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32.xml" ContentType="application/vnd.openxmlformats-officedocument.wordprocessingml.header+xml"/>
  <Override PartName="/word/footer1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43.xml" ContentType="application/vnd.openxmlformats-officedocument.wordprocessingml.header+xml"/>
  <Override PartName="/word/footer17.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72E" w:rsidRPr="009C3F0E" w:rsidRDefault="005C172E" w:rsidP="009C3F0E">
      <w:pPr>
        <w:rPr>
          <w:rFonts w:ascii="Arial" w:hAnsi="Arial" w:cs="Arial"/>
          <w:b/>
          <w:bCs/>
          <w:sz w:val="22"/>
          <w:szCs w:val="22"/>
        </w:rPr>
      </w:pPr>
    </w:p>
    <w:p w:rsidR="00E20980" w:rsidRPr="009C3F0E" w:rsidRDefault="00C8007B" w:rsidP="009C3F0E">
      <w:pPr>
        <w:rPr>
          <w:rFonts w:ascii="Arial" w:hAnsi="Arial" w:cs="Arial"/>
          <w:b/>
          <w:bCs/>
          <w:sz w:val="22"/>
          <w:szCs w:val="22"/>
        </w:rPr>
      </w:pPr>
      <w:r w:rsidRPr="009C3F0E">
        <w:rPr>
          <w:rFonts w:ascii="Arial" w:hAnsi="Arial" w:cs="Arial"/>
          <w:b/>
          <w:bCs/>
          <w:noProof/>
          <w:sz w:val="22"/>
          <w:szCs w:val="22"/>
        </w:rPr>
        <w:drawing>
          <wp:anchor distT="0" distB="0" distL="114300" distR="114300" simplePos="0" relativeHeight="251658240" behindDoc="0" locked="0" layoutInCell="1" allowOverlap="1">
            <wp:simplePos x="0" y="0"/>
            <wp:positionH relativeFrom="column">
              <wp:posOffset>1509897</wp:posOffset>
            </wp:positionH>
            <wp:positionV relativeFrom="paragraph">
              <wp:posOffset>9502</wp:posOffset>
            </wp:positionV>
            <wp:extent cx="3071372" cy="1665027"/>
            <wp:effectExtent l="19050" t="0" r="0" b="0"/>
            <wp:wrapNone/>
            <wp:docPr id="7"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1372" cy="1665027"/>
                    </a:xfrm>
                    <a:prstGeom prst="rect">
                      <a:avLst/>
                    </a:prstGeom>
                    <a:noFill/>
                    <a:ln w="9525">
                      <a:noFill/>
                      <a:miter lim="800000"/>
                      <a:headEnd/>
                      <a:tailEnd/>
                    </a:ln>
                  </pic:spPr>
                </pic:pic>
              </a:graphicData>
            </a:graphic>
          </wp:anchor>
        </w:drawing>
      </w:r>
    </w:p>
    <w:p w:rsidR="0076759B" w:rsidRPr="009C3F0E" w:rsidRDefault="0076759B" w:rsidP="009C3F0E">
      <w:pPr>
        <w:rPr>
          <w:rFonts w:ascii="Arial" w:hAnsi="Arial" w:cs="Arial"/>
          <w:b/>
          <w:bCs/>
          <w:sz w:val="22"/>
          <w:szCs w:val="22"/>
        </w:rPr>
      </w:pPr>
    </w:p>
    <w:p w:rsidR="00493833" w:rsidRPr="009C3F0E" w:rsidRDefault="00493833" w:rsidP="009C3F0E">
      <w:pPr>
        <w:rPr>
          <w:rFonts w:ascii="Arial" w:hAnsi="Arial" w:cs="Arial"/>
          <w:b/>
          <w:bCs/>
          <w:sz w:val="22"/>
          <w:szCs w:val="22"/>
        </w:rPr>
      </w:pPr>
    </w:p>
    <w:p w:rsidR="00493833" w:rsidRPr="009C3F0E" w:rsidRDefault="00493833" w:rsidP="009C3F0E">
      <w:pPr>
        <w:rPr>
          <w:rFonts w:ascii="Arial" w:hAnsi="Arial" w:cs="Arial"/>
          <w:b/>
          <w:bCs/>
          <w:sz w:val="22"/>
          <w:szCs w:val="22"/>
        </w:rPr>
      </w:pPr>
    </w:p>
    <w:p w:rsidR="00493833" w:rsidRPr="009C3F0E" w:rsidRDefault="00493833" w:rsidP="009C3F0E">
      <w:pPr>
        <w:rPr>
          <w:rFonts w:ascii="Arial" w:hAnsi="Arial" w:cs="Arial"/>
          <w:b/>
          <w:bCs/>
          <w:sz w:val="22"/>
          <w:szCs w:val="22"/>
        </w:rPr>
      </w:pPr>
    </w:p>
    <w:p w:rsidR="00493833" w:rsidRPr="009C3F0E" w:rsidRDefault="00493833" w:rsidP="009C3F0E">
      <w:pPr>
        <w:rPr>
          <w:rFonts w:ascii="Arial" w:hAnsi="Arial" w:cs="Arial"/>
          <w:b/>
          <w:bCs/>
          <w:sz w:val="22"/>
          <w:szCs w:val="22"/>
        </w:rPr>
      </w:pPr>
    </w:p>
    <w:p w:rsidR="00493833" w:rsidRPr="009C3F0E" w:rsidRDefault="00493833" w:rsidP="009C3F0E">
      <w:pPr>
        <w:rPr>
          <w:rFonts w:ascii="Arial" w:hAnsi="Arial" w:cs="Arial"/>
          <w:b/>
          <w:bCs/>
          <w:sz w:val="22"/>
          <w:szCs w:val="22"/>
        </w:rPr>
      </w:pPr>
    </w:p>
    <w:p w:rsidR="00493833" w:rsidRPr="009C3F0E" w:rsidRDefault="00493833" w:rsidP="009C3F0E">
      <w:pPr>
        <w:rPr>
          <w:rFonts w:ascii="Arial" w:hAnsi="Arial" w:cs="Arial"/>
          <w:b/>
          <w:bCs/>
          <w:sz w:val="22"/>
          <w:szCs w:val="22"/>
        </w:rPr>
      </w:pPr>
    </w:p>
    <w:p w:rsidR="0076759B" w:rsidRPr="009C3F0E" w:rsidRDefault="0076759B" w:rsidP="009C3F0E">
      <w:pPr>
        <w:rPr>
          <w:rFonts w:ascii="Arial" w:hAnsi="Arial" w:cs="Arial"/>
          <w:b/>
          <w:bCs/>
          <w:sz w:val="22"/>
          <w:szCs w:val="22"/>
        </w:rPr>
      </w:pPr>
    </w:p>
    <w:p w:rsidR="0076759B" w:rsidRPr="009C3F0E" w:rsidRDefault="0076759B" w:rsidP="009C3F0E">
      <w:pPr>
        <w:rPr>
          <w:rFonts w:ascii="Arial" w:hAnsi="Arial" w:cs="Arial"/>
          <w:b/>
          <w:bCs/>
          <w:sz w:val="22"/>
          <w:szCs w:val="22"/>
        </w:rPr>
      </w:pPr>
    </w:p>
    <w:p w:rsidR="005C172E" w:rsidRPr="001727AA" w:rsidRDefault="00806F58" w:rsidP="009C3F0E">
      <w:pPr>
        <w:jc w:val="center"/>
        <w:rPr>
          <w:rFonts w:ascii="Arial" w:hAnsi="Arial" w:cs="Arial"/>
          <w:b/>
          <w:bCs/>
          <w:smallCaps/>
          <w:color w:val="000000" w:themeColor="text1"/>
          <w:sz w:val="60"/>
          <w:szCs w:val="60"/>
        </w:rPr>
      </w:pPr>
      <w:r w:rsidRPr="009C3F0E">
        <w:rPr>
          <w:rFonts w:ascii="Arial" w:hAnsi="Arial" w:cs="Arial"/>
          <w:b/>
          <w:bCs/>
          <w:sz w:val="22"/>
          <w:szCs w:val="22"/>
        </w:rPr>
        <w:br/>
      </w:r>
      <w:r w:rsidR="009C3F0E">
        <w:rPr>
          <w:rFonts w:ascii="Arial" w:hAnsi="Arial" w:cs="Arial"/>
          <w:b/>
          <w:bCs/>
          <w:sz w:val="52"/>
          <w:szCs w:val="52"/>
        </w:rPr>
        <w:br/>
      </w:r>
      <w:r w:rsidR="006E0ECA" w:rsidRPr="001727AA">
        <w:rPr>
          <w:rFonts w:ascii="Arial" w:hAnsi="Arial" w:cs="Arial"/>
          <w:b/>
          <w:bCs/>
          <w:smallCaps/>
          <w:color w:val="000000" w:themeColor="text1"/>
          <w:sz w:val="60"/>
          <w:szCs w:val="60"/>
        </w:rPr>
        <w:t xml:space="preserve">Electricity </w:t>
      </w:r>
      <w:r w:rsidR="009C2303" w:rsidRPr="001727AA">
        <w:rPr>
          <w:rFonts w:ascii="Arial" w:hAnsi="Arial" w:cs="Arial"/>
          <w:b/>
          <w:bCs/>
          <w:smallCaps/>
          <w:color w:val="000000" w:themeColor="text1"/>
          <w:sz w:val="60"/>
          <w:szCs w:val="60"/>
        </w:rPr>
        <w:t>C</w:t>
      </w:r>
      <w:r w:rsidR="006E0ECA" w:rsidRPr="001727AA">
        <w:rPr>
          <w:rFonts w:ascii="Arial" w:hAnsi="Arial" w:cs="Arial"/>
          <w:b/>
          <w:bCs/>
          <w:smallCaps/>
          <w:color w:val="000000" w:themeColor="text1"/>
          <w:sz w:val="60"/>
          <w:szCs w:val="60"/>
        </w:rPr>
        <w:t xml:space="preserve">ontrol </w:t>
      </w:r>
      <w:r w:rsidR="009C2303" w:rsidRPr="001727AA">
        <w:rPr>
          <w:rFonts w:ascii="Arial" w:hAnsi="Arial" w:cs="Arial"/>
          <w:b/>
          <w:bCs/>
          <w:smallCaps/>
          <w:color w:val="000000" w:themeColor="text1"/>
          <w:sz w:val="60"/>
          <w:szCs w:val="60"/>
        </w:rPr>
        <w:t>B</w:t>
      </w:r>
      <w:r w:rsidR="006E0ECA" w:rsidRPr="001727AA">
        <w:rPr>
          <w:rFonts w:ascii="Arial" w:hAnsi="Arial" w:cs="Arial"/>
          <w:b/>
          <w:bCs/>
          <w:smallCaps/>
          <w:color w:val="000000" w:themeColor="text1"/>
          <w:sz w:val="60"/>
          <w:szCs w:val="60"/>
        </w:rPr>
        <w:t>oard</w:t>
      </w:r>
    </w:p>
    <w:p w:rsidR="005C172E" w:rsidRPr="001727AA" w:rsidRDefault="005C172E" w:rsidP="009C3F0E">
      <w:pPr>
        <w:jc w:val="center"/>
        <w:rPr>
          <w:rFonts w:ascii="Arial" w:hAnsi="Arial" w:cs="Arial"/>
          <w:b/>
          <w:bCs/>
          <w:smallCaps/>
          <w:color w:val="000000" w:themeColor="text1"/>
          <w:sz w:val="60"/>
          <w:szCs w:val="60"/>
        </w:rPr>
      </w:pPr>
    </w:p>
    <w:p w:rsidR="005C172E" w:rsidRPr="001727AA" w:rsidRDefault="005C172E" w:rsidP="009C3F0E">
      <w:pPr>
        <w:jc w:val="center"/>
        <w:rPr>
          <w:rFonts w:ascii="Arial" w:hAnsi="Arial" w:cs="Arial"/>
          <w:b/>
          <w:bCs/>
          <w:smallCaps/>
          <w:color w:val="000000" w:themeColor="text1"/>
          <w:sz w:val="60"/>
          <w:szCs w:val="60"/>
        </w:rPr>
      </w:pPr>
    </w:p>
    <w:p w:rsidR="005C172E" w:rsidRPr="001727AA" w:rsidRDefault="006E0ECA" w:rsidP="009C3F0E">
      <w:pPr>
        <w:pStyle w:val="BodyText"/>
        <w:pBdr>
          <w:top w:val="none" w:sz="0" w:space="0" w:color="auto"/>
          <w:left w:val="none" w:sz="0" w:space="0" w:color="auto"/>
          <w:bottom w:val="none" w:sz="0" w:space="0" w:color="auto"/>
          <w:right w:val="none" w:sz="0" w:space="0" w:color="auto"/>
        </w:pBdr>
        <w:rPr>
          <w:rFonts w:ascii="Arial" w:hAnsi="Arial" w:cs="Arial"/>
          <w:smallCaps/>
          <w:color w:val="000000" w:themeColor="text1"/>
          <w:sz w:val="60"/>
          <w:szCs w:val="60"/>
        </w:rPr>
      </w:pPr>
      <w:r w:rsidRPr="001727AA">
        <w:rPr>
          <w:rFonts w:ascii="Arial" w:hAnsi="Arial" w:cs="Arial"/>
          <w:smallCaps/>
          <w:color w:val="000000" w:themeColor="text1"/>
          <w:sz w:val="60"/>
          <w:szCs w:val="60"/>
        </w:rPr>
        <w:t xml:space="preserve">Policies and </w:t>
      </w:r>
      <w:r w:rsidR="009C2303" w:rsidRPr="001727AA">
        <w:rPr>
          <w:rFonts w:ascii="Arial" w:hAnsi="Arial" w:cs="Arial"/>
          <w:smallCaps/>
          <w:color w:val="000000" w:themeColor="text1"/>
          <w:sz w:val="60"/>
          <w:szCs w:val="60"/>
        </w:rPr>
        <w:t>P</w:t>
      </w:r>
      <w:r w:rsidRPr="001727AA">
        <w:rPr>
          <w:rFonts w:ascii="Arial" w:hAnsi="Arial" w:cs="Arial"/>
          <w:smallCaps/>
          <w:color w:val="000000" w:themeColor="text1"/>
          <w:sz w:val="60"/>
          <w:szCs w:val="60"/>
        </w:rPr>
        <w:t xml:space="preserve">rocedures </w:t>
      </w:r>
      <w:r w:rsidR="009C2303" w:rsidRPr="001727AA">
        <w:rPr>
          <w:rFonts w:ascii="Arial" w:hAnsi="Arial" w:cs="Arial"/>
          <w:smallCaps/>
          <w:color w:val="000000" w:themeColor="text1"/>
          <w:sz w:val="60"/>
          <w:szCs w:val="60"/>
        </w:rPr>
        <w:t>H</w:t>
      </w:r>
      <w:r w:rsidRPr="001727AA">
        <w:rPr>
          <w:rFonts w:ascii="Arial" w:hAnsi="Arial" w:cs="Arial"/>
          <w:smallCaps/>
          <w:color w:val="000000" w:themeColor="text1"/>
          <w:sz w:val="60"/>
          <w:szCs w:val="60"/>
        </w:rPr>
        <w:t>andbook</w:t>
      </w:r>
    </w:p>
    <w:p w:rsidR="0064128D" w:rsidRPr="001727AA" w:rsidRDefault="0064128D" w:rsidP="009C3F0E">
      <w:pPr>
        <w:pStyle w:val="BodyText"/>
        <w:pBdr>
          <w:top w:val="none" w:sz="0" w:space="0" w:color="auto"/>
          <w:left w:val="none" w:sz="0" w:space="0" w:color="auto"/>
          <w:bottom w:val="none" w:sz="0" w:space="0" w:color="auto"/>
          <w:right w:val="none" w:sz="0" w:space="0" w:color="auto"/>
        </w:pBdr>
        <w:rPr>
          <w:rFonts w:ascii="Arial" w:hAnsi="Arial" w:cs="Arial"/>
          <w:smallCaps/>
          <w:color w:val="000000" w:themeColor="text1"/>
          <w:sz w:val="60"/>
          <w:szCs w:val="60"/>
        </w:rPr>
      </w:pPr>
    </w:p>
    <w:p w:rsidR="0064128D" w:rsidRPr="001727AA" w:rsidRDefault="0064128D" w:rsidP="009C3F0E">
      <w:pPr>
        <w:pStyle w:val="BodyText"/>
        <w:pBdr>
          <w:top w:val="none" w:sz="0" w:space="0" w:color="auto"/>
          <w:left w:val="none" w:sz="0" w:space="0" w:color="auto"/>
          <w:bottom w:val="none" w:sz="0" w:space="0" w:color="auto"/>
          <w:right w:val="none" w:sz="0" w:space="0" w:color="auto"/>
        </w:pBdr>
        <w:rPr>
          <w:rFonts w:ascii="Arial" w:hAnsi="Arial" w:cs="Arial"/>
          <w:smallCaps/>
          <w:color w:val="000000" w:themeColor="text1"/>
          <w:sz w:val="60"/>
          <w:szCs w:val="60"/>
        </w:rPr>
      </w:pPr>
    </w:p>
    <w:p w:rsidR="0064128D" w:rsidRPr="001727AA" w:rsidRDefault="00991510" w:rsidP="009C3F0E">
      <w:pPr>
        <w:pStyle w:val="BodyText"/>
        <w:pBdr>
          <w:top w:val="none" w:sz="0" w:space="0" w:color="auto"/>
          <w:left w:val="none" w:sz="0" w:space="0" w:color="auto"/>
          <w:bottom w:val="none" w:sz="0" w:space="0" w:color="auto"/>
          <w:right w:val="none" w:sz="0" w:space="0" w:color="auto"/>
        </w:pBdr>
        <w:rPr>
          <w:rFonts w:ascii="Arial" w:hAnsi="Arial" w:cs="Arial"/>
          <w:smallCaps/>
          <w:color w:val="000000" w:themeColor="text1"/>
          <w:sz w:val="60"/>
          <w:szCs w:val="60"/>
        </w:rPr>
      </w:pPr>
      <w:r>
        <w:rPr>
          <w:rFonts w:ascii="Arial" w:hAnsi="Arial" w:cs="Arial"/>
          <w:smallCaps/>
          <w:color w:val="000000" w:themeColor="text1"/>
          <w:sz w:val="60"/>
          <w:szCs w:val="60"/>
        </w:rPr>
        <w:t>November</w:t>
      </w:r>
      <w:r w:rsidRPr="001727AA">
        <w:rPr>
          <w:rFonts w:ascii="Arial" w:hAnsi="Arial" w:cs="Arial"/>
          <w:smallCaps/>
          <w:color w:val="000000" w:themeColor="text1"/>
          <w:sz w:val="60"/>
          <w:szCs w:val="60"/>
        </w:rPr>
        <w:t xml:space="preserve"> </w:t>
      </w:r>
      <w:r w:rsidR="0064128D" w:rsidRPr="001727AA">
        <w:rPr>
          <w:rFonts w:ascii="Arial" w:hAnsi="Arial" w:cs="Arial"/>
          <w:smallCaps/>
          <w:color w:val="000000" w:themeColor="text1"/>
          <w:sz w:val="60"/>
          <w:szCs w:val="60"/>
        </w:rPr>
        <w:t>2012</w:t>
      </w:r>
    </w:p>
    <w:p w:rsidR="005C172E" w:rsidRPr="009C3F0E" w:rsidRDefault="005C172E" w:rsidP="009C3F0E">
      <w:pPr>
        <w:rPr>
          <w:rFonts w:ascii="Arial" w:hAnsi="Arial" w:cs="Arial"/>
          <w:b/>
          <w:bCs/>
          <w:sz w:val="22"/>
          <w:szCs w:val="22"/>
        </w:rPr>
      </w:pPr>
    </w:p>
    <w:p w:rsidR="005C172E" w:rsidRPr="009C3F0E" w:rsidRDefault="005C172E" w:rsidP="009C3F0E">
      <w:pPr>
        <w:pStyle w:val="Heading2"/>
        <w:rPr>
          <w:rFonts w:ascii="Arial" w:hAnsi="Arial" w:cs="Arial"/>
          <w:sz w:val="22"/>
          <w:szCs w:val="22"/>
        </w:rPr>
      </w:pPr>
    </w:p>
    <w:p w:rsidR="005C172E" w:rsidRPr="009C3F0E" w:rsidRDefault="005C172E" w:rsidP="009C3F0E">
      <w:pPr>
        <w:rPr>
          <w:rFonts w:ascii="Arial" w:hAnsi="Arial" w:cs="Arial"/>
          <w:sz w:val="22"/>
          <w:szCs w:val="22"/>
        </w:rPr>
      </w:pPr>
    </w:p>
    <w:p w:rsidR="005C172E" w:rsidRPr="009C3F0E" w:rsidRDefault="005C172E" w:rsidP="009C3F0E">
      <w:pPr>
        <w:rPr>
          <w:rFonts w:ascii="Arial" w:hAnsi="Arial" w:cs="Arial"/>
          <w:sz w:val="22"/>
          <w:szCs w:val="22"/>
        </w:rPr>
      </w:pPr>
    </w:p>
    <w:p w:rsidR="005C172E" w:rsidRPr="009C3F0E" w:rsidRDefault="005C172E" w:rsidP="009C3F0E">
      <w:pPr>
        <w:rPr>
          <w:rFonts w:ascii="Arial" w:hAnsi="Arial" w:cs="Arial"/>
          <w:sz w:val="22"/>
          <w:szCs w:val="22"/>
        </w:rPr>
      </w:pPr>
    </w:p>
    <w:p w:rsidR="005C172E" w:rsidRPr="009C3F0E" w:rsidRDefault="005C172E" w:rsidP="009C3F0E">
      <w:pPr>
        <w:rPr>
          <w:rFonts w:ascii="Arial" w:hAnsi="Arial" w:cs="Arial"/>
          <w:sz w:val="22"/>
          <w:szCs w:val="22"/>
        </w:rPr>
      </w:pPr>
    </w:p>
    <w:p w:rsidR="005C172E" w:rsidRPr="009C3F0E" w:rsidRDefault="005C172E" w:rsidP="009C3F0E">
      <w:pPr>
        <w:rPr>
          <w:rFonts w:ascii="Arial" w:hAnsi="Arial" w:cs="Arial"/>
          <w:sz w:val="22"/>
          <w:szCs w:val="22"/>
        </w:rPr>
      </w:pPr>
    </w:p>
    <w:p w:rsidR="005C172E" w:rsidRPr="009C3F0E" w:rsidRDefault="005C172E" w:rsidP="009C3F0E">
      <w:pPr>
        <w:rPr>
          <w:rFonts w:ascii="Arial" w:hAnsi="Arial" w:cs="Arial"/>
          <w:sz w:val="22"/>
          <w:szCs w:val="22"/>
        </w:rPr>
      </w:pPr>
    </w:p>
    <w:p w:rsidR="005C172E" w:rsidRPr="009C3F0E" w:rsidRDefault="005C172E" w:rsidP="009C3F0E">
      <w:pPr>
        <w:rPr>
          <w:rFonts w:ascii="Arial" w:hAnsi="Arial" w:cs="Arial"/>
          <w:sz w:val="22"/>
          <w:szCs w:val="22"/>
        </w:rPr>
      </w:pPr>
    </w:p>
    <w:p w:rsidR="0064128D" w:rsidRPr="009C3F0E" w:rsidRDefault="0064128D" w:rsidP="009C3F0E">
      <w:pPr>
        <w:rPr>
          <w:rFonts w:ascii="Arial" w:hAnsi="Arial" w:cs="Arial"/>
          <w:sz w:val="22"/>
          <w:szCs w:val="22"/>
        </w:rPr>
        <w:sectPr w:rsidR="0064128D" w:rsidRPr="009C3F0E" w:rsidSect="00993520">
          <w:headerReference w:type="default" r:id="rId10"/>
          <w:footerReference w:type="even" r:id="rId11"/>
          <w:footerReference w:type="default" r:id="rId12"/>
          <w:pgSz w:w="11909" w:h="16834" w:code="9"/>
          <w:pgMar w:top="1134" w:right="1136" w:bottom="1135" w:left="1134" w:header="576" w:footer="576" w:gutter="0"/>
          <w:pgBorders w:display="firstPage">
            <w:top w:val="thinThickMediumGap" w:sz="24" w:space="2" w:color="auto"/>
            <w:left w:val="thinThickMediumGap" w:sz="24" w:space="1" w:color="auto"/>
            <w:bottom w:val="thickThinMediumGap" w:sz="24" w:space="2" w:color="auto"/>
            <w:right w:val="thickThinMediumGap" w:sz="24" w:space="1" w:color="auto"/>
          </w:pgBorders>
          <w:pgNumType w:start="0"/>
          <w:cols w:space="720"/>
          <w:titlePg/>
        </w:sectPr>
      </w:pPr>
    </w:p>
    <w:p w:rsidR="00991510" w:rsidRDefault="00991510">
      <w:pPr>
        <w:rPr>
          <w:ins w:id="0" w:author="PricewaterhouseCoopers" w:date="2012-11-14T14:31:00Z"/>
          <w:rFonts w:ascii="Arial" w:hAnsi="Arial" w:cs="Arial"/>
          <w:b/>
          <w:sz w:val="22"/>
          <w:szCs w:val="22"/>
        </w:rPr>
      </w:pPr>
    </w:p>
    <w:p w:rsidR="00991510" w:rsidRDefault="00991510">
      <w:pPr>
        <w:rPr>
          <w:ins w:id="1" w:author="PricewaterhouseCoopers" w:date="2012-11-14T14:31:00Z"/>
          <w:rFonts w:ascii="Arial" w:hAnsi="Arial" w:cs="Arial"/>
          <w:b/>
          <w:sz w:val="22"/>
          <w:szCs w:val="22"/>
        </w:rPr>
      </w:pPr>
    </w:p>
    <w:p w:rsidR="00991510" w:rsidRDefault="00991510">
      <w:pPr>
        <w:rPr>
          <w:ins w:id="2" w:author="PricewaterhouseCoopers" w:date="2012-11-14T14:31:00Z"/>
          <w:rFonts w:ascii="Arial" w:hAnsi="Arial" w:cs="Arial"/>
          <w:b/>
          <w:sz w:val="22"/>
          <w:szCs w:val="22"/>
        </w:rPr>
      </w:pPr>
    </w:p>
    <w:p w:rsidR="003C465A" w:rsidRDefault="00991510">
      <w:pPr>
        <w:jc w:val="center"/>
        <w:rPr>
          <w:ins w:id="3" w:author="PricewaterhouseCoopers" w:date="2012-11-14T14:31:00Z"/>
          <w:rFonts w:ascii="Arial" w:hAnsi="Arial" w:cs="Arial"/>
          <w:b/>
          <w:sz w:val="22"/>
          <w:szCs w:val="22"/>
        </w:rPr>
        <w:pPrChange w:id="4" w:author="PricewaterhouseCoopers" w:date="2012-11-14T14:31:00Z">
          <w:pPr/>
        </w:pPrChange>
      </w:pPr>
      <w:ins w:id="5" w:author="PricewaterhouseCoopers" w:date="2012-11-14T14:31:00Z">
        <w:r>
          <w:rPr>
            <w:rFonts w:ascii="Arial" w:hAnsi="Arial" w:cs="Arial"/>
            <w:b/>
            <w:sz w:val="22"/>
            <w:szCs w:val="22"/>
          </w:rPr>
          <w:t>VERSION CONTROL AND CHANGE HISTORY</w:t>
        </w:r>
      </w:ins>
    </w:p>
    <w:p w:rsidR="00991510" w:rsidRDefault="00991510">
      <w:pPr>
        <w:rPr>
          <w:ins w:id="6" w:author="PricewaterhouseCoopers" w:date="2012-11-14T14:31:00Z"/>
          <w:rFonts w:ascii="Arial" w:hAnsi="Arial" w:cs="Arial"/>
          <w:b/>
          <w:sz w:val="22"/>
          <w:szCs w:val="22"/>
        </w:rPr>
      </w:pPr>
    </w:p>
    <w:tbl>
      <w:tblPr>
        <w:tblW w:w="5000" w:type="pct"/>
        <w:tblLook w:val="0000" w:firstRow="0" w:lastRow="0" w:firstColumn="0" w:lastColumn="0" w:noHBand="0" w:noVBand="0"/>
        <w:tblPrChange w:id="7" w:author="PricewaterhouseCoopers" w:date="2012-11-14T14:37:00Z">
          <w:tblPr>
            <w:tblW w:w="0" w:type="auto"/>
            <w:tblLook w:val="0000" w:firstRow="0" w:lastRow="0" w:firstColumn="0" w:lastColumn="0" w:noHBand="0" w:noVBand="0"/>
          </w:tblPr>
        </w:tblPrChange>
      </w:tblPr>
      <w:tblGrid>
        <w:gridCol w:w="2978"/>
        <w:gridCol w:w="2470"/>
        <w:gridCol w:w="4124"/>
        <w:tblGridChange w:id="8">
          <w:tblGrid>
            <w:gridCol w:w="2393"/>
            <w:gridCol w:w="2393"/>
            <w:gridCol w:w="2393"/>
          </w:tblGrid>
        </w:tblGridChange>
      </w:tblGrid>
      <w:tr w:rsidR="00991510" w:rsidTr="00991510">
        <w:trPr>
          <w:ins w:id="9" w:author="PricewaterhouseCoopers" w:date="2012-11-14T14:32:00Z"/>
        </w:trPr>
        <w:tc>
          <w:tcPr>
            <w:tcW w:w="1556" w:type="pct"/>
            <w:tcPrChange w:id="10" w:author="PricewaterhouseCoopers" w:date="2012-11-14T14:37:00Z">
              <w:tcPr>
                <w:tcW w:w="2393" w:type="dxa"/>
              </w:tcPr>
            </w:tcPrChange>
          </w:tcPr>
          <w:p w:rsidR="00991510" w:rsidRPr="00991510" w:rsidRDefault="002562C9">
            <w:pPr>
              <w:rPr>
                <w:ins w:id="11" w:author="PricewaterhouseCoopers" w:date="2012-11-14T14:32:00Z"/>
                <w:rFonts w:ascii="Arial" w:hAnsi="Arial" w:cs="Arial"/>
                <w:b/>
                <w:sz w:val="22"/>
                <w:szCs w:val="22"/>
              </w:rPr>
            </w:pPr>
            <w:ins w:id="12" w:author="PricewaterhouseCoopers" w:date="2012-11-14T14:32:00Z">
              <w:r w:rsidRPr="002562C9">
                <w:rPr>
                  <w:rFonts w:ascii="Arial" w:hAnsi="Arial" w:cs="Arial"/>
                  <w:b/>
                  <w:sz w:val="22"/>
                  <w:szCs w:val="22"/>
                  <w:rPrChange w:id="13" w:author="PricewaterhouseCoopers" w:date="2012-11-14T14:32:00Z">
                    <w:rPr>
                      <w:rFonts w:ascii="Arial" w:hAnsi="Arial" w:cs="Arial"/>
                      <w:sz w:val="22"/>
                      <w:szCs w:val="22"/>
                    </w:rPr>
                  </w:rPrChange>
                </w:rPr>
                <w:t>Version no</w:t>
              </w:r>
            </w:ins>
          </w:p>
        </w:tc>
        <w:tc>
          <w:tcPr>
            <w:tcW w:w="1290" w:type="pct"/>
            <w:tcPrChange w:id="14" w:author="PricewaterhouseCoopers" w:date="2012-11-14T14:37:00Z">
              <w:tcPr>
                <w:tcW w:w="2393" w:type="dxa"/>
              </w:tcPr>
            </w:tcPrChange>
          </w:tcPr>
          <w:p w:rsidR="00991510" w:rsidRDefault="00991510">
            <w:pPr>
              <w:rPr>
                <w:ins w:id="15" w:author="PricewaterhouseCoopers" w:date="2012-11-14T14:32:00Z"/>
                <w:rFonts w:ascii="Arial" w:hAnsi="Arial" w:cs="Arial"/>
                <w:b/>
                <w:sz w:val="22"/>
                <w:szCs w:val="22"/>
              </w:rPr>
            </w:pPr>
            <w:ins w:id="16" w:author="PricewaterhouseCoopers" w:date="2012-11-14T14:32:00Z">
              <w:r>
                <w:rPr>
                  <w:rFonts w:ascii="Arial" w:hAnsi="Arial" w:cs="Arial"/>
                  <w:b/>
                  <w:sz w:val="22"/>
                  <w:szCs w:val="22"/>
                </w:rPr>
                <w:t>Approval Date</w:t>
              </w:r>
            </w:ins>
          </w:p>
        </w:tc>
        <w:tc>
          <w:tcPr>
            <w:tcW w:w="2154" w:type="pct"/>
            <w:tcPrChange w:id="17" w:author="PricewaterhouseCoopers" w:date="2012-11-14T14:37:00Z">
              <w:tcPr>
                <w:tcW w:w="2393" w:type="dxa"/>
              </w:tcPr>
            </w:tcPrChange>
          </w:tcPr>
          <w:p w:rsidR="00991510" w:rsidRDefault="00991510">
            <w:pPr>
              <w:rPr>
                <w:ins w:id="18" w:author="PricewaterhouseCoopers" w:date="2012-11-14T14:32:00Z"/>
                <w:rFonts w:ascii="Arial" w:hAnsi="Arial" w:cs="Arial"/>
                <w:b/>
                <w:sz w:val="22"/>
                <w:szCs w:val="22"/>
              </w:rPr>
            </w:pPr>
            <w:ins w:id="19" w:author="PricewaterhouseCoopers" w:date="2012-11-14T14:33:00Z">
              <w:r>
                <w:rPr>
                  <w:rFonts w:ascii="Arial" w:hAnsi="Arial" w:cs="Arial"/>
                  <w:b/>
                  <w:sz w:val="22"/>
                  <w:szCs w:val="22"/>
                </w:rPr>
                <w:t>History</w:t>
              </w:r>
            </w:ins>
          </w:p>
        </w:tc>
      </w:tr>
      <w:tr w:rsidR="00991510" w:rsidTr="00991510">
        <w:trPr>
          <w:ins w:id="20" w:author="PricewaterhouseCoopers" w:date="2012-11-14T14:32:00Z"/>
        </w:trPr>
        <w:tc>
          <w:tcPr>
            <w:tcW w:w="1556" w:type="pct"/>
            <w:tcPrChange w:id="21" w:author="PricewaterhouseCoopers" w:date="2012-11-14T14:37:00Z">
              <w:tcPr>
                <w:tcW w:w="2393" w:type="dxa"/>
              </w:tcPr>
            </w:tcPrChange>
          </w:tcPr>
          <w:p w:rsidR="003C465A" w:rsidRDefault="002562C9">
            <w:pPr>
              <w:pStyle w:val="ListParagraph"/>
              <w:numPr>
                <w:ilvl w:val="0"/>
                <w:numId w:val="170"/>
              </w:numPr>
              <w:rPr>
                <w:ins w:id="22" w:author="PricewaterhouseCoopers" w:date="2012-11-14T14:32:00Z"/>
                <w:rFonts w:ascii="Arial" w:hAnsi="Arial" w:cs="Arial"/>
                <w:sz w:val="22"/>
                <w:szCs w:val="22"/>
                <w:rPrChange w:id="23" w:author="PricewaterhouseCoopers" w:date="2012-11-14T14:32:00Z">
                  <w:rPr>
                    <w:ins w:id="24" w:author="PricewaterhouseCoopers" w:date="2012-11-14T14:32:00Z"/>
                  </w:rPr>
                </w:rPrChange>
              </w:rPr>
              <w:pPrChange w:id="25" w:author="PricewaterhouseCoopers" w:date="2012-11-14T14:32:00Z">
                <w:pPr/>
              </w:pPrChange>
            </w:pPr>
            <w:ins w:id="26" w:author="PricewaterhouseCoopers" w:date="2012-11-14T14:32:00Z">
              <w:r w:rsidRPr="002562C9">
                <w:rPr>
                  <w:rFonts w:ascii="Arial" w:hAnsi="Arial" w:cs="Arial"/>
                  <w:sz w:val="22"/>
                  <w:szCs w:val="22"/>
                  <w:rPrChange w:id="27" w:author="PricewaterhouseCoopers" w:date="2012-11-14T14:32:00Z">
                    <w:rPr>
                      <w:rFonts w:ascii="Arial" w:hAnsi="Arial" w:cs="Arial"/>
                      <w:b/>
                      <w:sz w:val="22"/>
                      <w:szCs w:val="22"/>
                    </w:rPr>
                  </w:rPrChange>
                </w:rPr>
                <w:t>July 2012</w:t>
              </w:r>
            </w:ins>
          </w:p>
        </w:tc>
        <w:tc>
          <w:tcPr>
            <w:tcW w:w="1290" w:type="pct"/>
            <w:tcPrChange w:id="28" w:author="PricewaterhouseCoopers" w:date="2012-11-14T14:37:00Z">
              <w:tcPr>
                <w:tcW w:w="2393" w:type="dxa"/>
              </w:tcPr>
            </w:tcPrChange>
          </w:tcPr>
          <w:p w:rsidR="00991510" w:rsidRPr="00991510" w:rsidRDefault="002562C9">
            <w:pPr>
              <w:shd w:val="clear" w:color="auto" w:fill="000080"/>
              <w:rPr>
                <w:ins w:id="29" w:author="PricewaterhouseCoopers" w:date="2012-11-14T14:32:00Z"/>
                <w:rFonts w:ascii="Arial" w:hAnsi="Arial" w:cs="Arial"/>
                <w:sz w:val="22"/>
                <w:szCs w:val="22"/>
                <w:rPrChange w:id="30" w:author="PricewaterhouseCoopers" w:date="2012-11-14T14:36:00Z">
                  <w:rPr>
                    <w:ins w:id="31" w:author="PricewaterhouseCoopers" w:date="2012-11-14T14:32:00Z"/>
                    <w:rFonts w:ascii="Arial" w:hAnsi="Arial" w:cs="Arial"/>
                    <w:b/>
                    <w:sz w:val="22"/>
                    <w:szCs w:val="22"/>
                  </w:rPr>
                </w:rPrChange>
              </w:rPr>
            </w:pPr>
            <w:ins w:id="32" w:author="PricewaterhouseCoopers" w:date="2012-11-14T14:33:00Z">
              <w:r w:rsidRPr="002562C9">
                <w:rPr>
                  <w:rFonts w:ascii="Arial" w:hAnsi="Arial" w:cs="Arial"/>
                  <w:sz w:val="22"/>
                  <w:szCs w:val="22"/>
                  <w:rPrChange w:id="33" w:author="PricewaterhouseCoopers" w:date="2012-11-14T14:36:00Z">
                    <w:rPr>
                      <w:rFonts w:ascii="Arial" w:hAnsi="Arial" w:cs="Arial"/>
                      <w:b/>
                      <w:sz w:val="22"/>
                      <w:szCs w:val="22"/>
                    </w:rPr>
                  </w:rPrChange>
                </w:rPr>
                <w:t>29 October 2012</w:t>
              </w:r>
            </w:ins>
          </w:p>
        </w:tc>
        <w:tc>
          <w:tcPr>
            <w:tcW w:w="2154" w:type="pct"/>
            <w:tcPrChange w:id="34" w:author="PricewaterhouseCoopers" w:date="2012-11-14T14:37:00Z">
              <w:tcPr>
                <w:tcW w:w="2393" w:type="dxa"/>
              </w:tcPr>
            </w:tcPrChange>
          </w:tcPr>
          <w:p w:rsidR="00991510" w:rsidRPr="00991510" w:rsidRDefault="002562C9">
            <w:pPr>
              <w:shd w:val="clear" w:color="auto" w:fill="000080"/>
              <w:rPr>
                <w:ins w:id="35" w:author="PricewaterhouseCoopers" w:date="2012-11-14T14:32:00Z"/>
                <w:rFonts w:ascii="Arial" w:hAnsi="Arial" w:cs="Arial"/>
                <w:sz w:val="22"/>
                <w:szCs w:val="22"/>
                <w:rPrChange w:id="36" w:author="PricewaterhouseCoopers" w:date="2012-11-14T14:36:00Z">
                  <w:rPr>
                    <w:ins w:id="37" w:author="PricewaterhouseCoopers" w:date="2012-11-14T14:32:00Z"/>
                    <w:rFonts w:ascii="Arial" w:hAnsi="Arial" w:cs="Arial"/>
                    <w:b/>
                    <w:sz w:val="22"/>
                    <w:szCs w:val="22"/>
                  </w:rPr>
                </w:rPrChange>
              </w:rPr>
            </w:pPr>
            <w:ins w:id="38" w:author="PricewaterhouseCoopers" w:date="2012-11-14T14:36:00Z">
              <w:r w:rsidRPr="002562C9">
                <w:rPr>
                  <w:rFonts w:ascii="Arial" w:hAnsi="Arial" w:cs="Arial"/>
                  <w:sz w:val="22"/>
                  <w:szCs w:val="22"/>
                  <w:rPrChange w:id="39" w:author="PricewaterhouseCoopers" w:date="2012-11-14T14:36:00Z">
                    <w:rPr>
                      <w:rFonts w:ascii="Arial" w:hAnsi="Arial" w:cs="Arial"/>
                      <w:b/>
                      <w:sz w:val="22"/>
                      <w:szCs w:val="22"/>
                    </w:rPr>
                  </w:rPrChange>
                </w:rPr>
                <w:t>Presented to board</w:t>
              </w:r>
            </w:ins>
          </w:p>
        </w:tc>
      </w:tr>
      <w:tr w:rsidR="00991510" w:rsidTr="00991510">
        <w:trPr>
          <w:ins w:id="40" w:author="PricewaterhouseCoopers" w:date="2012-11-14T14:32:00Z"/>
        </w:trPr>
        <w:tc>
          <w:tcPr>
            <w:tcW w:w="1556" w:type="pct"/>
            <w:tcPrChange w:id="41" w:author="PricewaterhouseCoopers" w:date="2012-11-14T14:37:00Z">
              <w:tcPr>
                <w:tcW w:w="2393" w:type="dxa"/>
              </w:tcPr>
            </w:tcPrChange>
          </w:tcPr>
          <w:p w:rsidR="003C465A" w:rsidRDefault="002562C9">
            <w:pPr>
              <w:pStyle w:val="ListParagraph"/>
              <w:numPr>
                <w:ilvl w:val="0"/>
                <w:numId w:val="170"/>
              </w:numPr>
              <w:rPr>
                <w:ins w:id="42" w:author="PricewaterhouseCoopers" w:date="2012-11-14T14:32:00Z"/>
                <w:rFonts w:ascii="Arial" w:hAnsi="Arial" w:cs="Arial"/>
                <w:sz w:val="22"/>
                <w:szCs w:val="22"/>
                <w:rPrChange w:id="43" w:author="PricewaterhouseCoopers" w:date="2012-11-14T14:38:00Z">
                  <w:rPr>
                    <w:ins w:id="44" w:author="PricewaterhouseCoopers" w:date="2012-11-14T14:32:00Z"/>
                  </w:rPr>
                </w:rPrChange>
              </w:rPr>
              <w:pPrChange w:id="45" w:author="PricewaterhouseCoopers" w:date="2012-11-14T14:38:00Z">
                <w:pPr/>
              </w:pPrChange>
            </w:pPr>
            <w:ins w:id="46" w:author="PricewaterhouseCoopers" w:date="2012-11-14T14:38:00Z">
              <w:r w:rsidRPr="002562C9">
                <w:rPr>
                  <w:rFonts w:ascii="Arial" w:hAnsi="Arial" w:cs="Arial"/>
                  <w:sz w:val="22"/>
                  <w:szCs w:val="22"/>
                  <w:rPrChange w:id="47" w:author="PricewaterhouseCoopers" w:date="2012-11-14T14:38:00Z">
                    <w:rPr>
                      <w:rFonts w:ascii="Arial" w:hAnsi="Arial" w:cs="Arial"/>
                      <w:b/>
                      <w:sz w:val="22"/>
                      <w:szCs w:val="22"/>
                    </w:rPr>
                  </w:rPrChange>
                </w:rPr>
                <w:t>November 2012</w:t>
              </w:r>
            </w:ins>
          </w:p>
        </w:tc>
        <w:tc>
          <w:tcPr>
            <w:tcW w:w="1290" w:type="pct"/>
            <w:tcPrChange w:id="48" w:author="PricewaterhouseCoopers" w:date="2012-11-14T14:37:00Z">
              <w:tcPr>
                <w:tcW w:w="2393" w:type="dxa"/>
              </w:tcPr>
            </w:tcPrChange>
          </w:tcPr>
          <w:p w:rsidR="00991510" w:rsidRDefault="00991510">
            <w:pPr>
              <w:rPr>
                <w:ins w:id="49" w:author="PricewaterhouseCoopers" w:date="2012-11-14T14:32:00Z"/>
                <w:rFonts w:ascii="Arial" w:hAnsi="Arial" w:cs="Arial"/>
                <w:b/>
                <w:sz w:val="22"/>
                <w:szCs w:val="22"/>
              </w:rPr>
            </w:pPr>
          </w:p>
        </w:tc>
        <w:tc>
          <w:tcPr>
            <w:tcW w:w="2154" w:type="pct"/>
            <w:tcPrChange w:id="50" w:author="PricewaterhouseCoopers" w:date="2012-11-14T14:37:00Z">
              <w:tcPr>
                <w:tcW w:w="2393" w:type="dxa"/>
              </w:tcPr>
            </w:tcPrChange>
          </w:tcPr>
          <w:p w:rsidR="00991510" w:rsidRPr="00991510" w:rsidRDefault="002562C9">
            <w:pPr>
              <w:shd w:val="clear" w:color="auto" w:fill="000080"/>
              <w:rPr>
                <w:ins w:id="51" w:author="PricewaterhouseCoopers" w:date="2012-11-14T14:35:00Z"/>
                <w:rFonts w:ascii="Arial" w:hAnsi="Arial" w:cs="Arial"/>
                <w:sz w:val="18"/>
                <w:szCs w:val="18"/>
                <w:rPrChange w:id="52" w:author="PricewaterhouseCoopers" w:date="2012-11-14T14:36:00Z">
                  <w:rPr>
                    <w:ins w:id="53" w:author="PricewaterhouseCoopers" w:date="2012-11-14T14:35:00Z"/>
                    <w:rFonts w:ascii="Arial" w:hAnsi="Arial" w:cs="Arial"/>
                    <w:sz w:val="22"/>
                    <w:szCs w:val="22"/>
                  </w:rPr>
                </w:rPrChange>
              </w:rPr>
            </w:pPr>
            <w:ins w:id="54" w:author="PricewaterhouseCoopers" w:date="2012-11-14T14:34:00Z">
              <w:r w:rsidRPr="002562C9">
                <w:rPr>
                  <w:rFonts w:ascii="Arial" w:hAnsi="Arial" w:cs="Arial"/>
                  <w:sz w:val="18"/>
                  <w:szCs w:val="18"/>
                  <w:rPrChange w:id="55" w:author="PricewaterhouseCoopers" w:date="2012-11-14T14:36:00Z">
                    <w:rPr>
                      <w:rFonts w:ascii="Arial" w:hAnsi="Arial" w:cs="Arial"/>
                      <w:b/>
                      <w:sz w:val="22"/>
                      <w:szCs w:val="22"/>
                    </w:rPr>
                  </w:rPrChange>
                </w:rPr>
                <w:t xml:space="preserve">Incorporated changes received from </w:t>
              </w:r>
            </w:ins>
          </w:p>
          <w:p w:rsidR="00991510" w:rsidRPr="00991510" w:rsidRDefault="002562C9">
            <w:pPr>
              <w:rPr>
                <w:ins w:id="56" w:author="PricewaterhouseCoopers" w:date="2012-11-14T14:35:00Z"/>
                <w:rFonts w:ascii="Arial" w:hAnsi="Arial" w:cs="Arial"/>
                <w:sz w:val="18"/>
                <w:szCs w:val="18"/>
                <w:rPrChange w:id="57" w:author="PricewaterhouseCoopers" w:date="2012-11-14T14:36:00Z">
                  <w:rPr>
                    <w:ins w:id="58" w:author="PricewaterhouseCoopers" w:date="2012-11-14T14:35:00Z"/>
                    <w:rFonts w:ascii="Arial" w:hAnsi="Arial" w:cs="Arial"/>
                    <w:sz w:val="22"/>
                    <w:szCs w:val="22"/>
                  </w:rPr>
                </w:rPrChange>
              </w:rPr>
            </w:pPr>
            <w:ins w:id="59" w:author="PricewaterhouseCoopers" w:date="2012-11-14T14:35:00Z">
              <w:r w:rsidRPr="002562C9">
                <w:rPr>
                  <w:rFonts w:ascii="Arial" w:hAnsi="Arial" w:cs="Arial"/>
                  <w:sz w:val="18"/>
                  <w:szCs w:val="18"/>
                  <w:rPrChange w:id="60" w:author="PricewaterhouseCoopers" w:date="2012-11-14T14:36:00Z">
                    <w:rPr>
                      <w:rFonts w:ascii="Arial" w:hAnsi="Arial" w:cs="Arial"/>
                      <w:sz w:val="22"/>
                      <w:szCs w:val="22"/>
                    </w:rPr>
                  </w:rPrChange>
                </w:rPr>
                <w:t xml:space="preserve">- </w:t>
              </w:r>
            </w:ins>
            <w:ins w:id="61" w:author="PricewaterhouseCoopers" w:date="2012-11-14T14:34:00Z">
              <w:r w:rsidRPr="002562C9">
                <w:rPr>
                  <w:rFonts w:ascii="Arial" w:hAnsi="Arial" w:cs="Arial"/>
                  <w:sz w:val="18"/>
                  <w:szCs w:val="18"/>
                  <w:rPrChange w:id="62" w:author="PricewaterhouseCoopers" w:date="2012-11-14T14:36:00Z">
                    <w:rPr>
                      <w:rFonts w:ascii="Arial" w:hAnsi="Arial" w:cs="Arial"/>
                      <w:b/>
                      <w:sz w:val="22"/>
                      <w:szCs w:val="22"/>
                    </w:rPr>
                  </w:rPrChange>
                </w:rPr>
                <w:t>Kenneth !Gaoseb</w:t>
              </w:r>
            </w:ins>
            <w:ins w:id="63" w:author="PricewaterhouseCoopers" w:date="2012-11-14T14:35:00Z">
              <w:r w:rsidRPr="002562C9">
                <w:rPr>
                  <w:rFonts w:ascii="Arial" w:hAnsi="Arial" w:cs="Arial"/>
                  <w:sz w:val="18"/>
                  <w:szCs w:val="18"/>
                  <w:rPrChange w:id="64" w:author="PricewaterhouseCoopers" w:date="2012-11-14T14:36:00Z">
                    <w:rPr>
                      <w:rFonts w:ascii="Arial" w:hAnsi="Arial" w:cs="Arial"/>
                      <w:sz w:val="22"/>
                      <w:szCs w:val="22"/>
                    </w:rPr>
                  </w:rPrChange>
                </w:rPr>
                <w:t xml:space="preserve"> (18 Oct)</w:t>
              </w:r>
            </w:ins>
          </w:p>
          <w:p w:rsidR="00991510" w:rsidRPr="00991510" w:rsidRDefault="002562C9">
            <w:pPr>
              <w:rPr>
                <w:ins w:id="65" w:author="PricewaterhouseCoopers" w:date="2012-11-14T14:35:00Z"/>
                <w:rFonts w:ascii="Arial" w:hAnsi="Arial" w:cs="Arial"/>
                <w:sz w:val="18"/>
                <w:szCs w:val="18"/>
                <w:rPrChange w:id="66" w:author="PricewaterhouseCoopers" w:date="2012-11-14T14:36:00Z">
                  <w:rPr>
                    <w:ins w:id="67" w:author="PricewaterhouseCoopers" w:date="2012-11-14T14:35:00Z"/>
                    <w:rFonts w:ascii="Arial" w:hAnsi="Arial" w:cs="Arial"/>
                    <w:sz w:val="22"/>
                    <w:szCs w:val="22"/>
                  </w:rPr>
                </w:rPrChange>
              </w:rPr>
            </w:pPr>
            <w:ins w:id="68" w:author="PricewaterhouseCoopers" w:date="2012-11-14T14:35:00Z">
              <w:r w:rsidRPr="002562C9">
                <w:rPr>
                  <w:rFonts w:ascii="Arial" w:hAnsi="Arial" w:cs="Arial"/>
                  <w:sz w:val="18"/>
                  <w:szCs w:val="18"/>
                  <w:rPrChange w:id="69" w:author="PricewaterhouseCoopers" w:date="2012-11-14T14:36:00Z">
                    <w:rPr>
                      <w:rFonts w:ascii="Arial" w:hAnsi="Arial" w:cs="Arial"/>
                      <w:sz w:val="22"/>
                      <w:szCs w:val="22"/>
                    </w:rPr>
                  </w:rPrChange>
                </w:rPr>
                <w:t>- Board meeting (29 Oct)</w:t>
              </w:r>
            </w:ins>
          </w:p>
          <w:p w:rsidR="00991510" w:rsidRPr="00991510" w:rsidRDefault="002562C9" w:rsidP="00991510">
            <w:pPr>
              <w:rPr>
                <w:ins w:id="70" w:author="PricewaterhouseCoopers" w:date="2012-11-14T14:32:00Z"/>
                <w:rFonts w:ascii="Arial" w:hAnsi="Arial" w:cs="Arial"/>
                <w:sz w:val="18"/>
                <w:szCs w:val="18"/>
                <w:rPrChange w:id="71" w:author="PricewaterhouseCoopers" w:date="2012-11-14T14:36:00Z">
                  <w:rPr>
                    <w:ins w:id="72" w:author="PricewaterhouseCoopers" w:date="2012-11-14T14:32:00Z"/>
                    <w:rFonts w:ascii="Arial" w:hAnsi="Arial" w:cs="Arial"/>
                    <w:b/>
                    <w:sz w:val="22"/>
                    <w:szCs w:val="22"/>
                  </w:rPr>
                </w:rPrChange>
              </w:rPr>
            </w:pPr>
            <w:ins w:id="73" w:author="PricewaterhouseCoopers" w:date="2012-11-14T14:35:00Z">
              <w:r w:rsidRPr="002562C9">
                <w:rPr>
                  <w:rFonts w:ascii="Arial" w:hAnsi="Arial" w:cs="Arial"/>
                  <w:sz w:val="18"/>
                  <w:szCs w:val="18"/>
                  <w:rPrChange w:id="74" w:author="PricewaterhouseCoopers" w:date="2012-11-14T14:36:00Z">
                    <w:rPr>
                      <w:rFonts w:ascii="Arial" w:hAnsi="Arial" w:cs="Arial"/>
                      <w:sz w:val="22"/>
                      <w:szCs w:val="22"/>
                    </w:rPr>
                  </w:rPrChange>
                </w:rPr>
                <w:t>- D</w:t>
              </w:r>
            </w:ins>
            <w:ins w:id="75" w:author="PricewaterhouseCoopers" w:date="2012-11-14T14:36:00Z">
              <w:r w:rsidRPr="002562C9">
                <w:rPr>
                  <w:rFonts w:ascii="Arial" w:hAnsi="Arial" w:cs="Arial"/>
                  <w:sz w:val="18"/>
                  <w:szCs w:val="18"/>
                  <w:rPrChange w:id="76" w:author="PricewaterhouseCoopers" w:date="2012-11-14T14:36:00Z">
                    <w:rPr>
                      <w:rFonts w:ascii="Arial" w:hAnsi="Arial" w:cs="Arial"/>
                      <w:sz w:val="22"/>
                      <w:szCs w:val="22"/>
                    </w:rPr>
                  </w:rPrChange>
                </w:rPr>
                <w:t>a</w:t>
              </w:r>
            </w:ins>
            <w:ins w:id="77" w:author="PricewaterhouseCoopers" w:date="2012-11-14T14:35:00Z">
              <w:r w:rsidRPr="002562C9">
                <w:rPr>
                  <w:rFonts w:ascii="Arial" w:hAnsi="Arial" w:cs="Arial"/>
                  <w:sz w:val="18"/>
                  <w:szCs w:val="18"/>
                  <w:rPrChange w:id="78" w:author="PricewaterhouseCoopers" w:date="2012-11-14T14:36:00Z">
                    <w:rPr>
                      <w:rFonts w:ascii="Arial" w:hAnsi="Arial" w:cs="Arial"/>
                      <w:sz w:val="22"/>
                      <w:szCs w:val="22"/>
                    </w:rPr>
                  </w:rPrChange>
                </w:rPr>
                <w:t>mol</w:t>
              </w:r>
            </w:ins>
            <w:ins w:id="79" w:author="PricewaterhouseCoopers" w:date="2012-11-14T14:36:00Z">
              <w:r w:rsidRPr="002562C9">
                <w:rPr>
                  <w:rFonts w:ascii="Arial" w:hAnsi="Arial" w:cs="Arial"/>
                  <w:sz w:val="18"/>
                  <w:szCs w:val="18"/>
                  <w:rPrChange w:id="80" w:author="PricewaterhouseCoopers" w:date="2012-11-14T14:36:00Z">
                    <w:rPr>
                      <w:rFonts w:ascii="Arial" w:hAnsi="Arial" w:cs="Arial"/>
                      <w:sz w:val="22"/>
                      <w:szCs w:val="22"/>
                    </w:rPr>
                  </w:rPrChange>
                </w:rPr>
                <w:t>i</w:t>
              </w:r>
            </w:ins>
            <w:ins w:id="81" w:author="PricewaterhouseCoopers" w:date="2012-11-14T14:35:00Z">
              <w:r w:rsidRPr="002562C9">
                <w:rPr>
                  <w:rFonts w:ascii="Arial" w:hAnsi="Arial" w:cs="Arial"/>
                  <w:sz w:val="18"/>
                  <w:szCs w:val="18"/>
                  <w:rPrChange w:id="82" w:author="PricewaterhouseCoopers" w:date="2012-11-14T14:36:00Z">
                    <w:rPr>
                      <w:rFonts w:ascii="Arial" w:hAnsi="Arial" w:cs="Arial"/>
                      <w:sz w:val="22"/>
                      <w:szCs w:val="22"/>
                    </w:rPr>
                  </w:rPrChange>
                </w:rPr>
                <w:t>n</w:t>
              </w:r>
            </w:ins>
            <w:ins w:id="83" w:author="PricewaterhouseCoopers" w:date="2012-11-14T14:36:00Z">
              <w:r w:rsidRPr="002562C9">
                <w:rPr>
                  <w:rFonts w:ascii="Arial" w:hAnsi="Arial" w:cs="Arial"/>
                  <w:sz w:val="18"/>
                  <w:szCs w:val="18"/>
                  <w:rPrChange w:id="84" w:author="PricewaterhouseCoopers" w:date="2012-11-14T14:36:00Z">
                    <w:rPr>
                      <w:rFonts w:ascii="Arial" w:hAnsi="Arial" w:cs="Arial"/>
                      <w:sz w:val="22"/>
                      <w:szCs w:val="22"/>
                    </w:rPr>
                  </w:rPrChange>
                </w:rPr>
                <w:t>e Muruko (14 Nov)</w:t>
              </w:r>
            </w:ins>
            <w:ins w:id="85" w:author="PricewaterhouseCoopers" w:date="2012-11-14T14:35:00Z">
              <w:r w:rsidRPr="002562C9">
                <w:rPr>
                  <w:rFonts w:ascii="Arial" w:hAnsi="Arial" w:cs="Arial"/>
                  <w:sz w:val="18"/>
                  <w:szCs w:val="18"/>
                  <w:rPrChange w:id="86" w:author="PricewaterhouseCoopers" w:date="2012-11-14T14:36:00Z">
                    <w:rPr>
                      <w:rFonts w:ascii="Arial" w:hAnsi="Arial" w:cs="Arial"/>
                      <w:sz w:val="22"/>
                      <w:szCs w:val="22"/>
                    </w:rPr>
                  </w:rPrChange>
                </w:rPr>
                <w:t xml:space="preserve"> </w:t>
              </w:r>
            </w:ins>
          </w:p>
        </w:tc>
      </w:tr>
      <w:tr w:rsidR="00991510" w:rsidTr="00991510">
        <w:trPr>
          <w:ins w:id="87" w:author="PricewaterhouseCoopers" w:date="2012-11-14T14:32:00Z"/>
        </w:trPr>
        <w:tc>
          <w:tcPr>
            <w:tcW w:w="1556" w:type="pct"/>
            <w:tcPrChange w:id="88" w:author="PricewaterhouseCoopers" w:date="2012-11-14T14:37:00Z">
              <w:tcPr>
                <w:tcW w:w="2393" w:type="dxa"/>
              </w:tcPr>
            </w:tcPrChange>
          </w:tcPr>
          <w:p w:rsidR="00991510" w:rsidRDefault="00991510">
            <w:pPr>
              <w:rPr>
                <w:ins w:id="89" w:author="PricewaterhouseCoopers" w:date="2012-11-14T14:32:00Z"/>
                <w:rFonts w:ascii="Arial" w:hAnsi="Arial" w:cs="Arial"/>
                <w:b/>
                <w:sz w:val="22"/>
                <w:szCs w:val="22"/>
              </w:rPr>
            </w:pPr>
          </w:p>
        </w:tc>
        <w:tc>
          <w:tcPr>
            <w:tcW w:w="1290" w:type="pct"/>
            <w:tcPrChange w:id="90" w:author="PricewaterhouseCoopers" w:date="2012-11-14T14:37:00Z">
              <w:tcPr>
                <w:tcW w:w="2393" w:type="dxa"/>
              </w:tcPr>
            </w:tcPrChange>
          </w:tcPr>
          <w:p w:rsidR="00991510" w:rsidRDefault="00991510">
            <w:pPr>
              <w:rPr>
                <w:ins w:id="91" w:author="PricewaterhouseCoopers" w:date="2012-11-14T14:32:00Z"/>
                <w:rFonts w:ascii="Arial" w:hAnsi="Arial" w:cs="Arial"/>
                <w:b/>
                <w:sz w:val="22"/>
                <w:szCs w:val="22"/>
              </w:rPr>
            </w:pPr>
          </w:p>
        </w:tc>
        <w:tc>
          <w:tcPr>
            <w:tcW w:w="2154" w:type="pct"/>
            <w:tcPrChange w:id="92" w:author="PricewaterhouseCoopers" w:date="2012-11-14T14:37:00Z">
              <w:tcPr>
                <w:tcW w:w="2393" w:type="dxa"/>
              </w:tcPr>
            </w:tcPrChange>
          </w:tcPr>
          <w:p w:rsidR="00991510" w:rsidRDefault="00991510">
            <w:pPr>
              <w:rPr>
                <w:ins w:id="93" w:author="PricewaterhouseCoopers" w:date="2012-11-14T14:32:00Z"/>
                <w:rFonts w:ascii="Arial" w:hAnsi="Arial" w:cs="Arial"/>
                <w:b/>
                <w:sz w:val="22"/>
                <w:szCs w:val="22"/>
              </w:rPr>
            </w:pPr>
          </w:p>
        </w:tc>
      </w:tr>
      <w:tr w:rsidR="00991510" w:rsidTr="00991510">
        <w:trPr>
          <w:ins w:id="94" w:author="PricewaterhouseCoopers" w:date="2012-11-14T14:32:00Z"/>
        </w:trPr>
        <w:tc>
          <w:tcPr>
            <w:tcW w:w="1556" w:type="pct"/>
            <w:tcPrChange w:id="95" w:author="PricewaterhouseCoopers" w:date="2012-11-14T14:37:00Z">
              <w:tcPr>
                <w:tcW w:w="2393" w:type="dxa"/>
              </w:tcPr>
            </w:tcPrChange>
          </w:tcPr>
          <w:p w:rsidR="00991510" w:rsidRDefault="00991510">
            <w:pPr>
              <w:rPr>
                <w:ins w:id="96" w:author="PricewaterhouseCoopers" w:date="2012-11-14T14:32:00Z"/>
                <w:rFonts w:ascii="Arial" w:hAnsi="Arial" w:cs="Arial"/>
                <w:b/>
                <w:sz w:val="22"/>
                <w:szCs w:val="22"/>
              </w:rPr>
            </w:pPr>
          </w:p>
        </w:tc>
        <w:tc>
          <w:tcPr>
            <w:tcW w:w="1290" w:type="pct"/>
            <w:tcPrChange w:id="97" w:author="PricewaterhouseCoopers" w:date="2012-11-14T14:37:00Z">
              <w:tcPr>
                <w:tcW w:w="2393" w:type="dxa"/>
              </w:tcPr>
            </w:tcPrChange>
          </w:tcPr>
          <w:p w:rsidR="00991510" w:rsidRDefault="00991510">
            <w:pPr>
              <w:rPr>
                <w:ins w:id="98" w:author="PricewaterhouseCoopers" w:date="2012-11-14T14:32:00Z"/>
                <w:rFonts w:ascii="Arial" w:hAnsi="Arial" w:cs="Arial"/>
                <w:b/>
                <w:sz w:val="22"/>
                <w:szCs w:val="22"/>
              </w:rPr>
            </w:pPr>
          </w:p>
        </w:tc>
        <w:tc>
          <w:tcPr>
            <w:tcW w:w="2154" w:type="pct"/>
            <w:tcPrChange w:id="99" w:author="PricewaterhouseCoopers" w:date="2012-11-14T14:37:00Z">
              <w:tcPr>
                <w:tcW w:w="2393" w:type="dxa"/>
              </w:tcPr>
            </w:tcPrChange>
          </w:tcPr>
          <w:p w:rsidR="00991510" w:rsidRDefault="00991510">
            <w:pPr>
              <w:rPr>
                <w:ins w:id="100" w:author="PricewaterhouseCoopers" w:date="2012-11-14T14:32:00Z"/>
                <w:rFonts w:ascii="Arial" w:hAnsi="Arial" w:cs="Arial"/>
                <w:b/>
                <w:sz w:val="22"/>
                <w:szCs w:val="22"/>
              </w:rPr>
            </w:pPr>
          </w:p>
        </w:tc>
      </w:tr>
      <w:tr w:rsidR="00991510" w:rsidTr="00991510">
        <w:trPr>
          <w:ins w:id="101" w:author="PricewaterhouseCoopers" w:date="2012-11-14T14:32:00Z"/>
        </w:trPr>
        <w:tc>
          <w:tcPr>
            <w:tcW w:w="1556" w:type="pct"/>
            <w:tcPrChange w:id="102" w:author="PricewaterhouseCoopers" w:date="2012-11-14T14:37:00Z">
              <w:tcPr>
                <w:tcW w:w="2393" w:type="dxa"/>
              </w:tcPr>
            </w:tcPrChange>
          </w:tcPr>
          <w:p w:rsidR="00991510" w:rsidRDefault="00991510">
            <w:pPr>
              <w:rPr>
                <w:ins w:id="103" w:author="PricewaterhouseCoopers" w:date="2012-11-14T14:32:00Z"/>
                <w:rFonts w:ascii="Arial" w:hAnsi="Arial" w:cs="Arial"/>
                <w:b/>
                <w:sz w:val="22"/>
                <w:szCs w:val="22"/>
              </w:rPr>
            </w:pPr>
          </w:p>
        </w:tc>
        <w:tc>
          <w:tcPr>
            <w:tcW w:w="1290" w:type="pct"/>
            <w:tcPrChange w:id="104" w:author="PricewaterhouseCoopers" w:date="2012-11-14T14:37:00Z">
              <w:tcPr>
                <w:tcW w:w="2393" w:type="dxa"/>
              </w:tcPr>
            </w:tcPrChange>
          </w:tcPr>
          <w:p w:rsidR="00991510" w:rsidRDefault="00991510">
            <w:pPr>
              <w:rPr>
                <w:ins w:id="105" w:author="PricewaterhouseCoopers" w:date="2012-11-14T14:32:00Z"/>
                <w:rFonts w:ascii="Arial" w:hAnsi="Arial" w:cs="Arial"/>
                <w:b/>
                <w:sz w:val="22"/>
                <w:szCs w:val="22"/>
              </w:rPr>
            </w:pPr>
          </w:p>
        </w:tc>
        <w:tc>
          <w:tcPr>
            <w:tcW w:w="2154" w:type="pct"/>
            <w:tcPrChange w:id="106" w:author="PricewaterhouseCoopers" w:date="2012-11-14T14:37:00Z">
              <w:tcPr>
                <w:tcW w:w="2393" w:type="dxa"/>
              </w:tcPr>
            </w:tcPrChange>
          </w:tcPr>
          <w:p w:rsidR="00991510" w:rsidRDefault="00991510">
            <w:pPr>
              <w:rPr>
                <w:ins w:id="107" w:author="PricewaterhouseCoopers" w:date="2012-11-14T14:32:00Z"/>
                <w:rFonts w:ascii="Arial" w:hAnsi="Arial" w:cs="Arial"/>
                <w:b/>
                <w:sz w:val="22"/>
                <w:szCs w:val="22"/>
              </w:rPr>
            </w:pPr>
          </w:p>
        </w:tc>
      </w:tr>
      <w:tr w:rsidR="00991510" w:rsidTr="00991510">
        <w:trPr>
          <w:ins w:id="108" w:author="PricewaterhouseCoopers" w:date="2012-11-14T14:32:00Z"/>
        </w:trPr>
        <w:tc>
          <w:tcPr>
            <w:tcW w:w="1556" w:type="pct"/>
            <w:tcPrChange w:id="109" w:author="PricewaterhouseCoopers" w:date="2012-11-14T14:37:00Z">
              <w:tcPr>
                <w:tcW w:w="2393" w:type="dxa"/>
              </w:tcPr>
            </w:tcPrChange>
          </w:tcPr>
          <w:p w:rsidR="00991510" w:rsidRDefault="00991510">
            <w:pPr>
              <w:rPr>
                <w:ins w:id="110" w:author="PricewaterhouseCoopers" w:date="2012-11-14T14:32:00Z"/>
                <w:rFonts w:ascii="Arial" w:hAnsi="Arial" w:cs="Arial"/>
                <w:b/>
                <w:sz w:val="22"/>
                <w:szCs w:val="22"/>
              </w:rPr>
            </w:pPr>
          </w:p>
        </w:tc>
        <w:tc>
          <w:tcPr>
            <w:tcW w:w="1290" w:type="pct"/>
            <w:tcPrChange w:id="111" w:author="PricewaterhouseCoopers" w:date="2012-11-14T14:37:00Z">
              <w:tcPr>
                <w:tcW w:w="2393" w:type="dxa"/>
              </w:tcPr>
            </w:tcPrChange>
          </w:tcPr>
          <w:p w:rsidR="00991510" w:rsidRDefault="00991510">
            <w:pPr>
              <w:rPr>
                <w:ins w:id="112" w:author="PricewaterhouseCoopers" w:date="2012-11-14T14:32:00Z"/>
                <w:rFonts w:ascii="Arial" w:hAnsi="Arial" w:cs="Arial"/>
                <w:b/>
                <w:sz w:val="22"/>
                <w:szCs w:val="22"/>
              </w:rPr>
            </w:pPr>
          </w:p>
        </w:tc>
        <w:tc>
          <w:tcPr>
            <w:tcW w:w="2154" w:type="pct"/>
            <w:tcPrChange w:id="113" w:author="PricewaterhouseCoopers" w:date="2012-11-14T14:37:00Z">
              <w:tcPr>
                <w:tcW w:w="2393" w:type="dxa"/>
              </w:tcPr>
            </w:tcPrChange>
          </w:tcPr>
          <w:p w:rsidR="00991510" w:rsidRDefault="00991510">
            <w:pPr>
              <w:rPr>
                <w:ins w:id="114" w:author="PricewaterhouseCoopers" w:date="2012-11-14T14:32:00Z"/>
                <w:rFonts w:ascii="Arial" w:hAnsi="Arial" w:cs="Arial"/>
                <w:b/>
                <w:sz w:val="22"/>
                <w:szCs w:val="22"/>
              </w:rPr>
            </w:pPr>
          </w:p>
        </w:tc>
      </w:tr>
      <w:tr w:rsidR="00991510" w:rsidTr="00991510">
        <w:trPr>
          <w:ins w:id="115" w:author="PricewaterhouseCoopers" w:date="2012-11-14T14:32:00Z"/>
        </w:trPr>
        <w:tc>
          <w:tcPr>
            <w:tcW w:w="1556" w:type="pct"/>
            <w:tcPrChange w:id="116" w:author="PricewaterhouseCoopers" w:date="2012-11-14T14:37:00Z">
              <w:tcPr>
                <w:tcW w:w="2393" w:type="dxa"/>
              </w:tcPr>
            </w:tcPrChange>
          </w:tcPr>
          <w:p w:rsidR="00991510" w:rsidRDefault="00991510">
            <w:pPr>
              <w:rPr>
                <w:ins w:id="117" w:author="PricewaterhouseCoopers" w:date="2012-11-14T14:32:00Z"/>
                <w:rFonts w:ascii="Arial" w:hAnsi="Arial" w:cs="Arial"/>
                <w:b/>
                <w:sz w:val="22"/>
                <w:szCs w:val="22"/>
              </w:rPr>
            </w:pPr>
          </w:p>
        </w:tc>
        <w:tc>
          <w:tcPr>
            <w:tcW w:w="1290" w:type="pct"/>
            <w:tcPrChange w:id="118" w:author="PricewaterhouseCoopers" w:date="2012-11-14T14:37:00Z">
              <w:tcPr>
                <w:tcW w:w="2393" w:type="dxa"/>
              </w:tcPr>
            </w:tcPrChange>
          </w:tcPr>
          <w:p w:rsidR="00991510" w:rsidRDefault="00991510">
            <w:pPr>
              <w:rPr>
                <w:ins w:id="119" w:author="PricewaterhouseCoopers" w:date="2012-11-14T14:32:00Z"/>
                <w:rFonts w:ascii="Arial" w:hAnsi="Arial" w:cs="Arial"/>
                <w:b/>
                <w:sz w:val="22"/>
                <w:szCs w:val="22"/>
              </w:rPr>
            </w:pPr>
          </w:p>
        </w:tc>
        <w:tc>
          <w:tcPr>
            <w:tcW w:w="2154" w:type="pct"/>
            <w:tcPrChange w:id="120" w:author="PricewaterhouseCoopers" w:date="2012-11-14T14:37:00Z">
              <w:tcPr>
                <w:tcW w:w="2393" w:type="dxa"/>
              </w:tcPr>
            </w:tcPrChange>
          </w:tcPr>
          <w:p w:rsidR="00991510" w:rsidRDefault="00991510">
            <w:pPr>
              <w:rPr>
                <w:ins w:id="121" w:author="PricewaterhouseCoopers" w:date="2012-11-14T14:32:00Z"/>
                <w:rFonts w:ascii="Arial" w:hAnsi="Arial" w:cs="Arial"/>
                <w:b/>
                <w:sz w:val="22"/>
                <w:szCs w:val="22"/>
              </w:rPr>
            </w:pPr>
          </w:p>
        </w:tc>
      </w:tr>
      <w:tr w:rsidR="00991510" w:rsidTr="00991510">
        <w:trPr>
          <w:ins w:id="122" w:author="PricewaterhouseCoopers" w:date="2012-11-14T14:32:00Z"/>
        </w:trPr>
        <w:tc>
          <w:tcPr>
            <w:tcW w:w="1556" w:type="pct"/>
            <w:tcPrChange w:id="123" w:author="PricewaterhouseCoopers" w:date="2012-11-14T14:37:00Z">
              <w:tcPr>
                <w:tcW w:w="2393" w:type="dxa"/>
              </w:tcPr>
            </w:tcPrChange>
          </w:tcPr>
          <w:p w:rsidR="00991510" w:rsidRDefault="00991510">
            <w:pPr>
              <w:rPr>
                <w:ins w:id="124" w:author="PricewaterhouseCoopers" w:date="2012-11-14T14:32:00Z"/>
                <w:rFonts w:ascii="Arial" w:hAnsi="Arial" w:cs="Arial"/>
                <w:b/>
                <w:sz w:val="22"/>
                <w:szCs w:val="22"/>
              </w:rPr>
            </w:pPr>
          </w:p>
        </w:tc>
        <w:tc>
          <w:tcPr>
            <w:tcW w:w="1290" w:type="pct"/>
            <w:tcPrChange w:id="125" w:author="PricewaterhouseCoopers" w:date="2012-11-14T14:37:00Z">
              <w:tcPr>
                <w:tcW w:w="2393" w:type="dxa"/>
              </w:tcPr>
            </w:tcPrChange>
          </w:tcPr>
          <w:p w:rsidR="00991510" w:rsidRDefault="00991510">
            <w:pPr>
              <w:rPr>
                <w:ins w:id="126" w:author="PricewaterhouseCoopers" w:date="2012-11-14T14:32:00Z"/>
                <w:rFonts w:ascii="Arial" w:hAnsi="Arial" w:cs="Arial"/>
                <w:b/>
                <w:sz w:val="22"/>
                <w:szCs w:val="22"/>
              </w:rPr>
            </w:pPr>
          </w:p>
        </w:tc>
        <w:tc>
          <w:tcPr>
            <w:tcW w:w="2154" w:type="pct"/>
            <w:tcPrChange w:id="127" w:author="PricewaterhouseCoopers" w:date="2012-11-14T14:37:00Z">
              <w:tcPr>
                <w:tcW w:w="2393" w:type="dxa"/>
              </w:tcPr>
            </w:tcPrChange>
          </w:tcPr>
          <w:p w:rsidR="00991510" w:rsidRDefault="00991510">
            <w:pPr>
              <w:rPr>
                <w:ins w:id="128" w:author="PricewaterhouseCoopers" w:date="2012-11-14T14:32:00Z"/>
                <w:rFonts w:ascii="Arial" w:hAnsi="Arial" w:cs="Arial"/>
                <w:b/>
                <w:sz w:val="22"/>
                <w:szCs w:val="22"/>
              </w:rPr>
            </w:pPr>
          </w:p>
        </w:tc>
      </w:tr>
      <w:tr w:rsidR="00991510" w:rsidTr="00991510">
        <w:trPr>
          <w:ins w:id="129" w:author="PricewaterhouseCoopers" w:date="2012-11-14T14:32:00Z"/>
        </w:trPr>
        <w:tc>
          <w:tcPr>
            <w:tcW w:w="1556" w:type="pct"/>
            <w:tcPrChange w:id="130" w:author="PricewaterhouseCoopers" w:date="2012-11-14T14:37:00Z">
              <w:tcPr>
                <w:tcW w:w="2393" w:type="dxa"/>
              </w:tcPr>
            </w:tcPrChange>
          </w:tcPr>
          <w:p w:rsidR="00991510" w:rsidRDefault="00991510">
            <w:pPr>
              <w:rPr>
                <w:ins w:id="131" w:author="PricewaterhouseCoopers" w:date="2012-11-14T14:32:00Z"/>
                <w:rFonts w:ascii="Arial" w:hAnsi="Arial" w:cs="Arial"/>
                <w:b/>
                <w:sz w:val="22"/>
                <w:szCs w:val="22"/>
              </w:rPr>
            </w:pPr>
          </w:p>
        </w:tc>
        <w:tc>
          <w:tcPr>
            <w:tcW w:w="1290" w:type="pct"/>
            <w:tcPrChange w:id="132" w:author="PricewaterhouseCoopers" w:date="2012-11-14T14:37:00Z">
              <w:tcPr>
                <w:tcW w:w="2393" w:type="dxa"/>
              </w:tcPr>
            </w:tcPrChange>
          </w:tcPr>
          <w:p w:rsidR="00991510" w:rsidRDefault="00991510">
            <w:pPr>
              <w:rPr>
                <w:ins w:id="133" w:author="PricewaterhouseCoopers" w:date="2012-11-14T14:32:00Z"/>
                <w:rFonts w:ascii="Arial" w:hAnsi="Arial" w:cs="Arial"/>
                <w:b/>
                <w:sz w:val="22"/>
                <w:szCs w:val="22"/>
              </w:rPr>
            </w:pPr>
          </w:p>
        </w:tc>
        <w:tc>
          <w:tcPr>
            <w:tcW w:w="2154" w:type="pct"/>
            <w:tcPrChange w:id="134" w:author="PricewaterhouseCoopers" w:date="2012-11-14T14:37:00Z">
              <w:tcPr>
                <w:tcW w:w="2393" w:type="dxa"/>
              </w:tcPr>
            </w:tcPrChange>
          </w:tcPr>
          <w:p w:rsidR="00991510" w:rsidRDefault="00991510">
            <w:pPr>
              <w:rPr>
                <w:ins w:id="135" w:author="PricewaterhouseCoopers" w:date="2012-11-14T14:32:00Z"/>
                <w:rFonts w:ascii="Arial" w:hAnsi="Arial" w:cs="Arial"/>
                <w:b/>
                <w:sz w:val="22"/>
                <w:szCs w:val="22"/>
              </w:rPr>
            </w:pPr>
          </w:p>
        </w:tc>
      </w:tr>
    </w:tbl>
    <w:p w:rsidR="00991510" w:rsidRDefault="00991510">
      <w:pPr>
        <w:rPr>
          <w:ins w:id="136" w:author="PricewaterhouseCoopers" w:date="2012-11-14T14:31:00Z"/>
          <w:rFonts w:ascii="Arial" w:hAnsi="Arial" w:cs="Arial"/>
          <w:b/>
          <w:sz w:val="22"/>
          <w:szCs w:val="22"/>
        </w:rPr>
      </w:pPr>
    </w:p>
    <w:p w:rsidR="00991510" w:rsidRDefault="00991510">
      <w:pPr>
        <w:rPr>
          <w:ins w:id="137" w:author="PricewaterhouseCoopers" w:date="2012-11-14T14:30:00Z"/>
          <w:rFonts w:ascii="Arial" w:hAnsi="Arial" w:cs="Arial"/>
          <w:b/>
          <w:sz w:val="22"/>
          <w:szCs w:val="22"/>
        </w:rPr>
      </w:pPr>
      <w:ins w:id="138" w:author="PricewaterhouseCoopers" w:date="2012-11-14T14:30:00Z">
        <w:r>
          <w:rPr>
            <w:rFonts w:ascii="Arial" w:hAnsi="Arial" w:cs="Arial"/>
            <w:b/>
            <w:sz w:val="22"/>
            <w:szCs w:val="22"/>
          </w:rPr>
          <w:br w:type="page"/>
        </w:r>
      </w:ins>
    </w:p>
    <w:p w:rsidR="00F94DF0" w:rsidRDefault="00F94DF0" w:rsidP="0085153B">
      <w:pPr>
        <w:tabs>
          <w:tab w:val="left" w:pos="8505"/>
        </w:tabs>
        <w:ind w:right="-709"/>
        <w:rPr>
          <w:rFonts w:ascii="Arial" w:hAnsi="Arial" w:cs="Arial"/>
          <w:b/>
          <w:sz w:val="22"/>
          <w:szCs w:val="22"/>
        </w:rPr>
      </w:pPr>
      <w:r w:rsidRPr="009C3F0E">
        <w:rPr>
          <w:rFonts w:ascii="Arial" w:hAnsi="Arial" w:cs="Arial"/>
          <w:b/>
          <w:sz w:val="22"/>
          <w:szCs w:val="22"/>
        </w:rPr>
        <w:lastRenderedPageBreak/>
        <w:t>CONTENTS</w:t>
      </w:r>
      <w:r w:rsidRPr="009C3F0E">
        <w:rPr>
          <w:rFonts w:ascii="Arial" w:hAnsi="Arial" w:cs="Arial"/>
          <w:b/>
          <w:sz w:val="22"/>
          <w:szCs w:val="22"/>
        </w:rPr>
        <w:tab/>
        <w:t xml:space="preserve">PAGE </w:t>
      </w:r>
      <w:r w:rsidRPr="009C3F0E">
        <w:rPr>
          <w:rFonts w:ascii="Arial" w:hAnsi="Arial" w:cs="Arial"/>
          <w:b/>
          <w:sz w:val="22"/>
          <w:szCs w:val="22"/>
        </w:rPr>
        <w:tab/>
      </w:r>
    </w:p>
    <w:p w:rsidR="0085153B" w:rsidRPr="009C3F0E" w:rsidRDefault="0085153B" w:rsidP="0085153B">
      <w:pPr>
        <w:tabs>
          <w:tab w:val="left" w:pos="8505"/>
        </w:tabs>
        <w:ind w:right="-709"/>
        <w:rPr>
          <w:rFonts w:ascii="Arial" w:hAnsi="Arial" w:cs="Arial"/>
          <w:b/>
          <w:sz w:val="22"/>
          <w:szCs w:val="22"/>
        </w:rPr>
      </w:pPr>
    </w:p>
    <w:p w:rsidR="00304BB2" w:rsidRPr="00304BB2" w:rsidRDefault="00F94DF0" w:rsidP="006C1D4F">
      <w:pPr>
        <w:pStyle w:val="ListParagraph"/>
        <w:numPr>
          <w:ilvl w:val="0"/>
          <w:numId w:val="162"/>
        </w:numPr>
        <w:tabs>
          <w:tab w:val="left" w:pos="426"/>
          <w:tab w:val="right" w:pos="9072"/>
        </w:tabs>
        <w:ind w:left="426" w:right="-709" w:hanging="426"/>
        <w:rPr>
          <w:rFonts w:ascii="Arial" w:hAnsi="Arial" w:cs="Arial"/>
          <w:sz w:val="22"/>
          <w:szCs w:val="22"/>
        </w:rPr>
      </w:pPr>
      <w:r w:rsidRPr="00304BB2">
        <w:rPr>
          <w:rFonts w:ascii="Arial" w:hAnsi="Arial" w:cs="Arial"/>
          <w:sz w:val="22"/>
          <w:szCs w:val="22"/>
        </w:rPr>
        <w:t xml:space="preserve">TERMS OF REFERENCE OF BOARD </w:t>
      </w:r>
      <w:r w:rsidR="0085153B">
        <w:rPr>
          <w:rFonts w:ascii="Arial" w:hAnsi="Arial" w:cs="Arial"/>
          <w:sz w:val="22"/>
          <w:szCs w:val="22"/>
        </w:rPr>
        <w:t>COMMITTEES</w:t>
      </w:r>
      <w:r w:rsidR="00304BB2" w:rsidRPr="00304BB2">
        <w:rPr>
          <w:rFonts w:ascii="Arial" w:hAnsi="Arial" w:cs="Arial"/>
          <w:sz w:val="22"/>
          <w:szCs w:val="22"/>
        </w:rPr>
        <w:tab/>
        <w:t>2</w:t>
      </w:r>
    </w:p>
    <w:p w:rsidR="00F94DF0" w:rsidRPr="00304BB2" w:rsidRDefault="00304BB2" w:rsidP="009B60D0">
      <w:pPr>
        <w:tabs>
          <w:tab w:val="left" w:pos="426"/>
          <w:tab w:val="right" w:pos="9072"/>
        </w:tabs>
        <w:ind w:left="426" w:right="-709" w:hanging="426"/>
        <w:rPr>
          <w:rFonts w:ascii="Arial" w:hAnsi="Arial" w:cs="Arial"/>
          <w:bCs/>
          <w:sz w:val="22"/>
          <w:szCs w:val="22"/>
        </w:rPr>
      </w:pPr>
      <w:r>
        <w:rPr>
          <w:rFonts w:ascii="Arial" w:hAnsi="Arial" w:cs="Arial"/>
          <w:sz w:val="22"/>
          <w:szCs w:val="22"/>
        </w:rPr>
        <w:tab/>
      </w:r>
    </w:p>
    <w:p w:rsidR="004B535C" w:rsidRPr="00304BB2" w:rsidRDefault="00304BB2" w:rsidP="006C1D4F">
      <w:pPr>
        <w:pStyle w:val="ListParagraph"/>
        <w:numPr>
          <w:ilvl w:val="0"/>
          <w:numId w:val="162"/>
        </w:numPr>
        <w:tabs>
          <w:tab w:val="left" w:pos="426"/>
          <w:tab w:val="right" w:pos="9072"/>
        </w:tabs>
        <w:ind w:left="426" w:right="-709" w:hanging="426"/>
        <w:rPr>
          <w:rFonts w:ascii="Arial" w:hAnsi="Arial" w:cs="Arial"/>
          <w:sz w:val="22"/>
          <w:szCs w:val="22"/>
        </w:rPr>
      </w:pPr>
      <w:r w:rsidRPr="00304BB2">
        <w:rPr>
          <w:rFonts w:ascii="Arial" w:hAnsi="Arial" w:cs="Arial"/>
          <w:sz w:val="22"/>
          <w:szCs w:val="22"/>
        </w:rPr>
        <w:t>EXECUTIVE COMMITTEE – TERMS OF REFERENCE</w:t>
      </w:r>
      <w:r w:rsidRPr="00304BB2">
        <w:rPr>
          <w:rFonts w:ascii="Arial" w:hAnsi="Arial" w:cs="Arial"/>
          <w:sz w:val="22"/>
          <w:szCs w:val="22"/>
        </w:rPr>
        <w:tab/>
        <w:t>1</w:t>
      </w:r>
      <w:r w:rsidR="00B31D4D">
        <w:rPr>
          <w:rFonts w:ascii="Arial" w:hAnsi="Arial" w:cs="Arial"/>
          <w:sz w:val="22"/>
          <w:szCs w:val="22"/>
        </w:rPr>
        <w:t>8</w:t>
      </w:r>
    </w:p>
    <w:p w:rsidR="00304BB2" w:rsidRPr="00304BB2" w:rsidRDefault="00304BB2" w:rsidP="009B60D0">
      <w:pPr>
        <w:tabs>
          <w:tab w:val="left" w:pos="426"/>
          <w:tab w:val="right" w:pos="9072"/>
        </w:tabs>
        <w:ind w:left="426" w:right="-709" w:hanging="426"/>
        <w:rPr>
          <w:rFonts w:ascii="Arial" w:hAnsi="Arial" w:cs="Arial"/>
          <w:sz w:val="22"/>
          <w:szCs w:val="22"/>
        </w:rPr>
      </w:pPr>
    </w:p>
    <w:p w:rsidR="004B535C" w:rsidRPr="0085153B" w:rsidRDefault="009D766F" w:rsidP="006C1D4F">
      <w:pPr>
        <w:pStyle w:val="ListParagraph"/>
        <w:numPr>
          <w:ilvl w:val="0"/>
          <w:numId w:val="162"/>
        </w:numPr>
        <w:tabs>
          <w:tab w:val="left" w:pos="426"/>
          <w:tab w:val="right" w:pos="9072"/>
        </w:tabs>
        <w:ind w:left="426" w:right="-709" w:hanging="426"/>
        <w:rPr>
          <w:rFonts w:ascii="Arial" w:hAnsi="Arial" w:cs="Arial"/>
          <w:sz w:val="22"/>
          <w:szCs w:val="22"/>
        </w:rPr>
      </w:pPr>
      <w:r w:rsidRPr="0085153B">
        <w:rPr>
          <w:rFonts w:ascii="Arial" w:hAnsi="Arial" w:cs="Arial"/>
          <w:sz w:val="22"/>
          <w:szCs w:val="22"/>
        </w:rPr>
        <w:t>GOVERNANCE FRAMEWORK</w:t>
      </w:r>
      <w:r w:rsidR="00304BB2" w:rsidRPr="0085153B">
        <w:rPr>
          <w:rFonts w:ascii="Arial" w:hAnsi="Arial" w:cs="Arial"/>
          <w:sz w:val="22"/>
          <w:szCs w:val="22"/>
        </w:rPr>
        <w:t xml:space="preserve"> </w:t>
      </w:r>
      <w:r w:rsidRPr="0085153B">
        <w:rPr>
          <w:rFonts w:ascii="Arial" w:hAnsi="Arial" w:cs="Arial"/>
          <w:sz w:val="22"/>
          <w:szCs w:val="22"/>
        </w:rPr>
        <w:t>FOR</w:t>
      </w:r>
      <w:r w:rsidR="0085153B" w:rsidRPr="0085153B">
        <w:rPr>
          <w:rFonts w:ascii="Arial" w:hAnsi="Arial" w:cs="Arial"/>
          <w:sz w:val="22"/>
          <w:szCs w:val="22"/>
        </w:rPr>
        <w:t xml:space="preserve"> </w:t>
      </w:r>
      <w:r w:rsidR="0085153B">
        <w:rPr>
          <w:rFonts w:ascii="Arial" w:hAnsi="Arial" w:cs="Arial"/>
          <w:sz w:val="22"/>
          <w:szCs w:val="22"/>
        </w:rPr>
        <w:t>T</w:t>
      </w:r>
      <w:r w:rsidRPr="0085153B">
        <w:rPr>
          <w:rFonts w:ascii="Arial" w:hAnsi="Arial" w:cs="Arial"/>
          <w:sz w:val="22"/>
          <w:szCs w:val="22"/>
        </w:rPr>
        <w:t>HE BOARD</w:t>
      </w:r>
      <w:r w:rsidR="0085153B">
        <w:rPr>
          <w:rFonts w:ascii="Arial" w:hAnsi="Arial" w:cs="Arial"/>
          <w:sz w:val="22"/>
          <w:szCs w:val="22"/>
        </w:rPr>
        <w:tab/>
        <w:t>22</w:t>
      </w:r>
    </w:p>
    <w:p w:rsidR="009D766F" w:rsidRPr="00304BB2" w:rsidRDefault="009D766F" w:rsidP="009B60D0">
      <w:pPr>
        <w:tabs>
          <w:tab w:val="left" w:pos="426"/>
          <w:tab w:val="right" w:pos="9072"/>
        </w:tabs>
        <w:ind w:left="426" w:right="-709"/>
        <w:rPr>
          <w:rFonts w:ascii="Arial" w:hAnsi="Arial" w:cs="Arial"/>
          <w:sz w:val="22"/>
          <w:szCs w:val="22"/>
        </w:rPr>
      </w:pPr>
    </w:p>
    <w:p w:rsidR="00304BB2" w:rsidRPr="00304BB2" w:rsidRDefault="00CE5D85" w:rsidP="006C1D4F">
      <w:pPr>
        <w:pStyle w:val="ListParagraph"/>
        <w:numPr>
          <w:ilvl w:val="0"/>
          <w:numId w:val="162"/>
        </w:numPr>
        <w:tabs>
          <w:tab w:val="left" w:pos="426"/>
          <w:tab w:val="right" w:pos="9072"/>
        </w:tabs>
        <w:ind w:left="426" w:right="-709" w:hanging="426"/>
        <w:rPr>
          <w:rFonts w:ascii="Arial" w:hAnsi="Arial" w:cs="Arial"/>
          <w:sz w:val="22"/>
          <w:szCs w:val="22"/>
        </w:rPr>
      </w:pPr>
      <w:r>
        <w:rPr>
          <w:rFonts w:ascii="Arial" w:hAnsi="Arial" w:cs="Arial"/>
          <w:sz w:val="22"/>
          <w:szCs w:val="22"/>
        </w:rPr>
        <w:t>CODE OF GOVERNANCE AND ETHICS</w:t>
      </w:r>
      <w:r w:rsidR="00304BB2" w:rsidRPr="00304BB2">
        <w:rPr>
          <w:rFonts w:ascii="Arial" w:hAnsi="Arial" w:cs="Arial"/>
          <w:sz w:val="22"/>
          <w:szCs w:val="22"/>
        </w:rPr>
        <w:tab/>
        <w:t>2</w:t>
      </w:r>
      <w:r w:rsidR="00B31D4D">
        <w:rPr>
          <w:rFonts w:ascii="Arial" w:hAnsi="Arial" w:cs="Arial"/>
          <w:sz w:val="22"/>
          <w:szCs w:val="22"/>
        </w:rPr>
        <w:t>8</w:t>
      </w:r>
    </w:p>
    <w:p w:rsidR="00304BB2" w:rsidRPr="00304BB2" w:rsidRDefault="00304BB2" w:rsidP="009B60D0">
      <w:pPr>
        <w:tabs>
          <w:tab w:val="left" w:pos="426"/>
          <w:tab w:val="right" w:pos="9072"/>
        </w:tabs>
        <w:ind w:left="426" w:right="-709" w:hanging="426"/>
        <w:rPr>
          <w:rFonts w:ascii="Arial" w:hAnsi="Arial" w:cs="Arial"/>
          <w:sz w:val="22"/>
          <w:szCs w:val="22"/>
        </w:rPr>
      </w:pPr>
    </w:p>
    <w:p w:rsidR="00304BB2" w:rsidRPr="00304BB2" w:rsidRDefault="00993985" w:rsidP="006C1D4F">
      <w:pPr>
        <w:pStyle w:val="ListParagraph"/>
        <w:numPr>
          <w:ilvl w:val="0"/>
          <w:numId w:val="162"/>
        </w:numPr>
        <w:tabs>
          <w:tab w:val="left" w:pos="426"/>
          <w:tab w:val="right" w:pos="9072"/>
        </w:tabs>
        <w:ind w:left="426" w:right="-709" w:hanging="426"/>
        <w:rPr>
          <w:rFonts w:ascii="Arial" w:hAnsi="Arial" w:cs="Arial"/>
          <w:sz w:val="22"/>
          <w:szCs w:val="22"/>
        </w:rPr>
      </w:pPr>
      <w:r>
        <w:rPr>
          <w:rFonts w:ascii="Arial" w:hAnsi="Arial" w:cs="Arial"/>
          <w:sz w:val="22"/>
          <w:szCs w:val="22"/>
        </w:rPr>
        <w:t>IT POLICY - INFORMATION TECHNOLOGY USAGE</w:t>
      </w:r>
      <w:r w:rsidR="00304BB2" w:rsidRPr="00304BB2">
        <w:rPr>
          <w:rFonts w:ascii="Arial" w:hAnsi="Arial" w:cs="Arial"/>
          <w:sz w:val="22"/>
          <w:szCs w:val="22"/>
        </w:rPr>
        <w:t xml:space="preserve"> </w:t>
      </w:r>
      <w:r w:rsidR="00304BB2" w:rsidRPr="00304BB2">
        <w:rPr>
          <w:rFonts w:ascii="Arial" w:hAnsi="Arial" w:cs="Arial"/>
          <w:sz w:val="22"/>
          <w:szCs w:val="22"/>
        </w:rPr>
        <w:tab/>
      </w:r>
      <w:r w:rsidR="00B31D4D">
        <w:rPr>
          <w:rFonts w:ascii="Arial" w:hAnsi="Arial" w:cs="Arial"/>
          <w:sz w:val="22"/>
          <w:szCs w:val="22"/>
        </w:rPr>
        <w:t>42</w:t>
      </w:r>
    </w:p>
    <w:p w:rsidR="00304BB2" w:rsidRPr="00304BB2" w:rsidRDefault="00304BB2" w:rsidP="009B60D0">
      <w:pPr>
        <w:tabs>
          <w:tab w:val="left" w:pos="426"/>
          <w:tab w:val="right" w:pos="9072"/>
        </w:tabs>
        <w:ind w:left="426" w:right="-709" w:hanging="426"/>
        <w:rPr>
          <w:rFonts w:ascii="Arial" w:hAnsi="Arial" w:cs="Arial"/>
          <w:sz w:val="22"/>
          <w:szCs w:val="22"/>
        </w:rPr>
      </w:pPr>
    </w:p>
    <w:p w:rsidR="00304BB2" w:rsidRPr="00304BB2" w:rsidRDefault="00993985" w:rsidP="006C1D4F">
      <w:pPr>
        <w:pStyle w:val="ListParagraph"/>
        <w:numPr>
          <w:ilvl w:val="0"/>
          <w:numId w:val="162"/>
        </w:numPr>
        <w:tabs>
          <w:tab w:val="left" w:pos="426"/>
          <w:tab w:val="right" w:pos="9072"/>
        </w:tabs>
        <w:ind w:left="426" w:right="-709" w:hanging="426"/>
        <w:rPr>
          <w:rFonts w:ascii="Arial" w:hAnsi="Arial" w:cs="Arial"/>
          <w:sz w:val="22"/>
          <w:szCs w:val="22"/>
        </w:rPr>
      </w:pPr>
      <w:r>
        <w:rPr>
          <w:rFonts w:ascii="Arial" w:hAnsi="Arial" w:cs="Arial"/>
          <w:sz w:val="22"/>
          <w:szCs w:val="22"/>
        </w:rPr>
        <w:t xml:space="preserve">IT POLICY - INFORMATION SECURITY </w:t>
      </w:r>
      <w:r w:rsidR="00304BB2" w:rsidRPr="00304BB2">
        <w:rPr>
          <w:rFonts w:ascii="Arial" w:hAnsi="Arial" w:cs="Arial"/>
          <w:sz w:val="22"/>
          <w:szCs w:val="22"/>
        </w:rPr>
        <w:tab/>
      </w:r>
      <w:r w:rsidR="00B31D4D">
        <w:rPr>
          <w:rFonts w:ascii="Arial" w:hAnsi="Arial" w:cs="Arial"/>
          <w:sz w:val="22"/>
          <w:szCs w:val="22"/>
        </w:rPr>
        <w:t>50</w:t>
      </w:r>
    </w:p>
    <w:p w:rsidR="00304BB2" w:rsidRPr="00304BB2" w:rsidRDefault="00304BB2" w:rsidP="009B60D0">
      <w:pPr>
        <w:tabs>
          <w:tab w:val="left" w:pos="426"/>
          <w:tab w:val="right" w:pos="9072"/>
        </w:tabs>
        <w:ind w:left="426" w:right="-709" w:hanging="426"/>
        <w:rPr>
          <w:rFonts w:ascii="Arial" w:hAnsi="Arial" w:cs="Arial"/>
          <w:sz w:val="22"/>
          <w:szCs w:val="22"/>
        </w:rPr>
      </w:pPr>
    </w:p>
    <w:p w:rsidR="00304BB2" w:rsidRPr="00304BB2" w:rsidRDefault="00993985" w:rsidP="006C1D4F">
      <w:pPr>
        <w:pStyle w:val="ListParagraph"/>
        <w:numPr>
          <w:ilvl w:val="0"/>
          <w:numId w:val="162"/>
        </w:numPr>
        <w:tabs>
          <w:tab w:val="left" w:pos="426"/>
          <w:tab w:val="right" w:pos="9072"/>
        </w:tabs>
        <w:ind w:left="426" w:right="-709" w:hanging="426"/>
        <w:rPr>
          <w:rFonts w:ascii="Arial" w:hAnsi="Arial" w:cs="Arial"/>
          <w:sz w:val="22"/>
          <w:szCs w:val="22"/>
        </w:rPr>
      </w:pPr>
      <w:r>
        <w:rPr>
          <w:rFonts w:ascii="Arial" w:hAnsi="Arial" w:cs="Arial"/>
          <w:sz w:val="22"/>
          <w:szCs w:val="22"/>
        </w:rPr>
        <w:t>IT POLICY – INFORMATION TECHNOLOGY GENERAL CONTROLS</w:t>
      </w:r>
      <w:r w:rsidR="00304BB2" w:rsidRPr="00304BB2">
        <w:rPr>
          <w:rFonts w:ascii="Arial" w:hAnsi="Arial" w:cs="Arial"/>
          <w:sz w:val="22"/>
          <w:szCs w:val="22"/>
        </w:rPr>
        <w:t xml:space="preserve"> </w:t>
      </w:r>
      <w:r w:rsidR="00304BB2" w:rsidRPr="00304BB2">
        <w:rPr>
          <w:rFonts w:ascii="Arial" w:hAnsi="Arial" w:cs="Arial"/>
          <w:sz w:val="22"/>
          <w:szCs w:val="22"/>
        </w:rPr>
        <w:tab/>
      </w:r>
      <w:r w:rsidR="00B31D4D">
        <w:rPr>
          <w:rFonts w:ascii="Arial" w:hAnsi="Arial" w:cs="Arial"/>
          <w:sz w:val="22"/>
          <w:szCs w:val="22"/>
        </w:rPr>
        <w:t>60</w:t>
      </w:r>
    </w:p>
    <w:p w:rsidR="00304BB2" w:rsidRPr="00304BB2" w:rsidRDefault="00304BB2" w:rsidP="009B60D0">
      <w:pPr>
        <w:tabs>
          <w:tab w:val="left" w:pos="426"/>
          <w:tab w:val="right" w:pos="9072"/>
        </w:tabs>
        <w:ind w:left="426" w:right="-709" w:hanging="426"/>
        <w:rPr>
          <w:rFonts w:ascii="Arial" w:hAnsi="Arial" w:cs="Arial"/>
          <w:sz w:val="22"/>
          <w:szCs w:val="22"/>
        </w:rPr>
      </w:pPr>
    </w:p>
    <w:p w:rsidR="00304BB2" w:rsidRPr="00304BB2" w:rsidRDefault="00993985" w:rsidP="006C1D4F">
      <w:pPr>
        <w:pStyle w:val="ListParagraph"/>
        <w:numPr>
          <w:ilvl w:val="0"/>
          <w:numId w:val="162"/>
        </w:numPr>
        <w:tabs>
          <w:tab w:val="left" w:pos="426"/>
          <w:tab w:val="right" w:pos="9072"/>
        </w:tabs>
        <w:ind w:left="426" w:right="-709" w:hanging="426"/>
        <w:rPr>
          <w:rFonts w:ascii="Arial" w:hAnsi="Arial" w:cs="Arial"/>
          <w:sz w:val="22"/>
          <w:szCs w:val="22"/>
        </w:rPr>
      </w:pPr>
      <w:r>
        <w:rPr>
          <w:rFonts w:ascii="Arial" w:hAnsi="Arial" w:cs="Arial"/>
          <w:sz w:val="22"/>
          <w:szCs w:val="22"/>
        </w:rPr>
        <w:t>DELEGATION OF AUTHORITY</w:t>
      </w:r>
      <w:r w:rsidR="00304BB2" w:rsidRPr="00304BB2">
        <w:rPr>
          <w:rFonts w:ascii="Arial" w:hAnsi="Arial" w:cs="Arial"/>
          <w:sz w:val="22"/>
          <w:szCs w:val="22"/>
        </w:rPr>
        <w:tab/>
      </w:r>
      <w:r w:rsidR="00B31D4D">
        <w:rPr>
          <w:rFonts w:ascii="Arial" w:hAnsi="Arial" w:cs="Arial"/>
          <w:sz w:val="22"/>
          <w:szCs w:val="22"/>
        </w:rPr>
        <w:t>82</w:t>
      </w:r>
    </w:p>
    <w:p w:rsidR="00304BB2" w:rsidRPr="00304BB2" w:rsidRDefault="00304BB2" w:rsidP="009B60D0">
      <w:pPr>
        <w:tabs>
          <w:tab w:val="left" w:pos="426"/>
          <w:tab w:val="right" w:pos="9072"/>
        </w:tabs>
        <w:ind w:left="426" w:right="-709" w:hanging="426"/>
        <w:rPr>
          <w:rFonts w:ascii="Arial" w:hAnsi="Arial" w:cs="Arial"/>
          <w:sz w:val="22"/>
          <w:szCs w:val="22"/>
        </w:rPr>
      </w:pPr>
    </w:p>
    <w:p w:rsidR="00304BB2" w:rsidRPr="00304BB2" w:rsidRDefault="00993985" w:rsidP="006C1D4F">
      <w:pPr>
        <w:pStyle w:val="ListParagraph"/>
        <w:numPr>
          <w:ilvl w:val="0"/>
          <w:numId w:val="162"/>
        </w:numPr>
        <w:tabs>
          <w:tab w:val="left" w:pos="426"/>
          <w:tab w:val="right" w:pos="9072"/>
        </w:tabs>
        <w:ind w:left="426" w:right="-709" w:hanging="426"/>
        <w:rPr>
          <w:rFonts w:ascii="Arial" w:hAnsi="Arial" w:cs="Arial"/>
          <w:sz w:val="22"/>
          <w:szCs w:val="22"/>
        </w:rPr>
      </w:pPr>
      <w:r>
        <w:rPr>
          <w:rFonts w:ascii="Arial" w:hAnsi="Arial" w:cs="Arial"/>
          <w:sz w:val="22"/>
          <w:szCs w:val="22"/>
        </w:rPr>
        <w:t>TENDERING AND CONTRACT PROCEDURES</w:t>
      </w:r>
      <w:r w:rsidR="00304BB2" w:rsidRPr="00304BB2">
        <w:rPr>
          <w:rFonts w:ascii="Arial" w:hAnsi="Arial" w:cs="Arial"/>
          <w:sz w:val="22"/>
          <w:szCs w:val="22"/>
        </w:rPr>
        <w:tab/>
      </w:r>
      <w:r w:rsidR="00B31D4D">
        <w:rPr>
          <w:rFonts w:ascii="Arial" w:hAnsi="Arial" w:cs="Arial"/>
          <w:sz w:val="22"/>
          <w:szCs w:val="22"/>
        </w:rPr>
        <w:t>98</w:t>
      </w:r>
    </w:p>
    <w:p w:rsidR="00304BB2" w:rsidRPr="00304BB2" w:rsidRDefault="00304BB2" w:rsidP="009B60D0">
      <w:pPr>
        <w:tabs>
          <w:tab w:val="left" w:pos="426"/>
          <w:tab w:val="right" w:pos="9072"/>
        </w:tabs>
        <w:ind w:left="426" w:right="-709" w:hanging="426"/>
        <w:rPr>
          <w:rFonts w:ascii="Arial" w:hAnsi="Arial" w:cs="Arial"/>
          <w:sz w:val="22"/>
          <w:szCs w:val="22"/>
        </w:rPr>
      </w:pPr>
    </w:p>
    <w:p w:rsidR="00304BB2" w:rsidRPr="00304BB2" w:rsidRDefault="00993985" w:rsidP="006C1D4F">
      <w:pPr>
        <w:pStyle w:val="ListParagraph"/>
        <w:numPr>
          <w:ilvl w:val="0"/>
          <w:numId w:val="162"/>
        </w:numPr>
        <w:tabs>
          <w:tab w:val="left" w:pos="426"/>
          <w:tab w:val="right" w:pos="9072"/>
        </w:tabs>
        <w:ind w:left="426" w:right="-709" w:hanging="426"/>
        <w:rPr>
          <w:rFonts w:ascii="Arial" w:hAnsi="Arial" w:cs="Arial"/>
          <w:sz w:val="22"/>
          <w:szCs w:val="22"/>
        </w:rPr>
      </w:pPr>
      <w:r>
        <w:rPr>
          <w:rFonts w:ascii="Arial" w:hAnsi="Arial" w:cs="Arial"/>
          <w:sz w:val="22"/>
          <w:szCs w:val="22"/>
        </w:rPr>
        <w:t>CELLPHONE POLICY</w:t>
      </w:r>
      <w:r w:rsidR="00304BB2" w:rsidRPr="00304BB2">
        <w:rPr>
          <w:rFonts w:ascii="Arial" w:hAnsi="Arial" w:cs="Arial"/>
          <w:sz w:val="22"/>
          <w:szCs w:val="22"/>
        </w:rPr>
        <w:tab/>
      </w:r>
      <w:r w:rsidR="00B31D4D">
        <w:rPr>
          <w:rFonts w:ascii="Arial" w:hAnsi="Arial" w:cs="Arial"/>
          <w:sz w:val="22"/>
          <w:szCs w:val="22"/>
        </w:rPr>
        <w:t>111</w:t>
      </w:r>
    </w:p>
    <w:p w:rsidR="00304BB2" w:rsidRPr="00304BB2" w:rsidRDefault="00304BB2" w:rsidP="009B60D0">
      <w:pPr>
        <w:tabs>
          <w:tab w:val="left" w:pos="426"/>
          <w:tab w:val="right" w:pos="9072"/>
        </w:tabs>
        <w:ind w:left="426" w:right="-709" w:hanging="426"/>
        <w:rPr>
          <w:rFonts w:ascii="Arial" w:hAnsi="Arial" w:cs="Arial"/>
          <w:sz w:val="22"/>
          <w:szCs w:val="22"/>
        </w:rPr>
      </w:pPr>
    </w:p>
    <w:p w:rsidR="00304BB2" w:rsidRPr="00304BB2" w:rsidRDefault="00993985" w:rsidP="006C1D4F">
      <w:pPr>
        <w:pStyle w:val="ListParagraph"/>
        <w:numPr>
          <w:ilvl w:val="0"/>
          <w:numId w:val="162"/>
        </w:numPr>
        <w:tabs>
          <w:tab w:val="left" w:pos="426"/>
          <w:tab w:val="right" w:pos="9072"/>
        </w:tabs>
        <w:ind w:left="426" w:right="-709" w:hanging="426"/>
        <w:rPr>
          <w:rFonts w:ascii="Arial" w:hAnsi="Arial" w:cs="Arial"/>
          <w:sz w:val="22"/>
          <w:szCs w:val="22"/>
        </w:rPr>
      </w:pPr>
      <w:r>
        <w:rPr>
          <w:rFonts w:ascii="Arial" w:hAnsi="Arial" w:cs="Arial"/>
          <w:sz w:val="22"/>
          <w:szCs w:val="22"/>
        </w:rPr>
        <w:t>INVESTMENT POLICY</w:t>
      </w:r>
      <w:r w:rsidR="00304BB2" w:rsidRPr="00304BB2">
        <w:rPr>
          <w:rFonts w:ascii="Arial" w:hAnsi="Arial" w:cs="Arial"/>
          <w:sz w:val="22"/>
          <w:szCs w:val="22"/>
        </w:rPr>
        <w:tab/>
      </w:r>
      <w:r w:rsidR="00B31D4D">
        <w:rPr>
          <w:rFonts w:ascii="Arial" w:hAnsi="Arial" w:cs="Arial"/>
          <w:sz w:val="22"/>
          <w:szCs w:val="22"/>
        </w:rPr>
        <w:t>118</w:t>
      </w:r>
    </w:p>
    <w:p w:rsidR="00304BB2" w:rsidRPr="00304BB2" w:rsidRDefault="00304BB2" w:rsidP="009B60D0">
      <w:pPr>
        <w:tabs>
          <w:tab w:val="left" w:pos="426"/>
          <w:tab w:val="right" w:pos="9072"/>
        </w:tabs>
        <w:ind w:left="426" w:right="-709" w:hanging="426"/>
        <w:rPr>
          <w:rFonts w:ascii="Arial" w:hAnsi="Arial" w:cs="Arial"/>
          <w:sz w:val="22"/>
          <w:szCs w:val="22"/>
        </w:rPr>
      </w:pPr>
    </w:p>
    <w:p w:rsidR="00304BB2" w:rsidRPr="00304BB2" w:rsidRDefault="00993985" w:rsidP="006C1D4F">
      <w:pPr>
        <w:pStyle w:val="ListParagraph"/>
        <w:numPr>
          <w:ilvl w:val="0"/>
          <w:numId w:val="162"/>
        </w:numPr>
        <w:tabs>
          <w:tab w:val="left" w:pos="426"/>
          <w:tab w:val="right" w:pos="9072"/>
        </w:tabs>
        <w:ind w:left="426" w:right="-709" w:hanging="426"/>
        <w:rPr>
          <w:rFonts w:ascii="Arial" w:hAnsi="Arial" w:cs="Arial"/>
          <w:sz w:val="22"/>
          <w:szCs w:val="22"/>
        </w:rPr>
      </w:pPr>
      <w:r>
        <w:rPr>
          <w:rFonts w:ascii="Arial" w:hAnsi="Arial" w:cs="Arial"/>
          <w:sz w:val="22"/>
          <w:szCs w:val="22"/>
        </w:rPr>
        <w:t xml:space="preserve">STANDING FINANCIAL INSTRUCTIONS </w:t>
      </w:r>
      <w:r w:rsidR="00304BB2" w:rsidRPr="00304BB2">
        <w:rPr>
          <w:rFonts w:ascii="Arial" w:hAnsi="Arial" w:cs="Arial"/>
          <w:sz w:val="22"/>
          <w:szCs w:val="22"/>
        </w:rPr>
        <w:tab/>
      </w:r>
      <w:r w:rsidR="00B31D4D">
        <w:rPr>
          <w:rFonts w:ascii="Arial" w:hAnsi="Arial" w:cs="Arial"/>
          <w:sz w:val="22"/>
          <w:szCs w:val="22"/>
        </w:rPr>
        <w:t>124</w:t>
      </w:r>
    </w:p>
    <w:p w:rsidR="00304BB2" w:rsidRPr="00304BB2" w:rsidRDefault="00304BB2" w:rsidP="009B60D0">
      <w:pPr>
        <w:tabs>
          <w:tab w:val="left" w:pos="426"/>
          <w:tab w:val="right" w:pos="9072"/>
        </w:tabs>
        <w:ind w:left="426" w:right="-709" w:hanging="426"/>
        <w:rPr>
          <w:rFonts w:ascii="Arial" w:hAnsi="Arial" w:cs="Arial"/>
          <w:sz w:val="22"/>
          <w:szCs w:val="22"/>
        </w:rPr>
      </w:pPr>
    </w:p>
    <w:p w:rsidR="00304BB2" w:rsidRPr="00304BB2" w:rsidRDefault="00993985" w:rsidP="006C1D4F">
      <w:pPr>
        <w:pStyle w:val="ListParagraph"/>
        <w:numPr>
          <w:ilvl w:val="0"/>
          <w:numId w:val="162"/>
        </w:numPr>
        <w:tabs>
          <w:tab w:val="left" w:pos="426"/>
          <w:tab w:val="right" w:pos="9072"/>
        </w:tabs>
        <w:ind w:left="426" w:right="-709" w:hanging="426"/>
        <w:rPr>
          <w:rFonts w:ascii="Arial" w:hAnsi="Arial" w:cs="Arial"/>
          <w:sz w:val="22"/>
          <w:szCs w:val="22"/>
        </w:rPr>
      </w:pPr>
      <w:r>
        <w:rPr>
          <w:rFonts w:ascii="Arial" w:hAnsi="Arial" w:cs="Arial"/>
          <w:sz w:val="22"/>
          <w:szCs w:val="22"/>
        </w:rPr>
        <w:t>FINANCE, AUDIT AND RISK BOARD SUB-COMMITTEE</w:t>
      </w:r>
      <w:r w:rsidR="00304BB2" w:rsidRPr="00304BB2">
        <w:rPr>
          <w:rFonts w:ascii="Arial" w:hAnsi="Arial" w:cs="Arial"/>
          <w:sz w:val="22"/>
          <w:szCs w:val="22"/>
        </w:rPr>
        <w:t xml:space="preserve"> </w:t>
      </w:r>
      <w:r w:rsidR="00304BB2" w:rsidRPr="00304BB2">
        <w:rPr>
          <w:rFonts w:ascii="Arial" w:hAnsi="Arial" w:cs="Arial"/>
          <w:sz w:val="22"/>
          <w:szCs w:val="22"/>
        </w:rPr>
        <w:tab/>
      </w:r>
      <w:r w:rsidR="00B31D4D">
        <w:rPr>
          <w:rFonts w:ascii="Arial" w:hAnsi="Arial" w:cs="Arial"/>
          <w:sz w:val="22"/>
          <w:szCs w:val="22"/>
        </w:rPr>
        <w:t>176</w:t>
      </w:r>
    </w:p>
    <w:p w:rsidR="00304BB2" w:rsidRPr="00304BB2" w:rsidRDefault="00304BB2" w:rsidP="009B60D0">
      <w:pPr>
        <w:tabs>
          <w:tab w:val="left" w:pos="426"/>
          <w:tab w:val="right" w:pos="9072"/>
        </w:tabs>
        <w:ind w:left="426" w:right="-709" w:hanging="426"/>
        <w:rPr>
          <w:rFonts w:ascii="Arial" w:hAnsi="Arial" w:cs="Arial"/>
          <w:sz w:val="22"/>
          <w:szCs w:val="22"/>
        </w:rPr>
      </w:pPr>
    </w:p>
    <w:p w:rsidR="00304BB2" w:rsidRPr="00304BB2" w:rsidRDefault="00497551" w:rsidP="006C1D4F">
      <w:pPr>
        <w:pStyle w:val="ListParagraph"/>
        <w:numPr>
          <w:ilvl w:val="0"/>
          <w:numId w:val="162"/>
        </w:numPr>
        <w:tabs>
          <w:tab w:val="left" w:pos="426"/>
          <w:tab w:val="right" w:pos="9072"/>
        </w:tabs>
        <w:ind w:left="426" w:right="-709" w:hanging="426"/>
        <w:rPr>
          <w:rFonts w:ascii="Arial" w:hAnsi="Arial" w:cs="Arial"/>
          <w:sz w:val="22"/>
          <w:szCs w:val="22"/>
        </w:rPr>
      </w:pPr>
      <w:r>
        <w:rPr>
          <w:rFonts w:ascii="Arial" w:hAnsi="Arial" w:cs="Arial"/>
          <w:sz w:val="22"/>
          <w:szCs w:val="22"/>
        </w:rPr>
        <w:t>VEHICLE POLICY</w:t>
      </w:r>
      <w:r w:rsidR="00304BB2" w:rsidRPr="00304BB2">
        <w:rPr>
          <w:rFonts w:ascii="Arial" w:hAnsi="Arial" w:cs="Arial"/>
          <w:sz w:val="22"/>
          <w:szCs w:val="22"/>
        </w:rPr>
        <w:tab/>
      </w:r>
      <w:r w:rsidR="00B31D4D">
        <w:rPr>
          <w:rFonts w:ascii="Arial" w:hAnsi="Arial" w:cs="Arial"/>
          <w:sz w:val="22"/>
          <w:szCs w:val="22"/>
        </w:rPr>
        <w:t>183</w:t>
      </w:r>
    </w:p>
    <w:p w:rsidR="00304BB2" w:rsidRPr="00304BB2" w:rsidRDefault="00304BB2" w:rsidP="009B60D0">
      <w:pPr>
        <w:tabs>
          <w:tab w:val="left" w:pos="426"/>
          <w:tab w:val="left" w:pos="8931"/>
          <w:tab w:val="right" w:pos="9214"/>
        </w:tabs>
        <w:ind w:left="426" w:right="-709" w:hanging="426"/>
        <w:rPr>
          <w:rFonts w:ascii="Arial" w:hAnsi="Arial" w:cs="Arial"/>
          <w:sz w:val="22"/>
          <w:szCs w:val="22"/>
        </w:rPr>
      </w:pPr>
    </w:p>
    <w:p w:rsidR="004B535C" w:rsidRPr="00304BB2" w:rsidRDefault="004B535C" w:rsidP="00D17E82">
      <w:pPr>
        <w:tabs>
          <w:tab w:val="left" w:pos="567"/>
          <w:tab w:val="left" w:pos="8931"/>
        </w:tabs>
        <w:ind w:left="567" w:right="-709" w:hanging="567"/>
        <w:rPr>
          <w:rFonts w:ascii="Arial" w:hAnsi="Arial" w:cs="Arial"/>
          <w:sz w:val="22"/>
          <w:szCs w:val="22"/>
        </w:rPr>
      </w:pPr>
    </w:p>
    <w:p w:rsidR="004B535C" w:rsidRPr="009C3F0E" w:rsidRDefault="004B535C" w:rsidP="00D17E82">
      <w:pPr>
        <w:tabs>
          <w:tab w:val="left" w:pos="8931"/>
        </w:tabs>
        <w:rPr>
          <w:rFonts w:ascii="Arial" w:hAnsi="Arial" w:cs="Arial"/>
          <w:sz w:val="22"/>
          <w:szCs w:val="22"/>
        </w:rPr>
      </w:pPr>
    </w:p>
    <w:p w:rsidR="004B535C" w:rsidRPr="009C3F0E" w:rsidRDefault="004B535C" w:rsidP="009C3F0E">
      <w:pPr>
        <w:rPr>
          <w:rFonts w:ascii="Arial" w:hAnsi="Arial" w:cs="Arial"/>
          <w:sz w:val="22"/>
          <w:szCs w:val="22"/>
        </w:rPr>
      </w:pPr>
    </w:p>
    <w:p w:rsidR="004B535C" w:rsidRPr="009C3F0E" w:rsidRDefault="004B535C" w:rsidP="009C3F0E">
      <w:pPr>
        <w:rPr>
          <w:rFonts w:ascii="Arial" w:hAnsi="Arial" w:cs="Arial"/>
          <w:sz w:val="22"/>
          <w:szCs w:val="22"/>
        </w:rPr>
      </w:pPr>
    </w:p>
    <w:p w:rsidR="004B535C" w:rsidRPr="009C3F0E" w:rsidRDefault="004B535C" w:rsidP="009C3F0E">
      <w:pPr>
        <w:rPr>
          <w:rFonts w:ascii="Arial" w:hAnsi="Arial" w:cs="Arial"/>
          <w:sz w:val="22"/>
          <w:szCs w:val="22"/>
        </w:rPr>
      </w:pPr>
    </w:p>
    <w:p w:rsidR="004B535C" w:rsidRPr="009C3F0E" w:rsidRDefault="004B535C" w:rsidP="009C3F0E">
      <w:pPr>
        <w:rPr>
          <w:rFonts w:ascii="Arial" w:hAnsi="Arial" w:cs="Arial"/>
          <w:sz w:val="22"/>
          <w:szCs w:val="22"/>
        </w:rPr>
      </w:pPr>
    </w:p>
    <w:p w:rsidR="004B535C" w:rsidRPr="009C3F0E" w:rsidRDefault="004B535C" w:rsidP="009C3F0E">
      <w:pPr>
        <w:rPr>
          <w:rFonts w:ascii="Arial" w:hAnsi="Arial" w:cs="Arial"/>
          <w:sz w:val="22"/>
          <w:szCs w:val="22"/>
        </w:rPr>
      </w:pPr>
    </w:p>
    <w:p w:rsidR="004B535C" w:rsidRPr="009C3F0E" w:rsidRDefault="004B535C" w:rsidP="009C3F0E">
      <w:pPr>
        <w:rPr>
          <w:rFonts w:ascii="Arial" w:hAnsi="Arial" w:cs="Arial"/>
          <w:sz w:val="22"/>
          <w:szCs w:val="22"/>
        </w:rPr>
      </w:pPr>
    </w:p>
    <w:p w:rsidR="004B535C" w:rsidRPr="009C3F0E" w:rsidRDefault="004B535C" w:rsidP="009C3F0E">
      <w:pPr>
        <w:rPr>
          <w:rFonts w:ascii="Arial" w:hAnsi="Arial" w:cs="Arial"/>
          <w:sz w:val="22"/>
          <w:szCs w:val="22"/>
        </w:rPr>
      </w:pPr>
    </w:p>
    <w:p w:rsidR="004B535C" w:rsidRPr="009C3F0E" w:rsidRDefault="004B535C" w:rsidP="009C3F0E">
      <w:pPr>
        <w:rPr>
          <w:rFonts w:ascii="Arial" w:hAnsi="Arial" w:cs="Arial"/>
          <w:sz w:val="22"/>
          <w:szCs w:val="22"/>
        </w:rPr>
      </w:pPr>
    </w:p>
    <w:p w:rsidR="004B535C" w:rsidRPr="009C3F0E" w:rsidRDefault="004B535C" w:rsidP="009C3F0E">
      <w:pPr>
        <w:rPr>
          <w:rFonts w:ascii="Arial" w:hAnsi="Arial" w:cs="Arial"/>
          <w:sz w:val="22"/>
          <w:szCs w:val="22"/>
        </w:rPr>
      </w:pPr>
    </w:p>
    <w:p w:rsidR="00FC1219" w:rsidRPr="009C3F0E" w:rsidRDefault="00FC1219" w:rsidP="009C3F0E">
      <w:pPr>
        <w:rPr>
          <w:rFonts w:ascii="Arial" w:hAnsi="Arial" w:cs="Arial"/>
          <w:sz w:val="22"/>
          <w:szCs w:val="22"/>
        </w:rPr>
        <w:sectPr w:rsidR="00FC1219" w:rsidRPr="009C3F0E" w:rsidSect="00C8007B">
          <w:headerReference w:type="first" r:id="rId13"/>
          <w:footerReference w:type="first" r:id="rId14"/>
          <w:pgSz w:w="11909" w:h="16834" w:code="9"/>
          <w:pgMar w:top="1440" w:right="1277" w:bottom="1276" w:left="1276" w:header="576" w:footer="576" w:gutter="0"/>
          <w:pgNumType w:start="1"/>
          <w:cols w:space="720"/>
          <w:titlePg/>
        </w:sectPr>
      </w:pPr>
    </w:p>
    <w:p w:rsidR="00FC1219" w:rsidRPr="009C3F0E" w:rsidRDefault="003B48EE" w:rsidP="009C3F0E">
      <w:pPr>
        <w:rPr>
          <w:rFonts w:ascii="Arial" w:hAnsi="Arial" w:cs="Arial"/>
          <w:sz w:val="22"/>
          <w:szCs w:val="22"/>
        </w:rPr>
      </w:pPr>
      <w:r>
        <w:rPr>
          <w:rFonts w:ascii="Arial" w:hAnsi="Arial" w:cs="Arial"/>
          <w:noProof/>
          <w:sz w:val="22"/>
          <w:szCs w:val="22"/>
        </w:rPr>
        <w:lastRenderedPageBreak/>
        <mc:AlternateContent>
          <mc:Choice Requires="wps">
            <w:drawing>
              <wp:anchor distT="0" distB="0" distL="114300" distR="114300" simplePos="0" relativeHeight="251663360" behindDoc="0" locked="0" layoutInCell="1" allowOverlap="1">
                <wp:simplePos x="0" y="0"/>
                <wp:positionH relativeFrom="column">
                  <wp:posOffset>-59690</wp:posOffset>
                </wp:positionH>
                <wp:positionV relativeFrom="paragraph">
                  <wp:posOffset>50165</wp:posOffset>
                </wp:positionV>
                <wp:extent cx="6073140" cy="9294495"/>
                <wp:effectExtent l="19050" t="19050" r="22860" b="20955"/>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929449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3238" w:rsidRDefault="00893238" w:rsidP="00FC121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FC121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FC121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FC121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FC121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FC121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FC121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1.</w:t>
                            </w:r>
                          </w:p>
                          <w:p w:rsidR="00893238"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T</w:t>
                            </w:r>
                            <w:r w:rsidRPr="009C2303">
                              <w:rPr>
                                <w:rFonts w:ascii="Arial" w:hAnsi="Arial" w:cs="Arial"/>
                                <w:sz w:val="48"/>
                                <w:szCs w:val="48"/>
                              </w:rPr>
                              <w:t>ERMS OF REFERENCE</w:t>
                            </w:r>
                          </w:p>
                          <w:p w:rsidR="00893238"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9C2303">
                              <w:rPr>
                                <w:rFonts w:ascii="Arial" w:hAnsi="Arial" w:cs="Arial"/>
                                <w:sz w:val="48"/>
                                <w:szCs w:val="48"/>
                              </w:rPr>
                              <w:t>OF</w:t>
                            </w:r>
                          </w:p>
                          <w:p w:rsidR="00893238" w:rsidRPr="009C2303"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9C2303">
                              <w:rPr>
                                <w:rFonts w:ascii="Arial" w:hAnsi="Arial" w:cs="Arial"/>
                                <w:sz w:val="48"/>
                                <w:szCs w:val="48"/>
                              </w:rPr>
                              <w:t>BOARD COMMITTEES</w:t>
                            </w:r>
                          </w:p>
                          <w:p w:rsidR="00893238" w:rsidRPr="00806F58" w:rsidRDefault="00893238" w:rsidP="00FC1219">
                            <w:pPr>
                              <w:pStyle w:val="Heading1"/>
                              <w:jc w:val="center"/>
                              <w:rPr>
                                <w:rFonts w:ascii="Arial" w:hAnsi="Arial" w:cs="Arial"/>
                                <w:sz w:val="22"/>
                                <w:szCs w:val="22"/>
                              </w:rPr>
                            </w:pPr>
                          </w:p>
                          <w:p w:rsidR="00893238" w:rsidRPr="00806F58" w:rsidRDefault="00893238" w:rsidP="00FC1219">
                            <w:pPr>
                              <w:jc w:val="center"/>
                              <w:rPr>
                                <w:rFonts w:ascii="Arial" w:hAnsi="Arial" w:cs="Arial"/>
                                <w:b/>
                                <w:bCs/>
                                <w:sz w:val="22"/>
                                <w:szCs w:val="22"/>
                              </w:rPr>
                            </w:pPr>
                          </w:p>
                          <w:p w:rsidR="00893238" w:rsidRPr="00806F58" w:rsidRDefault="00893238" w:rsidP="00525F39">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FC1219">
                            <w:pPr>
                              <w:tabs>
                                <w:tab w:val="left" w:pos="8222"/>
                              </w:tabs>
                              <w:ind w:left="142"/>
                              <w:jc w:val="both"/>
                              <w:rPr>
                                <w:rFonts w:ascii="Arial" w:hAnsi="Arial" w:cs="Arial"/>
                                <w:sz w:val="22"/>
                                <w:szCs w:val="22"/>
                              </w:rPr>
                            </w:pPr>
                          </w:p>
                          <w:p w:rsidR="00893238" w:rsidRPr="00806F58" w:rsidRDefault="00893238" w:rsidP="00FC1219">
                            <w:pPr>
                              <w:tabs>
                                <w:tab w:val="left" w:pos="8222"/>
                              </w:tabs>
                              <w:jc w:val="center"/>
                              <w:rPr>
                                <w:rFonts w:ascii="Arial" w:hAnsi="Arial" w:cs="Arial"/>
                                <w:b/>
                                <w:bCs/>
                                <w:sz w:val="22"/>
                                <w:szCs w:val="22"/>
                              </w:rPr>
                            </w:pPr>
                          </w:p>
                          <w:p w:rsidR="00893238" w:rsidRPr="00806F58" w:rsidRDefault="00893238" w:rsidP="00FC1219">
                            <w:pPr>
                              <w:jc w:val="center"/>
                              <w:rPr>
                                <w:rFonts w:ascii="Arial" w:hAnsi="Arial" w:cs="Arial"/>
                                <w:b/>
                                <w:bCs/>
                                <w:sz w:val="22"/>
                                <w:szCs w:val="22"/>
                              </w:rPr>
                            </w:pPr>
                          </w:p>
                          <w:p w:rsidR="00893238" w:rsidRPr="00806F58" w:rsidRDefault="00893238" w:rsidP="00FC1219">
                            <w:pPr>
                              <w:jc w:val="center"/>
                              <w:rPr>
                                <w:rFonts w:ascii="Arial" w:hAnsi="Arial" w:cs="Arial"/>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pt;margin-top:3.95pt;width:478.2pt;height:7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" filled="f" strokeweight="2.25pt">
                <v:textbox>
                  <w:txbxContent>
                    <w:p w:rsidR="00893238" w:rsidRDefault="00893238" w:rsidP="00FC121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FC121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FC121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FC121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FC121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FC121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FC121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1.</w:t>
                      </w:r>
                    </w:p>
                    <w:p w:rsidR="00893238"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T</w:t>
                      </w:r>
                      <w:r w:rsidRPr="009C2303">
                        <w:rPr>
                          <w:rFonts w:ascii="Arial" w:hAnsi="Arial" w:cs="Arial"/>
                          <w:sz w:val="48"/>
                          <w:szCs w:val="48"/>
                        </w:rPr>
                        <w:t>ERMS OF REFERENCE</w:t>
                      </w:r>
                    </w:p>
                    <w:p w:rsidR="00893238"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9C2303">
                        <w:rPr>
                          <w:rFonts w:ascii="Arial" w:hAnsi="Arial" w:cs="Arial"/>
                          <w:sz w:val="48"/>
                          <w:szCs w:val="48"/>
                        </w:rPr>
                        <w:t>OF</w:t>
                      </w:r>
                    </w:p>
                    <w:p w:rsidR="00893238" w:rsidRPr="009C2303"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9C2303">
                        <w:rPr>
                          <w:rFonts w:ascii="Arial" w:hAnsi="Arial" w:cs="Arial"/>
                          <w:sz w:val="48"/>
                          <w:szCs w:val="48"/>
                        </w:rPr>
                        <w:t>BOARD COMMITTEES</w:t>
                      </w:r>
                    </w:p>
                    <w:p w:rsidR="00893238" w:rsidRPr="00806F58" w:rsidRDefault="00893238" w:rsidP="00FC1219">
                      <w:pPr>
                        <w:pStyle w:val="Heading1"/>
                        <w:jc w:val="center"/>
                        <w:rPr>
                          <w:rFonts w:ascii="Arial" w:hAnsi="Arial" w:cs="Arial"/>
                          <w:sz w:val="22"/>
                          <w:szCs w:val="22"/>
                        </w:rPr>
                      </w:pPr>
                    </w:p>
                    <w:p w:rsidR="00893238" w:rsidRPr="00806F58" w:rsidRDefault="00893238" w:rsidP="00FC1219">
                      <w:pPr>
                        <w:jc w:val="center"/>
                        <w:rPr>
                          <w:rFonts w:ascii="Arial" w:hAnsi="Arial" w:cs="Arial"/>
                          <w:b/>
                          <w:bCs/>
                          <w:sz w:val="22"/>
                          <w:szCs w:val="22"/>
                        </w:rPr>
                      </w:pPr>
                    </w:p>
                    <w:p w:rsidR="00893238" w:rsidRPr="00806F58" w:rsidRDefault="00893238" w:rsidP="00525F39">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FC1219">
                      <w:pPr>
                        <w:tabs>
                          <w:tab w:val="left" w:pos="8222"/>
                        </w:tabs>
                        <w:ind w:left="142"/>
                        <w:jc w:val="both"/>
                        <w:rPr>
                          <w:rFonts w:ascii="Arial" w:hAnsi="Arial" w:cs="Arial"/>
                          <w:sz w:val="22"/>
                          <w:szCs w:val="22"/>
                        </w:rPr>
                      </w:pPr>
                    </w:p>
                    <w:p w:rsidR="00893238" w:rsidRPr="00806F58" w:rsidRDefault="00893238" w:rsidP="00FC1219">
                      <w:pPr>
                        <w:tabs>
                          <w:tab w:val="left" w:pos="8222"/>
                        </w:tabs>
                        <w:jc w:val="center"/>
                        <w:rPr>
                          <w:rFonts w:ascii="Arial" w:hAnsi="Arial" w:cs="Arial"/>
                          <w:b/>
                          <w:bCs/>
                          <w:sz w:val="22"/>
                          <w:szCs w:val="22"/>
                        </w:rPr>
                      </w:pPr>
                    </w:p>
                    <w:p w:rsidR="00893238" w:rsidRPr="00806F58" w:rsidRDefault="00893238" w:rsidP="00FC1219">
                      <w:pPr>
                        <w:jc w:val="center"/>
                        <w:rPr>
                          <w:rFonts w:ascii="Arial" w:hAnsi="Arial" w:cs="Arial"/>
                          <w:b/>
                          <w:bCs/>
                          <w:sz w:val="22"/>
                          <w:szCs w:val="22"/>
                        </w:rPr>
                      </w:pPr>
                    </w:p>
                    <w:p w:rsidR="00893238" w:rsidRPr="00806F58" w:rsidRDefault="00893238" w:rsidP="00FC1219">
                      <w:pPr>
                        <w:jc w:val="center"/>
                        <w:rPr>
                          <w:rFonts w:ascii="Arial" w:hAnsi="Arial" w:cs="Arial"/>
                          <w:b/>
                          <w:bCs/>
                          <w:sz w:val="22"/>
                          <w:szCs w:val="22"/>
                        </w:rPr>
                      </w:pPr>
                    </w:p>
                  </w:txbxContent>
                </v:textbox>
              </v:shape>
            </w:pict>
          </mc:Fallback>
        </mc:AlternateContent>
      </w:r>
    </w:p>
    <w:p w:rsidR="00FC1219" w:rsidRPr="009C3F0E" w:rsidRDefault="00F879CB" w:rsidP="009C3F0E">
      <w:pPr>
        <w:rPr>
          <w:rFonts w:ascii="Arial" w:hAnsi="Arial" w:cs="Arial"/>
          <w:sz w:val="22"/>
          <w:szCs w:val="22"/>
        </w:rPr>
      </w:pPr>
      <w:r w:rsidRPr="009C3F0E">
        <w:rPr>
          <w:rFonts w:ascii="Arial" w:hAnsi="Arial" w:cs="Arial"/>
          <w:noProof/>
          <w:sz w:val="22"/>
          <w:szCs w:val="22"/>
        </w:rPr>
        <w:drawing>
          <wp:anchor distT="0" distB="0" distL="114300" distR="114300" simplePos="0" relativeHeight="251665408" behindDoc="0" locked="0" layoutInCell="1" allowOverlap="1">
            <wp:simplePos x="0" y="0"/>
            <wp:positionH relativeFrom="column">
              <wp:posOffset>1522499</wp:posOffset>
            </wp:positionH>
            <wp:positionV relativeFrom="paragraph">
              <wp:posOffset>95481</wp:posOffset>
            </wp:positionV>
            <wp:extent cx="3070514" cy="1662545"/>
            <wp:effectExtent l="19050" t="0" r="0" b="0"/>
            <wp:wrapNone/>
            <wp:docPr id="11"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514" cy="1662545"/>
                    </a:xfrm>
                    <a:prstGeom prst="rect">
                      <a:avLst/>
                    </a:prstGeom>
                    <a:noFill/>
                    <a:ln w="9525">
                      <a:noFill/>
                      <a:miter lim="800000"/>
                      <a:headEnd/>
                      <a:tailEnd/>
                    </a:ln>
                  </pic:spPr>
                </pic:pic>
              </a:graphicData>
            </a:graphic>
          </wp:anchor>
        </w:drawing>
      </w: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pPr>
    </w:p>
    <w:p w:rsidR="00FC1219" w:rsidRPr="009C3F0E" w:rsidRDefault="00FC1219" w:rsidP="009C3F0E">
      <w:pPr>
        <w:rPr>
          <w:rFonts w:ascii="Arial" w:hAnsi="Arial" w:cs="Arial"/>
          <w:sz w:val="22"/>
          <w:szCs w:val="22"/>
        </w:rPr>
        <w:sectPr w:rsidR="00FC1219" w:rsidRPr="009C3F0E" w:rsidSect="00190D18">
          <w:headerReference w:type="first" r:id="rId15"/>
          <w:footerReference w:type="first" r:id="rId16"/>
          <w:pgSz w:w="11909" w:h="16834" w:code="9"/>
          <w:pgMar w:top="993" w:right="1277" w:bottom="709" w:left="1276" w:header="576" w:footer="487" w:gutter="0"/>
          <w:pgNumType w:start="2"/>
          <w:cols w:space="720"/>
          <w:titlePg/>
        </w:sectPr>
      </w:pPr>
    </w:p>
    <w:p w:rsidR="005C172E" w:rsidRPr="009C3F0E" w:rsidRDefault="005C172E" w:rsidP="009C3F0E">
      <w:pPr>
        <w:pStyle w:val="Heading2"/>
        <w:rPr>
          <w:rFonts w:ascii="Arial" w:hAnsi="Arial" w:cs="Arial"/>
          <w:sz w:val="22"/>
          <w:szCs w:val="22"/>
        </w:rPr>
      </w:pPr>
      <w:r w:rsidRPr="009C3F0E">
        <w:rPr>
          <w:rFonts w:ascii="Arial" w:hAnsi="Arial" w:cs="Arial"/>
          <w:sz w:val="22"/>
          <w:szCs w:val="22"/>
        </w:rPr>
        <w:lastRenderedPageBreak/>
        <w:t>POLICY COMMITTEE – TERMS OF REFERENCE</w:t>
      </w:r>
    </w:p>
    <w:p w:rsidR="005C172E" w:rsidRPr="009C3F0E" w:rsidRDefault="005C172E" w:rsidP="009C3F0E">
      <w:pPr>
        <w:rPr>
          <w:rFonts w:ascii="Arial" w:hAnsi="Arial" w:cs="Arial"/>
          <w:b/>
          <w:sz w:val="22"/>
          <w:szCs w:val="22"/>
        </w:rPr>
      </w:pPr>
    </w:p>
    <w:p w:rsidR="005E6AFF" w:rsidRPr="009C3F0E" w:rsidRDefault="005E6AFF" w:rsidP="009C3F0E">
      <w:pPr>
        <w:rPr>
          <w:rFonts w:ascii="Arial" w:hAnsi="Arial" w:cs="Arial"/>
          <w:b/>
          <w:sz w:val="22"/>
          <w:szCs w:val="22"/>
        </w:rPr>
      </w:pPr>
      <w:r w:rsidRPr="009C3F0E">
        <w:rPr>
          <w:rFonts w:ascii="Arial" w:hAnsi="Arial" w:cs="Arial"/>
          <w:b/>
          <w:sz w:val="22"/>
          <w:szCs w:val="22"/>
        </w:rPr>
        <w:t>Introduction</w:t>
      </w:r>
    </w:p>
    <w:p w:rsidR="005E6AFF" w:rsidRPr="009C3F0E" w:rsidRDefault="005E6AFF" w:rsidP="009C3F0E">
      <w:pPr>
        <w:rPr>
          <w:rFonts w:ascii="Arial" w:hAnsi="Arial" w:cs="Arial"/>
          <w:b/>
          <w:sz w:val="22"/>
          <w:szCs w:val="22"/>
        </w:rPr>
      </w:pPr>
    </w:p>
    <w:p w:rsidR="005E6AFF" w:rsidRPr="009C3F0E" w:rsidRDefault="005E6AFF" w:rsidP="009C3F0E">
      <w:pPr>
        <w:rPr>
          <w:rFonts w:ascii="Arial" w:hAnsi="Arial" w:cs="Arial"/>
          <w:sz w:val="22"/>
          <w:szCs w:val="22"/>
        </w:rPr>
      </w:pPr>
      <w:r w:rsidRPr="009C3F0E">
        <w:rPr>
          <w:rFonts w:ascii="Arial" w:hAnsi="Arial" w:cs="Arial"/>
          <w:sz w:val="22"/>
          <w:szCs w:val="22"/>
        </w:rPr>
        <w:t>The duties and responsibilities of the members of the Committee as set out in th</w:t>
      </w:r>
      <w:r w:rsidR="002B6794" w:rsidRPr="009C3F0E">
        <w:rPr>
          <w:rFonts w:ascii="Arial" w:hAnsi="Arial" w:cs="Arial"/>
          <w:sz w:val="22"/>
          <w:szCs w:val="22"/>
        </w:rPr>
        <w:t>ese</w:t>
      </w:r>
      <w:r w:rsidRPr="009C3F0E">
        <w:rPr>
          <w:rFonts w:ascii="Arial" w:hAnsi="Arial" w:cs="Arial"/>
          <w:sz w:val="22"/>
          <w:szCs w:val="22"/>
        </w:rPr>
        <w:t xml:space="preserve"> </w:t>
      </w:r>
      <w:r w:rsidR="00F45E9D" w:rsidRPr="009C3F0E">
        <w:rPr>
          <w:rFonts w:ascii="Arial" w:hAnsi="Arial" w:cs="Arial"/>
          <w:sz w:val="22"/>
          <w:szCs w:val="22"/>
        </w:rPr>
        <w:t xml:space="preserve">terms of reference </w:t>
      </w:r>
      <w:r w:rsidRPr="009C3F0E">
        <w:rPr>
          <w:rFonts w:ascii="Arial" w:hAnsi="Arial" w:cs="Arial"/>
          <w:sz w:val="22"/>
          <w:szCs w:val="22"/>
        </w:rPr>
        <w:t xml:space="preserve">are in addition to those duties and responsibilities that they have as members of the </w:t>
      </w:r>
      <w:r w:rsidR="004E2B00" w:rsidRPr="009C3F0E">
        <w:rPr>
          <w:rFonts w:ascii="Arial" w:hAnsi="Arial" w:cs="Arial"/>
          <w:sz w:val="22"/>
          <w:szCs w:val="22"/>
        </w:rPr>
        <w:t>B</w:t>
      </w:r>
      <w:r w:rsidRPr="009C3F0E">
        <w:rPr>
          <w:rFonts w:ascii="Arial" w:hAnsi="Arial" w:cs="Arial"/>
          <w:sz w:val="22"/>
          <w:szCs w:val="22"/>
        </w:rPr>
        <w:t xml:space="preserve">oard. The deliberations of the </w:t>
      </w:r>
      <w:r w:rsidR="009B28E5" w:rsidRPr="009B28E5">
        <w:rPr>
          <w:rFonts w:ascii="Arial" w:hAnsi="Arial" w:cs="Arial"/>
          <w:color w:val="FF0000"/>
          <w:sz w:val="22"/>
          <w:szCs w:val="22"/>
        </w:rPr>
        <w:t xml:space="preserve">Policy Committee </w:t>
      </w:r>
      <w:r w:rsidRPr="009C3F0E">
        <w:rPr>
          <w:rFonts w:ascii="Arial" w:hAnsi="Arial" w:cs="Arial"/>
          <w:sz w:val="22"/>
          <w:szCs w:val="22"/>
        </w:rPr>
        <w:t xml:space="preserve">do not reduce the individual and collective responsibilities of </w:t>
      </w:r>
      <w:r w:rsidR="004E2B00" w:rsidRPr="009C3F0E">
        <w:rPr>
          <w:rFonts w:ascii="Arial" w:hAnsi="Arial" w:cs="Arial"/>
          <w:sz w:val="22"/>
          <w:szCs w:val="22"/>
        </w:rPr>
        <w:t>B</w:t>
      </w:r>
      <w:r w:rsidRPr="009C3F0E">
        <w:rPr>
          <w:rFonts w:ascii="Arial" w:hAnsi="Arial" w:cs="Arial"/>
          <w:sz w:val="22"/>
          <w:szCs w:val="22"/>
        </w:rPr>
        <w:t>oard members in regard to their duties and responsibilities in terms of the SOE Act and they must exercise due care and judgment in accordance with their legal obligations</w:t>
      </w:r>
    </w:p>
    <w:p w:rsidR="005E6AFF" w:rsidRPr="009C3F0E" w:rsidRDefault="005E6AFF" w:rsidP="009C3F0E">
      <w:pPr>
        <w:rPr>
          <w:rFonts w:ascii="Arial" w:hAnsi="Arial" w:cs="Arial"/>
          <w:b/>
          <w:sz w:val="22"/>
          <w:szCs w:val="22"/>
        </w:rPr>
      </w:pPr>
    </w:p>
    <w:p w:rsidR="005C172E" w:rsidRPr="009C3F0E" w:rsidRDefault="005C172E" w:rsidP="009C3F0E">
      <w:pPr>
        <w:numPr>
          <w:ilvl w:val="0"/>
          <w:numId w:val="1"/>
        </w:numPr>
        <w:rPr>
          <w:rFonts w:ascii="Arial" w:hAnsi="Arial" w:cs="Arial"/>
          <w:b/>
          <w:sz w:val="22"/>
          <w:szCs w:val="22"/>
        </w:rPr>
      </w:pPr>
      <w:r w:rsidRPr="009C3F0E">
        <w:rPr>
          <w:rFonts w:ascii="Arial" w:hAnsi="Arial" w:cs="Arial"/>
          <w:b/>
          <w:sz w:val="22"/>
          <w:szCs w:val="22"/>
        </w:rPr>
        <w:t>Role and Objectives</w:t>
      </w:r>
    </w:p>
    <w:p w:rsidR="005C172E" w:rsidRPr="009C3F0E" w:rsidRDefault="005C172E" w:rsidP="009C3F0E">
      <w:pPr>
        <w:rPr>
          <w:rFonts w:ascii="Arial" w:hAnsi="Arial" w:cs="Arial"/>
          <w:sz w:val="22"/>
          <w:szCs w:val="22"/>
        </w:rPr>
      </w:pPr>
    </w:p>
    <w:p w:rsidR="005C172E" w:rsidRPr="009C3F0E" w:rsidRDefault="005C172E" w:rsidP="009C3F0E">
      <w:pPr>
        <w:numPr>
          <w:ilvl w:val="1"/>
          <w:numId w:val="1"/>
        </w:numPr>
        <w:rPr>
          <w:rFonts w:ascii="Arial" w:hAnsi="Arial" w:cs="Arial"/>
          <w:sz w:val="22"/>
          <w:szCs w:val="22"/>
        </w:rPr>
      </w:pPr>
      <w:r w:rsidRPr="009C3F0E">
        <w:rPr>
          <w:rFonts w:ascii="Arial" w:hAnsi="Arial" w:cs="Arial"/>
          <w:sz w:val="22"/>
          <w:szCs w:val="22"/>
        </w:rPr>
        <w:t>The role of the Policy Committee is to assist the Board with discharging its responsibilities with regard to contributing and responding to changes and developments in the Electricity Supply Industry</w:t>
      </w:r>
      <w:r w:rsidR="004E2B00" w:rsidRPr="009C3F0E">
        <w:rPr>
          <w:rFonts w:ascii="Arial" w:hAnsi="Arial" w:cs="Arial"/>
          <w:sz w:val="22"/>
          <w:szCs w:val="22"/>
        </w:rPr>
        <w:t xml:space="preserve"> (“ESI”)</w:t>
      </w:r>
      <w:r w:rsidRPr="009C3F0E">
        <w:rPr>
          <w:rFonts w:ascii="Arial" w:hAnsi="Arial" w:cs="Arial"/>
          <w:sz w:val="22"/>
          <w:szCs w:val="22"/>
        </w:rPr>
        <w:t>.</w:t>
      </w:r>
      <w:r w:rsidR="00F45E9D" w:rsidRPr="009C3F0E">
        <w:rPr>
          <w:rFonts w:ascii="Arial" w:hAnsi="Arial" w:cs="Arial"/>
          <w:sz w:val="22"/>
          <w:szCs w:val="22"/>
        </w:rPr>
        <w:t xml:space="preserve"> The </w:t>
      </w:r>
      <w:r w:rsidR="004E2B00" w:rsidRPr="009C3F0E">
        <w:rPr>
          <w:rFonts w:ascii="Arial" w:hAnsi="Arial" w:cs="Arial"/>
          <w:sz w:val="22"/>
          <w:szCs w:val="22"/>
        </w:rPr>
        <w:t xml:space="preserve">Policy </w:t>
      </w:r>
      <w:r w:rsidR="00F45E9D" w:rsidRPr="009C3F0E">
        <w:rPr>
          <w:rFonts w:ascii="Arial" w:hAnsi="Arial" w:cs="Arial"/>
          <w:sz w:val="22"/>
          <w:szCs w:val="22"/>
        </w:rPr>
        <w:t xml:space="preserve">Committee has an independent role with accountability to both the </w:t>
      </w:r>
      <w:r w:rsidR="004E2B00" w:rsidRPr="009C3F0E">
        <w:rPr>
          <w:rFonts w:ascii="Arial" w:hAnsi="Arial" w:cs="Arial"/>
          <w:sz w:val="22"/>
          <w:szCs w:val="22"/>
        </w:rPr>
        <w:t>B</w:t>
      </w:r>
      <w:r w:rsidR="00F45E9D" w:rsidRPr="009C3F0E">
        <w:rPr>
          <w:rFonts w:ascii="Arial" w:hAnsi="Arial" w:cs="Arial"/>
          <w:sz w:val="22"/>
          <w:szCs w:val="22"/>
        </w:rPr>
        <w:t xml:space="preserve">oard and its stakeholder(s). The Policy Committee does not assume the functions of management, which remain the responsibility of the </w:t>
      </w:r>
      <w:commentRangeStart w:id="139"/>
      <w:commentRangeStart w:id="140"/>
      <w:r w:rsidR="00F45E9D" w:rsidRPr="009C3F0E">
        <w:rPr>
          <w:rFonts w:ascii="Arial" w:hAnsi="Arial" w:cs="Arial"/>
          <w:sz w:val="22"/>
          <w:szCs w:val="22"/>
        </w:rPr>
        <w:t>executive</w:t>
      </w:r>
      <w:commentRangeEnd w:id="139"/>
      <w:r w:rsidR="00991510">
        <w:rPr>
          <w:rStyle w:val="CommentReference"/>
        </w:rPr>
        <w:commentReference w:id="139"/>
      </w:r>
      <w:r w:rsidR="00F45E9D" w:rsidRPr="009C3F0E">
        <w:rPr>
          <w:rFonts w:ascii="Arial" w:hAnsi="Arial" w:cs="Arial"/>
          <w:sz w:val="22"/>
          <w:szCs w:val="22"/>
        </w:rPr>
        <w:t xml:space="preserve"> directors </w:t>
      </w:r>
      <w:commentRangeEnd w:id="140"/>
      <w:r w:rsidR="00B47EDE">
        <w:rPr>
          <w:rStyle w:val="CommentReference"/>
        </w:rPr>
        <w:commentReference w:id="140"/>
      </w:r>
      <w:r w:rsidR="00F45E9D" w:rsidRPr="009C3F0E">
        <w:rPr>
          <w:rFonts w:ascii="Arial" w:hAnsi="Arial" w:cs="Arial"/>
          <w:sz w:val="22"/>
          <w:szCs w:val="22"/>
        </w:rPr>
        <w:t>and other members of senior management.</w:t>
      </w:r>
    </w:p>
    <w:p w:rsidR="005C172E" w:rsidRPr="009C3F0E" w:rsidRDefault="005C172E" w:rsidP="009C3F0E">
      <w:pPr>
        <w:rPr>
          <w:rFonts w:ascii="Arial" w:hAnsi="Arial" w:cs="Arial"/>
          <w:sz w:val="22"/>
          <w:szCs w:val="22"/>
        </w:rPr>
      </w:pPr>
    </w:p>
    <w:p w:rsidR="005C172E" w:rsidRPr="009C3F0E" w:rsidRDefault="005C172E" w:rsidP="009C3F0E">
      <w:pPr>
        <w:numPr>
          <w:ilvl w:val="1"/>
          <w:numId w:val="1"/>
        </w:numPr>
        <w:rPr>
          <w:rFonts w:ascii="Arial" w:hAnsi="Arial" w:cs="Arial"/>
          <w:sz w:val="22"/>
          <w:szCs w:val="22"/>
        </w:rPr>
      </w:pPr>
      <w:r w:rsidRPr="009C3F0E">
        <w:rPr>
          <w:rFonts w:ascii="Arial" w:hAnsi="Arial" w:cs="Arial"/>
          <w:sz w:val="22"/>
          <w:szCs w:val="22"/>
        </w:rPr>
        <w:t xml:space="preserve">The objective of the Policy Committee is to ensure that the ECB has and maintains an effective regulatory framework that continues to meet the needs of the industry and </w:t>
      </w:r>
      <w:r w:rsidR="004E2B00" w:rsidRPr="009C3F0E">
        <w:rPr>
          <w:rFonts w:ascii="Arial" w:hAnsi="Arial" w:cs="Arial"/>
          <w:sz w:val="22"/>
          <w:szCs w:val="22"/>
        </w:rPr>
        <w:t>Namibia</w:t>
      </w:r>
      <w:r w:rsidRPr="009C3F0E">
        <w:rPr>
          <w:rFonts w:ascii="Arial" w:hAnsi="Arial" w:cs="Arial"/>
          <w:sz w:val="22"/>
          <w:szCs w:val="22"/>
        </w:rPr>
        <w:t>, in accordance with its mandate.  Its responsibilities can be summarised as:</w:t>
      </w:r>
    </w:p>
    <w:p w:rsidR="005C172E" w:rsidRPr="009C3F0E" w:rsidRDefault="005C172E" w:rsidP="009C3F0E">
      <w:pPr>
        <w:rPr>
          <w:rFonts w:ascii="Arial" w:hAnsi="Arial" w:cs="Arial"/>
          <w:sz w:val="22"/>
          <w:szCs w:val="22"/>
        </w:rPr>
      </w:pPr>
    </w:p>
    <w:p w:rsidR="003C465A" w:rsidRDefault="005C172E">
      <w:pPr>
        <w:numPr>
          <w:ilvl w:val="2"/>
          <w:numId w:val="1"/>
        </w:numPr>
        <w:rPr>
          <w:rFonts w:ascii="Arial" w:hAnsi="Arial" w:cs="Arial"/>
          <w:sz w:val="22"/>
          <w:szCs w:val="22"/>
        </w:rPr>
        <w:pPrChange w:id="141" w:author="PricewaterhouseCoopers" w:date="2012-11-14T15:00:00Z">
          <w:pPr>
            <w:numPr>
              <w:numId w:val="2"/>
            </w:numPr>
            <w:tabs>
              <w:tab w:val="num" w:pos="360"/>
              <w:tab w:val="num" w:pos="1080"/>
            </w:tabs>
            <w:ind w:left="1080" w:hanging="360"/>
          </w:pPr>
        </w:pPrChange>
      </w:pPr>
      <w:r w:rsidRPr="009C3F0E">
        <w:rPr>
          <w:rFonts w:ascii="Arial" w:hAnsi="Arial" w:cs="Arial"/>
          <w:sz w:val="22"/>
          <w:szCs w:val="22"/>
        </w:rPr>
        <w:t>Evaluation of strategic issues affecting the ESI</w:t>
      </w:r>
      <w:r w:rsidR="00905A96" w:rsidRPr="009C3F0E">
        <w:rPr>
          <w:rFonts w:ascii="Arial" w:hAnsi="Arial" w:cs="Arial"/>
          <w:sz w:val="22"/>
          <w:szCs w:val="22"/>
        </w:rPr>
        <w:t>;</w:t>
      </w:r>
    </w:p>
    <w:p w:rsidR="003C465A" w:rsidRDefault="005C172E">
      <w:pPr>
        <w:numPr>
          <w:ilvl w:val="2"/>
          <w:numId w:val="1"/>
        </w:numPr>
        <w:rPr>
          <w:rFonts w:ascii="Arial" w:hAnsi="Arial" w:cs="Arial"/>
          <w:sz w:val="22"/>
          <w:szCs w:val="22"/>
        </w:rPr>
        <w:pPrChange w:id="142" w:author="PricewaterhouseCoopers" w:date="2012-11-14T15:00:00Z">
          <w:pPr>
            <w:numPr>
              <w:numId w:val="2"/>
            </w:numPr>
            <w:tabs>
              <w:tab w:val="num" w:pos="360"/>
              <w:tab w:val="num" w:pos="1080"/>
            </w:tabs>
            <w:ind w:left="1080" w:hanging="360"/>
          </w:pPr>
        </w:pPrChange>
      </w:pPr>
      <w:r w:rsidRPr="009C3F0E">
        <w:rPr>
          <w:rFonts w:ascii="Arial" w:hAnsi="Arial" w:cs="Arial"/>
          <w:sz w:val="22"/>
          <w:szCs w:val="22"/>
        </w:rPr>
        <w:t xml:space="preserve">Consideration of the impact of these </w:t>
      </w:r>
      <w:r w:rsidR="00105257" w:rsidRPr="009C3F0E">
        <w:rPr>
          <w:rFonts w:ascii="Arial" w:hAnsi="Arial" w:cs="Arial"/>
          <w:sz w:val="22"/>
          <w:szCs w:val="22"/>
        </w:rPr>
        <w:t xml:space="preserve">strategic issues </w:t>
      </w:r>
      <w:r w:rsidRPr="009C3F0E">
        <w:rPr>
          <w:rFonts w:ascii="Arial" w:hAnsi="Arial" w:cs="Arial"/>
          <w:sz w:val="22"/>
          <w:szCs w:val="22"/>
        </w:rPr>
        <w:t>on the ECB</w:t>
      </w:r>
      <w:r w:rsidR="00905A96" w:rsidRPr="009C3F0E">
        <w:rPr>
          <w:rFonts w:ascii="Arial" w:hAnsi="Arial" w:cs="Arial"/>
          <w:sz w:val="22"/>
          <w:szCs w:val="22"/>
        </w:rPr>
        <w:t>;</w:t>
      </w:r>
    </w:p>
    <w:p w:rsidR="003C465A" w:rsidRDefault="005C172E">
      <w:pPr>
        <w:numPr>
          <w:ilvl w:val="2"/>
          <w:numId w:val="1"/>
        </w:numPr>
        <w:rPr>
          <w:rFonts w:ascii="Arial" w:hAnsi="Arial" w:cs="Arial"/>
          <w:sz w:val="22"/>
          <w:szCs w:val="22"/>
        </w:rPr>
        <w:pPrChange w:id="143" w:author="PricewaterhouseCoopers" w:date="2012-11-14T15:00:00Z">
          <w:pPr>
            <w:numPr>
              <w:numId w:val="2"/>
            </w:numPr>
            <w:tabs>
              <w:tab w:val="num" w:pos="360"/>
              <w:tab w:val="num" w:pos="1080"/>
            </w:tabs>
            <w:ind w:left="1080" w:hanging="360"/>
          </w:pPr>
        </w:pPrChange>
      </w:pPr>
      <w:r w:rsidRPr="009C3F0E">
        <w:rPr>
          <w:rFonts w:ascii="Arial" w:hAnsi="Arial" w:cs="Arial"/>
          <w:sz w:val="22"/>
          <w:szCs w:val="22"/>
        </w:rPr>
        <w:t xml:space="preserve">Development of </w:t>
      </w:r>
      <w:r w:rsidR="004E2B00" w:rsidRPr="009C3F0E">
        <w:rPr>
          <w:rFonts w:ascii="Arial" w:hAnsi="Arial" w:cs="Arial"/>
          <w:sz w:val="22"/>
          <w:szCs w:val="22"/>
        </w:rPr>
        <w:t>a</w:t>
      </w:r>
      <w:r w:rsidRPr="009C3F0E">
        <w:rPr>
          <w:rFonts w:ascii="Arial" w:hAnsi="Arial" w:cs="Arial"/>
          <w:sz w:val="22"/>
          <w:szCs w:val="22"/>
        </w:rPr>
        <w:t>dvice to the Minister on structural changes in the ESI and their implications for its regulation</w:t>
      </w:r>
      <w:r w:rsidR="00905A96" w:rsidRPr="009C3F0E">
        <w:rPr>
          <w:rFonts w:ascii="Arial" w:hAnsi="Arial" w:cs="Arial"/>
          <w:sz w:val="22"/>
          <w:szCs w:val="22"/>
        </w:rPr>
        <w:t>;</w:t>
      </w:r>
    </w:p>
    <w:p w:rsidR="003C465A" w:rsidRDefault="005C172E">
      <w:pPr>
        <w:numPr>
          <w:ilvl w:val="2"/>
          <w:numId w:val="1"/>
        </w:numPr>
        <w:rPr>
          <w:rFonts w:ascii="Arial" w:hAnsi="Arial" w:cs="Arial"/>
          <w:sz w:val="22"/>
          <w:szCs w:val="22"/>
        </w:rPr>
        <w:pPrChange w:id="144" w:author="PricewaterhouseCoopers" w:date="2012-11-14T15:00:00Z">
          <w:pPr>
            <w:numPr>
              <w:numId w:val="2"/>
            </w:numPr>
            <w:tabs>
              <w:tab w:val="num" w:pos="360"/>
              <w:tab w:val="num" w:pos="1080"/>
            </w:tabs>
            <w:ind w:left="1080" w:hanging="360"/>
          </w:pPr>
        </w:pPrChange>
      </w:pPr>
      <w:r w:rsidRPr="009C3F0E">
        <w:rPr>
          <w:rFonts w:ascii="Arial" w:hAnsi="Arial" w:cs="Arial"/>
          <w:sz w:val="22"/>
          <w:szCs w:val="22"/>
        </w:rPr>
        <w:t>Co-ordination of the ECB’s input into strategic issues</w:t>
      </w:r>
      <w:r w:rsidR="00905A96" w:rsidRPr="009C3F0E">
        <w:rPr>
          <w:rFonts w:ascii="Arial" w:hAnsi="Arial" w:cs="Arial"/>
          <w:sz w:val="22"/>
          <w:szCs w:val="22"/>
        </w:rPr>
        <w:t>;</w:t>
      </w:r>
      <w:r w:rsidR="00105257" w:rsidRPr="009C3F0E">
        <w:rPr>
          <w:rFonts w:ascii="Arial" w:hAnsi="Arial" w:cs="Arial"/>
          <w:sz w:val="22"/>
          <w:szCs w:val="22"/>
        </w:rPr>
        <w:t xml:space="preserve"> and</w:t>
      </w:r>
    </w:p>
    <w:p w:rsidR="003C465A" w:rsidRDefault="005C172E">
      <w:pPr>
        <w:numPr>
          <w:ilvl w:val="2"/>
          <w:numId w:val="1"/>
        </w:numPr>
        <w:rPr>
          <w:rFonts w:ascii="Arial" w:hAnsi="Arial" w:cs="Arial"/>
          <w:sz w:val="22"/>
          <w:szCs w:val="22"/>
        </w:rPr>
        <w:pPrChange w:id="145" w:author="PricewaterhouseCoopers" w:date="2012-11-14T15:00:00Z">
          <w:pPr>
            <w:numPr>
              <w:numId w:val="2"/>
            </w:numPr>
            <w:tabs>
              <w:tab w:val="num" w:pos="360"/>
              <w:tab w:val="num" w:pos="1080"/>
            </w:tabs>
            <w:ind w:left="1080" w:hanging="360"/>
          </w:pPr>
        </w:pPrChange>
      </w:pPr>
      <w:r w:rsidRPr="009C3F0E">
        <w:rPr>
          <w:rFonts w:ascii="Arial" w:hAnsi="Arial" w:cs="Arial"/>
          <w:sz w:val="22"/>
          <w:szCs w:val="22"/>
        </w:rPr>
        <w:t>Systematic review of existing and new policy and regulatory issues.</w:t>
      </w:r>
    </w:p>
    <w:p w:rsidR="005C172E" w:rsidRPr="009C3F0E" w:rsidRDefault="005C172E" w:rsidP="009C3F0E">
      <w:pPr>
        <w:rPr>
          <w:rFonts w:ascii="Arial" w:hAnsi="Arial" w:cs="Arial"/>
          <w:sz w:val="22"/>
          <w:szCs w:val="22"/>
        </w:rPr>
      </w:pPr>
    </w:p>
    <w:p w:rsidR="005C172E" w:rsidRPr="009C3F0E" w:rsidRDefault="005C172E" w:rsidP="009C3F0E">
      <w:pPr>
        <w:numPr>
          <w:ilvl w:val="0"/>
          <w:numId w:val="3"/>
        </w:numPr>
        <w:rPr>
          <w:rFonts w:ascii="Arial" w:hAnsi="Arial" w:cs="Arial"/>
          <w:b/>
          <w:sz w:val="22"/>
          <w:szCs w:val="22"/>
        </w:rPr>
      </w:pPr>
      <w:r w:rsidRPr="009C3F0E">
        <w:rPr>
          <w:rFonts w:ascii="Arial" w:hAnsi="Arial" w:cs="Arial"/>
          <w:b/>
          <w:sz w:val="22"/>
          <w:szCs w:val="22"/>
        </w:rPr>
        <w:t>Membership</w:t>
      </w:r>
    </w:p>
    <w:p w:rsidR="005C172E" w:rsidRPr="009C3F0E" w:rsidRDefault="005C172E" w:rsidP="009C3F0E">
      <w:pPr>
        <w:rPr>
          <w:rFonts w:ascii="Arial" w:hAnsi="Arial" w:cs="Arial"/>
          <w:sz w:val="22"/>
          <w:szCs w:val="22"/>
        </w:rPr>
      </w:pPr>
    </w:p>
    <w:p w:rsidR="005C172E" w:rsidRPr="009C3F0E" w:rsidRDefault="005C172E" w:rsidP="009C3F0E">
      <w:pPr>
        <w:numPr>
          <w:ilvl w:val="1"/>
          <w:numId w:val="3"/>
        </w:numPr>
        <w:rPr>
          <w:rFonts w:ascii="Arial" w:hAnsi="Arial" w:cs="Arial"/>
          <w:sz w:val="22"/>
          <w:szCs w:val="22"/>
        </w:rPr>
      </w:pPr>
      <w:r w:rsidRPr="009C3F0E">
        <w:rPr>
          <w:rFonts w:ascii="Arial" w:hAnsi="Arial" w:cs="Arial"/>
          <w:sz w:val="22"/>
          <w:szCs w:val="22"/>
        </w:rPr>
        <w:t xml:space="preserve">The </w:t>
      </w:r>
      <w:r w:rsidR="004E2B00" w:rsidRPr="009C3F0E">
        <w:rPr>
          <w:rFonts w:ascii="Arial" w:hAnsi="Arial" w:cs="Arial"/>
          <w:sz w:val="22"/>
          <w:szCs w:val="22"/>
        </w:rPr>
        <w:t xml:space="preserve">Policy </w:t>
      </w:r>
      <w:r w:rsidRPr="009C3F0E">
        <w:rPr>
          <w:rFonts w:ascii="Arial" w:hAnsi="Arial" w:cs="Arial"/>
          <w:sz w:val="22"/>
          <w:szCs w:val="22"/>
        </w:rPr>
        <w:t xml:space="preserve">Committee shall be appointed by the Board and shall consist of not less than two Board Members </w:t>
      </w:r>
      <w:r w:rsidR="00105257" w:rsidRPr="009C3F0E">
        <w:rPr>
          <w:rFonts w:ascii="Arial" w:hAnsi="Arial" w:cs="Arial"/>
          <w:sz w:val="22"/>
          <w:szCs w:val="22"/>
        </w:rPr>
        <w:t xml:space="preserve">(who are independent non-executive directors) </w:t>
      </w:r>
      <w:r w:rsidRPr="009C3F0E">
        <w:rPr>
          <w:rFonts w:ascii="Arial" w:hAnsi="Arial" w:cs="Arial"/>
          <w:sz w:val="22"/>
          <w:szCs w:val="22"/>
        </w:rPr>
        <w:t xml:space="preserve">and the </w:t>
      </w:r>
      <w:r w:rsidR="002B6794" w:rsidRPr="009C3F0E">
        <w:rPr>
          <w:rFonts w:ascii="Arial" w:hAnsi="Arial" w:cs="Arial"/>
          <w:sz w:val="22"/>
          <w:szCs w:val="22"/>
        </w:rPr>
        <w:t>CEO</w:t>
      </w:r>
      <w:r w:rsidR="00DC0DE1" w:rsidRPr="009C3F0E">
        <w:rPr>
          <w:rFonts w:ascii="Arial" w:hAnsi="Arial" w:cs="Arial"/>
          <w:sz w:val="22"/>
          <w:szCs w:val="22"/>
        </w:rPr>
        <w:t xml:space="preserve"> as a</w:t>
      </w:r>
      <w:r w:rsidR="00002919" w:rsidRPr="009C3F0E">
        <w:rPr>
          <w:rFonts w:ascii="Arial" w:hAnsi="Arial" w:cs="Arial"/>
          <w:sz w:val="22"/>
          <w:szCs w:val="22"/>
        </w:rPr>
        <w:t>n</w:t>
      </w:r>
      <w:r w:rsidR="00DC0DE1" w:rsidRPr="009C3F0E">
        <w:rPr>
          <w:rFonts w:ascii="Arial" w:hAnsi="Arial" w:cs="Arial"/>
          <w:sz w:val="22"/>
          <w:szCs w:val="22"/>
        </w:rPr>
        <w:t xml:space="preserve"> </w:t>
      </w:r>
      <w:r w:rsidR="00DC0DE1" w:rsidRPr="009C3F0E">
        <w:rPr>
          <w:rFonts w:ascii="Arial" w:hAnsi="Arial" w:cs="Arial"/>
          <w:i/>
          <w:sz w:val="22"/>
          <w:szCs w:val="22"/>
        </w:rPr>
        <w:t>ex officio</w:t>
      </w:r>
      <w:r w:rsidR="00DC0DE1" w:rsidRPr="009C3F0E">
        <w:rPr>
          <w:rFonts w:ascii="Arial" w:hAnsi="Arial" w:cs="Arial"/>
          <w:sz w:val="22"/>
          <w:szCs w:val="22"/>
        </w:rPr>
        <w:t>.</w:t>
      </w:r>
    </w:p>
    <w:p w:rsidR="005C172E" w:rsidRPr="009C3F0E" w:rsidRDefault="005C172E" w:rsidP="009C3F0E">
      <w:pPr>
        <w:rPr>
          <w:rFonts w:ascii="Arial" w:hAnsi="Arial" w:cs="Arial"/>
          <w:sz w:val="22"/>
          <w:szCs w:val="22"/>
        </w:rPr>
      </w:pPr>
    </w:p>
    <w:p w:rsidR="005C172E" w:rsidRPr="009C3F0E" w:rsidRDefault="005C172E" w:rsidP="009C3F0E">
      <w:pPr>
        <w:numPr>
          <w:ilvl w:val="1"/>
          <w:numId w:val="3"/>
        </w:numPr>
        <w:rPr>
          <w:rFonts w:ascii="Arial" w:hAnsi="Arial" w:cs="Arial"/>
          <w:sz w:val="22"/>
          <w:szCs w:val="22"/>
        </w:rPr>
      </w:pPr>
      <w:r w:rsidRPr="009C3F0E">
        <w:rPr>
          <w:rFonts w:ascii="Arial" w:hAnsi="Arial" w:cs="Arial"/>
          <w:sz w:val="22"/>
          <w:szCs w:val="22"/>
        </w:rPr>
        <w:t xml:space="preserve">The chairman of the Policy Committee shall be appointed by the Board and must be a </w:t>
      </w:r>
      <w:r w:rsidR="00105257" w:rsidRPr="009C3F0E">
        <w:rPr>
          <w:rFonts w:ascii="Arial" w:hAnsi="Arial" w:cs="Arial"/>
          <w:sz w:val="22"/>
          <w:szCs w:val="22"/>
        </w:rPr>
        <w:t xml:space="preserve">non-executive </w:t>
      </w:r>
      <w:r w:rsidRPr="009C3F0E">
        <w:rPr>
          <w:rFonts w:ascii="Arial" w:hAnsi="Arial" w:cs="Arial"/>
          <w:sz w:val="22"/>
          <w:szCs w:val="22"/>
        </w:rPr>
        <w:t>Member of the ECB Board.</w:t>
      </w:r>
    </w:p>
    <w:p w:rsidR="005C172E" w:rsidRPr="009C3F0E" w:rsidRDefault="005C172E" w:rsidP="009C3F0E">
      <w:pPr>
        <w:rPr>
          <w:rFonts w:ascii="Arial" w:hAnsi="Arial" w:cs="Arial"/>
          <w:sz w:val="22"/>
          <w:szCs w:val="22"/>
        </w:rPr>
      </w:pPr>
    </w:p>
    <w:p w:rsidR="005C172E" w:rsidRPr="009C3F0E" w:rsidRDefault="005C172E" w:rsidP="009C3F0E">
      <w:pPr>
        <w:numPr>
          <w:ilvl w:val="1"/>
          <w:numId w:val="3"/>
        </w:numPr>
        <w:rPr>
          <w:rFonts w:ascii="Arial" w:hAnsi="Arial" w:cs="Arial"/>
          <w:sz w:val="22"/>
          <w:szCs w:val="22"/>
        </w:rPr>
      </w:pPr>
      <w:r w:rsidRPr="009C3F0E">
        <w:rPr>
          <w:rFonts w:ascii="Arial" w:hAnsi="Arial" w:cs="Arial"/>
          <w:sz w:val="22"/>
          <w:szCs w:val="22"/>
        </w:rPr>
        <w:t>The quorum of the Policy Committee shall be two members</w:t>
      </w:r>
      <w:r w:rsidR="00105257" w:rsidRPr="009C3F0E">
        <w:rPr>
          <w:rFonts w:ascii="Arial" w:hAnsi="Arial" w:cs="Arial"/>
          <w:sz w:val="22"/>
          <w:szCs w:val="22"/>
        </w:rPr>
        <w:t xml:space="preserve">. Individuals in attendance at Committee meetings by invitation may participate in discussions but do not form part of the quorum for the </w:t>
      </w:r>
      <w:r w:rsidR="004E2B00" w:rsidRPr="009C3F0E">
        <w:rPr>
          <w:rFonts w:ascii="Arial" w:hAnsi="Arial" w:cs="Arial"/>
          <w:sz w:val="22"/>
          <w:szCs w:val="22"/>
        </w:rPr>
        <w:t xml:space="preserve">Policy </w:t>
      </w:r>
      <w:r w:rsidR="00105257" w:rsidRPr="009C3F0E">
        <w:rPr>
          <w:rFonts w:ascii="Arial" w:hAnsi="Arial" w:cs="Arial"/>
          <w:sz w:val="22"/>
          <w:szCs w:val="22"/>
        </w:rPr>
        <w:t>Committee meetings.</w:t>
      </w:r>
    </w:p>
    <w:p w:rsidR="002B6794" w:rsidRPr="009C3F0E" w:rsidRDefault="002B6794" w:rsidP="009C3F0E">
      <w:pPr>
        <w:rPr>
          <w:rFonts w:ascii="Arial" w:hAnsi="Arial" w:cs="Arial"/>
          <w:sz w:val="22"/>
          <w:szCs w:val="22"/>
        </w:rPr>
      </w:pPr>
    </w:p>
    <w:p w:rsidR="005C172E" w:rsidRPr="009C3F0E" w:rsidRDefault="005C172E" w:rsidP="009C3F0E">
      <w:pPr>
        <w:numPr>
          <w:ilvl w:val="0"/>
          <w:numId w:val="3"/>
        </w:numPr>
        <w:rPr>
          <w:rFonts w:ascii="Arial" w:hAnsi="Arial" w:cs="Arial"/>
          <w:b/>
          <w:sz w:val="22"/>
          <w:szCs w:val="22"/>
        </w:rPr>
      </w:pPr>
      <w:r w:rsidRPr="009C3F0E">
        <w:rPr>
          <w:rFonts w:ascii="Arial" w:hAnsi="Arial" w:cs="Arial"/>
          <w:b/>
          <w:sz w:val="22"/>
          <w:szCs w:val="22"/>
        </w:rPr>
        <w:t xml:space="preserve">Meetings </w:t>
      </w:r>
    </w:p>
    <w:p w:rsidR="005C172E" w:rsidRPr="009C3F0E" w:rsidRDefault="005C172E" w:rsidP="009C3F0E">
      <w:pPr>
        <w:rPr>
          <w:rFonts w:ascii="Arial" w:hAnsi="Arial" w:cs="Arial"/>
          <w:sz w:val="22"/>
          <w:szCs w:val="22"/>
        </w:rPr>
      </w:pPr>
    </w:p>
    <w:p w:rsidR="005C172E" w:rsidRPr="009C3F0E" w:rsidRDefault="005C172E" w:rsidP="009C3F0E">
      <w:pPr>
        <w:numPr>
          <w:ilvl w:val="1"/>
          <w:numId w:val="3"/>
        </w:numPr>
        <w:rPr>
          <w:rFonts w:ascii="Arial" w:hAnsi="Arial" w:cs="Arial"/>
          <w:sz w:val="22"/>
          <w:szCs w:val="22"/>
        </w:rPr>
      </w:pPr>
      <w:r w:rsidRPr="009C3F0E">
        <w:rPr>
          <w:rFonts w:ascii="Arial" w:hAnsi="Arial" w:cs="Arial"/>
          <w:sz w:val="22"/>
          <w:szCs w:val="22"/>
        </w:rPr>
        <w:t>Meetings shall be held not less than four times a year, at least two weeks before a Board Meeting.</w:t>
      </w:r>
      <w:r w:rsidR="00487156" w:rsidRPr="009C3F0E">
        <w:rPr>
          <w:rFonts w:ascii="Arial" w:hAnsi="Arial" w:cs="Arial"/>
          <w:sz w:val="22"/>
          <w:szCs w:val="22"/>
        </w:rPr>
        <w:t xml:space="preserve"> The length of</w:t>
      </w:r>
      <w:r w:rsidR="000B3663" w:rsidRPr="009C3F0E">
        <w:rPr>
          <w:rFonts w:ascii="Arial" w:hAnsi="Arial" w:cs="Arial"/>
          <w:sz w:val="22"/>
          <w:szCs w:val="22"/>
        </w:rPr>
        <w:t xml:space="preserve"> </w:t>
      </w:r>
      <w:r w:rsidR="00487156" w:rsidRPr="009C3F0E">
        <w:rPr>
          <w:rFonts w:ascii="Arial" w:hAnsi="Arial" w:cs="Arial"/>
          <w:sz w:val="22"/>
          <w:szCs w:val="22"/>
        </w:rPr>
        <w:t>meetings and the agendas are to be determined in accordance with the annual plan</w:t>
      </w:r>
      <w:r w:rsidR="000B3663" w:rsidRPr="009C3F0E">
        <w:rPr>
          <w:rFonts w:ascii="Arial" w:hAnsi="Arial" w:cs="Arial"/>
          <w:sz w:val="22"/>
          <w:szCs w:val="22"/>
        </w:rPr>
        <w:t xml:space="preserve"> that the Committee prepared.</w:t>
      </w:r>
      <w:r w:rsidR="00487156" w:rsidRPr="009C3F0E">
        <w:rPr>
          <w:rFonts w:ascii="Arial" w:hAnsi="Arial" w:cs="Arial"/>
          <w:sz w:val="22"/>
          <w:szCs w:val="22"/>
        </w:rPr>
        <w:t xml:space="preserve"> </w:t>
      </w:r>
    </w:p>
    <w:p w:rsidR="005C172E" w:rsidRPr="009C3F0E" w:rsidRDefault="005C172E" w:rsidP="009C3F0E">
      <w:pPr>
        <w:rPr>
          <w:rFonts w:ascii="Arial" w:hAnsi="Arial" w:cs="Arial"/>
          <w:sz w:val="22"/>
          <w:szCs w:val="22"/>
        </w:rPr>
      </w:pPr>
    </w:p>
    <w:p w:rsidR="005C172E" w:rsidRPr="009C3F0E" w:rsidRDefault="005C172E" w:rsidP="009C3F0E">
      <w:pPr>
        <w:numPr>
          <w:ilvl w:val="1"/>
          <w:numId w:val="3"/>
        </w:numPr>
        <w:rPr>
          <w:rFonts w:ascii="Arial" w:hAnsi="Arial" w:cs="Arial"/>
          <w:sz w:val="22"/>
          <w:szCs w:val="22"/>
        </w:rPr>
      </w:pPr>
      <w:r w:rsidRPr="009C3F0E">
        <w:rPr>
          <w:rFonts w:ascii="Arial" w:hAnsi="Arial" w:cs="Arial"/>
          <w:sz w:val="22"/>
          <w:szCs w:val="22"/>
        </w:rPr>
        <w:t>The CEO may</w:t>
      </w:r>
      <w:r w:rsidR="005F0010" w:rsidRPr="009C3F0E">
        <w:rPr>
          <w:rFonts w:ascii="Arial" w:hAnsi="Arial" w:cs="Arial"/>
          <w:sz w:val="22"/>
          <w:szCs w:val="22"/>
        </w:rPr>
        <w:t>, with approval of the Chairperson</w:t>
      </w:r>
      <w:commentRangeStart w:id="146"/>
      <w:r w:rsidR="005F0010" w:rsidRPr="009C3F0E">
        <w:rPr>
          <w:rFonts w:ascii="Arial" w:hAnsi="Arial" w:cs="Arial"/>
          <w:sz w:val="22"/>
          <w:szCs w:val="22"/>
        </w:rPr>
        <w:t>,</w:t>
      </w:r>
      <w:r w:rsidRPr="009C3F0E">
        <w:rPr>
          <w:rFonts w:ascii="Arial" w:hAnsi="Arial" w:cs="Arial"/>
          <w:sz w:val="22"/>
          <w:szCs w:val="22"/>
        </w:rPr>
        <w:t xml:space="preserve"> request a</w:t>
      </w:r>
      <w:ins w:id="147" w:author="PricewaterhouseCoopers" w:date="2012-11-14T14:39:00Z">
        <w:r w:rsidR="00991510">
          <w:rPr>
            <w:rFonts w:ascii="Arial" w:hAnsi="Arial" w:cs="Arial"/>
            <w:sz w:val="22"/>
            <w:szCs w:val="22"/>
          </w:rPr>
          <w:t>ddition</w:t>
        </w:r>
      </w:ins>
      <w:ins w:id="148" w:author="PricewaterhouseCoopers" w:date="2012-11-14T14:40:00Z">
        <w:r w:rsidR="00991510">
          <w:rPr>
            <w:rFonts w:ascii="Arial" w:hAnsi="Arial" w:cs="Arial"/>
            <w:sz w:val="22"/>
            <w:szCs w:val="22"/>
          </w:rPr>
          <w:t>al ad-hoc</w:t>
        </w:r>
      </w:ins>
      <w:r w:rsidRPr="009C3F0E">
        <w:rPr>
          <w:rFonts w:ascii="Arial" w:hAnsi="Arial" w:cs="Arial"/>
          <w:sz w:val="22"/>
          <w:szCs w:val="22"/>
        </w:rPr>
        <w:t xml:space="preserve"> meeting</w:t>
      </w:r>
      <w:ins w:id="149" w:author="PricewaterhouseCoopers" w:date="2012-11-14T14:40:00Z">
        <w:r w:rsidR="00991510">
          <w:rPr>
            <w:rFonts w:ascii="Arial" w:hAnsi="Arial" w:cs="Arial"/>
            <w:sz w:val="22"/>
            <w:szCs w:val="22"/>
          </w:rPr>
          <w:t>s</w:t>
        </w:r>
      </w:ins>
      <w:r w:rsidRPr="009C3F0E">
        <w:rPr>
          <w:rFonts w:ascii="Arial" w:hAnsi="Arial" w:cs="Arial"/>
          <w:sz w:val="22"/>
          <w:szCs w:val="22"/>
        </w:rPr>
        <w:t xml:space="preserve"> </w:t>
      </w:r>
      <w:commentRangeEnd w:id="146"/>
      <w:r w:rsidR="008B63E0">
        <w:rPr>
          <w:rStyle w:val="CommentReference"/>
        </w:rPr>
        <w:commentReference w:id="146"/>
      </w:r>
      <w:r w:rsidRPr="009C3F0E">
        <w:rPr>
          <w:rFonts w:ascii="Arial" w:hAnsi="Arial" w:cs="Arial"/>
          <w:sz w:val="22"/>
          <w:szCs w:val="22"/>
        </w:rPr>
        <w:t>if he consider</w:t>
      </w:r>
      <w:ins w:id="150" w:author="Sekandi" w:date="2012-09-27T09:36:00Z">
        <w:r w:rsidR="007A6276">
          <w:rPr>
            <w:rFonts w:ascii="Arial" w:hAnsi="Arial" w:cs="Arial"/>
            <w:sz w:val="22"/>
            <w:szCs w:val="22"/>
          </w:rPr>
          <w:t>s</w:t>
        </w:r>
      </w:ins>
      <w:r w:rsidRPr="009C3F0E">
        <w:rPr>
          <w:rFonts w:ascii="Arial" w:hAnsi="Arial" w:cs="Arial"/>
          <w:sz w:val="22"/>
          <w:szCs w:val="22"/>
        </w:rPr>
        <w:t xml:space="preserve"> it necessary.</w:t>
      </w:r>
    </w:p>
    <w:p w:rsidR="005C172E" w:rsidRPr="009C3F0E" w:rsidRDefault="005C172E" w:rsidP="009C3F0E">
      <w:pPr>
        <w:rPr>
          <w:rFonts w:ascii="Arial" w:hAnsi="Arial" w:cs="Arial"/>
          <w:sz w:val="22"/>
          <w:szCs w:val="22"/>
        </w:rPr>
      </w:pPr>
    </w:p>
    <w:p w:rsidR="005C172E" w:rsidRPr="009C3F0E" w:rsidRDefault="005C172E" w:rsidP="009C3F0E">
      <w:pPr>
        <w:numPr>
          <w:ilvl w:val="1"/>
          <w:numId w:val="3"/>
        </w:numPr>
        <w:rPr>
          <w:rFonts w:ascii="Arial" w:hAnsi="Arial" w:cs="Arial"/>
          <w:sz w:val="22"/>
          <w:szCs w:val="22"/>
        </w:rPr>
      </w:pPr>
      <w:r w:rsidRPr="009C3F0E">
        <w:rPr>
          <w:rFonts w:ascii="Arial" w:hAnsi="Arial" w:cs="Arial"/>
          <w:sz w:val="22"/>
          <w:szCs w:val="22"/>
        </w:rPr>
        <w:t>All the General Managers should attend the meetings in a non-voting capacity.</w:t>
      </w:r>
    </w:p>
    <w:p w:rsidR="005C172E" w:rsidRPr="009C3F0E" w:rsidRDefault="005C172E" w:rsidP="009C3F0E">
      <w:pPr>
        <w:numPr>
          <w:ilvl w:val="1"/>
          <w:numId w:val="3"/>
        </w:numPr>
        <w:rPr>
          <w:rFonts w:ascii="Arial" w:hAnsi="Arial" w:cs="Arial"/>
          <w:sz w:val="22"/>
          <w:szCs w:val="22"/>
        </w:rPr>
      </w:pPr>
      <w:r w:rsidRPr="009C3F0E">
        <w:rPr>
          <w:rFonts w:ascii="Arial" w:hAnsi="Arial" w:cs="Arial"/>
          <w:sz w:val="22"/>
          <w:szCs w:val="22"/>
        </w:rPr>
        <w:lastRenderedPageBreak/>
        <w:t>The Board Secretary shall be the secretary of the Policy Committee.</w:t>
      </w:r>
    </w:p>
    <w:p w:rsidR="005C172E" w:rsidRPr="009C3F0E" w:rsidRDefault="005C172E" w:rsidP="009C3F0E">
      <w:pPr>
        <w:rPr>
          <w:rFonts w:ascii="Arial" w:hAnsi="Arial" w:cs="Arial"/>
          <w:sz w:val="22"/>
          <w:szCs w:val="22"/>
        </w:rPr>
      </w:pPr>
    </w:p>
    <w:p w:rsidR="005C172E" w:rsidRPr="009C3F0E" w:rsidRDefault="005C172E" w:rsidP="009C3F0E">
      <w:pPr>
        <w:numPr>
          <w:ilvl w:val="1"/>
          <w:numId w:val="3"/>
        </w:numPr>
        <w:rPr>
          <w:rFonts w:ascii="Arial" w:hAnsi="Arial" w:cs="Arial"/>
          <w:sz w:val="22"/>
          <w:szCs w:val="22"/>
        </w:rPr>
      </w:pPr>
      <w:r w:rsidRPr="009C3F0E">
        <w:rPr>
          <w:rFonts w:ascii="Arial" w:hAnsi="Arial" w:cs="Arial"/>
          <w:sz w:val="22"/>
          <w:szCs w:val="22"/>
        </w:rPr>
        <w:t xml:space="preserve">The </w:t>
      </w:r>
      <w:r w:rsidR="00B45180" w:rsidRPr="009C3F0E">
        <w:rPr>
          <w:rFonts w:ascii="Arial" w:hAnsi="Arial" w:cs="Arial"/>
          <w:sz w:val="22"/>
          <w:szCs w:val="22"/>
        </w:rPr>
        <w:t xml:space="preserve">detailed </w:t>
      </w:r>
      <w:r w:rsidR="004E2B00" w:rsidRPr="009C3F0E">
        <w:rPr>
          <w:rFonts w:ascii="Arial" w:hAnsi="Arial" w:cs="Arial"/>
          <w:sz w:val="22"/>
          <w:szCs w:val="22"/>
        </w:rPr>
        <w:t>a</w:t>
      </w:r>
      <w:r w:rsidRPr="009C3F0E">
        <w:rPr>
          <w:rFonts w:ascii="Arial" w:hAnsi="Arial" w:cs="Arial"/>
          <w:sz w:val="22"/>
          <w:szCs w:val="22"/>
        </w:rPr>
        <w:t>gendas (</w:t>
      </w:r>
      <w:r w:rsidR="00B45180" w:rsidRPr="009C3F0E">
        <w:rPr>
          <w:rFonts w:ascii="Arial" w:hAnsi="Arial" w:cs="Arial"/>
          <w:sz w:val="22"/>
          <w:szCs w:val="22"/>
        </w:rPr>
        <w:t xml:space="preserve">together with </w:t>
      </w:r>
      <w:r w:rsidRPr="009C3F0E">
        <w:rPr>
          <w:rFonts w:ascii="Arial" w:hAnsi="Arial" w:cs="Arial"/>
          <w:sz w:val="22"/>
          <w:szCs w:val="22"/>
        </w:rPr>
        <w:t xml:space="preserve">the supporting </w:t>
      </w:r>
      <w:r w:rsidR="00B45180" w:rsidRPr="009C3F0E">
        <w:rPr>
          <w:rFonts w:ascii="Arial" w:hAnsi="Arial" w:cs="Arial"/>
          <w:sz w:val="22"/>
          <w:szCs w:val="22"/>
        </w:rPr>
        <w:t>documentation</w:t>
      </w:r>
      <w:r w:rsidRPr="009C3F0E">
        <w:rPr>
          <w:rFonts w:ascii="Arial" w:hAnsi="Arial" w:cs="Arial"/>
          <w:sz w:val="22"/>
          <w:szCs w:val="22"/>
        </w:rPr>
        <w:t xml:space="preserve">) </w:t>
      </w:r>
      <w:r w:rsidR="00B45180" w:rsidRPr="009C3F0E">
        <w:rPr>
          <w:rFonts w:ascii="Arial" w:hAnsi="Arial" w:cs="Arial"/>
          <w:sz w:val="22"/>
          <w:szCs w:val="22"/>
        </w:rPr>
        <w:t>must</w:t>
      </w:r>
      <w:r w:rsidRPr="009C3F0E">
        <w:rPr>
          <w:rFonts w:ascii="Arial" w:hAnsi="Arial" w:cs="Arial"/>
          <w:sz w:val="22"/>
          <w:szCs w:val="22"/>
        </w:rPr>
        <w:t xml:space="preserve"> be circulated to all Board Members </w:t>
      </w:r>
      <w:r w:rsidR="00B45180" w:rsidRPr="009C3F0E">
        <w:rPr>
          <w:rFonts w:ascii="Arial" w:hAnsi="Arial" w:cs="Arial"/>
          <w:sz w:val="22"/>
          <w:szCs w:val="22"/>
        </w:rPr>
        <w:t>at least one week prior to each meeting. Detailed agenda</w:t>
      </w:r>
      <w:r w:rsidR="00FD21A7" w:rsidRPr="009C3F0E">
        <w:rPr>
          <w:rFonts w:ascii="Arial" w:hAnsi="Arial" w:cs="Arial"/>
          <w:sz w:val="22"/>
          <w:szCs w:val="22"/>
        </w:rPr>
        <w:t>s</w:t>
      </w:r>
      <w:r w:rsidR="00B45180" w:rsidRPr="009C3F0E">
        <w:rPr>
          <w:rFonts w:ascii="Arial" w:hAnsi="Arial" w:cs="Arial"/>
          <w:sz w:val="22"/>
          <w:szCs w:val="22"/>
        </w:rPr>
        <w:t xml:space="preserve"> must be circulated to all </w:t>
      </w:r>
      <w:r w:rsidRPr="009C3F0E">
        <w:rPr>
          <w:rFonts w:ascii="Arial" w:hAnsi="Arial" w:cs="Arial"/>
          <w:sz w:val="22"/>
          <w:szCs w:val="22"/>
        </w:rPr>
        <w:t>General Managers</w:t>
      </w:r>
      <w:r w:rsidR="00B45180" w:rsidRPr="009C3F0E">
        <w:rPr>
          <w:rFonts w:ascii="Arial" w:hAnsi="Arial" w:cs="Arial"/>
          <w:sz w:val="22"/>
          <w:szCs w:val="22"/>
        </w:rPr>
        <w:t xml:space="preserve"> at least one week prior to the meetings</w:t>
      </w:r>
      <w:r w:rsidRPr="009C3F0E">
        <w:rPr>
          <w:rFonts w:ascii="Arial" w:hAnsi="Arial" w:cs="Arial"/>
          <w:sz w:val="22"/>
          <w:szCs w:val="22"/>
        </w:rPr>
        <w:t>.</w:t>
      </w:r>
      <w:r w:rsidR="00B45180" w:rsidRPr="009C3F0E">
        <w:rPr>
          <w:rFonts w:ascii="Arial" w:hAnsi="Arial" w:cs="Arial"/>
          <w:sz w:val="22"/>
          <w:szCs w:val="22"/>
        </w:rPr>
        <w:t xml:space="preserve"> </w:t>
      </w:r>
      <w:r w:rsidR="004E2B00" w:rsidRPr="009C3F0E">
        <w:rPr>
          <w:rFonts w:ascii="Arial" w:hAnsi="Arial" w:cs="Arial"/>
          <w:sz w:val="22"/>
          <w:szCs w:val="22"/>
        </w:rPr>
        <w:t xml:space="preserve">Policy </w:t>
      </w:r>
      <w:r w:rsidR="00B45180" w:rsidRPr="009C3F0E">
        <w:rPr>
          <w:rFonts w:ascii="Arial" w:hAnsi="Arial" w:cs="Arial"/>
          <w:sz w:val="22"/>
          <w:szCs w:val="22"/>
        </w:rPr>
        <w:t xml:space="preserve">Committee members must be fully prepared for Committee meetings in order to provide appropriate and constructive input on matters discussed. </w:t>
      </w:r>
    </w:p>
    <w:p w:rsidR="005C172E" w:rsidRPr="009C3F0E" w:rsidRDefault="005C172E" w:rsidP="009C3F0E">
      <w:pPr>
        <w:rPr>
          <w:rFonts w:ascii="Arial" w:hAnsi="Arial" w:cs="Arial"/>
          <w:sz w:val="22"/>
          <w:szCs w:val="22"/>
        </w:rPr>
      </w:pPr>
    </w:p>
    <w:p w:rsidR="005C172E" w:rsidRPr="009C3F0E" w:rsidRDefault="005C172E" w:rsidP="009C3F0E">
      <w:pPr>
        <w:numPr>
          <w:ilvl w:val="1"/>
          <w:numId w:val="3"/>
        </w:numPr>
        <w:rPr>
          <w:rFonts w:ascii="Arial" w:hAnsi="Arial" w:cs="Arial"/>
          <w:sz w:val="22"/>
          <w:szCs w:val="22"/>
        </w:rPr>
      </w:pPr>
      <w:r w:rsidRPr="009C3F0E">
        <w:rPr>
          <w:rFonts w:ascii="Arial" w:hAnsi="Arial" w:cs="Arial"/>
          <w:sz w:val="22"/>
          <w:szCs w:val="22"/>
        </w:rPr>
        <w:t xml:space="preserve">Minutes of the meetings of the Policy Committee </w:t>
      </w:r>
      <w:r w:rsidR="00487156" w:rsidRPr="009C3F0E">
        <w:rPr>
          <w:rFonts w:ascii="Arial" w:hAnsi="Arial" w:cs="Arial"/>
          <w:sz w:val="22"/>
          <w:szCs w:val="22"/>
        </w:rPr>
        <w:t xml:space="preserve">must be completed within two weeks after the meetings and </w:t>
      </w:r>
      <w:r w:rsidRPr="009C3F0E">
        <w:rPr>
          <w:rFonts w:ascii="Arial" w:hAnsi="Arial" w:cs="Arial"/>
          <w:sz w:val="22"/>
          <w:szCs w:val="22"/>
        </w:rPr>
        <w:t xml:space="preserve">circulated to </w:t>
      </w:r>
      <w:r w:rsidR="00487156" w:rsidRPr="009C3F0E">
        <w:rPr>
          <w:rFonts w:ascii="Arial" w:hAnsi="Arial" w:cs="Arial"/>
          <w:sz w:val="22"/>
          <w:szCs w:val="22"/>
        </w:rPr>
        <w:t>the Chairperson and m</w:t>
      </w:r>
      <w:r w:rsidRPr="009C3F0E">
        <w:rPr>
          <w:rFonts w:ascii="Arial" w:hAnsi="Arial" w:cs="Arial"/>
          <w:sz w:val="22"/>
          <w:szCs w:val="22"/>
        </w:rPr>
        <w:t xml:space="preserve">embers of the </w:t>
      </w:r>
      <w:r w:rsidR="004E2B00" w:rsidRPr="009C3F0E">
        <w:rPr>
          <w:rFonts w:ascii="Arial" w:hAnsi="Arial" w:cs="Arial"/>
          <w:sz w:val="22"/>
          <w:szCs w:val="22"/>
        </w:rPr>
        <w:t xml:space="preserve">Policy </w:t>
      </w:r>
      <w:r w:rsidR="00487156" w:rsidRPr="009C3F0E">
        <w:rPr>
          <w:rFonts w:ascii="Arial" w:hAnsi="Arial" w:cs="Arial"/>
          <w:sz w:val="22"/>
          <w:szCs w:val="22"/>
        </w:rPr>
        <w:t>Committee</w:t>
      </w:r>
      <w:r w:rsidRPr="009C3F0E">
        <w:rPr>
          <w:rFonts w:ascii="Arial" w:hAnsi="Arial" w:cs="Arial"/>
          <w:sz w:val="22"/>
          <w:szCs w:val="22"/>
        </w:rPr>
        <w:t>.</w:t>
      </w:r>
      <w:r w:rsidR="00487156" w:rsidRPr="009C3F0E">
        <w:rPr>
          <w:rFonts w:ascii="Arial" w:hAnsi="Arial" w:cs="Arial"/>
          <w:sz w:val="22"/>
          <w:szCs w:val="22"/>
        </w:rPr>
        <w:t xml:space="preserve"> The minutes must be formally approved by the </w:t>
      </w:r>
      <w:r w:rsidR="004E2B00" w:rsidRPr="009C3F0E">
        <w:rPr>
          <w:rFonts w:ascii="Arial" w:hAnsi="Arial" w:cs="Arial"/>
          <w:sz w:val="22"/>
          <w:szCs w:val="22"/>
        </w:rPr>
        <w:t xml:space="preserve">Policy </w:t>
      </w:r>
      <w:r w:rsidR="00487156" w:rsidRPr="009C3F0E">
        <w:rPr>
          <w:rFonts w:ascii="Arial" w:hAnsi="Arial" w:cs="Arial"/>
          <w:sz w:val="22"/>
          <w:szCs w:val="22"/>
        </w:rPr>
        <w:t>Committee at its next scheduled meeting.</w:t>
      </w:r>
    </w:p>
    <w:p w:rsidR="005C172E" w:rsidRPr="009C3F0E" w:rsidRDefault="005C172E" w:rsidP="009C3F0E">
      <w:pPr>
        <w:rPr>
          <w:rFonts w:ascii="Arial" w:hAnsi="Arial" w:cs="Arial"/>
          <w:sz w:val="22"/>
          <w:szCs w:val="22"/>
        </w:rPr>
      </w:pPr>
    </w:p>
    <w:p w:rsidR="005C172E" w:rsidRPr="009C3F0E" w:rsidRDefault="005C172E" w:rsidP="009C3F0E">
      <w:pPr>
        <w:numPr>
          <w:ilvl w:val="0"/>
          <w:numId w:val="3"/>
        </w:numPr>
        <w:rPr>
          <w:rFonts w:ascii="Arial" w:hAnsi="Arial" w:cs="Arial"/>
          <w:b/>
          <w:sz w:val="22"/>
          <w:szCs w:val="22"/>
        </w:rPr>
      </w:pPr>
      <w:r w:rsidRPr="009C3F0E">
        <w:rPr>
          <w:rFonts w:ascii="Arial" w:hAnsi="Arial" w:cs="Arial"/>
          <w:b/>
          <w:sz w:val="22"/>
          <w:szCs w:val="22"/>
        </w:rPr>
        <w:t>Authority</w:t>
      </w:r>
    </w:p>
    <w:p w:rsidR="005C172E" w:rsidRPr="009C3F0E" w:rsidRDefault="005C172E" w:rsidP="009C3F0E">
      <w:pPr>
        <w:rPr>
          <w:rFonts w:ascii="Arial" w:hAnsi="Arial" w:cs="Arial"/>
          <w:b/>
          <w:sz w:val="22"/>
          <w:szCs w:val="22"/>
        </w:rPr>
      </w:pPr>
    </w:p>
    <w:p w:rsidR="005C172E" w:rsidRPr="009C3F0E" w:rsidRDefault="005C172E" w:rsidP="009C3F0E">
      <w:pPr>
        <w:numPr>
          <w:ilvl w:val="1"/>
          <w:numId w:val="3"/>
        </w:numPr>
        <w:rPr>
          <w:rFonts w:ascii="Arial" w:hAnsi="Arial" w:cs="Arial"/>
          <w:sz w:val="22"/>
          <w:szCs w:val="22"/>
        </w:rPr>
      </w:pPr>
      <w:r w:rsidRPr="009C3F0E">
        <w:rPr>
          <w:rFonts w:ascii="Arial" w:hAnsi="Arial" w:cs="Arial"/>
          <w:sz w:val="22"/>
          <w:szCs w:val="22"/>
        </w:rPr>
        <w:t>The Policy Committee is authorised by the Board to:</w:t>
      </w:r>
    </w:p>
    <w:p w:rsidR="005C172E" w:rsidRPr="009C3F0E" w:rsidRDefault="005C172E" w:rsidP="009C3F0E">
      <w:pPr>
        <w:rPr>
          <w:rFonts w:ascii="Arial" w:hAnsi="Arial" w:cs="Arial"/>
          <w:sz w:val="22"/>
          <w:szCs w:val="22"/>
        </w:rPr>
      </w:pPr>
    </w:p>
    <w:p w:rsidR="005C172E" w:rsidRPr="009C3F0E" w:rsidRDefault="005C172E" w:rsidP="00E87BD3">
      <w:pPr>
        <w:numPr>
          <w:ilvl w:val="2"/>
          <w:numId w:val="3"/>
        </w:numPr>
        <w:rPr>
          <w:rFonts w:ascii="Arial" w:hAnsi="Arial" w:cs="Arial"/>
          <w:sz w:val="22"/>
          <w:szCs w:val="22"/>
        </w:rPr>
      </w:pPr>
      <w:r w:rsidRPr="009C3F0E">
        <w:rPr>
          <w:rFonts w:ascii="Arial" w:hAnsi="Arial" w:cs="Arial"/>
          <w:sz w:val="22"/>
          <w:szCs w:val="22"/>
        </w:rPr>
        <w:t>Investigate any activity within its terms of reference,</w:t>
      </w:r>
    </w:p>
    <w:p w:rsidR="005C172E" w:rsidRPr="009C3F0E" w:rsidRDefault="005C172E" w:rsidP="00E87BD3">
      <w:pPr>
        <w:numPr>
          <w:ilvl w:val="2"/>
          <w:numId w:val="3"/>
        </w:numPr>
        <w:rPr>
          <w:rFonts w:ascii="Arial" w:hAnsi="Arial" w:cs="Arial"/>
          <w:sz w:val="22"/>
          <w:szCs w:val="22"/>
        </w:rPr>
      </w:pPr>
      <w:r w:rsidRPr="009C3F0E">
        <w:rPr>
          <w:rFonts w:ascii="Arial" w:hAnsi="Arial" w:cs="Arial"/>
          <w:sz w:val="22"/>
          <w:szCs w:val="22"/>
        </w:rPr>
        <w:t>Seek any information it requires from any employee,</w:t>
      </w:r>
    </w:p>
    <w:p w:rsidR="005C172E" w:rsidRPr="009C3F0E" w:rsidRDefault="005C172E" w:rsidP="00E87BD3">
      <w:pPr>
        <w:numPr>
          <w:ilvl w:val="2"/>
          <w:numId w:val="3"/>
        </w:numPr>
        <w:rPr>
          <w:rFonts w:ascii="Arial" w:hAnsi="Arial" w:cs="Arial"/>
          <w:sz w:val="22"/>
          <w:szCs w:val="22"/>
        </w:rPr>
      </w:pPr>
      <w:r w:rsidRPr="009C3F0E">
        <w:rPr>
          <w:rFonts w:ascii="Arial" w:hAnsi="Arial" w:cs="Arial"/>
          <w:sz w:val="22"/>
          <w:szCs w:val="22"/>
        </w:rPr>
        <w:t>Obtain outside legal or other independent professional advice within the Committee’s approved budget</w:t>
      </w:r>
      <w:del w:id="151" w:author="PricewaterhouseCoopers" w:date="2012-11-14T14:40:00Z">
        <w:r w:rsidRPr="009C3F0E" w:rsidDel="00991510">
          <w:rPr>
            <w:rFonts w:ascii="Arial" w:hAnsi="Arial" w:cs="Arial"/>
            <w:sz w:val="22"/>
            <w:szCs w:val="22"/>
          </w:rPr>
          <w:delText xml:space="preserve"> allocation</w:delText>
        </w:r>
      </w:del>
      <w:r w:rsidRPr="009C3F0E">
        <w:rPr>
          <w:rFonts w:ascii="Arial" w:hAnsi="Arial" w:cs="Arial"/>
          <w:sz w:val="22"/>
          <w:szCs w:val="22"/>
        </w:rPr>
        <w:t xml:space="preserve">, and </w:t>
      </w:r>
    </w:p>
    <w:p w:rsidR="005C172E" w:rsidRPr="009C3F0E" w:rsidRDefault="005C172E" w:rsidP="00E87BD3">
      <w:pPr>
        <w:numPr>
          <w:ilvl w:val="2"/>
          <w:numId w:val="3"/>
        </w:numPr>
        <w:rPr>
          <w:rFonts w:ascii="Arial" w:hAnsi="Arial" w:cs="Arial"/>
          <w:sz w:val="22"/>
          <w:szCs w:val="22"/>
        </w:rPr>
      </w:pPr>
      <w:r w:rsidRPr="009C3F0E">
        <w:rPr>
          <w:rFonts w:ascii="Arial" w:hAnsi="Arial" w:cs="Arial"/>
          <w:sz w:val="22"/>
          <w:szCs w:val="22"/>
        </w:rPr>
        <w:t>Secure the attendance of outsiders with relevant experience and expertise if it considers it necessary.</w:t>
      </w:r>
    </w:p>
    <w:p w:rsidR="005C172E" w:rsidRPr="009C3F0E" w:rsidRDefault="005C172E" w:rsidP="009C3F0E">
      <w:pPr>
        <w:rPr>
          <w:rFonts w:ascii="Arial" w:hAnsi="Arial" w:cs="Arial"/>
          <w:b/>
          <w:sz w:val="22"/>
          <w:szCs w:val="22"/>
        </w:rPr>
      </w:pPr>
    </w:p>
    <w:p w:rsidR="005C172E" w:rsidRPr="009C3F0E" w:rsidRDefault="005C172E" w:rsidP="009C3F0E">
      <w:pPr>
        <w:numPr>
          <w:ilvl w:val="0"/>
          <w:numId w:val="3"/>
        </w:numPr>
        <w:rPr>
          <w:rFonts w:ascii="Arial" w:hAnsi="Arial" w:cs="Arial"/>
          <w:b/>
          <w:sz w:val="22"/>
          <w:szCs w:val="22"/>
        </w:rPr>
      </w:pPr>
      <w:r w:rsidRPr="009C3F0E">
        <w:rPr>
          <w:rFonts w:ascii="Arial" w:hAnsi="Arial" w:cs="Arial"/>
          <w:b/>
          <w:sz w:val="22"/>
          <w:szCs w:val="22"/>
        </w:rPr>
        <w:t>Duties</w:t>
      </w:r>
      <w:r w:rsidR="00CD77FD" w:rsidRPr="009C3F0E">
        <w:rPr>
          <w:rFonts w:ascii="Arial" w:hAnsi="Arial" w:cs="Arial"/>
          <w:b/>
          <w:sz w:val="22"/>
          <w:szCs w:val="22"/>
        </w:rPr>
        <w:t>/Responsibilities</w:t>
      </w:r>
    </w:p>
    <w:p w:rsidR="005C172E" w:rsidRPr="009C3F0E" w:rsidRDefault="005C172E" w:rsidP="009C3F0E">
      <w:pPr>
        <w:rPr>
          <w:rFonts w:ascii="Arial" w:hAnsi="Arial" w:cs="Arial"/>
          <w:sz w:val="22"/>
          <w:szCs w:val="22"/>
        </w:rPr>
      </w:pPr>
    </w:p>
    <w:p w:rsidR="005C172E" w:rsidRPr="009C3F0E" w:rsidRDefault="005C172E" w:rsidP="009C3F0E">
      <w:pPr>
        <w:numPr>
          <w:ilvl w:val="1"/>
          <w:numId w:val="3"/>
        </w:numPr>
        <w:rPr>
          <w:rFonts w:ascii="Arial" w:hAnsi="Arial" w:cs="Arial"/>
          <w:sz w:val="22"/>
          <w:szCs w:val="22"/>
        </w:rPr>
      </w:pPr>
      <w:r w:rsidRPr="009C3F0E">
        <w:rPr>
          <w:rFonts w:ascii="Arial" w:hAnsi="Arial" w:cs="Arial"/>
          <w:sz w:val="22"/>
          <w:szCs w:val="22"/>
        </w:rPr>
        <w:t>The duties</w:t>
      </w:r>
      <w:r w:rsidR="00CD77FD" w:rsidRPr="009C3F0E">
        <w:rPr>
          <w:rFonts w:ascii="Arial" w:hAnsi="Arial" w:cs="Arial"/>
          <w:sz w:val="22"/>
          <w:szCs w:val="22"/>
        </w:rPr>
        <w:t>/responsibilities</w:t>
      </w:r>
      <w:r w:rsidRPr="009C3F0E">
        <w:rPr>
          <w:rFonts w:ascii="Arial" w:hAnsi="Arial" w:cs="Arial"/>
          <w:sz w:val="22"/>
          <w:szCs w:val="22"/>
        </w:rPr>
        <w:t xml:space="preserve"> of the Policy Committee shall be:</w:t>
      </w:r>
    </w:p>
    <w:p w:rsidR="005C172E" w:rsidRPr="009C3F0E" w:rsidRDefault="005C172E" w:rsidP="009C3F0E">
      <w:pPr>
        <w:rPr>
          <w:rFonts w:ascii="Arial" w:hAnsi="Arial" w:cs="Arial"/>
          <w:sz w:val="22"/>
          <w:szCs w:val="22"/>
        </w:rPr>
      </w:pPr>
    </w:p>
    <w:p w:rsidR="005C172E" w:rsidRPr="009C3F0E" w:rsidRDefault="005C172E" w:rsidP="009C3F0E">
      <w:pPr>
        <w:numPr>
          <w:ilvl w:val="2"/>
          <w:numId w:val="3"/>
        </w:numPr>
        <w:rPr>
          <w:rFonts w:ascii="Arial" w:hAnsi="Arial" w:cs="Arial"/>
          <w:sz w:val="22"/>
          <w:szCs w:val="22"/>
        </w:rPr>
      </w:pPr>
      <w:r w:rsidRPr="009C3F0E">
        <w:rPr>
          <w:rFonts w:ascii="Arial" w:hAnsi="Arial" w:cs="Arial"/>
          <w:sz w:val="22"/>
          <w:szCs w:val="22"/>
        </w:rPr>
        <w:t>To consider all draft legislation, regulations, government policy statements and other proposals that may have implications for either the ESI or the ECB, and to evaluate what these implications and impacts might be.</w:t>
      </w:r>
    </w:p>
    <w:p w:rsidR="005C172E" w:rsidRPr="009C3F0E" w:rsidRDefault="005C172E" w:rsidP="009C3F0E">
      <w:pPr>
        <w:rPr>
          <w:rFonts w:ascii="Arial" w:hAnsi="Arial" w:cs="Arial"/>
          <w:sz w:val="22"/>
          <w:szCs w:val="22"/>
        </w:rPr>
      </w:pPr>
    </w:p>
    <w:p w:rsidR="005C172E" w:rsidRPr="009C3F0E" w:rsidRDefault="005C172E" w:rsidP="009C3F0E">
      <w:pPr>
        <w:numPr>
          <w:ilvl w:val="2"/>
          <w:numId w:val="3"/>
        </w:numPr>
        <w:rPr>
          <w:rFonts w:ascii="Arial" w:hAnsi="Arial" w:cs="Arial"/>
          <w:sz w:val="22"/>
          <w:szCs w:val="22"/>
        </w:rPr>
      </w:pPr>
      <w:r w:rsidRPr="009C3F0E">
        <w:rPr>
          <w:rFonts w:ascii="Arial" w:hAnsi="Arial" w:cs="Arial"/>
          <w:sz w:val="22"/>
          <w:szCs w:val="22"/>
        </w:rPr>
        <w:t xml:space="preserve">To consider the need for the ECB to formally respond to all such </w:t>
      </w:r>
      <w:r w:rsidR="0047348B" w:rsidRPr="009C3F0E">
        <w:rPr>
          <w:rFonts w:ascii="Arial" w:hAnsi="Arial" w:cs="Arial"/>
          <w:sz w:val="22"/>
          <w:szCs w:val="22"/>
        </w:rPr>
        <w:t xml:space="preserve">drafts or </w:t>
      </w:r>
      <w:r w:rsidRPr="009C3F0E">
        <w:rPr>
          <w:rFonts w:ascii="Arial" w:hAnsi="Arial" w:cs="Arial"/>
          <w:sz w:val="22"/>
          <w:szCs w:val="22"/>
        </w:rPr>
        <w:t>proposals, and to recommend to the Board appropriate submissions.</w:t>
      </w:r>
    </w:p>
    <w:p w:rsidR="005C172E" w:rsidRPr="009C3F0E" w:rsidRDefault="005C172E" w:rsidP="009C3F0E">
      <w:pPr>
        <w:rPr>
          <w:rFonts w:ascii="Arial" w:hAnsi="Arial" w:cs="Arial"/>
          <w:sz w:val="22"/>
          <w:szCs w:val="22"/>
        </w:rPr>
      </w:pPr>
    </w:p>
    <w:p w:rsidR="005C172E" w:rsidRPr="009C3F0E" w:rsidRDefault="005C172E" w:rsidP="009C3F0E">
      <w:pPr>
        <w:numPr>
          <w:ilvl w:val="2"/>
          <w:numId w:val="3"/>
        </w:numPr>
        <w:rPr>
          <w:rFonts w:ascii="Arial" w:hAnsi="Arial" w:cs="Arial"/>
          <w:sz w:val="22"/>
          <w:szCs w:val="22"/>
        </w:rPr>
      </w:pPr>
      <w:r w:rsidRPr="009C3F0E">
        <w:rPr>
          <w:rFonts w:ascii="Arial" w:hAnsi="Arial" w:cs="Arial"/>
          <w:sz w:val="22"/>
          <w:szCs w:val="22"/>
        </w:rPr>
        <w:t>In particular, to oversee the development of advice to the Minister on the regulatory implications of proposed or possible changes and developments in the ESI.</w:t>
      </w:r>
    </w:p>
    <w:p w:rsidR="005C172E" w:rsidRPr="009C3F0E" w:rsidRDefault="005C172E" w:rsidP="009C3F0E">
      <w:pPr>
        <w:rPr>
          <w:rFonts w:ascii="Arial" w:hAnsi="Arial" w:cs="Arial"/>
          <w:sz w:val="22"/>
          <w:szCs w:val="22"/>
        </w:rPr>
      </w:pPr>
    </w:p>
    <w:p w:rsidR="005C172E" w:rsidRPr="009C3F0E" w:rsidRDefault="005C172E" w:rsidP="009C3F0E">
      <w:pPr>
        <w:numPr>
          <w:ilvl w:val="2"/>
          <w:numId w:val="3"/>
        </w:numPr>
        <w:rPr>
          <w:rFonts w:ascii="Arial" w:hAnsi="Arial" w:cs="Arial"/>
          <w:sz w:val="22"/>
          <w:szCs w:val="22"/>
        </w:rPr>
      </w:pPr>
      <w:commentRangeStart w:id="152"/>
      <w:r w:rsidRPr="009C3F0E">
        <w:rPr>
          <w:rFonts w:ascii="Arial" w:hAnsi="Arial" w:cs="Arial"/>
          <w:sz w:val="22"/>
          <w:szCs w:val="22"/>
        </w:rPr>
        <w:t>T</w:t>
      </w:r>
      <w:ins w:id="153" w:author="PricewaterhouseCoopers" w:date="2012-11-14T14:41:00Z">
        <w:r w:rsidR="00991510">
          <w:rPr>
            <w:rFonts w:ascii="Arial" w:hAnsi="Arial" w:cs="Arial"/>
            <w:sz w:val="22"/>
            <w:szCs w:val="22"/>
          </w:rPr>
          <w:t>hrough diligent exercise of its duty of due care, and duties as laid out in this document, t</w:t>
        </w:r>
      </w:ins>
      <w:r w:rsidRPr="009C3F0E">
        <w:rPr>
          <w:rFonts w:ascii="Arial" w:hAnsi="Arial" w:cs="Arial"/>
          <w:sz w:val="22"/>
          <w:szCs w:val="22"/>
        </w:rPr>
        <w:t xml:space="preserve">o monitor the appropriateness and effectiveness of the ECB’s mandate </w:t>
      </w:r>
      <w:commentRangeEnd w:id="152"/>
      <w:r w:rsidR="00292CA2">
        <w:rPr>
          <w:rStyle w:val="CommentReference"/>
        </w:rPr>
        <w:commentReference w:id="152"/>
      </w:r>
      <w:r w:rsidRPr="009C3F0E">
        <w:rPr>
          <w:rFonts w:ascii="Arial" w:hAnsi="Arial" w:cs="Arial"/>
          <w:sz w:val="22"/>
          <w:szCs w:val="22"/>
        </w:rPr>
        <w:t>and to recommend any necessary changes to the Board, for submission to the Minister.</w:t>
      </w:r>
    </w:p>
    <w:p w:rsidR="005C172E" w:rsidRPr="009C3F0E" w:rsidRDefault="005C172E" w:rsidP="009C3F0E">
      <w:pPr>
        <w:rPr>
          <w:rFonts w:ascii="Arial" w:hAnsi="Arial" w:cs="Arial"/>
          <w:sz w:val="22"/>
          <w:szCs w:val="22"/>
        </w:rPr>
      </w:pPr>
    </w:p>
    <w:p w:rsidR="005C172E" w:rsidRPr="009C3F0E" w:rsidRDefault="005C172E" w:rsidP="009C3F0E">
      <w:pPr>
        <w:numPr>
          <w:ilvl w:val="2"/>
          <w:numId w:val="3"/>
        </w:numPr>
        <w:rPr>
          <w:rFonts w:ascii="Arial" w:hAnsi="Arial" w:cs="Arial"/>
          <w:sz w:val="22"/>
          <w:szCs w:val="22"/>
        </w:rPr>
      </w:pPr>
      <w:r w:rsidRPr="009C3F0E">
        <w:rPr>
          <w:rFonts w:ascii="Arial" w:hAnsi="Arial" w:cs="Arial"/>
          <w:sz w:val="22"/>
          <w:szCs w:val="22"/>
        </w:rPr>
        <w:t>To oversee the ECB’s engagement and communication with stakeholders with regard to strategic issues affecting the ESI and ECB policy.</w:t>
      </w:r>
    </w:p>
    <w:p w:rsidR="005C172E" w:rsidRPr="009C3F0E" w:rsidRDefault="005C172E" w:rsidP="009C3F0E">
      <w:pPr>
        <w:rPr>
          <w:rFonts w:ascii="Arial" w:hAnsi="Arial" w:cs="Arial"/>
          <w:sz w:val="22"/>
          <w:szCs w:val="22"/>
        </w:rPr>
      </w:pPr>
    </w:p>
    <w:p w:rsidR="005C172E" w:rsidRPr="009C3F0E" w:rsidRDefault="005C172E" w:rsidP="009C3F0E">
      <w:pPr>
        <w:numPr>
          <w:ilvl w:val="2"/>
          <w:numId w:val="3"/>
        </w:numPr>
        <w:rPr>
          <w:rFonts w:ascii="Arial" w:hAnsi="Arial" w:cs="Arial"/>
          <w:sz w:val="22"/>
          <w:szCs w:val="22"/>
        </w:rPr>
      </w:pPr>
      <w:r w:rsidRPr="009C3F0E">
        <w:rPr>
          <w:rFonts w:ascii="Arial" w:hAnsi="Arial" w:cs="Arial"/>
          <w:sz w:val="22"/>
          <w:szCs w:val="22"/>
        </w:rPr>
        <w:t>To review the regulatory policies and procedures of the ECB, that are not the specific responsibility of another Committee, and to recommend</w:t>
      </w:r>
      <w:r w:rsidR="00654B31" w:rsidRPr="009C3F0E">
        <w:rPr>
          <w:rFonts w:ascii="Arial" w:hAnsi="Arial" w:cs="Arial"/>
          <w:sz w:val="22"/>
          <w:szCs w:val="22"/>
        </w:rPr>
        <w:t xml:space="preserve"> </w:t>
      </w:r>
      <w:r w:rsidRPr="009C3F0E">
        <w:rPr>
          <w:rFonts w:ascii="Arial" w:hAnsi="Arial" w:cs="Arial"/>
          <w:sz w:val="22"/>
          <w:szCs w:val="22"/>
        </w:rPr>
        <w:t>revision, as necessary to the Board.</w:t>
      </w:r>
    </w:p>
    <w:p w:rsidR="005C172E" w:rsidRPr="009C3F0E" w:rsidRDefault="005C172E" w:rsidP="009C3F0E">
      <w:pPr>
        <w:rPr>
          <w:rFonts w:ascii="Arial" w:hAnsi="Arial" w:cs="Arial"/>
          <w:sz w:val="22"/>
          <w:szCs w:val="22"/>
        </w:rPr>
      </w:pPr>
    </w:p>
    <w:p w:rsidR="005C172E" w:rsidRPr="009C3F0E" w:rsidRDefault="005C172E" w:rsidP="009C3F0E">
      <w:pPr>
        <w:numPr>
          <w:ilvl w:val="2"/>
          <w:numId w:val="3"/>
        </w:numPr>
        <w:rPr>
          <w:rFonts w:ascii="Arial" w:hAnsi="Arial" w:cs="Arial"/>
          <w:sz w:val="22"/>
          <w:szCs w:val="22"/>
        </w:rPr>
      </w:pPr>
      <w:r w:rsidRPr="009C3F0E">
        <w:rPr>
          <w:rFonts w:ascii="Arial" w:hAnsi="Arial" w:cs="Arial"/>
          <w:sz w:val="22"/>
          <w:szCs w:val="22"/>
        </w:rPr>
        <w:t>To maintain an oversight of the appropriateness, sufficiency and effectiveness of all regulatory policies and procedures and identify where additions or amendments are required, and to report on such matters to the Board.</w:t>
      </w:r>
    </w:p>
    <w:p w:rsidR="005C172E" w:rsidRPr="009C3F0E" w:rsidRDefault="005C172E" w:rsidP="009C3F0E">
      <w:pPr>
        <w:rPr>
          <w:rFonts w:ascii="Arial" w:hAnsi="Arial" w:cs="Arial"/>
          <w:sz w:val="22"/>
          <w:szCs w:val="22"/>
        </w:rPr>
      </w:pPr>
    </w:p>
    <w:p w:rsidR="005C172E" w:rsidRPr="009C3F0E" w:rsidRDefault="005C172E" w:rsidP="009C3F0E">
      <w:pPr>
        <w:numPr>
          <w:ilvl w:val="2"/>
          <w:numId w:val="3"/>
        </w:numPr>
        <w:rPr>
          <w:rFonts w:ascii="Arial" w:hAnsi="Arial" w:cs="Arial"/>
          <w:sz w:val="22"/>
          <w:szCs w:val="22"/>
        </w:rPr>
      </w:pPr>
      <w:r w:rsidRPr="009C3F0E">
        <w:rPr>
          <w:rFonts w:ascii="Arial" w:hAnsi="Arial" w:cs="Arial"/>
          <w:sz w:val="22"/>
          <w:szCs w:val="22"/>
        </w:rPr>
        <w:t xml:space="preserve">To consider other </w:t>
      </w:r>
      <w:r w:rsidR="00CD77FD" w:rsidRPr="009C3F0E">
        <w:rPr>
          <w:rFonts w:ascii="Arial" w:hAnsi="Arial" w:cs="Arial"/>
          <w:sz w:val="22"/>
          <w:szCs w:val="22"/>
        </w:rPr>
        <w:t xml:space="preserve">relevant </w:t>
      </w:r>
      <w:r w:rsidRPr="009C3F0E">
        <w:rPr>
          <w:rFonts w:ascii="Arial" w:hAnsi="Arial" w:cs="Arial"/>
          <w:sz w:val="22"/>
          <w:szCs w:val="22"/>
        </w:rPr>
        <w:t>topics as defined by the Board.</w:t>
      </w:r>
    </w:p>
    <w:p w:rsidR="005C172E" w:rsidRPr="009C3F0E" w:rsidRDefault="005C172E" w:rsidP="009C3F0E">
      <w:pPr>
        <w:rPr>
          <w:rFonts w:ascii="Arial" w:hAnsi="Arial" w:cs="Arial"/>
          <w:sz w:val="22"/>
          <w:szCs w:val="22"/>
        </w:rPr>
      </w:pPr>
    </w:p>
    <w:p w:rsidR="005C172E" w:rsidRPr="009C3F0E" w:rsidRDefault="00941737" w:rsidP="009C3F0E">
      <w:pPr>
        <w:numPr>
          <w:ilvl w:val="0"/>
          <w:numId w:val="3"/>
        </w:numPr>
        <w:rPr>
          <w:rFonts w:ascii="Arial" w:hAnsi="Arial" w:cs="Arial"/>
          <w:b/>
          <w:sz w:val="22"/>
          <w:szCs w:val="22"/>
        </w:rPr>
      </w:pPr>
      <w:r w:rsidRPr="009C3F0E">
        <w:rPr>
          <w:rFonts w:ascii="Arial" w:hAnsi="Arial" w:cs="Arial"/>
          <w:b/>
          <w:sz w:val="22"/>
          <w:szCs w:val="22"/>
        </w:rPr>
        <w:t>Evaluation</w:t>
      </w:r>
    </w:p>
    <w:p w:rsidR="00941737" w:rsidRPr="009C3F0E" w:rsidRDefault="00941737" w:rsidP="009C3F0E">
      <w:pPr>
        <w:rPr>
          <w:rFonts w:ascii="Arial" w:hAnsi="Arial" w:cs="Arial"/>
          <w:sz w:val="22"/>
          <w:szCs w:val="22"/>
        </w:rPr>
      </w:pPr>
    </w:p>
    <w:p w:rsidR="00941737" w:rsidRPr="009C3F0E" w:rsidRDefault="00941737" w:rsidP="009C3F0E">
      <w:pPr>
        <w:ind w:left="709"/>
        <w:rPr>
          <w:rFonts w:ascii="Arial" w:hAnsi="Arial" w:cs="Arial"/>
          <w:sz w:val="22"/>
          <w:szCs w:val="22"/>
        </w:rPr>
      </w:pPr>
      <w:r w:rsidRPr="009C3F0E">
        <w:rPr>
          <w:rFonts w:ascii="Arial" w:hAnsi="Arial" w:cs="Arial"/>
          <w:sz w:val="22"/>
          <w:szCs w:val="22"/>
        </w:rPr>
        <w:t xml:space="preserve">The </w:t>
      </w:r>
      <w:r w:rsidR="004E2B00" w:rsidRPr="009C3F0E">
        <w:rPr>
          <w:rFonts w:ascii="Arial" w:hAnsi="Arial" w:cs="Arial"/>
          <w:sz w:val="22"/>
          <w:szCs w:val="22"/>
        </w:rPr>
        <w:t>B</w:t>
      </w:r>
      <w:r w:rsidRPr="009C3F0E">
        <w:rPr>
          <w:rFonts w:ascii="Arial" w:hAnsi="Arial" w:cs="Arial"/>
          <w:sz w:val="22"/>
          <w:szCs w:val="22"/>
        </w:rPr>
        <w:t xml:space="preserve">oard must </w:t>
      </w:r>
      <w:commentRangeStart w:id="154"/>
      <w:r w:rsidRPr="009C3F0E">
        <w:rPr>
          <w:rFonts w:ascii="Arial" w:hAnsi="Arial" w:cs="Arial"/>
          <w:sz w:val="22"/>
          <w:szCs w:val="22"/>
        </w:rPr>
        <w:t xml:space="preserve">perform an </w:t>
      </w:r>
      <w:commentRangeStart w:id="155"/>
      <w:r w:rsidRPr="009C3F0E">
        <w:rPr>
          <w:rFonts w:ascii="Arial" w:hAnsi="Arial" w:cs="Arial"/>
          <w:sz w:val="22"/>
          <w:szCs w:val="22"/>
        </w:rPr>
        <w:t>evaluation</w:t>
      </w:r>
      <w:commentRangeEnd w:id="155"/>
      <w:r w:rsidR="00991510">
        <w:rPr>
          <w:rStyle w:val="CommentReference"/>
        </w:rPr>
        <w:commentReference w:id="155"/>
      </w:r>
      <w:r w:rsidRPr="009C3F0E">
        <w:rPr>
          <w:rFonts w:ascii="Arial" w:hAnsi="Arial" w:cs="Arial"/>
          <w:sz w:val="22"/>
          <w:szCs w:val="22"/>
        </w:rPr>
        <w:t xml:space="preserve"> of the effectiveness </w:t>
      </w:r>
      <w:commentRangeEnd w:id="154"/>
      <w:r w:rsidR="00292CA2">
        <w:rPr>
          <w:rStyle w:val="CommentReference"/>
        </w:rPr>
        <w:commentReference w:id="154"/>
      </w:r>
      <w:r w:rsidRPr="009C3F0E">
        <w:rPr>
          <w:rFonts w:ascii="Arial" w:hAnsi="Arial" w:cs="Arial"/>
          <w:sz w:val="22"/>
          <w:szCs w:val="22"/>
        </w:rPr>
        <w:t xml:space="preserve">of the </w:t>
      </w:r>
      <w:r w:rsidR="004E2B00" w:rsidRPr="009C3F0E">
        <w:rPr>
          <w:rFonts w:ascii="Arial" w:hAnsi="Arial" w:cs="Arial"/>
          <w:sz w:val="22"/>
          <w:szCs w:val="22"/>
        </w:rPr>
        <w:t xml:space="preserve">Policy </w:t>
      </w:r>
      <w:r w:rsidRPr="009C3F0E">
        <w:rPr>
          <w:rFonts w:ascii="Arial" w:hAnsi="Arial" w:cs="Arial"/>
          <w:sz w:val="22"/>
          <w:szCs w:val="22"/>
        </w:rPr>
        <w:t>Committee every year.</w:t>
      </w:r>
    </w:p>
    <w:p w:rsidR="0047348B" w:rsidRPr="009C3F0E" w:rsidRDefault="0047348B" w:rsidP="009C3F0E">
      <w:pPr>
        <w:rPr>
          <w:rFonts w:ascii="Arial" w:hAnsi="Arial" w:cs="Arial"/>
          <w:sz w:val="22"/>
          <w:szCs w:val="22"/>
        </w:rPr>
      </w:pPr>
    </w:p>
    <w:p w:rsidR="0047348B" w:rsidRPr="009C3F0E" w:rsidRDefault="0047348B" w:rsidP="009C3F0E">
      <w:pPr>
        <w:rPr>
          <w:rFonts w:ascii="Arial" w:hAnsi="Arial" w:cs="Arial"/>
          <w:b/>
          <w:sz w:val="22"/>
          <w:szCs w:val="22"/>
        </w:rPr>
      </w:pPr>
      <w:r w:rsidRPr="009C3F0E">
        <w:rPr>
          <w:rFonts w:ascii="Arial" w:hAnsi="Arial" w:cs="Arial"/>
          <w:sz w:val="22"/>
          <w:szCs w:val="22"/>
        </w:rPr>
        <w:t>7.</w:t>
      </w:r>
      <w:r w:rsidRPr="009C3F0E">
        <w:rPr>
          <w:rFonts w:ascii="Arial" w:hAnsi="Arial" w:cs="Arial"/>
          <w:sz w:val="22"/>
          <w:szCs w:val="22"/>
        </w:rPr>
        <w:tab/>
      </w:r>
      <w:r w:rsidRPr="009C3F0E">
        <w:rPr>
          <w:rFonts w:ascii="Arial" w:hAnsi="Arial" w:cs="Arial"/>
          <w:b/>
          <w:sz w:val="22"/>
          <w:szCs w:val="22"/>
        </w:rPr>
        <w:t>Approval of these terms of reference</w:t>
      </w:r>
    </w:p>
    <w:p w:rsidR="0047348B" w:rsidRPr="009C3F0E" w:rsidRDefault="0047348B" w:rsidP="009C3F0E">
      <w:pPr>
        <w:rPr>
          <w:rFonts w:ascii="Arial" w:hAnsi="Arial" w:cs="Arial"/>
          <w:b/>
          <w:sz w:val="22"/>
          <w:szCs w:val="22"/>
        </w:rPr>
      </w:pPr>
    </w:p>
    <w:p w:rsidR="005C172E" w:rsidRPr="009C3F0E" w:rsidRDefault="00985996" w:rsidP="009C3F0E">
      <w:pPr>
        <w:ind w:left="709"/>
        <w:rPr>
          <w:rFonts w:ascii="Arial" w:hAnsi="Arial" w:cs="Arial"/>
          <w:sz w:val="22"/>
          <w:szCs w:val="22"/>
        </w:rPr>
      </w:pPr>
      <w:r w:rsidRPr="00C7266D">
        <w:rPr>
          <w:rFonts w:ascii="Arial" w:hAnsi="Arial" w:cs="Arial"/>
          <w:sz w:val="22"/>
          <w:szCs w:val="22"/>
        </w:rPr>
        <w:t xml:space="preserve">These terms of reference were approved by the </w:t>
      </w:r>
      <w:r w:rsidR="00463C37" w:rsidRPr="00C7266D">
        <w:rPr>
          <w:rFonts w:ascii="Arial" w:hAnsi="Arial" w:cs="Arial"/>
          <w:sz w:val="22"/>
          <w:szCs w:val="22"/>
        </w:rPr>
        <w:t>Chairperson</w:t>
      </w:r>
      <w:r w:rsidRPr="00C7266D">
        <w:rPr>
          <w:rFonts w:ascii="Arial" w:hAnsi="Arial" w:cs="Arial"/>
          <w:sz w:val="22"/>
          <w:szCs w:val="22"/>
        </w:rPr>
        <w:t xml:space="preserve"> of the </w:t>
      </w:r>
      <w:r w:rsidR="004E2B00" w:rsidRPr="00C7266D">
        <w:rPr>
          <w:rFonts w:ascii="Arial" w:hAnsi="Arial" w:cs="Arial"/>
          <w:sz w:val="22"/>
          <w:szCs w:val="22"/>
        </w:rPr>
        <w:t>B</w:t>
      </w:r>
      <w:r w:rsidRPr="00C7266D">
        <w:rPr>
          <w:rFonts w:ascii="Arial" w:hAnsi="Arial" w:cs="Arial"/>
          <w:sz w:val="22"/>
          <w:szCs w:val="22"/>
        </w:rPr>
        <w:t xml:space="preserve">oard and the </w:t>
      </w:r>
      <w:r w:rsidR="00463C37" w:rsidRPr="00C7266D">
        <w:rPr>
          <w:rFonts w:ascii="Arial" w:hAnsi="Arial" w:cs="Arial"/>
          <w:sz w:val="22"/>
          <w:szCs w:val="22"/>
        </w:rPr>
        <w:t>Chairperson</w:t>
      </w:r>
      <w:r w:rsidRPr="00C7266D">
        <w:rPr>
          <w:rFonts w:ascii="Arial" w:hAnsi="Arial" w:cs="Arial"/>
          <w:sz w:val="22"/>
          <w:szCs w:val="22"/>
        </w:rPr>
        <w:t xml:space="preserve"> of the </w:t>
      </w:r>
      <w:r w:rsidR="004E2B00" w:rsidRPr="00C7266D">
        <w:rPr>
          <w:rFonts w:ascii="Arial" w:hAnsi="Arial" w:cs="Arial"/>
          <w:sz w:val="22"/>
          <w:szCs w:val="22"/>
        </w:rPr>
        <w:t>Policy C</w:t>
      </w:r>
      <w:r w:rsidRPr="00C7266D">
        <w:rPr>
          <w:rFonts w:ascii="Arial" w:hAnsi="Arial" w:cs="Arial"/>
          <w:sz w:val="22"/>
          <w:szCs w:val="22"/>
        </w:rPr>
        <w:t>ommittee on ………………………..and will be due for review on …………………………</w:t>
      </w:r>
      <w:r w:rsidRPr="009C3F0E">
        <w:rPr>
          <w:rFonts w:ascii="Arial" w:hAnsi="Arial" w:cs="Arial"/>
          <w:sz w:val="22"/>
          <w:szCs w:val="22"/>
        </w:rPr>
        <w:t xml:space="preserve"> </w:t>
      </w:r>
      <w:r w:rsidR="004E6A2D" w:rsidRPr="009C3F0E">
        <w:rPr>
          <w:rFonts w:ascii="Arial" w:hAnsi="Arial" w:cs="Arial"/>
          <w:sz w:val="22"/>
          <w:szCs w:val="22"/>
        </w:rPr>
        <w:t xml:space="preserve"> </w:t>
      </w:r>
      <w:r w:rsidR="00F45E9D" w:rsidRPr="009C3F0E">
        <w:rPr>
          <w:rFonts w:ascii="Arial" w:hAnsi="Arial" w:cs="Arial"/>
          <w:sz w:val="22"/>
          <w:szCs w:val="22"/>
        </w:rPr>
        <w:br w:type="page"/>
      </w:r>
    </w:p>
    <w:p w:rsidR="005C172E" w:rsidRPr="009C3F0E" w:rsidRDefault="005C172E" w:rsidP="009C3F0E">
      <w:pPr>
        <w:pStyle w:val="Heading3"/>
        <w:ind w:left="0"/>
        <w:rPr>
          <w:rFonts w:ascii="Arial" w:hAnsi="Arial" w:cs="Arial"/>
          <w:sz w:val="22"/>
          <w:szCs w:val="22"/>
        </w:rPr>
      </w:pPr>
      <w:r w:rsidRPr="009C3F0E">
        <w:rPr>
          <w:rFonts w:ascii="Arial" w:hAnsi="Arial" w:cs="Arial"/>
          <w:sz w:val="22"/>
          <w:szCs w:val="22"/>
        </w:rPr>
        <w:lastRenderedPageBreak/>
        <w:t>FINANCE</w:t>
      </w:r>
      <w:r w:rsidR="001650DC" w:rsidRPr="009C3F0E">
        <w:rPr>
          <w:rFonts w:ascii="Arial" w:hAnsi="Arial" w:cs="Arial"/>
          <w:sz w:val="22"/>
          <w:szCs w:val="22"/>
        </w:rPr>
        <w:t xml:space="preserve">, </w:t>
      </w:r>
      <w:r w:rsidRPr="009C3F0E">
        <w:rPr>
          <w:rFonts w:ascii="Arial" w:hAnsi="Arial" w:cs="Arial"/>
          <w:sz w:val="22"/>
          <w:szCs w:val="22"/>
        </w:rPr>
        <w:t xml:space="preserve">AUDIT </w:t>
      </w:r>
      <w:r w:rsidR="001650DC" w:rsidRPr="009C3F0E">
        <w:rPr>
          <w:rFonts w:ascii="Arial" w:hAnsi="Arial" w:cs="Arial"/>
          <w:sz w:val="22"/>
          <w:szCs w:val="22"/>
        </w:rPr>
        <w:t xml:space="preserve">&amp; RISK </w:t>
      </w:r>
      <w:r w:rsidRPr="009C3F0E">
        <w:rPr>
          <w:rFonts w:ascii="Arial" w:hAnsi="Arial" w:cs="Arial"/>
          <w:sz w:val="22"/>
          <w:szCs w:val="22"/>
        </w:rPr>
        <w:t>COMMITTEE – TERMS OF REFERENCE</w:t>
      </w:r>
    </w:p>
    <w:p w:rsidR="005C172E" w:rsidRPr="009C3F0E" w:rsidRDefault="005C172E" w:rsidP="009C3F0E">
      <w:pPr>
        <w:rPr>
          <w:rFonts w:ascii="Arial" w:hAnsi="Arial" w:cs="Arial"/>
          <w:sz w:val="22"/>
          <w:szCs w:val="22"/>
        </w:rPr>
      </w:pPr>
    </w:p>
    <w:p w:rsidR="00F45E9D" w:rsidRPr="009C3F0E" w:rsidRDefault="00F45E9D" w:rsidP="009C3F0E">
      <w:pPr>
        <w:rPr>
          <w:rFonts w:ascii="Arial" w:hAnsi="Arial" w:cs="Arial"/>
          <w:b/>
          <w:sz w:val="22"/>
          <w:szCs w:val="22"/>
        </w:rPr>
      </w:pPr>
      <w:r w:rsidRPr="009C3F0E">
        <w:rPr>
          <w:rFonts w:ascii="Arial" w:hAnsi="Arial" w:cs="Arial"/>
          <w:b/>
          <w:sz w:val="22"/>
          <w:szCs w:val="22"/>
        </w:rPr>
        <w:t>Introduction</w:t>
      </w:r>
    </w:p>
    <w:p w:rsidR="00F45E9D" w:rsidRPr="009C3F0E" w:rsidRDefault="00F45E9D" w:rsidP="009C3F0E">
      <w:pPr>
        <w:rPr>
          <w:rFonts w:ascii="Arial" w:hAnsi="Arial" w:cs="Arial"/>
          <w:b/>
          <w:sz w:val="22"/>
          <w:szCs w:val="22"/>
        </w:rPr>
      </w:pPr>
    </w:p>
    <w:p w:rsidR="000D0C45" w:rsidRPr="000D0C45" w:rsidRDefault="000D0C45" w:rsidP="000D0C45">
      <w:pPr>
        <w:spacing w:line="360" w:lineRule="auto"/>
        <w:ind w:left="709"/>
        <w:jc w:val="both"/>
        <w:rPr>
          <w:ins w:id="156" w:author="PricewaterhouseCoopers" w:date="2012-11-16T11:42:00Z"/>
          <w:rFonts w:ascii="Arial" w:hAnsi="Arial" w:cs="Arial"/>
          <w:sz w:val="22"/>
          <w:szCs w:val="22"/>
          <w:rPrChange w:id="157" w:author="PricewaterhouseCoopers" w:date="2012-11-16T11:43:00Z">
            <w:rPr>
              <w:ins w:id="158" w:author="PricewaterhouseCoopers" w:date="2012-11-16T11:42:00Z"/>
              <w:rFonts w:ascii="Tahoma" w:hAnsi="Tahoma" w:cs="Tahoma"/>
              <w:sz w:val="24"/>
              <w:szCs w:val="24"/>
            </w:rPr>
          </w:rPrChange>
        </w:rPr>
      </w:pPr>
      <w:ins w:id="159" w:author="PricewaterhouseCoopers" w:date="2012-11-16T11:42:00Z">
        <w:r w:rsidRPr="000D0C45">
          <w:rPr>
            <w:rFonts w:ascii="Arial" w:hAnsi="Arial" w:cs="Arial"/>
            <w:sz w:val="22"/>
            <w:szCs w:val="22"/>
            <w:rPrChange w:id="160" w:author="PricewaterhouseCoopers" w:date="2012-11-16T11:43:00Z">
              <w:rPr>
                <w:rFonts w:ascii="Tahoma" w:hAnsi="Tahoma" w:cs="Tahoma"/>
                <w:sz w:val="24"/>
                <w:szCs w:val="24"/>
              </w:rPr>
            </w:rPrChange>
          </w:rPr>
          <w:t>The Finance, Audit &amp; Risk Board Committee is constituted as a statutory committee of the Electricity Control Board (“the Board”) in respect of its statutory duties in terms of the Electricity Act, No 4 of 2007 and is a Committee of the Board in respect of all other duties assigned to it by the Board.</w:t>
        </w:r>
      </w:ins>
    </w:p>
    <w:p w:rsidR="000D0C45" w:rsidRPr="000D0C45" w:rsidRDefault="000D0C45" w:rsidP="000D0C45">
      <w:pPr>
        <w:spacing w:line="360" w:lineRule="auto"/>
        <w:ind w:left="709"/>
        <w:jc w:val="both"/>
        <w:rPr>
          <w:ins w:id="161" w:author="PricewaterhouseCoopers" w:date="2012-11-16T11:42:00Z"/>
          <w:rFonts w:ascii="Arial" w:hAnsi="Arial" w:cs="Arial"/>
          <w:sz w:val="22"/>
          <w:szCs w:val="22"/>
          <w:rPrChange w:id="162" w:author="PricewaterhouseCoopers" w:date="2012-11-16T11:43:00Z">
            <w:rPr>
              <w:ins w:id="163" w:author="PricewaterhouseCoopers" w:date="2012-11-16T11:42:00Z"/>
              <w:rFonts w:ascii="Tahoma" w:hAnsi="Tahoma" w:cs="Tahoma"/>
              <w:sz w:val="24"/>
              <w:szCs w:val="24"/>
            </w:rPr>
          </w:rPrChange>
        </w:rPr>
      </w:pPr>
    </w:p>
    <w:p w:rsidR="000D0C45" w:rsidRPr="000D0C45" w:rsidRDefault="000D0C45" w:rsidP="000D0C45">
      <w:pPr>
        <w:spacing w:line="360" w:lineRule="auto"/>
        <w:ind w:left="709"/>
        <w:jc w:val="both"/>
        <w:rPr>
          <w:ins w:id="164" w:author="PricewaterhouseCoopers" w:date="2012-11-16T11:42:00Z"/>
          <w:rFonts w:ascii="Arial" w:hAnsi="Arial" w:cs="Arial"/>
          <w:sz w:val="22"/>
          <w:szCs w:val="22"/>
          <w:rPrChange w:id="165" w:author="PricewaterhouseCoopers" w:date="2012-11-16T11:43:00Z">
            <w:rPr>
              <w:ins w:id="166" w:author="PricewaterhouseCoopers" w:date="2012-11-16T11:42:00Z"/>
              <w:rFonts w:ascii="Tahoma" w:hAnsi="Tahoma" w:cs="Tahoma"/>
              <w:sz w:val="24"/>
              <w:szCs w:val="24"/>
            </w:rPr>
          </w:rPrChange>
        </w:rPr>
      </w:pPr>
      <w:ins w:id="167" w:author="PricewaterhouseCoopers" w:date="2012-11-16T11:42:00Z">
        <w:r w:rsidRPr="000D0C45">
          <w:rPr>
            <w:rFonts w:ascii="Arial" w:hAnsi="Arial" w:cs="Arial"/>
            <w:sz w:val="22"/>
            <w:szCs w:val="22"/>
            <w:rPrChange w:id="168" w:author="PricewaterhouseCoopers" w:date="2012-11-16T11:43:00Z">
              <w:rPr>
                <w:rFonts w:ascii="Tahoma" w:hAnsi="Tahoma" w:cs="Tahoma"/>
                <w:sz w:val="24"/>
                <w:szCs w:val="24"/>
              </w:rPr>
            </w:rPrChange>
          </w:rPr>
          <w:t>The duties and responsibilities of the members of the Finance, Audit &amp; Risk Committee as set out in these terms of reference are in addition to those duties and responsibilities that they have as members of the Board. The deliberations of the Finance, Audit &amp; Risk Committee do not reduce the individual and collective responsibilities of Board members in regard to their duties and responsibilities in terms of the Electricity Act, No 4 of 2007, the State Owned Enterprises Governance Act, 2006 and they must exercise due care and judgment in accordance with their legal obligations. The Board also acknowledges the need for a Finance, Audit &amp; Risk Board Committee Terms of Reference as recommended in the Code of Governance Principles – 2009 (King III).</w:t>
        </w:r>
      </w:ins>
    </w:p>
    <w:p w:rsidR="00F45E9D" w:rsidRPr="009C3F0E" w:rsidDel="000D0C45" w:rsidRDefault="00F45E9D" w:rsidP="009C3F0E">
      <w:pPr>
        <w:rPr>
          <w:del w:id="169" w:author="PricewaterhouseCoopers" w:date="2012-11-16T11:42:00Z"/>
          <w:rFonts w:ascii="Arial" w:hAnsi="Arial" w:cs="Arial"/>
          <w:sz w:val="22"/>
          <w:szCs w:val="22"/>
        </w:rPr>
      </w:pPr>
      <w:del w:id="170" w:author="PricewaterhouseCoopers" w:date="2012-11-16T11:42:00Z">
        <w:r w:rsidRPr="009C3F0E" w:rsidDel="000D0C45">
          <w:rPr>
            <w:rFonts w:ascii="Arial" w:hAnsi="Arial" w:cs="Arial"/>
            <w:sz w:val="22"/>
            <w:szCs w:val="22"/>
          </w:rPr>
          <w:delText xml:space="preserve">The duties and responsibilities of the members of the </w:delText>
        </w:r>
        <w:r w:rsidR="004E2B00" w:rsidRPr="009C3F0E" w:rsidDel="000D0C45">
          <w:rPr>
            <w:rFonts w:ascii="Arial" w:hAnsi="Arial" w:cs="Arial"/>
            <w:sz w:val="22"/>
            <w:szCs w:val="22"/>
          </w:rPr>
          <w:delText xml:space="preserve">Finance, Audit &amp; Risk </w:delText>
        </w:r>
        <w:r w:rsidRPr="009C3F0E" w:rsidDel="000D0C45">
          <w:rPr>
            <w:rFonts w:ascii="Arial" w:hAnsi="Arial" w:cs="Arial"/>
            <w:sz w:val="22"/>
            <w:szCs w:val="22"/>
          </w:rPr>
          <w:delText xml:space="preserve">Committee as set out in </w:delText>
        </w:r>
        <w:r w:rsidR="00F40BDF" w:rsidRPr="009C3F0E" w:rsidDel="000D0C45">
          <w:rPr>
            <w:rFonts w:ascii="Arial" w:hAnsi="Arial" w:cs="Arial"/>
            <w:sz w:val="22"/>
            <w:szCs w:val="22"/>
          </w:rPr>
          <w:delText>these terms</w:delText>
        </w:r>
        <w:r w:rsidRPr="009C3F0E" w:rsidDel="000D0C45">
          <w:rPr>
            <w:rFonts w:ascii="Arial" w:hAnsi="Arial" w:cs="Arial"/>
            <w:sz w:val="22"/>
            <w:szCs w:val="22"/>
          </w:rPr>
          <w:delText xml:space="preserve"> of reference are in addition to those duties and responsibilities that they have as members of the </w:delText>
        </w:r>
        <w:r w:rsidR="004E2B00" w:rsidRPr="009C3F0E" w:rsidDel="000D0C45">
          <w:rPr>
            <w:rFonts w:ascii="Arial" w:hAnsi="Arial" w:cs="Arial"/>
            <w:sz w:val="22"/>
            <w:szCs w:val="22"/>
          </w:rPr>
          <w:delText>B</w:delText>
        </w:r>
        <w:r w:rsidRPr="009C3F0E" w:rsidDel="000D0C45">
          <w:rPr>
            <w:rFonts w:ascii="Arial" w:hAnsi="Arial" w:cs="Arial"/>
            <w:sz w:val="22"/>
            <w:szCs w:val="22"/>
          </w:rPr>
          <w:delText xml:space="preserve">oard. The deliberations of the </w:delText>
        </w:r>
        <w:r w:rsidR="004E2B00" w:rsidRPr="009C3F0E" w:rsidDel="000D0C45">
          <w:rPr>
            <w:rFonts w:ascii="Arial" w:hAnsi="Arial" w:cs="Arial"/>
            <w:sz w:val="22"/>
            <w:szCs w:val="22"/>
          </w:rPr>
          <w:delText>Finance, Audit &amp; Risk C</w:delText>
        </w:r>
        <w:r w:rsidRPr="009C3F0E" w:rsidDel="000D0C45">
          <w:rPr>
            <w:rFonts w:ascii="Arial" w:hAnsi="Arial" w:cs="Arial"/>
            <w:sz w:val="22"/>
            <w:szCs w:val="22"/>
          </w:rPr>
          <w:delText xml:space="preserve">ommittee do not reduce the individual and collective responsibilities of </w:delText>
        </w:r>
        <w:r w:rsidR="004E2B00" w:rsidRPr="009C3F0E" w:rsidDel="000D0C45">
          <w:rPr>
            <w:rFonts w:ascii="Arial" w:hAnsi="Arial" w:cs="Arial"/>
            <w:sz w:val="22"/>
            <w:szCs w:val="22"/>
          </w:rPr>
          <w:delText>B</w:delText>
        </w:r>
        <w:r w:rsidRPr="009C3F0E" w:rsidDel="000D0C45">
          <w:rPr>
            <w:rFonts w:ascii="Arial" w:hAnsi="Arial" w:cs="Arial"/>
            <w:sz w:val="22"/>
            <w:szCs w:val="22"/>
          </w:rPr>
          <w:delText xml:space="preserve">oard members in regard to their duties and responsibilities in terms of the SOE Act and they must exercise due care and </w:delText>
        </w:r>
        <w:r w:rsidR="004E2B00" w:rsidRPr="009C3F0E" w:rsidDel="000D0C45">
          <w:rPr>
            <w:rFonts w:ascii="Arial" w:hAnsi="Arial" w:cs="Arial"/>
            <w:sz w:val="22"/>
            <w:szCs w:val="22"/>
          </w:rPr>
          <w:delText>judgment</w:delText>
        </w:r>
        <w:r w:rsidRPr="009C3F0E" w:rsidDel="000D0C45">
          <w:rPr>
            <w:rFonts w:ascii="Arial" w:hAnsi="Arial" w:cs="Arial"/>
            <w:sz w:val="22"/>
            <w:szCs w:val="22"/>
          </w:rPr>
          <w:delText xml:space="preserve"> in accordance with their legal obligations.</w:delText>
        </w:r>
      </w:del>
    </w:p>
    <w:p w:rsidR="00F45E9D" w:rsidRPr="009C3F0E" w:rsidRDefault="00F45E9D" w:rsidP="009C3F0E">
      <w:pPr>
        <w:rPr>
          <w:rFonts w:ascii="Arial" w:hAnsi="Arial" w:cs="Arial"/>
          <w:sz w:val="22"/>
          <w:szCs w:val="22"/>
        </w:rPr>
      </w:pPr>
    </w:p>
    <w:p w:rsidR="005C172E" w:rsidRPr="009C3F0E" w:rsidRDefault="005C172E" w:rsidP="009C3F0E">
      <w:pPr>
        <w:numPr>
          <w:ilvl w:val="0"/>
          <w:numId w:val="5"/>
        </w:numPr>
        <w:rPr>
          <w:rFonts w:ascii="Arial" w:hAnsi="Arial" w:cs="Arial"/>
          <w:b/>
          <w:sz w:val="22"/>
          <w:szCs w:val="22"/>
        </w:rPr>
      </w:pPr>
      <w:r w:rsidRPr="009C3F0E">
        <w:rPr>
          <w:rFonts w:ascii="Arial" w:hAnsi="Arial" w:cs="Arial"/>
          <w:b/>
          <w:sz w:val="22"/>
          <w:szCs w:val="22"/>
        </w:rPr>
        <w:t xml:space="preserve">Role and Objectives </w:t>
      </w:r>
    </w:p>
    <w:p w:rsidR="005C172E" w:rsidDel="00991510" w:rsidRDefault="005C172E" w:rsidP="00991510">
      <w:pPr>
        <w:pStyle w:val="ListParagraph"/>
        <w:rPr>
          <w:del w:id="171" w:author="PricewaterhouseCoopers" w:date="2012-11-14T14:47:00Z"/>
          <w:rFonts w:ascii="Arial" w:hAnsi="Arial" w:cs="Arial"/>
          <w:sz w:val="22"/>
          <w:szCs w:val="22"/>
        </w:rPr>
      </w:pPr>
    </w:p>
    <w:p w:rsidR="00991510" w:rsidRPr="009C3F0E" w:rsidRDefault="00991510" w:rsidP="00991510">
      <w:pPr>
        <w:ind w:left="720"/>
        <w:rPr>
          <w:ins w:id="172" w:author="PricewaterhouseCoopers" w:date="2012-11-14T14:47:00Z"/>
          <w:rFonts w:ascii="Arial" w:hAnsi="Arial" w:cs="Arial"/>
          <w:sz w:val="22"/>
          <w:szCs w:val="22"/>
        </w:rPr>
      </w:pPr>
    </w:p>
    <w:p w:rsidR="00991510" w:rsidRPr="00810107" w:rsidRDefault="005C172E" w:rsidP="00810107">
      <w:pPr>
        <w:numPr>
          <w:ilvl w:val="1"/>
          <w:numId w:val="174"/>
        </w:numPr>
        <w:rPr>
          <w:ins w:id="173" w:author="PricewaterhouseCoopers" w:date="2012-11-14T14:47:00Z"/>
          <w:rFonts w:ascii="Arial" w:hAnsi="Arial" w:cs="Arial"/>
          <w:sz w:val="22"/>
          <w:szCs w:val="22"/>
        </w:rPr>
      </w:pPr>
      <w:r w:rsidRPr="00810107">
        <w:rPr>
          <w:rFonts w:ascii="Arial" w:hAnsi="Arial" w:cs="Arial"/>
          <w:sz w:val="22"/>
          <w:szCs w:val="22"/>
        </w:rPr>
        <w:t>The role of the Finance</w:t>
      </w:r>
      <w:r w:rsidR="001650DC" w:rsidRPr="00810107">
        <w:rPr>
          <w:rFonts w:ascii="Arial" w:hAnsi="Arial" w:cs="Arial"/>
          <w:sz w:val="22"/>
          <w:szCs w:val="22"/>
        </w:rPr>
        <w:t xml:space="preserve">, </w:t>
      </w:r>
      <w:r w:rsidRPr="00810107">
        <w:rPr>
          <w:rFonts w:ascii="Arial" w:hAnsi="Arial" w:cs="Arial"/>
          <w:sz w:val="22"/>
          <w:szCs w:val="22"/>
        </w:rPr>
        <w:t xml:space="preserve">Audit </w:t>
      </w:r>
      <w:r w:rsidR="001650DC" w:rsidRPr="00810107">
        <w:rPr>
          <w:rFonts w:ascii="Arial" w:hAnsi="Arial" w:cs="Arial"/>
          <w:sz w:val="22"/>
          <w:szCs w:val="22"/>
        </w:rPr>
        <w:t xml:space="preserve">&amp; Risk </w:t>
      </w:r>
      <w:r w:rsidRPr="00810107">
        <w:rPr>
          <w:rFonts w:ascii="Arial" w:hAnsi="Arial" w:cs="Arial"/>
          <w:sz w:val="22"/>
          <w:szCs w:val="22"/>
        </w:rPr>
        <w:t>Committee is to assist the Board with discharging its responsibility to:</w:t>
      </w:r>
    </w:p>
    <w:p w:rsidR="00991510" w:rsidRPr="00991510" w:rsidRDefault="00991510" w:rsidP="00991510">
      <w:pPr>
        <w:pStyle w:val="ListParagraph"/>
        <w:ind w:left="1440"/>
        <w:rPr>
          <w:rFonts w:ascii="Arial" w:hAnsi="Arial" w:cs="Arial"/>
          <w:sz w:val="22"/>
          <w:szCs w:val="22"/>
        </w:rPr>
      </w:pPr>
    </w:p>
    <w:p w:rsidR="005C172E" w:rsidRPr="009C3F0E" w:rsidDel="00810107" w:rsidRDefault="005C172E" w:rsidP="009C3F0E">
      <w:pPr>
        <w:rPr>
          <w:del w:id="174" w:author="PricewaterhouseCoopers" w:date="2012-11-14T14:50:00Z"/>
          <w:rFonts w:ascii="Arial" w:hAnsi="Arial" w:cs="Arial"/>
          <w:sz w:val="22"/>
          <w:szCs w:val="22"/>
        </w:rPr>
      </w:pPr>
    </w:p>
    <w:p w:rsidR="00F40BDF" w:rsidRPr="009C3F0E" w:rsidRDefault="0055773D" w:rsidP="00810107">
      <w:pPr>
        <w:numPr>
          <w:ilvl w:val="2"/>
          <w:numId w:val="174"/>
        </w:numPr>
        <w:rPr>
          <w:rFonts w:ascii="Arial" w:hAnsi="Arial" w:cs="Arial"/>
          <w:sz w:val="22"/>
          <w:szCs w:val="22"/>
        </w:rPr>
      </w:pPr>
      <w:commentRangeStart w:id="175"/>
      <w:r w:rsidRPr="009C3F0E">
        <w:rPr>
          <w:rFonts w:ascii="Arial" w:hAnsi="Arial" w:cs="Arial"/>
          <w:sz w:val="22"/>
          <w:szCs w:val="22"/>
        </w:rPr>
        <w:t>Continuous</w:t>
      </w:r>
      <w:r w:rsidR="00F40BDF" w:rsidRPr="009C3F0E">
        <w:rPr>
          <w:rFonts w:ascii="Arial" w:hAnsi="Arial" w:cs="Arial"/>
          <w:sz w:val="22"/>
          <w:szCs w:val="22"/>
        </w:rPr>
        <w:t xml:space="preserve"> management of all risks facing the ECB,</w:t>
      </w:r>
    </w:p>
    <w:p w:rsidR="005C172E" w:rsidRPr="009C3F0E" w:rsidRDefault="005C172E" w:rsidP="00810107">
      <w:pPr>
        <w:numPr>
          <w:ilvl w:val="2"/>
          <w:numId w:val="174"/>
        </w:numPr>
        <w:rPr>
          <w:rFonts w:ascii="Arial" w:hAnsi="Arial" w:cs="Arial"/>
          <w:sz w:val="22"/>
          <w:szCs w:val="22"/>
        </w:rPr>
      </w:pPr>
      <w:r w:rsidRPr="009C3F0E">
        <w:rPr>
          <w:rFonts w:ascii="Arial" w:hAnsi="Arial" w:cs="Arial"/>
          <w:sz w:val="22"/>
          <w:szCs w:val="22"/>
        </w:rPr>
        <w:t>Safeguard the ECB’s assets,</w:t>
      </w:r>
    </w:p>
    <w:p w:rsidR="005C172E" w:rsidRPr="009C3F0E" w:rsidRDefault="005C172E" w:rsidP="00810107">
      <w:pPr>
        <w:numPr>
          <w:ilvl w:val="2"/>
          <w:numId w:val="174"/>
        </w:numPr>
        <w:rPr>
          <w:rFonts w:ascii="Arial" w:hAnsi="Arial" w:cs="Arial"/>
          <w:sz w:val="22"/>
          <w:szCs w:val="22"/>
        </w:rPr>
      </w:pPr>
      <w:r w:rsidRPr="009C3F0E">
        <w:rPr>
          <w:rFonts w:ascii="Arial" w:hAnsi="Arial" w:cs="Arial"/>
          <w:sz w:val="22"/>
          <w:szCs w:val="22"/>
        </w:rPr>
        <w:t>Maintain adequate accounting records,</w:t>
      </w:r>
    </w:p>
    <w:p w:rsidR="005C172E" w:rsidRPr="009C3F0E" w:rsidRDefault="005C172E" w:rsidP="00810107">
      <w:pPr>
        <w:numPr>
          <w:ilvl w:val="2"/>
          <w:numId w:val="174"/>
        </w:numPr>
        <w:rPr>
          <w:rFonts w:ascii="Arial" w:hAnsi="Arial" w:cs="Arial"/>
          <w:sz w:val="22"/>
          <w:szCs w:val="22"/>
        </w:rPr>
      </w:pPr>
      <w:r w:rsidRPr="009C3F0E">
        <w:rPr>
          <w:rFonts w:ascii="Arial" w:hAnsi="Arial" w:cs="Arial"/>
          <w:sz w:val="22"/>
          <w:szCs w:val="22"/>
        </w:rPr>
        <w:t>Monitor the financial position of the ECB, and</w:t>
      </w:r>
    </w:p>
    <w:p w:rsidR="005C172E" w:rsidRPr="009C3F0E" w:rsidRDefault="005C172E" w:rsidP="00810107">
      <w:pPr>
        <w:numPr>
          <w:ilvl w:val="2"/>
          <w:numId w:val="174"/>
        </w:numPr>
        <w:rPr>
          <w:rFonts w:ascii="Arial" w:hAnsi="Arial" w:cs="Arial"/>
          <w:sz w:val="22"/>
          <w:szCs w:val="22"/>
        </w:rPr>
      </w:pPr>
      <w:r w:rsidRPr="009C3F0E">
        <w:rPr>
          <w:rFonts w:ascii="Arial" w:hAnsi="Arial" w:cs="Arial"/>
          <w:sz w:val="22"/>
          <w:szCs w:val="22"/>
        </w:rPr>
        <w:t>Develop and maintain effective systems of internal control.</w:t>
      </w:r>
      <w:commentRangeEnd w:id="175"/>
      <w:r w:rsidR="00000682" w:rsidRPr="00810107">
        <w:rPr>
          <w:rFonts w:ascii="Arial" w:hAnsi="Arial" w:cs="Arial"/>
          <w:sz w:val="22"/>
          <w:szCs w:val="22"/>
        </w:rPr>
        <w:commentReference w:id="175"/>
      </w:r>
    </w:p>
    <w:p w:rsidR="005C172E" w:rsidRDefault="005C172E" w:rsidP="009C3F0E">
      <w:pPr>
        <w:rPr>
          <w:ins w:id="176" w:author="PricewaterhouseCoopers" w:date="2012-11-14T14:50:00Z"/>
          <w:rFonts w:ascii="Arial" w:hAnsi="Arial" w:cs="Arial"/>
          <w:sz w:val="22"/>
          <w:szCs w:val="22"/>
        </w:rPr>
      </w:pPr>
    </w:p>
    <w:p w:rsidR="00810107" w:rsidRPr="009C3F0E" w:rsidRDefault="00810107" w:rsidP="009C3F0E">
      <w:pPr>
        <w:rPr>
          <w:rFonts w:ascii="Arial" w:hAnsi="Arial" w:cs="Arial"/>
          <w:sz w:val="22"/>
          <w:szCs w:val="22"/>
        </w:rPr>
      </w:pPr>
    </w:p>
    <w:p w:rsidR="00F45E9D" w:rsidRPr="009C3F0E" w:rsidRDefault="00F45E9D" w:rsidP="00810107">
      <w:pPr>
        <w:numPr>
          <w:ilvl w:val="1"/>
          <w:numId w:val="174"/>
        </w:numPr>
        <w:rPr>
          <w:rFonts w:ascii="Arial" w:hAnsi="Arial" w:cs="Arial"/>
          <w:sz w:val="22"/>
          <w:szCs w:val="22"/>
        </w:rPr>
      </w:pPr>
      <w:r w:rsidRPr="009C3F0E">
        <w:rPr>
          <w:rFonts w:ascii="Arial" w:hAnsi="Arial" w:cs="Arial"/>
          <w:sz w:val="22"/>
          <w:szCs w:val="22"/>
        </w:rPr>
        <w:t xml:space="preserve">The Committee has an independent role with accountability to both the </w:t>
      </w:r>
      <w:r w:rsidR="004E2B00" w:rsidRPr="009C3F0E">
        <w:rPr>
          <w:rFonts w:ascii="Arial" w:hAnsi="Arial" w:cs="Arial"/>
          <w:sz w:val="22"/>
          <w:szCs w:val="22"/>
        </w:rPr>
        <w:t>B</w:t>
      </w:r>
      <w:r w:rsidRPr="009C3F0E">
        <w:rPr>
          <w:rFonts w:ascii="Arial" w:hAnsi="Arial" w:cs="Arial"/>
          <w:sz w:val="22"/>
          <w:szCs w:val="22"/>
        </w:rPr>
        <w:t>oard and its stakeholder(s). The Finance</w:t>
      </w:r>
      <w:r w:rsidR="00043BE2" w:rsidRPr="009C3F0E">
        <w:rPr>
          <w:rFonts w:ascii="Arial" w:hAnsi="Arial" w:cs="Arial"/>
          <w:sz w:val="22"/>
          <w:szCs w:val="22"/>
        </w:rPr>
        <w:t xml:space="preserve">, </w:t>
      </w:r>
      <w:r w:rsidRPr="009C3F0E">
        <w:rPr>
          <w:rFonts w:ascii="Arial" w:hAnsi="Arial" w:cs="Arial"/>
          <w:sz w:val="22"/>
          <w:szCs w:val="22"/>
        </w:rPr>
        <w:t xml:space="preserve">Audit </w:t>
      </w:r>
      <w:r w:rsidR="00043BE2" w:rsidRPr="009C3F0E">
        <w:rPr>
          <w:rFonts w:ascii="Arial" w:hAnsi="Arial" w:cs="Arial"/>
          <w:sz w:val="22"/>
          <w:szCs w:val="22"/>
        </w:rPr>
        <w:t xml:space="preserve">&amp; Risk </w:t>
      </w:r>
      <w:r w:rsidRPr="009C3F0E">
        <w:rPr>
          <w:rFonts w:ascii="Arial" w:hAnsi="Arial" w:cs="Arial"/>
          <w:sz w:val="22"/>
          <w:szCs w:val="22"/>
        </w:rPr>
        <w:t>Committee does not assume the functions of management, which remain the responsibility of the executive directors and other members of senior management</w:t>
      </w:r>
      <w:ins w:id="177" w:author="PricewaterhouseCoopers" w:date="2012-11-16T11:43:00Z">
        <w:r w:rsidR="000D0C45">
          <w:rPr>
            <w:rFonts w:ascii="Arial" w:hAnsi="Arial" w:cs="Arial"/>
            <w:sz w:val="22"/>
            <w:szCs w:val="22"/>
          </w:rPr>
          <w:t xml:space="preserve"> but will primarily make recommendations to the ECB Board</w:t>
        </w:r>
      </w:ins>
      <w:r w:rsidRPr="009C3F0E">
        <w:rPr>
          <w:rFonts w:ascii="Arial" w:hAnsi="Arial" w:cs="Arial"/>
          <w:sz w:val="22"/>
          <w:szCs w:val="22"/>
        </w:rPr>
        <w:t>.</w:t>
      </w:r>
    </w:p>
    <w:p w:rsidR="00F45E9D" w:rsidRDefault="00F45E9D" w:rsidP="009C3F0E">
      <w:pPr>
        <w:rPr>
          <w:ins w:id="178" w:author="PricewaterhouseCoopers" w:date="2012-11-14T14:50:00Z"/>
          <w:rFonts w:ascii="Arial" w:hAnsi="Arial" w:cs="Arial"/>
          <w:sz w:val="22"/>
          <w:szCs w:val="22"/>
        </w:rPr>
      </w:pPr>
    </w:p>
    <w:p w:rsidR="00810107" w:rsidRPr="009C3F0E" w:rsidRDefault="00810107" w:rsidP="009C3F0E">
      <w:pPr>
        <w:rPr>
          <w:rFonts w:ascii="Arial" w:hAnsi="Arial" w:cs="Arial"/>
          <w:sz w:val="22"/>
          <w:szCs w:val="22"/>
        </w:rPr>
      </w:pPr>
    </w:p>
    <w:p w:rsidR="005C172E" w:rsidRPr="009C3F0E" w:rsidRDefault="005C172E" w:rsidP="00810107">
      <w:pPr>
        <w:numPr>
          <w:ilvl w:val="1"/>
          <w:numId w:val="174"/>
        </w:numPr>
        <w:rPr>
          <w:rFonts w:ascii="Arial" w:hAnsi="Arial" w:cs="Arial"/>
          <w:sz w:val="22"/>
          <w:szCs w:val="22"/>
        </w:rPr>
      </w:pPr>
      <w:r w:rsidRPr="009C3F0E">
        <w:rPr>
          <w:rFonts w:ascii="Arial" w:hAnsi="Arial" w:cs="Arial"/>
          <w:sz w:val="22"/>
          <w:szCs w:val="22"/>
        </w:rPr>
        <w:t>The objective of the Finance</w:t>
      </w:r>
      <w:r w:rsidR="00043BE2" w:rsidRPr="009C3F0E">
        <w:rPr>
          <w:rFonts w:ascii="Arial" w:hAnsi="Arial" w:cs="Arial"/>
          <w:sz w:val="22"/>
          <w:szCs w:val="22"/>
        </w:rPr>
        <w:t xml:space="preserve">, </w:t>
      </w:r>
      <w:r w:rsidRPr="009C3F0E">
        <w:rPr>
          <w:rFonts w:ascii="Arial" w:hAnsi="Arial" w:cs="Arial"/>
          <w:sz w:val="22"/>
          <w:szCs w:val="22"/>
        </w:rPr>
        <w:t xml:space="preserve">Audit </w:t>
      </w:r>
      <w:r w:rsidR="00043BE2" w:rsidRPr="009C3F0E">
        <w:rPr>
          <w:rFonts w:ascii="Arial" w:hAnsi="Arial" w:cs="Arial"/>
          <w:sz w:val="22"/>
          <w:szCs w:val="22"/>
        </w:rPr>
        <w:t xml:space="preserve">&amp; Risk </w:t>
      </w:r>
      <w:r w:rsidRPr="009C3F0E">
        <w:rPr>
          <w:rFonts w:ascii="Arial" w:hAnsi="Arial" w:cs="Arial"/>
          <w:sz w:val="22"/>
          <w:szCs w:val="22"/>
        </w:rPr>
        <w:t xml:space="preserve">Committee is to ensure that management has created and maintained an effective environment for financial management and </w:t>
      </w:r>
      <w:r w:rsidR="004E2B00" w:rsidRPr="009C3F0E">
        <w:rPr>
          <w:rFonts w:ascii="Arial" w:hAnsi="Arial" w:cs="Arial"/>
          <w:sz w:val="22"/>
          <w:szCs w:val="22"/>
        </w:rPr>
        <w:t xml:space="preserve">risk based </w:t>
      </w:r>
      <w:r w:rsidRPr="009C3F0E">
        <w:rPr>
          <w:rFonts w:ascii="Arial" w:hAnsi="Arial" w:cs="Arial"/>
          <w:sz w:val="22"/>
          <w:szCs w:val="22"/>
        </w:rPr>
        <w:t>internal control.  Its responsibilities can be summarised as</w:t>
      </w:r>
      <w:ins w:id="179" w:author="PricewaterhouseCoopers" w:date="2012-11-16T11:44:00Z">
        <w:r w:rsidR="00C575C4">
          <w:rPr>
            <w:rFonts w:ascii="Arial" w:hAnsi="Arial" w:cs="Arial"/>
            <w:sz w:val="22"/>
            <w:szCs w:val="22"/>
          </w:rPr>
          <w:t xml:space="preserve"> followed and is detailed in section 5 below</w:t>
        </w:r>
      </w:ins>
      <w:r w:rsidRPr="009C3F0E">
        <w:rPr>
          <w:rFonts w:ascii="Arial" w:hAnsi="Arial" w:cs="Arial"/>
          <w:sz w:val="22"/>
          <w:szCs w:val="22"/>
        </w:rPr>
        <w:t>:</w:t>
      </w:r>
    </w:p>
    <w:p w:rsidR="005C172E" w:rsidRPr="009C3F0E" w:rsidRDefault="005C172E" w:rsidP="009C3F0E">
      <w:pPr>
        <w:rPr>
          <w:rFonts w:ascii="Arial" w:hAnsi="Arial" w:cs="Arial"/>
          <w:sz w:val="22"/>
          <w:szCs w:val="22"/>
        </w:rPr>
      </w:pPr>
    </w:p>
    <w:p w:rsidR="005C172E" w:rsidRPr="009C3F0E" w:rsidRDefault="005C172E" w:rsidP="00810107">
      <w:pPr>
        <w:numPr>
          <w:ilvl w:val="2"/>
          <w:numId w:val="174"/>
        </w:numPr>
        <w:rPr>
          <w:rFonts w:ascii="Arial" w:hAnsi="Arial" w:cs="Arial"/>
          <w:sz w:val="22"/>
          <w:szCs w:val="22"/>
        </w:rPr>
      </w:pPr>
      <w:r w:rsidRPr="009C3F0E">
        <w:rPr>
          <w:rFonts w:ascii="Arial" w:hAnsi="Arial" w:cs="Arial"/>
          <w:sz w:val="22"/>
          <w:szCs w:val="22"/>
        </w:rPr>
        <w:t>Detailed consideration of proposed budget,</w:t>
      </w:r>
    </w:p>
    <w:p w:rsidR="005C172E" w:rsidRPr="009C3F0E" w:rsidRDefault="005C172E" w:rsidP="00810107">
      <w:pPr>
        <w:numPr>
          <w:ilvl w:val="2"/>
          <w:numId w:val="174"/>
        </w:numPr>
        <w:rPr>
          <w:rFonts w:ascii="Arial" w:hAnsi="Arial" w:cs="Arial"/>
          <w:sz w:val="22"/>
          <w:szCs w:val="22"/>
        </w:rPr>
      </w:pPr>
      <w:r w:rsidRPr="009C3F0E">
        <w:rPr>
          <w:rFonts w:ascii="Arial" w:hAnsi="Arial" w:cs="Arial"/>
          <w:sz w:val="22"/>
          <w:szCs w:val="22"/>
        </w:rPr>
        <w:t xml:space="preserve">Review of monthly management financial statements, </w:t>
      </w:r>
    </w:p>
    <w:p w:rsidR="005C172E" w:rsidRPr="009C3F0E" w:rsidRDefault="005C172E" w:rsidP="00810107">
      <w:pPr>
        <w:numPr>
          <w:ilvl w:val="2"/>
          <w:numId w:val="174"/>
        </w:numPr>
        <w:rPr>
          <w:rFonts w:ascii="Arial" w:hAnsi="Arial" w:cs="Arial"/>
          <w:sz w:val="22"/>
          <w:szCs w:val="22"/>
        </w:rPr>
      </w:pPr>
      <w:r w:rsidRPr="009C3F0E">
        <w:rPr>
          <w:rFonts w:ascii="Arial" w:hAnsi="Arial" w:cs="Arial"/>
          <w:sz w:val="22"/>
          <w:szCs w:val="22"/>
        </w:rPr>
        <w:t>Consideration of need for budget variations/virements,</w:t>
      </w:r>
    </w:p>
    <w:p w:rsidR="005C172E" w:rsidRPr="009C3F0E" w:rsidRDefault="005C172E" w:rsidP="00810107">
      <w:pPr>
        <w:numPr>
          <w:ilvl w:val="2"/>
          <w:numId w:val="174"/>
        </w:numPr>
        <w:rPr>
          <w:rFonts w:ascii="Arial" w:hAnsi="Arial" w:cs="Arial"/>
          <w:sz w:val="22"/>
          <w:szCs w:val="22"/>
        </w:rPr>
      </w:pPr>
      <w:r w:rsidRPr="009C3F0E">
        <w:rPr>
          <w:rFonts w:ascii="Arial" w:hAnsi="Arial" w:cs="Arial"/>
          <w:sz w:val="22"/>
          <w:szCs w:val="22"/>
        </w:rPr>
        <w:t>Monitoring the use, investment and transfer of funds,</w:t>
      </w:r>
    </w:p>
    <w:p w:rsidR="005C172E" w:rsidRPr="009C3F0E" w:rsidRDefault="005C172E" w:rsidP="00810107">
      <w:pPr>
        <w:numPr>
          <w:ilvl w:val="2"/>
          <w:numId w:val="174"/>
        </w:numPr>
        <w:rPr>
          <w:rFonts w:ascii="Arial" w:hAnsi="Arial" w:cs="Arial"/>
          <w:sz w:val="22"/>
          <w:szCs w:val="22"/>
        </w:rPr>
      </w:pPr>
      <w:r w:rsidRPr="009C3F0E">
        <w:rPr>
          <w:rFonts w:ascii="Arial" w:hAnsi="Arial" w:cs="Arial"/>
          <w:sz w:val="22"/>
          <w:szCs w:val="22"/>
        </w:rPr>
        <w:lastRenderedPageBreak/>
        <w:t xml:space="preserve">Review of the internal control structure, </w:t>
      </w:r>
    </w:p>
    <w:p w:rsidR="005C172E" w:rsidRPr="009C3F0E" w:rsidRDefault="005C172E" w:rsidP="00810107">
      <w:pPr>
        <w:numPr>
          <w:ilvl w:val="2"/>
          <w:numId w:val="174"/>
        </w:numPr>
        <w:rPr>
          <w:rFonts w:ascii="Arial" w:hAnsi="Arial" w:cs="Arial"/>
          <w:sz w:val="22"/>
          <w:szCs w:val="22"/>
        </w:rPr>
      </w:pPr>
      <w:r w:rsidRPr="009C3F0E">
        <w:rPr>
          <w:rFonts w:ascii="Arial" w:hAnsi="Arial" w:cs="Arial"/>
          <w:sz w:val="22"/>
          <w:szCs w:val="22"/>
        </w:rPr>
        <w:t>Review of the internal audit function,</w:t>
      </w:r>
    </w:p>
    <w:p w:rsidR="005C172E" w:rsidRPr="009C3F0E" w:rsidRDefault="005C172E" w:rsidP="00810107">
      <w:pPr>
        <w:numPr>
          <w:ilvl w:val="2"/>
          <w:numId w:val="174"/>
        </w:numPr>
        <w:rPr>
          <w:rFonts w:ascii="Arial" w:hAnsi="Arial" w:cs="Arial"/>
          <w:sz w:val="22"/>
          <w:szCs w:val="22"/>
        </w:rPr>
      </w:pPr>
      <w:r w:rsidRPr="009C3F0E">
        <w:rPr>
          <w:rFonts w:ascii="Arial" w:hAnsi="Arial" w:cs="Arial"/>
          <w:sz w:val="22"/>
          <w:szCs w:val="22"/>
        </w:rPr>
        <w:t>Liaison with external auditors,</w:t>
      </w:r>
    </w:p>
    <w:p w:rsidR="005C172E" w:rsidRPr="009C3F0E" w:rsidRDefault="005C172E" w:rsidP="00810107">
      <w:pPr>
        <w:numPr>
          <w:ilvl w:val="2"/>
          <w:numId w:val="174"/>
        </w:numPr>
        <w:rPr>
          <w:rFonts w:ascii="Arial" w:hAnsi="Arial" w:cs="Arial"/>
          <w:sz w:val="22"/>
          <w:szCs w:val="22"/>
        </w:rPr>
      </w:pPr>
      <w:r w:rsidRPr="009C3F0E">
        <w:rPr>
          <w:rFonts w:ascii="Arial" w:hAnsi="Arial" w:cs="Arial"/>
          <w:sz w:val="22"/>
          <w:szCs w:val="22"/>
        </w:rPr>
        <w:t>Review of annual financial statements</w:t>
      </w:r>
      <w:r w:rsidR="0055773D" w:rsidRPr="009C3F0E">
        <w:rPr>
          <w:rFonts w:ascii="Arial" w:hAnsi="Arial" w:cs="Arial"/>
          <w:sz w:val="22"/>
          <w:szCs w:val="22"/>
        </w:rPr>
        <w:t>, interim reports, preliminary or provisional result announcements, summarized integrated information</w:t>
      </w:r>
      <w:r w:rsidRPr="009C3F0E">
        <w:rPr>
          <w:rFonts w:ascii="Arial" w:hAnsi="Arial" w:cs="Arial"/>
          <w:sz w:val="22"/>
          <w:szCs w:val="22"/>
        </w:rPr>
        <w:t xml:space="preserve"> and audit report, </w:t>
      </w:r>
    </w:p>
    <w:p w:rsidR="0055773D" w:rsidRPr="009C3F0E" w:rsidRDefault="005C172E" w:rsidP="00810107">
      <w:pPr>
        <w:numPr>
          <w:ilvl w:val="2"/>
          <w:numId w:val="174"/>
        </w:numPr>
        <w:rPr>
          <w:rFonts w:ascii="Arial" w:hAnsi="Arial" w:cs="Arial"/>
          <w:sz w:val="22"/>
          <w:szCs w:val="22"/>
        </w:rPr>
      </w:pPr>
      <w:r w:rsidRPr="009C3F0E">
        <w:rPr>
          <w:rFonts w:ascii="Arial" w:hAnsi="Arial" w:cs="Arial"/>
          <w:sz w:val="22"/>
          <w:szCs w:val="22"/>
        </w:rPr>
        <w:t>Monitoring the compliance of the ECB with legal requirements,</w:t>
      </w:r>
    </w:p>
    <w:p w:rsidR="005C172E" w:rsidRPr="009C3F0E" w:rsidRDefault="0055773D" w:rsidP="00810107">
      <w:pPr>
        <w:numPr>
          <w:ilvl w:val="2"/>
          <w:numId w:val="174"/>
        </w:numPr>
        <w:rPr>
          <w:rFonts w:ascii="Arial" w:hAnsi="Arial" w:cs="Arial"/>
          <w:sz w:val="22"/>
          <w:szCs w:val="22"/>
        </w:rPr>
      </w:pPr>
      <w:r w:rsidRPr="009C3F0E">
        <w:rPr>
          <w:rFonts w:ascii="Arial" w:hAnsi="Arial" w:cs="Arial"/>
          <w:sz w:val="22"/>
          <w:szCs w:val="22"/>
        </w:rPr>
        <w:t>Have regard to all factors and risks that may impact on the integrity of the integrated report,</w:t>
      </w:r>
      <w:r w:rsidR="005C172E" w:rsidRPr="009C3F0E">
        <w:rPr>
          <w:rFonts w:ascii="Arial" w:hAnsi="Arial" w:cs="Arial"/>
          <w:sz w:val="22"/>
          <w:szCs w:val="22"/>
        </w:rPr>
        <w:t xml:space="preserve"> and </w:t>
      </w:r>
    </w:p>
    <w:p w:rsidR="005C172E" w:rsidRPr="009C3F0E" w:rsidRDefault="005C172E" w:rsidP="00810107">
      <w:pPr>
        <w:numPr>
          <w:ilvl w:val="2"/>
          <w:numId w:val="174"/>
        </w:numPr>
        <w:rPr>
          <w:rFonts w:ascii="Arial" w:hAnsi="Arial" w:cs="Arial"/>
          <w:sz w:val="22"/>
          <w:szCs w:val="22"/>
        </w:rPr>
      </w:pPr>
      <w:r w:rsidRPr="009C3F0E">
        <w:rPr>
          <w:rFonts w:ascii="Arial" w:hAnsi="Arial" w:cs="Arial"/>
          <w:sz w:val="22"/>
          <w:szCs w:val="22"/>
        </w:rPr>
        <w:t>Monitoring compliance with Standing Orders.</w:t>
      </w:r>
    </w:p>
    <w:p w:rsidR="005C172E" w:rsidRPr="009C3F0E" w:rsidRDefault="005C172E" w:rsidP="009C3F0E">
      <w:pPr>
        <w:rPr>
          <w:rFonts w:ascii="Arial" w:hAnsi="Arial" w:cs="Arial"/>
          <w:sz w:val="22"/>
          <w:szCs w:val="22"/>
        </w:rPr>
      </w:pPr>
    </w:p>
    <w:p w:rsidR="005C172E" w:rsidRPr="009C3F0E" w:rsidRDefault="005C172E" w:rsidP="009C3F0E">
      <w:pPr>
        <w:numPr>
          <w:ilvl w:val="0"/>
          <w:numId w:val="5"/>
        </w:numPr>
        <w:rPr>
          <w:rFonts w:ascii="Arial" w:hAnsi="Arial" w:cs="Arial"/>
          <w:b/>
          <w:sz w:val="22"/>
          <w:szCs w:val="22"/>
        </w:rPr>
      </w:pPr>
      <w:r w:rsidRPr="009C3F0E">
        <w:rPr>
          <w:rFonts w:ascii="Arial" w:hAnsi="Arial" w:cs="Arial"/>
          <w:b/>
          <w:sz w:val="22"/>
          <w:szCs w:val="22"/>
        </w:rPr>
        <w:t>Membership</w:t>
      </w:r>
    </w:p>
    <w:p w:rsidR="005C172E" w:rsidRPr="009C3F0E" w:rsidRDefault="005C172E" w:rsidP="009C3F0E">
      <w:pPr>
        <w:rPr>
          <w:rFonts w:ascii="Arial" w:hAnsi="Arial" w:cs="Arial"/>
          <w:sz w:val="22"/>
          <w:szCs w:val="22"/>
        </w:rPr>
      </w:pPr>
    </w:p>
    <w:p w:rsidR="005C172E" w:rsidRPr="009C3F0E" w:rsidRDefault="005C172E" w:rsidP="009C3F0E">
      <w:pPr>
        <w:numPr>
          <w:ilvl w:val="1"/>
          <w:numId w:val="5"/>
        </w:numPr>
        <w:rPr>
          <w:rFonts w:ascii="Arial" w:hAnsi="Arial" w:cs="Arial"/>
          <w:sz w:val="22"/>
          <w:szCs w:val="22"/>
        </w:rPr>
      </w:pPr>
      <w:r w:rsidRPr="009C3F0E">
        <w:rPr>
          <w:rFonts w:ascii="Arial" w:hAnsi="Arial" w:cs="Arial"/>
          <w:sz w:val="22"/>
          <w:szCs w:val="22"/>
        </w:rPr>
        <w:t xml:space="preserve">The </w:t>
      </w:r>
      <w:r w:rsidR="004E2B00" w:rsidRPr="009C3F0E">
        <w:rPr>
          <w:rFonts w:ascii="Arial" w:hAnsi="Arial" w:cs="Arial"/>
          <w:sz w:val="22"/>
          <w:szCs w:val="22"/>
        </w:rPr>
        <w:t xml:space="preserve">Finance, Audit &amp; Risk </w:t>
      </w:r>
      <w:r w:rsidRPr="009C3F0E">
        <w:rPr>
          <w:rFonts w:ascii="Arial" w:hAnsi="Arial" w:cs="Arial"/>
          <w:sz w:val="22"/>
          <w:szCs w:val="22"/>
        </w:rPr>
        <w:t xml:space="preserve">Committee shall be appointed by the Board and shall consist of </w:t>
      </w:r>
      <w:ins w:id="180" w:author="PricewaterhouseCoopers" w:date="2012-11-14T14:54:00Z">
        <w:r w:rsidR="00810107">
          <w:rPr>
            <w:rFonts w:ascii="Arial" w:hAnsi="Arial" w:cs="Arial"/>
            <w:sz w:val="22"/>
            <w:szCs w:val="22"/>
          </w:rPr>
          <w:t xml:space="preserve">three </w:t>
        </w:r>
      </w:ins>
      <w:ins w:id="181" w:author="PricewaterhouseCoopers" w:date="2012-11-16T11:45:00Z">
        <w:r w:rsidR="00C575C4">
          <w:rPr>
            <w:rFonts w:ascii="Arial" w:hAnsi="Arial" w:cs="Arial"/>
            <w:sz w:val="22"/>
            <w:szCs w:val="22"/>
          </w:rPr>
          <w:t>members of the Board (who are suitably skilled and experienced independent non-executive directors) and the General Manager: Finance and Administration, IT Specialist</w:t>
        </w:r>
      </w:ins>
      <w:ins w:id="182" w:author="PricewaterhouseCoopers" w:date="2012-11-16T11:46:00Z">
        <w:r w:rsidR="00C575C4">
          <w:rPr>
            <w:rFonts w:ascii="Arial" w:hAnsi="Arial" w:cs="Arial"/>
            <w:sz w:val="22"/>
            <w:szCs w:val="22"/>
          </w:rPr>
          <w:t>, Accountant and the Assistant Accountant as co-opted members. The Chief Executive Officer may attend a meeting of the Committee on invitation of the Chairperson of the Committe</w:t>
        </w:r>
      </w:ins>
      <w:ins w:id="183" w:author="PricewaterhouseCoopers" w:date="2012-11-16T11:47:00Z">
        <w:r w:rsidR="00C575C4">
          <w:rPr>
            <w:rFonts w:ascii="Arial" w:hAnsi="Arial" w:cs="Arial"/>
            <w:sz w:val="22"/>
            <w:szCs w:val="22"/>
          </w:rPr>
          <w:t xml:space="preserve">e. </w:t>
        </w:r>
      </w:ins>
      <w:del w:id="184" w:author="PricewaterhouseCoopers" w:date="2012-11-14T14:55:00Z">
        <w:r w:rsidRPr="009C3F0E" w:rsidDel="00810107">
          <w:rPr>
            <w:rFonts w:ascii="Arial" w:hAnsi="Arial" w:cs="Arial"/>
            <w:sz w:val="22"/>
            <w:szCs w:val="22"/>
          </w:rPr>
          <w:delText xml:space="preserve">not less than two members of the Board </w:delText>
        </w:r>
        <w:r w:rsidR="008E5327" w:rsidRPr="009C3F0E" w:rsidDel="00810107">
          <w:rPr>
            <w:rFonts w:ascii="Arial" w:hAnsi="Arial" w:cs="Arial"/>
            <w:sz w:val="22"/>
            <w:szCs w:val="22"/>
          </w:rPr>
          <w:delText xml:space="preserve">(who are independent non-executive directors) </w:delText>
        </w:r>
        <w:r w:rsidRPr="009C3F0E" w:rsidDel="00810107">
          <w:rPr>
            <w:rFonts w:ascii="Arial" w:hAnsi="Arial" w:cs="Arial"/>
            <w:sz w:val="22"/>
            <w:szCs w:val="22"/>
          </w:rPr>
          <w:delText>and the CEO.</w:delText>
        </w:r>
      </w:del>
    </w:p>
    <w:p w:rsidR="005C172E" w:rsidRPr="009C3F0E" w:rsidRDefault="005C172E" w:rsidP="009C3F0E">
      <w:pPr>
        <w:rPr>
          <w:rFonts w:ascii="Arial" w:hAnsi="Arial" w:cs="Arial"/>
          <w:sz w:val="22"/>
          <w:szCs w:val="22"/>
        </w:rPr>
      </w:pPr>
    </w:p>
    <w:p w:rsidR="005C172E" w:rsidRPr="009C3F0E" w:rsidRDefault="00C575C4" w:rsidP="009C3F0E">
      <w:pPr>
        <w:numPr>
          <w:ilvl w:val="1"/>
          <w:numId w:val="5"/>
        </w:numPr>
        <w:rPr>
          <w:rFonts w:ascii="Arial" w:hAnsi="Arial" w:cs="Arial"/>
          <w:sz w:val="22"/>
          <w:szCs w:val="22"/>
        </w:rPr>
      </w:pPr>
      <w:ins w:id="185" w:author="PricewaterhouseCoopers" w:date="2012-11-16T11:47:00Z">
        <w:r w:rsidRPr="00C575C4">
          <w:rPr>
            <w:rFonts w:ascii="Arial" w:hAnsi="Arial" w:cs="Arial"/>
            <w:sz w:val="22"/>
            <w:szCs w:val="22"/>
          </w:rPr>
          <w:t>The chairperson of the Finance, Audit &amp; Risk Committee shall be appointed by the Board and must be a non-executive Member of the Board. The Chairperson of the Board is not eligible to be the Chairperson or a member of the Committee. If the Chairperson is absent from a meeting and did not designate another member, the Chairperson for that meeting must be elected from among the members present at the meeting</w:t>
        </w:r>
      </w:ins>
      <w:del w:id="186" w:author="PricewaterhouseCoopers" w:date="2012-11-16T11:47:00Z">
        <w:r w:rsidR="005C172E" w:rsidRPr="009C3F0E" w:rsidDel="00C575C4">
          <w:rPr>
            <w:rFonts w:ascii="Arial" w:hAnsi="Arial" w:cs="Arial"/>
            <w:sz w:val="22"/>
            <w:szCs w:val="22"/>
          </w:rPr>
          <w:delText>The chairman of the Finance</w:delText>
        </w:r>
        <w:r w:rsidR="00043BE2" w:rsidRPr="009C3F0E" w:rsidDel="00C575C4">
          <w:rPr>
            <w:rFonts w:ascii="Arial" w:hAnsi="Arial" w:cs="Arial"/>
            <w:sz w:val="22"/>
            <w:szCs w:val="22"/>
          </w:rPr>
          <w:delText xml:space="preserve">, </w:delText>
        </w:r>
        <w:r w:rsidR="005C172E" w:rsidRPr="009C3F0E" w:rsidDel="00C575C4">
          <w:rPr>
            <w:rFonts w:ascii="Arial" w:hAnsi="Arial" w:cs="Arial"/>
            <w:sz w:val="22"/>
            <w:szCs w:val="22"/>
          </w:rPr>
          <w:delText xml:space="preserve">Audit </w:delText>
        </w:r>
        <w:r w:rsidR="00043BE2" w:rsidRPr="009C3F0E" w:rsidDel="00C575C4">
          <w:rPr>
            <w:rFonts w:ascii="Arial" w:hAnsi="Arial" w:cs="Arial"/>
            <w:sz w:val="22"/>
            <w:szCs w:val="22"/>
          </w:rPr>
          <w:delText xml:space="preserve">&amp; Risk </w:delText>
        </w:r>
        <w:r w:rsidR="005C172E" w:rsidRPr="009C3F0E" w:rsidDel="00C575C4">
          <w:rPr>
            <w:rFonts w:ascii="Arial" w:hAnsi="Arial" w:cs="Arial"/>
            <w:sz w:val="22"/>
            <w:szCs w:val="22"/>
          </w:rPr>
          <w:delText xml:space="preserve">Committee shall be appointed by the Board and must be a </w:delText>
        </w:r>
        <w:r w:rsidR="008E5327" w:rsidRPr="009C3F0E" w:rsidDel="00C575C4">
          <w:rPr>
            <w:rFonts w:ascii="Arial" w:hAnsi="Arial" w:cs="Arial"/>
            <w:sz w:val="22"/>
            <w:szCs w:val="22"/>
          </w:rPr>
          <w:delText xml:space="preserve">non-executive </w:delText>
        </w:r>
        <w:r w:rsidR="005C172E" w:rsidRPr="009C3F0E" w:rsidDel="00C575C4">
          <w:rPr>
            <w:rFonts w:ascii="Arial" w:hAnsi="Arial" w:cs="Arial"/>
            <w:sz w:val="22"/>
            <w:szCs w:val="22"/>
          </w:rPr>
          <w:delText>Member of the ECB Board</w:delText>
        </w:r>
      </w:del>
      <w:r w:rsidR="005C172E" w:rsidRPr="009C3F0E">
        <w:rPr>
          <w:rFonts w:ascii="Arial" w:hAnsi="Arial" w:cs="Arial"/>
          <w:sz w:val="22"/>
          <w:szCs w:val="22"/>
        </w:rPr>
        <w:t>.</w:t>
      </w:r>
    </w:p>
    <w:p w:rsidR="005C172E" w:rsidRPr="009C3F0E" w:rsidRDefault="005C172E" w:rsidP="009C3F0E">
      <w:pPr>
        <w:rPr>
          <w:rFonts w:ascii="Arial" w:hAnsi="Arial" w:cs="Arial"/>
          <w:sz w:val="22"/>
          <w:szCs w:val="22"/>
        </w:rPr>
      </w:pPr>
    </w:p>
    <w:p w:rsidR="005C172E" w:rsidRDefault="005C172E" w:rsidP="009C3F0E">
      <w:pPr>
        <w:numPr>
          <w:ilvl w:val="1"/>
          <w:numId w:val="5"/>
        </w:numPr>
        <w:rPr>
          <w:ins w:id="187" w:author="PricewaterhouseCoopers" w:date="2012-11-16T11:48:00Z"/>
          <w:rFonts w:ascii="Arial" w:hAnsi="Arial" w:cs="Arial"/>
          <w:sz w:val="22"/>
          <w:szCs w:val="22"/>
        </w:rPr>
      </w:pPr>
      <w:r w:rsidRPr="009C3F0E">
        <w:rPr>
          <w:rFonts w:ascii="Arial" w:hAnsi="Arial" w:cs="Arial"/>
          <w:sz w:val="22"/>
          <w:szCs w:val="22"/>
        </w:rPr>
        <w:t>The quorum of the Finance</w:t>
      </w:r>
      <w:r w:rsidR="00043BE2" w:rsidRPr="009C3F0E">
        <w:rPr>
          <w:rFonts w:ascii="Arial" w:hAnsi="Arial" w:cs="Arial"/>
          <w:sz w:val="22"/>
          <w:szCs w:val="22"/>
        </w:rPr>
        <w:t>,</w:t>
      </w:r>
      <w:r w:rsidR="000605E2" w:rsidRPr="009C3F0E">
        <w:rPr>
          <w:rFonts w:ascii="Arial" w:hAnsi="Arial" w:cs="Arial"/>
          <w:sz w:val="22"/>
          <w:szCs w:val="22"/>
        </w:rPr>
        <w:t xml:space="preserve"> </w:t>
      </w:r>
      <w:r w:rsidRPr="009C3F0E">
        <w:rPr>
          <w:rFonts w:ascii="Arial" w:hAnsi="Arial" w:cs="Arial"/>
          <w:sz w:val="22"/>
          <w:szCs w:val="22"/>
        </w:rPr>
        <w:t xml:space="preserve">Audit </w:t>
      </w:r>
      <w:r w:rsidR="00043BE2" w:rsidRPr="009C3F0E">
        <w:rPr>
          <w:rFonts w:ascii="Arial" w:hAnsi="Arial" w:cs="Arial"/>
          <w:sz w:val="22"/>
          <w:szCs w:val="22"/>
        </w:rPr>
        <w:t xml:space="preserve">&amp; Risk </w:t>
      </w:r>
      <w:r w:rsidRPr="009C3F0E">
        <w:rPr>
          <w:rFonts w:ascii="Arial" w:hAnsi="Arial" w:cs="Arial"/>
          <w:sz w:val="22"/>
          <w:szCs w:val="22"/>
        </w:rPr>
        <w:t>Committee shall be two members.</w:t>
      </w:r>
      <w:r w:rsidR="00105257" w:rsidRPr="009C3F0E">
        <w:rPr>
          <w:rFonts w:ascii="Arial" w:hAnsi="Arial" w:cs="Arial"/>
          <w:sz w:val="22"/>
          <w:szCs w:val="22"/>
        </w:rPr>
        <w:t xml:space="preserve"> Individuals in attendance at Committee meetings by invitation may participate in discussions but do not form part of the quorum for the Committee meetings.</w:t>
      </w:r>
    </w:p>
    <w:p w:rsidR="00C575C4" w:rsidRDefault="00C575C4">
      <w:pPr>
        <w:pStyle w:val="ListParagraph"/>
        <w:rPr>
          <w:ins w:id="188" w:author="PricewaterhouseCoopers" w:date="2012-11-16T11:48:00Z"/>
          <w:rFonts w:ascii="Arial" w:hAnsi="Arial" w:cs="Arial"/>
          <w:sz w:val="22"/>
          <w:szCs w:val="22"/>
        </w:rPr>
        <w:pPrChange w:id="189" w:author="PricewaterhouseCoopers" w:date="2012-11-16T11:48:00Z">
          <w:pPr>
            <w:numPr>
              <w:ilvl w:val="1"/>
              <w:numId w:val="5"/>
            </w:numPr>
            <w:tabs>
              <w:tab w:val="num" w:pos="720"/>
            </w:tabs>
            <w:ind w:left="720" w:hanging="720"/>
          </w:pPr>
        </w:pPrChange>
      </w:pPr>
    </w:p>
    <w:p w:rsidR="00C575C4" w:rsidRPr="00C575C4" w:rsidRDefault="00C575C4" w:rsidP="00C575C4">
      <w:pPr>
        <w:numPr>
          <w:ilvl w:val="1"/>
          <w:numId w:val="5"/>
        </w:numPr>
        <w:rPr>
          <w:ins w:id="190" w:author="PricewaterhouseCoopers" w:date="2012-11-16T11:48:00Z"/>
          <w:rFonts w:ascii="Arial" w:hAnsi="Arial" w:cs="Arial"/>
          <w:sz w:val="22"/>
          <w:szCs w:val="22"/>
        </w:rPr>
      </w:pPr>
      <w:ins w:id="191" w:author="PricewaterhouseCoopers" w:date="2012-11-16T11:48:00Z">
        <w:r w:rsidRPr="00C575C4">
          <w:rPr>
            <w:rFonts w:ascii="Arial" w:hAnsi="Arial" w:cs="Arial"/>
            <w:sz w:val="22"/>
            <w:szCs w:val="22"/>
          </w:rPr>
          <w:t>The Board must fill vacancies on the Committee within 60 business days after the vacancy arises.</w:t>
        </w:r>
      </w:ins>
    </w:p>
    <w:p w:rsidR="00C575C4" w:rsidRPr="00C575C4" w:rsidRDefault="00C575C4">
      <w:pPr>
        <w:ind w:left="720"/>
        <w:rPr>
          <w:ins w:id="192" w:author="PricewaterhouseCoopers" w:date="2012-11-16T11:48:00Z"/>
          <w:rFonts w:ascii="Arial" w:hAnsi="Arial" w:cs="Arial"/>
          <w:sz w:val="22"/>
          <w:szCs w:val="22"/>
        </w:rPr>
        <w:pPrChange w:id="193" w:author="PricewaterhouseCoopers" w:date="2012-11-16T11:48:00Z">
          <w:pPr>
            <w:numPr>
              <w:ilvl w:val="1"/>
              <w:numId w:val="5"/>
            </w:numPr>
            <w:tabs>
              <w:tab w:val="num" w:pos="720"/>
            </w:tabs>
            <w:ind w:left="720" w:hanging="720"/>
          </w:pPr>
        </w:pPrChange>
      </w:pPr>
    </w:p>
    <w:p w:rsidR="00C575C4" w:rsidRPr="00C575C4" w:rsidRDefault="00C575C4" w:rsidP="00C575C4">
      <w:pPr>
        <w:numPr>
          <w:ilvl w:val="1"/>
          <w:numId w:val="5"/>
        </w:numPr>
        <w:rPr>
          <w:ins w:id="194" w:author="PricewaterhouseCoopers" w:date="2012-11-16T11:48:00Z"/>
          <w:rFonts w:ascii="Arial" w:hAnsi="Arial" w:cs="Arial"/>
          <w:sz w:val="22"/>
          <w:szCs w:val="22"/>
        </w:rPr>
      </w:pPr>
      <w:ins w:id="195" w:author="PricewaterhouseCoopers" w:date="2012-11-16T11:48:00Z">
        <w:r w:rsidRPr="00C575C4">
          <w:rPr>
            <w:rFonts w:ascii="Arial" w:hAnsi="Arial" w:cs="Arial"/>
            <w:sz w:val="22"/>
            <w:szCs w:val="22"/>
          </w:rPr>
          <w:t>The Committee members must keep up to date with developments affecting the required skill- set.</w:t>
        </w:r>
      </w:ins>
    </w:p>
    <w:p w:rsidR="00C575C4" w:rsidRPr="00C575C4" w:rsidRDefault="00C575C4">
      <w:pPr>
        <w:ind w:left="720"/>
        <w:rPr>
          <w:ins w:id="196" w:author="PricewaterhouseCoopers" w:date="2012-11-16T11:48:00Z"/>
          <w:rFonts w:ascii="Arial" w:hAnsi="Arial" w:cs="Arial"/>
          <w:sz w:val="22"/>
          <w:szCs w:val="22"/>
        </w:rPr>
        <w:pPrChange w:id="197" w:author="PricewaterhouseCoopers" w:date="2012-11-16T11:48:00Z">
          <w:pPr>
            <w:numPr>
              <w:ilvl w:val="1"/>
              <w:numId w:val="5"/>
            </w:numPr>
            <w:tabs>
              <w:tab w:val="num" w:pos="720"/>
            </w:tabs>
            <w:ind w:left="720" w:hanging="720"/>
          </w:pPr>
        </w:pPrChange>
      </w:pPr>
    </w:p>
    <w:p w:rsidR="00C575C4" w:rsidRPr="009C3F0E" w:rsidRDefault="00C575C4" w:rsidP="00C575C4">
      <w:pPr>
        <w:numPr>
          <w:ilvl w:val="1"/>
          <w:numId w:val="5"/>
        </w:numPr>
        <w:rPr>
          <w:rFonts w:ascii="Arial" w:hAnsi="Arial" w:cs="Arial"/>
          <w:sz w:val="22"/>
          <w:szCs w:val="22"/>
        </w:rPr>
      </w:pPr>
      <w:ins w:id="198" w:author="PricewaterhouseCoopers" w:date="2012-11-16T11:48:00Z">
        <w:r w:rsidRPr="00C575C4">
          <w:rPr>
            <w:rFonts w:ascii="Arial" w:hAnsi="Arial" w:cs="Arial"/>
            <w:sz w:val="22"/>
            <w:szCs w:val="22"/>
          </w:rPr>
          <w:t>The chairman of the audit committee should participate in setting and agreeing the agenda of the committee.</w:t>
        </w:r>
      </w:ins>
    </w:p>
    <w:p w:rsidR="005C172E" w:rsidRPr="009C3F0E" w:rsidRDefault="005C172E" w:rsidP="009C3F0E">
      <w:pPr>
        <w:rPr>
          <w:rFonts w:ascii="Arial" w:hAnsi="Arial" w:cs="Arial"/>
          <w:sz w:val="22"/>
          <w:szCs w:val="22"/>
        </w:rPr>
      </w:pPr>
    </w:p>
    <w:p w:rsidR="005C172E" w:rsidRPr="009C3F0E" w:rsidRDefault="005C172E" w:rsidP="009C3F0E">
      <w:pPr>
        <w:numPr>
          <w:ilvl w:val="0"/>
          <w:numId w:val="5"/>
        </w:numPr>
        <w:rPr>
          <w:rFonts w:ascii="Arial" w:hAnsi="Arial" w:cs="Arial"/>
          <w:b/>
          <w:sz w:val="22"/>
          <w:szCs w:val="22"/>
        </w:rPr>
      </w:pPr>
      <w:r w:rsidRPr="009C3F0E">
        <w:rPr>
          <w:rFonts w:ascii="Arial" w:hAnsi="Arial" w:cs="Arial"/>
          <w:b/>
          <w:sz w:val="22"/>
          <w:szCs w:val="22"/>
        </w:rPr>
        <w:t>Meetings</w:t>
      </w:r>
    </w:p>
    <w:p w:rsidR="005C172E" w:rsidRPr="009C3F0E" w:rsidRDefault="005C172E" w:rsidP="009C3F0E">
      <w:pPr>
        <w:rPr>
          <w:rFonts w:ascii="Arial" w:hAnsi="Arial" w:cs="Arial"/>
          <w:sz w:val="22"/>
          <w:szCs w:val="22"/>
        </w:rPr>
      </w:pPr>
    </w:p>
    <w:p w:rsidR="005C172E" w:rsidRPr="00C575C4" w:rsidRDefault="008E7DAF" w:rsidP="00C575C4">
      <w:pPr>
        <w:pStyle w:val="ListParagraph"/>
        <w:numPr>
          <w:ilvl w:val="1"/>
          <w:numId w:val="276"/>
        </w:numPr>
        <w:ind w:left="709" w:hanging="709"/>
        <w:rPr>
          <w:rFonts w:ascii="Arial" w:hAnsi="Arial" w:cs="Arial"/>
          <w:sz w:val="22"/>
          <w:szCs w:val="22"/>
        </w:rPr>
      </w:pPr>
      <w:r w:rsidRPr="00C575C4">
        <w:rPr>
          <w:rFonts w:ascii="Arial" w:hAnsi="Arial" w:cs="Arial"/>
          <w:sz w:val="22"/>
          <w:szCs w:val="22"/>
        </w:rPr>
        <w:tab/>
      </w:r>
      <w:r w:rsidR="005C172E" w:rsidRPr="00C575C4">
        <w:rPr>
          <w:rFonts w:ascii="Arial" w:hAnsi="Arial" w:cs="Arial"/>
          <w:sz w:val="22"/>
          <w:szCs w:val="22"/>
        </w:rPr>
        <w:t>Meetings shall be held not less than four times a year, at least two weeks before a Board Meeting.</w:t>
      </w:r>
      <w:r w:rsidR="000B3663" w:rsidRPr="00C575C4">
        <w:rPr>
          <w:rFonts w:ascii="Arial" w:hAnsi="Arial" w:cs="Arial"/>
          <w:sz w:val="22"/>
          <w:szCs w:val="22"/>
        </w:rPr>
        <w:t xml:space="preserve"> </w:t>
      </w:r>
      <w:commentRangeStart w:id="199"/>
      <w:r w:rsidR="000B3663" w:rsidRPr="00C575C4">
        <w:rPr>
          <w:rFonts w:ascii="Arial" w:hAnsi="Arial" w:cs="Arial"/>
          <w:sz w:val="22"/>
          <w:szCs w:val="22"/>
        </w:rPr>
        <w:t>The length of meetings and the agendas are to be determined in accordance with the annual plan that the Committee prepared.</w:t>
      </w:r>
      <w:commentRangeEnd w:id="199"/>
      <w:r w:rsidR="00C575C4">
        <w:rPr>
          <w:rStyle w:val="CommentReference"/>
        </w:rPr>
        <w:commentReference w:id="199"/>
      </w:r>
    </w:p>
    <w:p w:rsidR="005C172E" w:rsidRPr="009C3F0E" w:rsidRDefault="005C172E" w:rsidP="009C3F0E">
      <w:pPr>
        <w:rPr>
          <w:rFonts w:ascii="Arial" w:hAnsi="Arial" w:cs="Arial"/>
          <w:sz w:val="22"/>
          <w:szCs w:val="22"/>
        </w:rPr>
      </w:pPr>
    </w:p>
    <w:p w:rsidR="005C172E" w:rsidRPr="009C3F0E" w:rsidRDefault="005C172E" w:rsidP="00C575C4">
      <w:pPr>
        <w:pStyle w:val="ListParagraph"/>
        <w:numPr>
          <w:ilvl w:val="1"/>
          <w:numId w:val="276"/>
        </w:numPr>
        <w:ind w:left="709" w:hanging="709"/>
        <w:rPr>
          <w:rFonts w:ascii="Arial" w:hAnsi="Arial" w:cs="Arial"/>
          <w:sz w:val="22"/>
          <w:szCs w:val="22"/>
        </w:rPr>
      </w:pPr>
      <w:r w:rsidRPr="009C3F0E">
        <w:rPr>
          <w:rFonts w:ascii="Arial" w:hAnsi="Arial" w:cs="Arial"/>
          <w:sz w:val="22"/>
          <w:szCs w:val="22"/>
        </w:rPr>
        <w:t>The External Auditors or the CEO</w:t>
      </w:r>
      <w:r w:rsidR="0047348B" w:rsidRPr="009C3F0E">
        <w:rPr>
          <w:rFonts w:ascii="Arial" w:hAnsi="Arial" w:cs="Arial"/>
          <w:sz w:val="22"/>
          <w:szCs w:val="22"/>
        </w:rPr>
        <w:t xml:space="preserve">, with approval of the Chairperson, </w:t>
      </w:r>
      <w:r w:rsidRPr="009C3F0E">
        <w:rPr>
          <w:rFonts w:ascii="Arial" w:hAnsi="Arial" w:cs="Arial"/>
          <w:sz w:val="22"/>
          <w:szCs w:val="22"/>
        </w:rPr>
        <w:t>may request a meeting if they consider it necessary.</w:t>
      </w:r>
    </w:p>
    <w:p w:rsidR="005C172E" w:rsidRPr="009C3F0E" w:rsidRDefault="005C172E" w:rsidP="009C3F0E">
      <w:pPr>
        <w:rPr>
          <w:rFonts w:ascii="Arial" w:hAnsi="Arial" w:cs="Arial"/>
          <w:sz w:val="22"/>
          <w:szCs w:val="22"/>
        </w:rPr>
      </w:pPr>
    </w:p>
    <w:p w:rsidR="005C172E" w:rsidRPr="009C3F0E" w:rsidRDefault="005C172E" w:rsidP="00C575C4">
      <w:pPr>
        <w:pStyle w:val="ListParagraph"/>
        <w:numPr>
          <w:ilvl w:val="1"/>
          <w:numId w:val="276"/>
        </w:numPr>
        <w:ind w:left="709" w:hanging="709"/>
        <w:rPr>
          <w:rFonts w:ascii="Arial" w:hAnsi="Arial" w:cs="Arial"/>
          <w:sz w:val="22"/>
          <w:szCs w:val="22"/>
        </w:rPr>
      </w:pPr>
      <w:r w:rsidRPr="009C3F0E">
        <w:rPr>
          <w:rFonts w:ascii="Arial" w:hAnsi="Arial" w:cs="Arial"/>
          <w:sz w:val="22"/>
          <w:szCs w:val="22"/>
        </w:rPr>
        <w:t xml:space="preserve">The General Manager Finance and Administration, and the Accountant should attend </w:t>
      </w:r>
      <w:r w:rsidR="008E7DAF">
        <w:rPr>
          <w:rFonts w:ascii="Arial" w:hAnsi="Arial" w:cs="Arial"/>
          <w:sz w:val="22"/>
          <w:szCs w:val="22"/>
        </w:rPr>
        <w:tab/>
      </w:r>
      <w:r w:rsidRPr="009C3F0E">
        <w:rPr>
          <w:rFonts w:ascii="Arial" w:hAnsi="Arial" w:cs="Arial"/>
          <w:sz w:val="22"/>
          <w:szCs w:val="22"/>
        </w:rPr>
        <w:t>the meeting in a non-voting capacity.</w:t>
      </w:r>
    </w:p>
    <w:p w:rsidR="005C172E" w:rsidRPr="009C3F0E" w:rsidRDefault="005C172E" w:rsidP="009C3F0E">
      <w:pPr>
        <w:rPr>
          <w:rFonts w:ascii="Arial" w:hAnsi="Arial" w:cs="Arial"/>
          <w:sz w:val="22"/>
          <w:szCs w:val="22"/>
        </w:rPr>
      </w:pPr>
    </w:p>
    <w:p w:rsidR="005C172E" w:rsidRPr="009C3F0E" w:rsidRDefault="005C172E" w:rsidP="00C575C4">
      <w:pPr>
        <w:pStyle w:val="ListParagraph"/>
        <w:numPr>
          <w:ilvl w:val="1"/>
          <w:numId w:val="276"/>
        </w:numPr>
        <w:ind w:left="709" w:hanging="709"/>
        <w:rPr>
          <w:rFonts w:ascii="Arial" w:hAnsi="Arial" w:cs="Arial"/>
          <w:sz w:val="22"/>
          <w:szCs w:val="22"/>
        </w:rPr>
      </w:pPr>
      <w:r w:rsidRPr="009C3F0E">
        <w:rPr>
          <w:rFonts w:ascii="Arial" w:hAnsi="Arial" w:cs="Arial"/>
          <w:sz w:val="22"/>
          <w:szCs w:val="22"/>
        </w:rPr>
        <w:t>At least once a year,</w:t>
      </w:r>
      <w:ins w:id="200" w:author="PricewaterhouseCoopers" w:date="2012-11-14T14:56:00Z">
        <w:r w:rsidR="00810107">
          <w:rPr>
            <w:rFonts w:ascii="Arial" w:hAnsi="Arial" w:cs="Arial"/>
            <w:sz w:val="22"/>
            <w:szCs w:val="22"/>
          </w:rPr>
          <w:t xml:space="preserve"> outside of the four finance, audit &amp; risk committee meetings,</w:t>
        </w:r>
      </w:ins>
      <w:r w:rsidRPr="009C3F0E">
        <w:rPr>
          <w:rFonts w:ascii="Arial" w:hAnsi="Arial" w:cs="Arial"/>
          <w:sz w:val="22"/>
          <w:szCs w:val="22"/>
        </w:rPr>
        <w:t xml:space="preserve"> the Committee shall meet with the External Auditors with no </w:t>
      </w:r>
      <w:del w:id="201" w:author="PricewaterhouseCoopers" w:date="2012-11-16T12:38:00Z">
        <w:r w:rsidRPr="009C3F0E" w:rsidDel="000338DC">
          <w:rPr>
            <w:rFonts w:ascii="Arial" w:hAnsi="Arial" w:cs="Arial"/>
            <w:sz w:val="22"/>
            <w:szCs w:val="22"/>
          </w:rPr>
          <w:delText>other</w:delText>
        </w:r>
      </w:del>
      <w:del w:id="202" w:author="PricewaterhouseCoopers" w:date="2012-11-16T11:50:00Z">
        <w:r w:rsidRPr="009C3F0E" w:rsidDel="00C575C4">
          <w:rPr>
            <w:rFonts w:ascii="Arial" w:hAnsi="Arial" w:cs="Arial"/>
            <w:sz w:val="22"/>
            <w:szCs w:val="22"/>
          </w:rPr>
          <w:delText xml:space="preserve"> </w:delText>
        </w:r>
        <w:r w:rsidR="008E7DAF" w:rsidDel="00C575C4">
          <w:rPr>
            <w:rFonts w:ascii="Arial" w:hAnsi="Arial" w:cs="Arial"/>
            <w:sz w:val="22"/>
            <w:szCs w:val="22"/>
          </w:rPr>
          <w:tab/>
        </w:r>
        <w:r w:rsidRPr="009C3F0E" w:rsidDel="00C575C4">
          <w:rPr>
            <w:rFonts w:ascii="Arial" w:hAnsi="Arial" w:cs="Arial"/>
            <w:sz w:val="22"/>
            <w:szCs w:val="22"/>
          </w:rPr>
          <w:delText>B</w:delText>
        </w:r>
      </w:del>
      <w:del w:id="203" w:author="PricewaterhouseCoopers" w:date="2012-11-16T12:38:00Z">
        <w:r w:rsidRPr="009C3F0E" w:rsidDel="000338DC">
          <w:rPr>
            <w:rFonts w:ascii="Arial" w:hAnsi="Arial" w:cs="Arial"/>
            <w:sz w:val="22"/>
            <w:szCs w:val="22"/>
          </w:rPr>
          <w:delText>oard</w:delText>
        </w:r>
      </w:del>
      <w:ins w:id="204" w:author="PricewaterhouseCoopers" w:date="2012-11-16T12:38:00Z">
        <w:r w:rsidR="000338DC" w:rsidRPr="009C3F0E">
          <w:rPr>
            <w:rFonts w:ascii="Arial" w:hAnsi="Arial" w:cs="Arial"/>
            <w:sz w:val="22"/>
            <w:szCs w:val="22"/>
          </w:rPr>
          <w:t>other</w:t>
        </w:r>
        <w:r w:rsidR="000338DC">
          <w:rPr>
            <w:rFonts w:ascii="Arial" w:hAnsi="Arial" w:cs="Arial"/>
            <w:sz w:val="22"/>
            <w:szCs w:val="22"/>
          </w:rPr>
          <w:t xml:space="preserve"> </w:t>
        </w:r>
        <w:r w:rsidR="000338DC" w:rsidRPr="009C3F0E">
          <w:rPr>
            <w:rFonts w:ascii="Arial" w:hAnsi="Arial" w:cs="Arial"/>
            <w:sz w:val="22"/>
            <w:szCs w:val="22"/>
          </w:rPr>
          <w:t>Board</w:t>
        </w:r>
      </w:ins>
      <w:r w:rsidRPr="009C3F0E">
        <w:rPr>
          <w:rFonts w:ascii="Arial" w:hAnsi="Arial" w:cs="Arial"/>
          <w:sz w:val="22"/>
          <w:szCs w:val="22"/>
        </w:rPr>
        <w:t xml:space="preserve"> Members or staff present. Similarly, at least once a year, the Committee should </w:t>
      </w:r>
      <w:del w:id="205" w:author="PricewaterhouseCoopers" w:date="2012-11-16T11:50:00Z">
        <w:r w:rsidR="008E7DAF" w:rsidDel="00C575C4">
          <w:rPr>
            <w:rFonts w:ascii="Arial" w:hAnsi="Arial" w:cs="Arial"/>
            <w:sz w:val="22"/>
            <w:szCs w:val="22"/>
          </w:rPr>
          <w:tab/>
        </w:r>
      </w:del>
      <w:ins w:id="206" w:author="PricewaterhouseCoopers" w:date="2012-11-16T11:50:00Z">
        <w:r w:rsidR="00C575C4">
          <w:rPr>
            <w:rFonts w:ascii="Arial" w:hAnsi="Arial" w:cs="Arial"/>
            <w:sz w:val="22"/>
            <w:szCs w:val="22"/>
          </w:rPr>
          <w:t xml:space="preserve"> </w:t>
        </w:r>
      </w:ins>
      <w:r w:rsidRPr="009C3F0E">
        <w:rPr>
          <w:rFonts w:ascii="Arial" w:hAnsi="Arial" w:cs="Arial"/>
          <w:sz w:val="22"/>
          <w:szCs w:val="22"/>
        </w:rPr>
        <w:t>meet with the Accountant with no other ECB Board Members or staff present.</w:t>
      </w:r>
    </w:p>
    <w:p w:rsidR="005C172E" w:rsidRPr="009C3F0E" w:rsidRDefault="005C172E" w:rsidP="00C575C4">
      <w:pPr>
        <w:pStyle w:val="ListParagraph"/>
        <w:ind w:left="709"/>
        <w:rPr>
          <w:rFonts w:ascii="Arial" w:hAnsi="Arial" w:cs="Arial"/>
          <w:sz w:val="22"/>
          <w:szCs w:val="22"/>
        </w:rPr>
      </w:pPr>
    </w:p>
    <w:p w:rsidR="005C172E" w:rsidRPr="009C3F0E" w:rsidRDefault="005C172E" w:rsidP="00C575C4">
      <w:pPr>
        <w:pStyle w:val="ListParagraph"/>
        <w:numPr>
          <w:ilvl w:val="1"/>
          <w:numId w:val="276"/>
        </w:numPr>
        <w:ind w:left="709" w:hanging="709"/>
        <w:rPr>
          <w:rFonts w:ascii="Arial" w:hAnsi="Arial" w:cs="Arial"/>
          <w:sz w:val="22"/>
          <w:szCs w:val="22"/>
        </w:rPr>
      </w:pPr>
      <w:r w:rsidRPr="009C3F0E">
        <w:rPr>
          <w:rFonts w:ascii="Arial" w:hAnsi="Arial" w:cs="Arial"/>
          <w:sz w:val="22"/>
          <w:szCs w:val="22"/>
        </w:rPr>
        <w:t>The Board Secretary shall be the Secretary of the Finance &amp; Audit Committee.</w:t>
      </w:r>
    </w:p>
    <w:p w:rsidR="005C172E" w:rsidRPr="009C3F0E" w:rsidRDefault="005C172E" w:rsidP="00C575C4">
      <w:pPr>
        <w:pStyle w:val="ListParagraph"/>
        <w:ind w:left="709"/>
        <w:rPr>
          <w:rFonts w:ascii="Arial" w:hAnsi="Arial" w:cs="Arial"/>
          <w:sz w:val="22"/>
          <w:szCs w:val="22"/>
        </w:rPr>
      </w:pPr>
    </w:p>
    <w:p w:rsidR="00C575C4" w:rsidRDefault="00FD21A7" w:rsidP="00C575C4">
      <w:pPr>
        <w:pStyle w:val="ListParagraph"/>
        <w:numPr>
          <w:ilvl w:val="1"/>
          <w:numId w:val="276"/>
        </w:numPr>
        <w:ind w:left="709" w:hanging="709"/>
        <w:rPr>
          <w:ins w:id="207" w:author="PricewaterhouseCoopers" w:date="2012-11-16T11:53:00Z"/>
          <w:rFonts w:ascii="Arial" w:hAnsi="Arial" w:cs="Arial"/>
          <w:sz w:val="22"/>
          <w:szCs w:val="22"/>
        </w:rPr>
      </w:pPr>
      <w:r w:rsidRPr="00C575C4">
        <w:rPr>
          <w:rFonts w:ascii="Arial" w:hAnsi="Arial" w:cs="Arial"/>
          <w:sz w:val="22"/>
          <w:szCs w:val="22"/>
        </w:rPr>
        <w:t xml:space="preserve">The detailed </w:t>
      </w:r>
      <w:r w:rsidR="004E2B00" w:rsidRPr="00C575C4">
        <w:rPr>
          <w:rFonts w:ascii="Arial" w:hAnsi="Arial" w:cs="Arial"/>
          <w:sz w:val="22"/>
          <w:szCs w:val="22"/>
        </w:rPr>
        <w:t>a</w:t>
      </w:r>
      <w:r w:rsidRPr="00C575C4">
        <w:rPr>
          <w:rFonts w:ascii="Arial" w:hAnsi="Arial" w:cs="Arial"/>
          <w:sz w:val="22"/>
          <w:szCs w:val="22"/>
        </w:rPr>
        <w:t xml:space="preserve">gendas (together with the supporting documentation) must be circulated to </w:t>
      </w:r>
      <w:r w:rsidR="008E7DAF" w:rsidRPr="00C575C4">
        <w:rPr>
          <w:rFonts w:ascii="Arial" w:hAnsi="Arial" w:cs="Arial"/>
          <w:sz w:val="22"/>
          <w:szCs w:val="22"/>
        </w:rPr>
        <w:tab/>
      </w:r>
      <w:r w:rsidRPr="00C575C4">
        <w:rPr>
          <w:rFonts w:ascii="Arial" w:hAnsi="Arial" w:cs="Arial"/>
          <w:sz w:val="22"/>
          <w:szCs w:val="22"/>
        </w:rPr>
        <w:t xml:space="preserve">all Board Members at least one week prior to each meeting. Detailed agendas must be </w:t>
      </w:r>
      <w:r w:rsidR="008E7DAF" w:rsidRPr="00C575C4">
        <w:rPr>
          <w:rFonts w:ascii="Arial" w:hAnsi="Arial" w:cs="Arial"/>
          <w:sz w:val="22"/>
          <w:szCs w:val="22"/>
        </w:rPr>
        <w:tab/>
      </w:r>
      <w:r w:rsidRPr="00C575C4">
        <w:rPr>
          <w:rFonts w:ascii="Arial" w:hAnsi="Arial" w:cs="Arial"/>
          <w:sz w:val="22"/>
          <w:szCs w:val="22"/>
        </w:rPr>
        <w:t xml:space="preserve">circulated to all General Managers at least one week prior to the meetings. </w:t>
      </w:r>
      <w:r w:rsidR="004E2B00" w:rsidRPr="00C575C4">
        <w:rPr>
          <w:rFonts w:ascii="Arial" w:hAnsi="Arial" w:cs="Arial"/>
          <w:sz w:val="22"/>
          <w:szCs w:val="22"/>
        </w:rPr>
        <w:t xml:space="preserve">Finance, </w:t>
      </w:r>
      <w:r w:rsidR="008E7DAF" w:rsidRPr="00C575C4">
        <w:rPr>
          <w:rFonts w:ascii="Arial" w:hAnsi="Arial" w:cs="Arial"/>
          <w:sz w:val="22"/>
          <w:szCs w:val="22"/>
        </w:rPr>
        <w:tab/>
      </w:r>
      <w:r w:rsidR="004E2B00" w:rsidRPr="00C575C4">
        <w:rPr>
          <w:rFonts w:ascii="Arial" w:hAnsi="Arial" w:cs="Arial"/>
          <w:sz w:val="22"/>
          <w:szCs w:val="22"/>
        </w:rPr>
        <w:t xml:space="preserve">Audit &amp; Risk </w:t>
      </w:r>
      <w:r w:rsidRPr="00C575C4">
        <w:rPr>
          <w:rFonts w:ascii="Arial" w:hAnsi="Arial" w:cs="Arial"/>
          <w:sz w:val="22"/>
          <w:szCs w:val="22"/>
        </w:rPr>
        <w:t xml:space="preserve">Committee members must be fully prepared for Committee meetings in </w:t>
      </w:r>
      <w:r w:rsidR="008E7DAF" w:rsidRPr="00C575C4">
        <w:rPr>
          <w:rFonts w:ascii="Arial" w:hAnsi="Arial" w:cs="Arial"/>
          <w:sz w:val="22"/>
          <w:szCs w:val="22"/>
        </w:rPr>
        <w:tab/>
      </w:r>
      <w:r w:rsidRPr="00C575C4">
        <w:rPr>
          <w:rFonts w:ascii="Arial" w:hAnsi="Arial" w:cs="Arial"/>
          <w:sz w:val="22"/>
          <w:szCs w:val="22"/>
        </w:rPr>
        <w:t>order to provide appropriate and constructive input on matters discussed.</w:t>
      </w:r>
    </w:p>
    <w:p w:rsidR="00C575C4" w:rsidRPr="00C575C4" w:rsidRDefault="00C575C4" w:rsidP="00C575C4">
      <w:pPr>
        <w:pStyle w:val="ListParagraph"/>
        <w:rPr>
          <w:ins w:id="208" w:author="PricewaterhouseCoopers" w:date="2012-11-16T11:53:00Z"/>
          <w:rFonts w:ascii="Arial" w:hAnsi="Arial" w:cs="Arial"/>
          <w:sz w:val="22"/>
          <w:szCs w:val="22"/>
        </w:rPr>
      </w:pPr>
    </w:p>
    <w:p w:rsidR="00C575C4" w:rsidRPr="00C575C4" w:rsidRDefault="00C575C4" w:rsidP="00C575C4">
      <w:pPr>
        <w:pStyle w:val="ListParagraph"/>
        <w:numPr>
          <w:ilvl w:val="1"/>
          <w:numId w:val="276"/>
        </w:numPr>
        <w:ind w:left="709" w:hanging="709"/>
        <w:rPr>
          <w:ins w:id="209" w:author="PricewaterhouseCoopers" w:date="2012-11-16T11:51:00Z"/>
          <w:rFonts w:ascii="Arial" w:hAnsi="Arial" w:cs="Arial"/>
          <w:sz w:val="22"/>
          <w:szCs w:val="22"/>
        </w:rPr>
      </w:pPr>
      <w:ins w:id="210" w:author="PricewaterhouseCoopers" w:date="2012-11-16T11:51:00Z">
        <w:r w:rsidRPr="00C575C4">
          <w:rPr>
            <w:rFonts w:ascii="Arial" w:hAnsi="Arial" w:cs="Arial"/>
            <w:sz w:val="22"/>
            <w:szCs w:val="22"/>
          </w:rPr>
          <w:t>If the nominated Chairperson of the Committee is absent from a meeting, the members present must elect one of the members present to act as Chairperson.</w:t>
        </w:r>
      </w:ins>
    </w:p>
    <w:p w:rsidR="00C575C4" w:rsidRPr="009C3F0E" w:rsidRDefault="00C575C4" w:rsidP="008E7DAF">
      <w:pPr>
        <w:rPr>
          <w:rFonts w:ascii="Arial" w:hAnsi="Arial" w:cs="Arial"/>
          <w:sz w:val="22"/>
          <w:szCs w:val="22"/>
        </w:rPr>
      </w:pPr>
    </w:p>
    <w:p w:rsidR="005C172E" w:rsidRPr="009C3F0E" w:rsidRDefault="005C172E" w:rsidP="009C3F0E">
      <w:pPr>
        <w:rPr>
          <w:rFonts w:ascii="Arial" w:hAnsi="Arial" w:cs="Arial"/>
          <w:sz w:val="22"/>
          <w:szCs w:val="22"/>
        </w:rPr>
      </w:pPr>
    </w:p>
    <w:p w:rsidR="005C172E" w:rsidRPr="009C3F0E" w:rsidRDefault="004D442A" w:rsidP="00C575C4">
      <w:pPr>
        <w:pStyle w:val="ListParagraph"/>
        <w:numPr>
          <w:ilvl w:val="1"/>
          <w:numId w:val="276"/>
        </w:numPr>
        <w:ind w:left="709" w:hanging="709"/>
        <w:rPr>
          <w:rFonts w:ascii="Arial" w:hAnsi="Arial" w:cs="Arial"/>
          <w:sz w:val="22"/>
          <w:szCs w:val="22"/>
        </w:rPr>
      </w:pPr>
      <w:r w:rsidRPr="009C3F0E">
        <w:rPr>
          <w:rFonts w:ascii="Arial" w:hAnsi="Arial" w:cs="Arial"/>
          <w:sz w:val="22"/>
          <w:szCs w:val="22"/>
        </w:rPr>
        <w:t xml:space="preserve">Minutes of the meetings of the </w:t>
      </w:r>
      <w:r w:rsidR="00043BE2" w:rsidRPr="009C3F0E">
        <w:rPr>
          <w:rFonts w:ascii="Arial" w:hAnsi="Arial" w:cs="Arial"/>
          <w:sz w:val="22"/>
          <w:szCs w:val="22"/>
        </w:rPr>
        <w:t>Finance, Audit &amp; Risk</w:t>
      </w:r>
      <w:r w:rsidRPr="009C3F0E">
        <w:rPr>
          <w:rFonts w:ascii="Arial" w:hAnsi="Arial" w:cs="Arial"/>
          <w:sz w:val="22"/>
          <w:szCs w:val="22"/>
        </w:rPr>
        <w:t xml:space="preserve"> Committee must be completed </w:t>
      </w:r>
      <w:r w:rsidR="008E7DAF">
        <w:rPr>
          <w:rFonts w:ascii="Arial" w:hAnsi="Arial" w:cs="Arial"/>
          <w:sz w:val="22"/>
          <w:szCs w:val="22"/>
        </w:rPr>
        <w:tab/>
      </w:r>
      <w:r w:rsidRPr="009C3F0E">
        <w:rPr>
          <w:rFonts w:ascii="Arial" w:hAnsi="Arial" w:cs="Arial"/>
          <w:sz w:val="22"/>
          <w:szCs w:val="22"/>
        </w:rPr>
        <w:t xml:space="preserve">within two weeks after the meetings and circulated to the Chairperson and members of </w:t>
      </w:r>
      <w:r w:rsidR="008E7DAF">
        <w:rPr>
          <w:rFonts w:ascii="Arial" w:hAnsi="Arial" w:cs="Arial"/>
          <w:sz w:val="22"/>
          <w:szCs w:val="22"/>
        </w:rPr>
        <w:tab/>
      </w:r>
      <w:r w:rsidRPr="009C3F0E">
        <w:rPr>
          <w:rFonts w:ascii="Arial" w:hAnsi="Arial" w:cs="Arial"/>
          <w:sz w:val="22"/>
          <w:szCs w:val="22"/>
        </w:rPr>
        <w:t xml:space="preserve">the </w:t>
      </w:r>
      <w:r w:rsidR="004E2B00" w:rsidRPr="009C3F0E">
        <w:rPr>
          <w:rFonts w:ascii="Arial" w:hAnsi="Arial" w:cs="Arial"/>
          <w:sz w:val="22"/>
          <w:szCs w:val="22"/>
        </w:rPr>
        <w:t xml:space="preserve">Finance, Audit &amp; Risk </w:t>
      </w:r>
      <w:r w:rsidRPr="009C3F0E">
        <w:rPr>
          <w:rFonts w:ascii="Arial" w:hAnsi="Arial" w:cs="Arial"/>
          <w:sz w:val="22"/>
          <w:szCs w:val="22"/>
        </w:rPr>
        <w:t xml:space="preserve">Committee. The minutes must be formally approved by the </w:t>
      </w:r>
      <w:r w:rsidR="008E7DAF">
        <w:rPr>
          <w:rFonts w:ascii="Arial" w:hAnsi="Arial" w:cs="Arial"/>
          <w:sz w:val="22"/>
          <w:szCs w:val="22"/>
        </w:rPr>
        <w:tab/>
      </w:r>
      <w:r w:rsidR="004E2B00" w:rsidRPr="009C3F0E">
        <w:rPr>
          <w:rFonts w:ascii="Arial" w:hAnsi="Arial" w:cs="Arial"/>
          <w:sz w:val="22"/>
          <w:szCs w:val="22"/>
        </w:rPr>
        <w:t xml:space="preserve">Finance, Audit &amp; Risk </w:t>
      </w:r>
      <w:r w:rsidRPr="009C3F0E">
        <w:rPr>
          <w:rFonts w:ascii="Arial" w:hAnsi="Arial" w:cs="Arial"/>
          <w:sz w:val="22"/>
          <w:szCs w:val="22"/>
        </w:rPr>
        <w:t>Committee at its next scheduled meeting.</w:t>
      </w:r>
      <w:ins w:id="211" w:author="PricewaterhouseCoopers" w:date="2012-11-16T11:54:00Z">
        <w:r w:rsidR="00D25FBB">
          <w:rPr>
            <w:rFonts w:ascii="Arial" w:hAnsi="Arial" w:cs="Arial"/>
            <w:sz w:val="22"/>
            <w:szCs w:val="22"/>
          </w:rPr>
          <w:t xml:space="preserve"> Once approved, minutes should be circulated to all other members of the Board.</w:t>
        </w:r>
      </w:ins>
    </w:p>
    <w:p w:rsidR="005C172E" w:rsidRPr="009C3F0E" w:rsidRDefault="008E7DAF" w:rsidP="009C3F0E">
      <w:pPr>
        <w:rPr>
          <w:rFonts w:ascii="Arial" w:hAnsi="Arial" w:cs="Arial"/>
          <w:sz w:val="22"/>
          <w:szCs w:val="22"/>
        </w:rPr>
      </w:pPr>
      <w:r>
        <w:rPr>
          <w:rFonts w:ascii="Arial" w:hAnsi="Arial" w:cs="Arial"/>
          <w:sz w:val="22"/>
          <w:szCs w:val="22"/>
        </w:rPr>
        <w:tab/>
      </w:r>
    </w:p>
    <w:p w:rsidR="005C172E" w:rsidRPr="009C3F0E" w:rsidRDefault="005C172E" w:rsidP="009C3F0E">
      <w:pPr>
        <w:numPr>
          <w:ilvl w:val="0"/>
          <w:numId w:val="5"/>
        </w:numPr>
        <w:rPr>
          <w:rFonts w:ascii="Arial" w:hAnsi="Arial" w:cs="Arial"/>
          <w:b/>
          <w:sz w:val="22"/>
          <w:szCs w:val="22"/>
        </w:rPr>
      </w:pPr>
      <w:r w:rsidRPr="009C3F0E">
        <w:rPr>
          <w:rFonts w:ascii="Arial" w:hAnsi="Arial" w:cs="Arial"/>
          <w:b/>
          <w:sz w:val="22"/>
          <w:szCs w:val="22"/>
        </w:rPr>
        <w:t xml:space="preserve">Authority </w:t>
      </w:r>
    </w:p>
    <w:p w:rsidR="005C172E" w:rsidRPr="009C3F0E" w:rsidRDefault="005C172E" w:rsidP="009C3F0E">
      <w:pPr>
        <w:rPr>
          <w:rFonts w:ascii="Arial" w:hAnsi="Arial" w:cs="Arial"/>
          <w:sz w:val="22"/>
          <w:szCs w:val="22"/>
        </w:rPr>
      </w:pPr>
    </w:p>
    <w:p w:rsidR="005C172E" w:rsidRPr="009C3F0E" w:rsidRDefault="005C172E" w:rsidP="009C3F0E">
      <w:pPr>
        <w:numPr>
          <w:ilvl w:val="1"/>
          <w:numId w:val="8"/>
        </w:numPr>
        <w:rPr>
          <w:rFonts w:ascii="Arial" w:hAnsi="Arial" w:cs="Arial"/>
          <w:sz w:val="22"/>
          <w:szCs w:val="22"/>
        </w:rPr>
      </w:pPr>
      <w:r w:rsidRPr="009C3F0E">
        <w:rPr>
          <w:rFonts w:ascii="Arial" w:hAnsi="Arial" w:cs="Arial"/>
          <w:sz w:val="22"/>
          <w:szCs w:val="22"/>
        </w:rPr>
        <w:t>The Finance</w:t>
      </w:r>
      <w:r w:rsidR="00043BE2" w:rsidRPr="009C3F0E">
        <w:rPr>
          <w:rFonts w:ascii="Arial" w:hAnsi="Arial" w:cs="Arial"/>
          <w:sz w:val="22"/>
          <w:szCs w:val="22"/>
        </w:rPr>
        <w:t xml:space="preserve">, </w:t>
      </w:r>
      <w:r w:rsidRPr="009C3F0E">
        <w:rPr>
          <w:rFonts w:ascii="Arial" w:hAnsi="Arial" w:cs="Arial"/>
          <w:sz w:val="22"/>
          <w:szCs w:val="22"/>
        </w:rPr>
        <w:t xml:space="preserve">Audit </w:t>
      </w:r>
      <w:r w:rsidR="00043BE2" w:rsidRPr="009C3F0E">
        <w:rPr>
          <w:rFonts w:ascii="Arial" w:hAnsi="Arial" w:cs="Arial"/>
          <w:sz w:val="22"/>
          <w:szCs w:val="22"/>
        </w:rPr>
        <w:t xml:space="preserve">&amp; Risk </w:t>
      </w:r>
      <w:r w:rsidRPr="009C3F0E">
        <w:rPr>
          <w:rFonts w:ascii="Arial" w:hAnsi="Arial" w:cs="Arial"/>
          <w:sz w:val="22"/>
          <w:szCs w:val="22"/>
        </w:rPr>
        <w:t>Committee is authorised by the Board to:</w:t>
      </w:r>
    </w:p>
    <w:p w:rsidR="005C172E" w:rsidRPr="009C3F0E" w:rsidRDefault="005C172E" w:rsidP="009C3F0E">
      <w:pPr>
        <w:rPr>
          <w:rFonts w:ascii="Arial" w:hAnsi="Arial" w:cs="Arial"/>
          <w:sz w:val="22"/>
          <w:szCs w:val="22"/>
        </w:rPr>
      </w:pPr>
    </w:p>
    <w:p w:rsidR="005C172E" w:rsidRPr="009C3F0E" w:rsidRDefault="005C172E" w:rsidP="00E87BD3">
      <w:pPr>
        <w:numPr>
          <w:ilvl w:val="2"/>
          <w:numId w:val="8"/>
        </w:numPr>
        <w:rPr>
          <w:rFonts w:ascii="Arial" w:hAnsi="Arial" w:cs="Arial"/>
          <w:sz w:val="22"/>
          <w:szCs w:val="22"/>
        </w:rPr>
      </w:pPr>
      <w:r w:rsidRPr="009C3F0E">
        <w:rPr>
          <w:rFonts w:ascii="Arial" w:hAnsi="Arial" w:cs="Arial"/>
          <w:sz w:val="22"/>
          <w:szCs w:val="22"/>
        </w:rPr>
        <w:t xml:space="preserve">Investigate any activity within its terms of reference, </w:t>
      </w:r>
    </w:p>
    <w:p w:rsidR="005C172E" w:rsidRPr="009C3F0E" w:rsidRDefault="005C172E" w:rsidP="00E87BD3">
      <w:pPr>
        <w:numPr>
          <w:ilvl w:val="2"/>
          <w:numId w:val="8"/>
        </w:numPr>
        <w:rPr>
          <w:rFonts w:ascii="Arial" w:hAnsi="Arial" w:cs="Arial"/>
          <w:sz w:val="22"/>
          <w:szCs w:val="22"/>
        </w:rPr>
      </w:pPr>
      <w:r w:rsidRPr="009C3F0E">
        <w:rPr>
          <w:rFonts w:ascii="Arial" w:hAnsi="Arial" w:cs="Arial"/>
          <w:sz w:val="22"/>
          <w:szCs w:val="22"/>
        </w:rPr>
        <w:t xml:space="preserve">Seek any information it requires from any employee, </w:t>
      </w:r>
    </w:p>
    <w:p w:rsidR="005C172E" w:rsidRPr="009C3F0E" w:rsidRDefault="005C172E" w:rsidP="00E87BD3">
      <w:pPr>
        <w:numPr>
          <w:ilvl w:val="2"/>
          <w:numId w:val="8"/>
        </w:numPr>
        <w:rPr>
          <w:rFonts w:ascii="Arial" w:hAnsi="Arial" w:cs="Arial"/>
          <w:sz w:val="22"/>
          <w:szCs w:val="22"/>
        </w:rPr>
      </w:pPr>
      <w:r w:rsidRPr="009C3F0E">
        <w:rPr>
          <w:rFonts w:ascii="Arial" w:hAnsi="Arial" w:cs="Arial"/>
          <w:sz w:val="22"/>
          <w:szCs w:val="22"/>
        </w:rPr>
        <w:t xml:space="preserve">Obtain outside legal or other independent professional advice within the Committee’s approved budget allocation, and </w:t>
      </w:r>
    </w:p>
    <w:p w:rsidR="005C172E" w:rsidRDefault="005C172E" w:rsidP="00E87BD3">
      <w:pPr>
        <w:numPr>
          <w:ilvl w:val="2"/>
          <w:numId w:val="8"/>
        </w:numPr>
        <w:rPr>
          <w:ins w:id="212" w:author="PricewaterhouseCoopers" w:date="2012-11-16T11:55:00Z"/>
          <w:rFonts w:ascii="Arial" w:hAnsi="Arial" w:cs="Arial"/>
          <w:sz w:val="22"/>
          <w:szCs w:val="22"/>
        </w:rPr>
      </w:pPr>
      <w:r w:rsidRPr="009C3F0E">
        <w:rPr>
          <w:rFonts w:ascii="Arial" w:hAnsi="Arial" w:cs="Arial"/>
          <w:sz w:val="22"/>
          <w:szCs w:val="22"/>
        </w:rPr>
        <w:t>Secure the attendance of outsiders with relevant experience and expertise if it considers it necessary.</w:t>
      </w:r>
    </w:p>
    <w:p w:rsidR="00D25FBB" w:rsidRPr="009C3F0E" w:rsidRDefault="00D25FBB" w:rsidP="00E87BD3">
      <w:pPr>
        <w:numPr>
          <w:ilvl w:val="2"/>
          <w:numId w:val="8"/>
        </w:numPr>
        <w:rPr>
          <w:rFonts w:ascii="Arial" w:hAnsi="Arial" w:cs="Arial"/>
          <w:sz w:val="22"/>
          <w:szCs w:val="22"/>
        </w:rPr>
      </w:pPr>
      <w:ins w:id="213" w:author="PricewaterhouseCoopers" w:date="2012-11-16T11:55:00Z">
        <w:r w:rsidRPr="00D25FBB">
          <w:rPr>
            <w:rFonts w:ascii="Arial" w:hAnsi="Arial" w:cs="Arial"/>
            <w:sz w:val="22"/>
            <w:szCs w:val="22"/>
          </w:rPr>
          <w:t>To call any employee to be questioned at a meeting of the committee as and when required to assist the Committee with the execution of its duties and responsibilities.</w:t>
        </w:r>
      </w:ins>
    </w:p>
    <w:p w:rsidR="005C172E" w:rsidRDefault="005C172E" w:rsidP="00E87BD3">
      <w:pPr>
        <w:ind w:left="720"/>
        <w:rPr>
          <w:ins w:id="214" w:author="PricewaterhouseCoopers" w:date="2012-11-16T12:32:00Z"/>
          <w:rFonts w:ascii="Arial" w:hAnsi="Arial" w:cs="Arial"/>
          <w:sz w:val="22"/>
          <w:szCs w:val="22"/>
        </w:rPr>
      </w:pPr>
    </w:p>
    <w:p w:rsidR="00893238" w:rsidRDefault="00893238" w:rsidP="00E87BD3">
      <w:pPr>
        <w:ind w:left="720"/>
        <w:rPr>
          <w:ins w:id="215" w:author="PricewaterhouseCoopers" w:date="2012-11-16T12:32:00Z"/>
          <w:rFonts w:ascii="Arial" w:hAnsi="Arial" w:cs="Arial"/>
          <w:sz w:val="22"/>
          <w:szCs w:val="22"/>
        </w:rPr>
      </w:pPr>
    </w:p>
    <w:p w:rsidR="00893238" w:rsidRPr="009C3F0E" w:rsidRDefault="00893238" w:rsidP="00E87BD3">
      <w:pPr>
        <w:ind w:left="720"/>
        <w:rPr>
          <w:rFonts w:ascii="Arial" w:hAnsi="Arial" w:cs="Arial"/>
          <w:sz w:val="22"/>
          <w:szCs w:val="22"/>
        </w:rPr>
      </w:pPr>
    </w:p>
    <w:p w:rsidR="005C172E" w:rsidRPr="009C3F0E" w:rsidRDefault="005C172E" w:rsidP="009C3F0E">
      <w:pPr>
        <w:numPr>
          <w:ilvl w:val="0"/>
          <w:numId w:val="5"/>
        </w:numPr>
        <w:rPr>
          <w:rFonts w:ascii="Arial" w:hAnsi="Arial" w:cs="Arial"/>
          <w:b/>
          <w:sz w:val="22"/>
          <w:szCs w:val="22"/>
        </w:rPr>
      </w:pPr>
      <w:r w:rsidRPr="009C3F0E">
        <w:rPr>
          <w:rFonts w:ascii="Arial" w:hAnsi="Arial" w:cs="Arial"/>
          <w:b/>
          <w:sz w:val="22"/>
          <w:szCs w:val="22"/>
        </w:rPr>
        <w:t>Duties</w:t>
      </w:r>
      <w:r w:rsidR="0055773D" w:rsidRPr="009C3F0E">
        <w:rPr>
          <w:rFonts w:ascii="Arial" w:hAnsi="Arial" w:cs="Arial"/>
          <w:b/>
          <w:sz w:val="22"/>
          <w:szCs w:val="22"/>
        </w:rPr>
        <w:t>/Responsibilities</w:t>
      </w:r>
    </w:p>
    <w:p w:rsidR="005C172E" w:rsidRPr="009C3F0E" w:rsidRDefault="005C172E" w:rsidP="009C3F0E">
      <w:pPr>
        <w:rPr>
          <w:rFonts w:ascii="Arial" w:hAnsi="Arial" w:cs="Arial"/>
          <w:sz w:val="22"/>
          <w:szCs w:val="22"/>
        </w:rPr>
      </w:pPr>
    </w:p>
    <w:p w:rsidR="00C7266D" w:rsidRPr="00C7266D" w:rsidRDefault="00C7266D" w:rsidP="00C7266D">
      <w:pPr>
        <w:pStyle w:val="ListParagraph"/>
        <w:keepNext/>
        <w:numPr>
          <w:ilvl w:val="0"/>
          <w:numId w:val="8"/>
        </w:numPr>
        <w:outlineLvl w:val="3"/>
        <w:rPr>
          <w:b/>
          <w:vanish/>
          <w:sz w:val="24"/>
        </w:rPr>
      </w:pPr>
    </w:p>
    <w:p w:rsidR="004A55E2" w:rsidRPr="004A55E2" w:rsidRDefault="004A55E2" w:rsidP="004A55E2">
      <w:pPr>
        <w:pStyle w:val="Heading4"/>
        <w:numPr>
          <w:ilvl w:val="1"/>
          <w:numId w:val="8"/>
        </w:numPr>
        <w:rPr>
          <w:ins w:id="216" w:author="PricewaterhouseCoopers" w:date="2012-11-16T11:57:00Z"/>
          <w:rFonts w:ascii="Arial" w:hAnsi="Arial" w:cs="Arial"/>
          <w:sz w:val="22"/>
          <w:szCs w:val="22"/>
        </w:rPr>
      </w:pPr>
      <w:ins w:id="217" w:author="PricewaterhouseCoopers" w:date="2012-11-16T11:57:00Z">
        <w:r w:rsidRPr="004A55E2">
          <w:rPr>
            <w:rFonts w:ascii="Arial" w:hAnsi="Arial" w:cs="Arial"/>
            <w:sz w:val="22"/>
            <w:szCs w:val="22"/>
          </w:rPr>
          <w:t>Financial Reporting</w:t>
        </w:r>
      </w:ins>
    </w:p>
    <w:p w:rsidR="004A55E2" w:rsidRDefault="004A55E2" w:rsidP="004A55E2">
      <w:pPr>
        <w:pStyle w:val="Heading4"/>
        <w:numPr>
          <w:ilvl w:val="0"/>
          <w:numId w:val="0"/>
        </w:numPr>
        <w:rPr>
          <w:ins w:id="218" w:author="PricewaterhouseCoopers" w:date="2012-11-16T11:58:00Z"/>
          <w:rFonts w:ascii="Arial" w:hAnsi="Arial" w:cs="Arial"/>
          <w:b w:val="0"/>
          <w:sz w:val="22"/>
          <w:szCs w:val="22"/>
        </w:rPr>
      </w:pPr>
    </w:p>
    <w:p w:rsidR="004A55E2" w:rsidRDefault="004A55E2" w:rsidP="004A55E2">
      <w:pPr>
        <w:pStyle w:val="Heading4"/>
        <w:numPr>
          <w:ilvl w:val="0"/>
          <w:numId w:val="0"/>
        </w:numPr>
        <w:rPr>
          <w:ins w:id="219" w:author="PricewaterhouseCoopers" w:date="2012-11-16T11:58:00Z"/>
          <w:rFonts w:ascii="Arial" w:hAnsi="Arial" w:cs="Arial"/>
          <w:b w:val="0"/>
          <w:sz w:val="22"/>
          <w:szCs w:val="22"/>
        </w:rPr>
      </w:pPr>
      <w:ins w:id="220" w:author="PricewaterhouseCoopers" w:date="2012-11-16T11:57:00Z">
        <w:r w:rsidRPr="004A55E2">
          <w:rPr>
            <w:rFonts w:ascii="Arial" w:hAnsi="Arial" w:cs="Arial"/>
            <w:b w:val="0"/>
            <w:sz w:val="22"/>
            <w:szCs w:val="22"/>
          </w:rPr>
          <w:t>The Committee is responsible to:</w:t>
        </w:r>
      </w:ins>
    </w:p>
    <w:p w:rsidR="004A55E2" w:rsidRPr="004A55E2" w:rsidRDefault="004A55E2" w:rsidP="004A55E2">
      <w:pPr>
        <w:pStyle w:val="Heading4"/>
        <w:numPr>
          <w:ilvl w:val="2"/>
          <w:numId w:val="8"/>
        </w:numPr>
        <w:rPr>
          <w:ins w:id="221" w:author="PricewaterhouseCoopers" w:date="2012-11-16T11:57:00Z"/>
          <w:rFonts w:ascii="Arial" w:hAnsi="Arial" w:cs="Arial"/>
          <w:b w:val="0"/>
          <w:sz w:val="22"/>
          <w:szCs w:val="22"/>
        </w:rPr>
      </w:pPr>
      <w:ins w:id="222" w:author="PricewaterhouseCoopers" w:date="2012-11-16T11:57:00Z">
        <w:r w:rsidRPr="004A55E2">
          <w:rPr>
            <w:rFonts w:ascii="Arial" w:hAnsi="Arial" w:cs="Arial"/>
            <w:b w:val="0"/>
            <w:sz w:val="22"/>
            <w:szCs w:val="22"/>
          </w:rPr>
          <w:t>oversee financial reporting risks, fraud and IT risks as it relates to financial reporting;</w:t>
        </w:r>
      </w:ins>
    </w:p>
    <w:p w:rsidR="004A55E2" w:rsidRPr="004A55E2" w:rsidRDefault="004A55E2" w:rsidP="004A55E2">
      <w:pPr>
        <w:pStyle w:val="Heading4"/>
        <w:numPr>
          <w:ilvl w:val="2"/>
          <w:numId w:val="8"/>
        </w:numPr>
        <w:rPr>
          <w:ins w:id="223" w:author="PricewaterhouseCoopers" w:date="2012-11-16T11:57:00Z"/>
          <w:rFonts w:ascii="Arial" w:hAnsi="Arial" w:cs="Arial"/>
          <w:b w:val="0"/>
          <w:sz w:val="22"/>
          <w:szCs w:val="22"/>
        </w:rPr>
      </w:pPr>
      <w:ins w:id="224" w:author="PricewaterhouseCoopers" w:date="2012-11-16T11:57:00Z">
        <w:r w:rsidRPr="004A55E2">
          <w:rPr>
            <w:rFonts w:ascii="Arial" w:hAnsi="Arial" w:cs="Arial"/>
            <w:b w:val="0"/>
            <w:sz w:val="22"/>
            <w:szCs w:val="22"/>
          </w:rPr>
          <w:t xml:space="preserve">monitor the integrity of the financial statements of the company, including its annual and half-yearly reports, interim management statements, and any other formal announcement relating to its financial performance, reviewing significant financial reporting issues and </w:t>
        </w:r>
      </w:ins>
      <w:ins w:id="225" w:author="PricewaterhouseCoopers" w:date="2012-11-16T12:38:00Z">
        <w:r w:rsidR="000338DC" w:rsidRPr="004A55E2">
          <w:rPr>
            <w:rFonts w:ascii="Arial" w:hAnsi="Arial" w:cs="Arial"/>
            <w:b w:val="0"/>
            <w:sz w:val="22"/>
            <w:szCs w:val="22"/>
          </w:rPr>
          <w:t>judgments</w:t>
        </w:r>
      </w:ins>
      <w:ins w:id="226" w:author="PricewaterhouseCoopers" w:date="2012-11-16T11:57:00Z">
        <w:r w:rsidRPr="004A55E2">
          <w:rPr>
            <w:rFonts w:ascii="Arial" w:hAnsi="Arial" w:cs="Arial"/>
            <w:b w:val="0"/>
            <w:sz w:val="22"/>
            <w:szCs w:val="22"/>
          </w:rPr>
          <w:t xml:space="preserve"> which they contain;</w:t>
        </w:r>
      </w:ins>
    </w:p>
    <w:p w:rsidR="004A55E2" w:rsidRPr="004A55E2" w:rsidRDefault="004A55E2" w:rsidP="004A55E2">
      <w:pPr>
        <w:pStyle w:val="Heading4"/>
        <w:numPr>
          <w:ilvl w:val="2"/>
          <w:numId w:val="8"/>
        </w:numPr>
        <w:rPr>
          <w:ins w:id="227" w:author="PricewaterhouseCoopers" w:date="2012-11-16T11:57:00Z"/>
          <w:rFonts w:ascii="Arial" w:hAnsi="Arial" w:cs="Arial"/>
          <w:b w:val="0"/>
          <w:sz w:val="22"/>
          <w:szCs w:val="22"/>
        </w:rPr>
      </w:pPr>
      <w:ins w:id="228" w:author="PricewaterhouseCoopers" w:date="2012-11-16T11:57:00Z">
        <w:r w:rsidRPr="004A55E2">
          <w:rPr>
            <w:rFonts w:ascii="Arial" w:hAnsi="Arial" w:cs="Arial"/>
            <w:b w:val="0"/>
            <w:sz w:val="22"/>
            <w:szCs w:val="22"/>
          </w:rPr>
          <w:t xml:space="preserve">In particular, the committee shall review and challenge where necessary - </w:t>
        </w:r>
      </w:ins>
    </w:p>
    <w:p w:rsidR="004A55E2" w:rsidRPr="004A55E2" w:rsidRDefault="004A55E2" w:rsidP="004A55E2">
      <w:pPr>
        <w:pStyle w:val="Heading4"/>
        <w:numPr>
          <w:ilvl w:val="3"/>
          <w:numId w:val="8"/>
        </w:numPr>
        <w:rPr>
          <w:ins w:id="229" w:author="PricewaterhouseCoopers" w:date="2012-11-16T11:57:00Z"/>
          <w:rFonts w:ascii="Arial" w:hAnsi="Arial" w:cs="Arial"/>
          <w:b w:val="0"/>
          <w:sz w:val="22"/>
          <w:szCs w:val="22"/>
        </w:rPr>
      </w:pPr>
      <w:ins w:id="230" w:author="PricewaterhouseCoopers" w:date="2012-11-16T11:57:00Z">
        <w:r w:rsidRPr="004A55E2">
          <w:rPr>
            <w:rFonts w:ascii="Arial" w:hAnsi="Arial" w:cs="Arial"/>
            <w:b w:val="0"/>
            <w:sz w:val="22"/>
            <w:szCs w:val="22"/>
          </w:rPr>
          <w:t>the consistency of, and any changes to, accounting policies both on a year on year basis and across</w:t>
        </w:r>
      </w:ins>
      <w:ins w:id="231" w:author="PricewaterhouseCoopers" w:date="2012-11-16T12:00:00Z">
        <w:r>
          <w:rPr>
            <w:rFonts w:ascii="Arial" w:hAnsi="Arial" w:cs="Arial"/>
            <w:b w:val="0"/>
            <w:sz w:val="22"/>
            <w:szCs w:val="22"/>
          </w:rPr>
          <w:t xml:space="preserve"> </w:t>
        </w:r>
      </w:ins>
      <w:ins w:id="232" w:author="PricewaterhouseCoopers" w:date="2012-11-16T11:57:00Z">
        <w:r w:rsidRPr="004A55E2">
          <w:rPr>
            <w:rFonts w:ascii="Arial" w:hAnsi="Arial" w:cs="Arial"/>
            <w:b w:val="0"/>
            <w:sz w:val="22"/>
            <w:szCs w:val="22"/>
          </w:rPr>
          <w:t xml:space="preserve">ECB; </w:t>
        </w:r>
      </w:ins>
    </w:p>
    <w:p w:rsidR="004A55E2" w:rsidRPr="004A55E2" w:rsidRDefault="004A55E2" w:rsidP="004A55E2">
      <w:pPr>
        <w:pStyle w:val="Heading4"/>
        <w:numPr>
          <w:ilvl w:val="3"/>
          <w:numId w:val="8"/>
        </w:numPr>
        <w:rPr>
          <w:ins w:id="233" w:author="PricewaterhouseCoopers" w:date="2012-11-16T11:57:00Z"/>
          <w:rFonts w:ascii="Arial" w:hAnsi="Arial" w:cs="Arial"/>
          <w:b w:val="0"/>
          <w:sz w:val="22"/>
          <w:szCs w:val="22"/>
        </w:rPr>
      </w:pPr>
      <w:ins w:id="234" w:author="PricewaterhouseCoopers" w:date="2012-11-16T11:57:00Z">
        <w:r w:rsidRPr="004A55E2">
          <w:rPr>
            <w:rFonts w:ascii="Arial" w:hAnsi="Arial" w:cs="Arial"/>
            <w:b w:val="0"/>
            <w:sz w:val="22"/>
            <w:szCs w:val="22"/>
          </w:rPr>
          <w:t xml:space="preserve">the methods used to account for significant or unusual transactions where different approaches are possible; </w:t>
        </w:r>
      </w:ins>
    </w:p>
    <w:p w:rsidR="004A55E2" w:rsidRPr="004A55E2" w:rsidRDefault="004A55E2" w:rsidP="004A55E2">
      <w:pPr>
        <w:pStyle w:val="Heading4"/>
        <w:numPr>
          <w:ilvl w:val="3"/>
          <w:numId w:val="8"/>
        </w:numPr>
        <w:rPr>
          <w:ins w:id="235" w:author="PricewaterhouseCoopers" w:date="2012-11-16T11:57:00Z"/>
          <w:rFonts w:ascii="Arial" w:hAnsi="Arial" w:cs="Arial"/>
          <w:b w:val="0"/>
          <w:sz w:val="22"/>
          <w:szCs w:val="22"/>
        </w:rPr>
      </w:pPr>
      <w:ins w:id="236" w:author="PricewaterhouseCoopers" w:date="2012-11-16T11:57:00Z">
        <w:r w:rsidRPr="004A55E2">
          <w:rPr>
            <w:rFonts w:ascii="Arial" w:hAnsi="Arial" w:cs="Arial"/>
            <w:b w:val="0"/>
            <w:sz w:val="22"/>
            <w:szCs w:val="22"/>
          </w:rPr>
          <w:t>whether the ECB has followed appropriate accounting standards and made appropriate estimates and judgments, taking into account the views of the external auditor;</w:t>
        </w:r>
      </w:ins>
    </w:p>
    <w:p w:rsidR="004A55E2" w:rsidRPr="004A55E2" w:rsidRDefault="004A55E2" w:rsidP="004A55E2">
      <w:pPr>
        <w:pStyle w:val="Heading4"/>
        <w:numPr>
          <w:ilvl w:val="3"/>
          <w:numId w:val="8"/>
        </w:numPr>
        <w:rPr>
          <w:ins w:id="237" w:author="PricewaterhouseCoopers" w:date="2012-11-16T11:57:00Z"/>
          <w:rFonts w:ascii="Arial" w:hAnsi="Arial" w:cs="Arial"/>
          <w:b w:val="0"/>
          <w:sz w:val="22"/>
          <w:szCs w:val="22"/>
        </w:rPr>
      </w:pPr>
      <w:ins w:id="238" w:author="PricewaterhouseCoopers" w:date="2012-11-16T11:57:00Z">
        <w:r w:rsidRPr="004A55E2">
          <w:rPr>
            <w:rFonts w:ascii="Arial" w:hAnsi="Arial" w:cs="Arial"/>
            <w:b w:val="0"/>
            <w:sz w:val="22"/>
            <w:szCs w:val="22"/>
          </w:rPr>
          <w:t xml:space="preserve">the clarity of disclosure in the ECB’s financial reports and the context in which statements are made; and all material information presented with the financial </w:t>
        </w:r>
        <w:r w:rsidRPr="004A55E2">
          <w:rPr>
            <w:rFonts w:ascii="Arial" w:hAnsi="Arial" w:cs="Arial"/>
            <w:b w:val="0"/>
            <w:sz w:val="22"/>
            <w:szCs w:val="22"/>
          </w:rPr>
          <w:lastRenderedPageBreak/>
          <w:t>statements, such as the business review/operating and financial review and the corporate governance statement (insofar as it relates to the audit and risk management);</w:t>
        </w:r>
      </w:ins>
    </w:p>
    <w:p w:rsidR="004A55E2" w:rsidRPr="004A55E2" w:rsidRDefault="004A55E2" w:rsidP="004A55E2">
      <w:pPr>
        <w:pStyle w:val="Heading4"/>
        <w:numPr>
          <w:ilvl w:val="2"/>
          <w:numId w:val="8"/>
        </w:numPr>
        <w:rPr>
          <w:ins w:id="239" w:author="PricewaterhouseCoopers" w:date="2012-11-16T11:57:00Z"/>
          <w:rFonts w:ascii="Arial" w:hAnsi="Arial" w:cs="Arial"/>
          <w:b w:val="0"/>
          <w:sz w:val="22"/>
          <w:szCs w:val="22"/>
        </w:rPr>
      </w:pPr>
      <w:ins w:id="240" w:author="PricewaterhouseCoopers" w:date="2012-11-16T11:57:00Z">
        <w:r w:rsidRPr="004A55E2">
          <w:rPr>
            <w:rFonts w:ascii="Arial" w:hAnsi="Arial" w:cs="Arial"/>
            <w:b w:val="0"/>
            <w:sz w:val="22"/>
            <w:szCs w:val="22"/>
          </w:rPr>
          <w:t>To consider the draft annual budget before submission to the Board;</w:t>
        </w:r>
      </w:ins>
    </w:p>
    <w:p w:rsidR="004A55E2" w:rsidRPr="004A55E2" w:rsidRDefault="004A55E2" w:rsidP="004A55E2">
      <w:pPr>
        <w:pStyle w:val="Heading4"/>
        <w:numPr>
          <w:ilvl w:val="2"/>
          <w:numId w:val="8"/>
        </w:numPr>
        <w:rPr>
          <w:ins w:id="241" w:author="PricewaterhouseCoopers" w:date="2012-11-16T11:57:00Z"/>
          <w:rFonts w:ascii="Arial" w:hAnsi="Arial" w:cs="Arial"/>
          <w:b w:val="0"/>
          <w:sz w:val="22"/>
          <w:szCs w:val="22"/>
        </w:rPr>
      </w:pPr>
      <w:ins w:id="242" w:author="PricewaterhouseCoopers" w:date="2012-11-16T11:57:00Z">
        <w:r w:rsidRPr="004A55E2">
          <w:rPr>
            <w:rFonts w:ascii="Arial" w:hAnsi="Arial" w:cs="Arial"/>
            <w:b w:val="0"/>
            <w:sz w:val="22"/>
            <w:szCs w:val="22"/>
          </w:rPr>
          <w:t>To review the quarterly management financial statements and obtain explanations for variances against budgets;</w:t>
        </w:r>
      </w:ins>
    </w:p>
    <w:p w:rsidR="004A55E2" w:rsidRPr="004A55E2" w:rsidRDefault="004A55E2" w:rsidP="004A55E2">
      <w:pPr>
        <w:pStyle w:val="Heading4"/>
        <w:numPr>
          <w:ilvl w:val="2"/>
          <w:numId w:val="8"/>
        </w:numPr>
        <w:rPr>
          <w:ins w:id="243" w:author="PricewaterhouseCoopers" w:date="2012-11-16T11:57:00Z"/>
          <w:rFonts w:ascii="Arial" w:hAnsi="Arial" w:cs="Arial"/>
          <w:b w:val="0"/>
          <w:sz w:val="22"/>
          <w:szCs w:val="22"/>
        </w:rPr>
      </w:pPr>
      <w:ins w:id="244" w:author="PricewaterhouseCoopers" w:date="2012-11-16T11:57:00Z">
        <w:r w:rsidRPr="004A55E2">
          <w:rPr>
            <w:rFonts w:ascii="Arial" w:hAnsi="Arial" w:cs="Arial"/>
            <w:b w:val="0"/>
            <w:sz w:val="22"/>
            <w:szCs w:val="22"/>
          </w:rPr>
          <w:t>To consider the need for budget variations/virements and to recommend to the Board accordingly;</w:t>
        </w:r>
      </w:ins>
    </w:p>
    <w:p w:rsidR="004A55E2" w:rsidRPr="004A55E2" w:rsidRDefault="004A55E2" w:rsidP="004A55E2">
      <w:pPr>
        <w:pStyle w:val="Heading4"/>
        <w:numPr>
          <w:ilvl w:val="2"/>
          <w:numId w:val="8"/>
        </w:numPr>
        <w:rPr>
          <w:ins w:id="245" w:author="PricewaterhouseCoopers" w:date="2012-11-16T11:57:00Z"/>
          <w:rFonts w:ascii="Arial" w:hAnsi="Arial" w:cs="Arial"/>
          <w:b w:val="0"/>
          <w:sz w:val="22"/>
          <w:szCs w:val="22"/>
        </w:rPr>
      </w:pPr>
      <w:ins w:id="246" w:author="PricewaterhouseCoopers" w:date="2012-11-16T11:57:00Z">
        <w:r w:rsidRPr="004A55E2">
          <w:rPr>
            <w:rFonts w:ascii="Arial" w:hAnsi="Arial" w:cs="Arial"/>
            <w:b w:val="0"/>
            <w:sz w:val="22"/>
            <w:szCs w:val="22"/>
          </w:rPr>
          <w:t>To review the use, investment and transfer of funds;</w:t>
        </w:r>
      </w:ins>
    </w:p>
    <w:p w:rsidR="004A55E2" w:rsidRPr="004A55E2" w:rsidRDefault="004A55E2" w:rsidP="004A55E2">
      <w:pPr>
        <w:pStyle w:val="Heading4"/>
        <w:numPr>
          <w:ilvl w:val="2"/>
          <w:numId w:val="8"/>
        </w:numPr>
        <w:rPr>
          <w:ins w:id="247" w:author="PricewaterhouseCoopers" w:date="2012-11-16T11:57:00Z"/>
          <w:rFonts w:ascii="Arial" w:hAnsi="Arial" w:cs="Arial"/>
          <w:b w:val="0"/>
          <w:sz w:val="22"/>
          <w:szCs w:val="22"/>
        </w:rPr>
      </w:pPr>
      <w:ins w:id="248" w:author="PricewaterhouseCoopers" w:date="2012-11-16T11:57:00Z">
        <w:r w:rsidRPr="004A55E2">
          <w:rPr>
            <w:rFonts w:ascii="Arial" w:hAnsi="Arial" w:cs="Arial"/>
            <w:b w:val="0"/>
            <w:sz w:val="22"/>
            <w:szCs w:val="22"/>
          </w:rPr>
          <w:t>To review the financial policies and procedures of the ECB, and to recommend revisions, as necessary to the Board;</w:t>
        </w:r>
      </w:ins>
    </w:p>
    <w:p w:rsidR="004A55E2" w:rsidRPr="004A55E2" w:rsidRDefault="004A55E2" w:rsidP="004A55E2">
      <w:pPr>
        <w:pStyle w:val="Heading4"/>
        <w:numPr>
          <w:ilvl w:val="2"/>
          <w:numId w:val="8"/>
        </w:numPr>
        <w:rPr>
          <w:ins w:id="249" w:author="PricewaterhouseCoopers" w:date="2012-11-16T11:57:00Z"/>
          <w:rFonts w:ascii="Arial" w:hAnsi="Arial" w:cs="Arial"/>
          <w:b w:val="0"/>
          <w:sz w:val="22"/>
          <w:szCs w:val="22"/>
        </w:rPr>
      </w:pPr>
      <w:ins w:id="250" w:author="PricewaterhouseCoopers" w:date="2012-11-16T11:57:00Z">
        <w:r w:rsidRPr="004A55E2">
          <w:rPr>
            <w:rFonts w:ascii="Arial" w:hAnsi="Arial" w:cs="Arial"/>
            <w:b w:val="0"/>
            <w:sz w:val="22"/>
            <w:szCs w:val="22"/>
          </w:rPr>
          <w:t>To ensure that a combined assurance model is applied to provide a coordinated approach to all assurance providers;</w:t>
        </w:r>
      </w:ins>
    </w:p>
    <w:p w:rsidR="004A55E2" w:rsidRPr="004A55E2" w:rsidRDefault="004A55E2" w:rsidP="004A55E2">
      <w:pPr>
        <w:pStyle w:val="Heading4"/>
        <w:numPr>
          <w:ilvl w:val="2"/>
          <w:numId w:val="8"/>
        </w:numPr>
        <w:rPr>
          <w:ins w:id="251" w:author="PricewaterhouseCoopers" w:date="2012-11-16T11:57:00Z"/>
          <w:rFonts w:ascii="Arial" w:hAnsi="Arial" w:cs="Arial"/>
          <w:b w:val="0"/>
          <w:sz w:val="22"/>
          <w:szCs w:val="22"/>
        </w:rPr>
      </w:pPr>
      <w:ins w:id="252" w:author="PricewaterhouseCoopers" w:date="2012-11-16T11:57:00Z">
        <w:r w:rsidRPr="004A55E2">
          <w:rPr>
            <w:rFonts w:ascii="Arial" w:hAnsi="Arial" w:cs="Arial"/>
            <w:b w:val="0"/>
            <w:sz w:val="22"/>
            <w:szCs w:val="22"/>
          </w:rPr>
          <w:t>To review the expertise, resources and experience of the finance function as well as the Head of Finance and disclose the results in the integrated report;</w:t>
        </w:r>
      </w:ins>
    </w:p>
    <w:p w:rsidR="004A55E2" w:rsidRPr="004A55E2" w:rsidRDefault="004A55E2" w:rsidP="004A55E2">
      <w:pPr>
        <w:pStyle w:val="Heading4"/>
        <w:numPr>
          <w:ilvl w:val="2"/>
          <w:numId w:val="8"/>
        </w:numPr>
        <w:rPr>
          <w:ins w:id="253" w:author="PricewaterhouseCoopers" w:date="2012-11-16T11:57:00Z"/>
          <w:rFonts w:ascii="Arial" w:hAnsi="Arial" w:cs="Arial"/>
          <w:b w:val="0"/>
          <w:sz w:val="22"/>
          <w:szCs w:val="22"/>
        </w:rPr>
      </w:pPr>
      <w:ins w:id="254" w:author="PricewaterhouseCoopers" w:date="2012-11-16T11:57:00Z">
        <w:r w:rsidRPr="004A55E2">
          <w:rPr>
            <w:rFonts w:ascii="Arial" w:hAnsi="Arial" w:cs="Arial"/>
            <w:b w:val="0"/>
            <w:sz w:val="22"/>
            <w:szCs w:val="22"/>
          </w:rPr>
          <w:t>To attend to all issues in connection with the appointment and remuneration of the external auditor;</w:t>
        </w:r>
      </w:ins>
    </w:p>
    <w:p w:rsidR="004A55E2" w:rsidRPr="004A55E2" w:rsidRDefault="004A55E2" w:rsidP="004A55E2">
      <w:pPr>
        <w:pStyle w:val="Heading4"/>
        <w:numPr>
          <w:ilvl w:val="2"/>
          <w:numId w:val="8"/>
        </w:numPr>
        <w:rPr>
          <w:ins w:id="255" w:author="PricewaterhouseCoopers" w:date="2012-11-16T11:57:00Z"/>
          <w:rFonts w:ascii="Arial" w:hAnsi="Arial" w:cs="Arial"/>
          <w:b w:val="0"/>
          <w:sz w:val="22"/>
          <w:szCs w:val="22"/>
        </w:rPr>
      </w:pPr>
      <w:ins w:id="256" w:author="PricewaterhouseCoopers" w:date="2012-11-16T11:57:00Z">
        <w:r w:rsidRPr="004A55E2">
          <w:rPr>
            <w:rFonts w:ascii="Arial" w:hAnsi="Arial" w:cs="Arial"/>
            <w:b w:val="0"/>
            <w:sz w:val="22"/>
            <w:szCs w:val="22"/>
          </w:rPr>
          <w:t>To discuss, with the external auditor, any matters arising from the audit;</w:t>
        </w:r>
      </w:ins>
    </w:p>
    <w:p w:rsidR="004A55E2" w:rsidRPr="004A55E2" w:rsidRDefault="004A55E2" w:rsidP="004A55E2">
      <w:pPr>
        <w:pStyle w:val="Heading4"/>
        <w:numPr>
          <w:ilvl w:val="2"/>
          <w:numId w:val="8"/>
        </w:numPr>
        <w:rPr>
          <w:ins w:id="257" w:author="PricewaterhouseCoopers" w:date="2012-11-16T11:57:00Z"/>
          <w:rFonts w:ascii="Arial" w:hAnsi="Arial" w:cs="Arial"/>
          <w:b w:val="0"/>
          <w:sz w:val="22"/>
          <w:szCs w:val="22"/>
        </w:rPr>
      </w:pPr>
      <w:ins w:id="258" w:author="PricewaterhouseCoopers" w:date="2012-11-16T11:57:00Z">
        <w:r w:rsidRPr="004A55E2">
          <w:rPr>
            <w:rFonts w:ascii="Arial" w:hAnsi="Arial" w:cs="Arial"/>
            <w:b w:val="0"/>
            <w:sz w:val="22"/>
            <w:szCs w:val="22"/>
          </w:rPr>
          <w:t>To review the external auditors management letter, and ECB management’s response;</w:t>
        </w:r>
      </w:ins>
    </w:p>
    <w:p w:rsidR="004A55E2" w:rsidRPr="004A55E2" w:rsidRDefault="004A55E2" w:rsidP="004A55E2">
      <w:pPr>
        <w:pStyle w:val="Heading4"/>
        <w:numPr>
          <w:ilvl w:val="2"/>
          <w:numId w:val="8"/>
        </w:numPr>
        <w:rPr>
          <w:ins w:id="259" w:author="PricewaterhouseCoopers" w:date="2012-11-16T11:57:00Z"/>
          <w:rFonts w:ascii="Arial" w:hAnsi="Arial" w:cs="Arial"/>
          <w:b w:val="0"/>
          <w:sz w:val="22"/>
          <w:szCs w:val="22"/>
        </w:rPr>
      </w:pPr>
      <w:ins w:id="260" w:author="PricewaterhouseCoopers" w:date="2012-11-16T11:57:00Z">
        <w:r w:rsidRPr="004A55E2">
          <w:rPr>
            <w:rFonts w:ascii="Arial" w:hAnsi="Arial" w:cs="Arial"/>
            <w:b w:val="0"/>
            <w:sz w:val="22"/>
            <w:szCs w:val="22"/>
          </w:rPr>
          <w:t>To review and comment on the annual financial statements, the accounting practices and the effectiveness of the internal financial controls before submission to the Board;</w:t>
        </w:r>
      </w:ins>
    </w:p>
    <w:p w:rsidR="004A55E2" w:rsidRPr="004A55E2" w:rsidRDefault="004A55E2" w:rsidP="004A55E2">
      <w:pPr>
        <w:pStyle w:val="Heading4"/>
        <w:numPr>
          <w:ilvl w:val="0"/>
          <w:numId w:val="0"/>
        </w:numPr>
        <w:ind w:left="720"/>
        <w:rPr>
          <w:ins w:id="261" w:author="PricewaterhouseCoopers" w:date="2012-11-16T11:57:00Z"/>
          <w:rFonts w:ascii="Arial" w:hAnsi="Arial" w:cs="Arial"/>
          <w:b w:val="0"/>
          <w:sz w:val="22"/>
          <w:szCs w:val="22"/>
        </w:rPr>
      </w:pPr>
    </w:p>
    <w:p w:rsidR="004A55E2" w:rsidRPr="004A55E2" w:rsidRDefault="004A55E2" w:rsidP="004A55E2">
      <w:pPr>
        <w:pStyle w:val="Heading4"/>
        <w:numPr>
          <w:ilvl w:val="0"/>
          <w:numId w:val="0"/>
        </w:numPr>
        <w:ind w:left="720"/>
        <w:rPr>
          <w:ins w:id="262" w:author="PricewaterhouseCoopers" w:date="2012-11-16T11:57:00Z"/>
          <w:rFonts w:ascii="Arial" w:hAnsi="Arial" w:cs="Arial"/>
          <w:sz w:val="22"/>
          <w:szCs w:val="22"/>
        </w:rPr>
      </w:pPr>
      <w:ins w:id="263" w:author="PricewaterhouseCoopers" w:date="2012-11-16T11:57:00Z">
        <w:r w:rsidRPr="004A55E2">
          <w:rPr>
            <w:rFonts w:ascii="Arial" w:hAnsi="Arial" w:cs="Arial"/>
            <w:sz w:val="22"/>
            <w:szCs w:val="22"/>
          </w:rPr>
          <w:t>Internal controls and risk management systems</w:t>
        </w:r>
      </w:ins>
    </w:p>
    <w:p w:rsidR="004A55E2" w:rsidRPr="004A55E2" w:rsidRDefault="004A55E2" w:rsidP="004A55E2">
      <w:pPr>
        <w:pStyle w:val="Heading4"/>
        <w:numPr>
          <w:ilvl w:val="0"/>
          <w:numId w:val="0"/>
        </w:numPr>
        <w:ind w:left="720"/>
        <w:rPr>
          <w:ins w:id="264" w:author="PricewaterhouseCoopers" w:date="2012-11-16T11:57:00Z"/>
          <w:rFonts w:ascii="Arial" w:hAnsi="Arial" w:cs="Arial"/>
          <w:sz w:val="22"/>
          <w:szCs w:val="22"/>
        </w:rPr>
      </w:pPr>
      <w:ins w:id="265" w:author="PricewaterhouseCoopers" w:date="2012-11-16T11:57:00Z">
        <w:r w:rsidRPr="004A55E2">
          <w:rPr>
            <w:rFonts w:ascii="Arial" w:hAnsi="Arial" w:cs="Arial"/>
            <w:sz w:val="22"/>
            <w:szCs w:val="22"/>
          </w:rPr>
          <w:t>The Committee is responsible to:</w:t>
        </w:r>
      </w:ins>
    </w:p>
    <w:p w:rsidR="004A55E2" w:rsidRPr="004A55E2" w:rsidRDefault="004A55E2" w:rsidP="004A55E2">
      <w:pPr>
        <w:pStyle w:val="ListParagraph"/>
        <w:keepNext/>
        <w:numPr>
          <w:ilvl w:val="1"/>
          <w:numId w:val="8"/>
        </w:numPr>
        <w:outlineLvl w:val="3"/>
        <w:rPr>
          <w:ins w:id="266" w:author="PricewaterhouseCoopers" w:date="2012-11-16T12:04:00Z"/>
          <w:b/>
          <w:vanish/>
          <w:sz w:val="24"/>
        </w:rPr>
      </w:pPr>
    </w:p>
    <w:p w:rsidR="004A55E2" w:rsidRPr="004A55E2" w:rsidRDefault="004A55E2" w:rsidP="004A55E2">
      <w:pPr>
        <w:pStyle w:val="Heading4"/>
        <w:numPr>
          <w:ilvl w:val="2"/>
          <w:numId w:val="8"/>
        </w:numPr>
        <w:rPr>
          <w:ins w:id="267" w:author="PricewaterhouseCoopers" w:date="2012-11-16T11:57:00Z"/>
          <w:rFonts w:ascii="Arial" w:hAnsi="Arial" w:cs="Arial"/>
          <w:b w:val="0"/>
          <w:sz w:val="22"/>
          <w:szCs w:val="22"/>
        </w:rPr>
      </w:pPr>
      <w:ins w:id="268" w:author="PricewaterhouseCoopers" w:date="2012-11-16T11:57:00Z">
        <w:r w:rsidRPr="004A55E2">
          <w:rPr>
            <w:rFonts w:ascii="Arial" w:hAnsi="Arial" w:cs="Arial"/>
            <w:b w:val="0"/>
            <w:sz w:val="22"/>
            <w:szCs w:val="22"/>
          </w:rPr>
          <w:t>oversee the development and annual review of a policy and plan for risk management to recommend for approval to the Board, including the monitoring of the implementation of the policy and plan;</w:t>
        </w:r>
      </w:ins>
    </w:p>
    <w:p w:rsidR="004A55E2" w:rsidRPr="004A55E2" w:rsidRDefault="004A55E2" w:rsidP="009F564D">
      <w:pPr>
        <w:pStyle w:val="Heading4"/>
        <w:numPr>
          <w:ilvl w:val="2"/>
          <w:numId w:val="8"/>
        </w:numPr>
        <w:rPr>
          <w:ins w:id="269" w:author="PricewaterhouseCoopers" w:date="2012-11-16T11:57:00Z"/>
          <w:rFonts w:ascii="Arial" w:hAnsi="Arial" w:cs="Arial"/>
          <w:b w:val="0"/>
          <w:sz w:val="22"/>
          <w:szCs w:val="22"/>
        </w:rPr>
      </w:pPr>
      <w:ins w:id="270" w:author="PricewaterhouseCoopers" w:date="2012-11-16T11:57:00Z">
        <w:r w:rsidRPr="004A55E2">
          <w:rPr>
            <w:rFonts w:ascii="Arial" w:hAnsi="Arial" w:cs="Arial"/>
            <w:b w:val="0"/>
            <w:sz w:val="22"/>
            <w:szCs w:val="22"/>
          </w:rPr>
          <w:t>oversee that the risk management plan is widely distributed throughout ECB and integrated in the day-to-day activities of ECB;</w:t>
        </w:r>
      </w:ins>
    </w:p>
    <w:p w:rsidR="004A55E2" w:rsidRPr="004A55E2" w:rsidRDefault="004A55E2" w:rsidP="009F564D">
      <w:pPr>
        <w:pStyle w:val="Heading4"/>
        <w:numPr>
          <w:ilvl w:val="2"/>
          <w:numId w:val="8"/>
        </w:numPr>
        <w:rPr>
          <w:ins w:id="271" w:author="PricewaterhouseCoopers" w:date="2012-11-16T11:57:00Z"/>
          <w:rFonts w:ascii="Arial" w:hAnsi="Arial" w:cs="Arial"/>
          <w:b w:val="0"/>
          <w:sz w:val="22"/>
          <w:szCs w:val="22"/>
        </w:rPr>
      </w:pPr>
      <w:ins w:id="272" w:author="PricewaterhouseCoopers" w:date="2012-11-16T11:57:00Z">
        <w:r w:rsidRPr="004A55E2">
          <w:rPr>
            <w:rFonts w:ascii="Arial" w:hAnsi="Arial" w:cs="Arial"/>
            <w:b w:val="0"/>
            <w:sz w:val="22"/>
            <w:szCs w:val="22"/>
          </w:rPr>
          <w:t>ensure that risk management assessments are performed on a continuous basis;</w:t>
        </w:r>
      </w:ins>
    </w:p>
    <w:p w:rsidR="004A55E2" w:rsidRPr="004A55E2" w:rsidRDefault="004A55E2" w:rsidP="009F564D">
      <w:pPr>
        <w:pStyle w:val="Heading4"/>
        <w:numPr>
          <w:ilvl w:val="2"/>
          <w:numId w:val="8"/>
        </w:numPr>
        <w:rPr>
          <w:ins w:id="273" w:author="PricewaterhouseCoopers" w:date="2012-11-16T11:57:00Z"/>
          <w:rFonts w:ascii="Arial" w:hAnsi="Arial" w:cs="Arial"/>
          <w:b w:val="0"/>
          <w:sz w:val="22"/>
          <w:szCs w:val="22"/>
        </w:rPr>
      </w:pPr>
      <w:ins w:id="274" w:author="PricewaterhouseCoopers" w:date="2012-11-16T11:57:00Z">
        <w:r w:rsidRPr="004A55E2">
          <w:rPr>
            <w:rFonts w:ascii="Arial" w:hAnsi="Arial" w:cs="Arial"/>
            <w:b w:val="0"/>
            <w:sz w:val="22"/>
            <w:szCs w:val="22"/>
          </w:rPr>
          <w:t>the audit committee should specifically have oversight of:</w:t>
        </w:r>
      </w:ins>
    </w:p>
    <w:p w:rsidR="004A55E2" w:rsidRPr="004A55E2" w:rsidRDefault="004A55E2" w:rsidP="009F564D">
      <w:pPr>
        <w:pStyle w:val="Heading4"/>
        <w:numPr>
          <w:ilvl w:val="3"/>
          <w:numId w:val="8"/>
        </w:numPr>
        <w:rPr>
          <w:ins w:id="275" w:author="PricewaterhouseCoopers" w:date="2012-11-16T11:57:00Z"/>
          <w:rFonts w:ascii="Arial" w:hAnsi="Arial" w:cs="Arial"/>
          <w:b w:val="0"/>
          <w:sz w:val="22"/>
          <w:szCs w:val="22"/>
        </w:rPr>
      </w:pPr>
      <w:ins w:id="276" w:author="PricewaterhouseCoopers" w:date="2012-11-16T11:57:00Z">
        <w:r w:rsidRPr="004A55E2">
          <w:rPr>
            <w:rFonts w:ascii="Arial" w:hAnsi="Arial" w:cs="Arial"/>
            <w:b w:val="0"/>
            <w:sz w:val="22"/>
            <w:szCs w:val="22"/>
          </w:rPr>
          <w:t>financial reporting risks;</w:t>
        </w:r>
      </w:ins>
    </w:p>
    <w:p w:rsidR="004A55E2" w:rsidRPr="004A55E2" w:rsidRDefault="004A55E2" w:rsidP="009F564D">
      <w:pPr>
        <w:pStyle w:val="Heading4"/>
        <w:numPr>
          <w:ilvl w:val="3"/>
          <w:numId w:val="8"/>
        </w:numPr>
        <w:rPr>
          <w:ins w:id="277" w:author="PricewaterhouseCoopers" w:date="2012-11-16T11:57:00Z"/>
          <w:rFonts w:ascii="Arial" w:hAnsi="Arial" w:cs="Arial"/>
          <w:b w:val="0"/>
          <w:sz w:val="22"/>
          <w:szCs w:val="22"/>
        </w:rPr>
      </w:pPr>
      <w:ins w:id="278" w:author="PricewaterhouseCoopers" w:date="2012-11-16T11:57:00Z">
        <w:r w:rsidRPr="004A55E2">
          <w:rPr>
            <w:rFonts w:ascii="Arial" w:hAnsi="Arial" w:cs="Arial"/>
            <w:b w:val="0"/>
            <w:sz w:val="22"/>
            <w:szCs w:val="22"/>
          </w:rPr>
          <w:t>internal financial controls;</w:t>
        </w:r>
      </w:ins>
    </w:p>
    <w:p w:rsidR="004A55E2" w:rsidRPr="004A55E2" w:rsidRDefault="004A55E2" w:rsidP="009F564D">
      <w:pPr>
        <w:pStyle w:val="Heading4"/>
        <w:numPr>
          <w:ilvl w:val="3"/>
          <w:numId w:val="8"/>
        </w:numPr>
        <w:rPr>
          <w:ins w:id="279" w:author="PricewaterhouseCoopers" w:date="2012-11-16T11:57:00Z"/>
          <w:rFonts w:ascii="Arial" w:hAnsi="Arial" w:cs="Arial"/>
          <w:b w:val="0"/>
          <w:sz w:val="22"/>
          <w:szCs w:val="22"/>
        </w:rPr>
      </w:pPr>
      <w:ins w:id="280" w:author="PricewaterhouseCoopers" w:date="2012-11-16T11:57:00Z">
        <w:r w:rsidRPr="004A55E2">
          <w:rPr>
            <w:rFonts w:ascii="Arial" w:hAnsi="Arial" w:cs="Arial"/>
            <w:b w:val="0"/>
            <w:sz w:val="22"/>
            <w:szCs w:val="22"/>
          </w:rPr>
          <w:t>fraud risks as it relates to financial reporting, and</w:t>
        </w:r>
      </w:ins>
    </w:p>
    <w:p w:rsidR="004A55E2" w:rsidRPr="004A55E2" w:rsidRDefault="004A55E2" w:rsidP="009F564D">
      <w:pPr>
        <w:pStyle w:val="Heading4"/>
        <w:numPr>
          <w:ilvl w:val="3"/>
          <w:numId w:val="8"/>
        </w:numPr>
        <w:rPr>
          <w:ins w:id="281" w:author="PricewaterhouseCoopers" w:date="2012-11-16T11:57:00Z"/>
          <w:rFonts w:ascii="Arial" w:hAnsi="Arial" w:cs="Arial"/>
          <w:b w:val="0"/>
          <w:sz w:val="22"/>
          <w:szCs w:val="22"/>
        </w:rPr>
      </w:pPr>
      <w:ins w:id="282" w:author="PricewaterhouseCoopers" w:date="2012-11-16T11:57:00Z">
        <w:r w:rsidRPr="004A55E2">
          <w:rPr>
            <w:rFonts w:ascii="Arial" w:hAnsi="Arial" w:cs="Arial"/>
            <w:b w:val="0"/>
            <w:sz w:val="22"/>
            <w:szCs w:val="22"/>
          </w:rPr>
          <w:t>IT risks as it relates to financial reporting.</w:t>
        </w:r>
      </w:ins>
    </w:p>
    <w:p w:rsidR="004A55E2" w:rsidRPr="004A55E2" w:rsidRDefault="004A55E2" w:rsidP="009F564D">
      <w:pPr>
        <w:pStyle w:val="Heading4"/>
        <w:numPr>
          <w:ilvl w:val="2"/>
          <w:numId w:val="8"/>
        </w:numPr>
        <w:rPr>
          <w:ins w:id="283" w:author="PricewaterhouseCoopers" w:date="2012-11-16T11:57:00Z"/>
          <w:rFonts w:ascii="Arial" w:hAnsi="Arial" w:cs="Arial"/>
          <w:b w:val="0"/>
          <w:sz w:val="22"/>
          <w:szCs w:val="22"/>
        </w:rPr>
      </w:pPr>
      <w:ins w:id="284" w:author="PricewaterhouseCoopers" w:date="2012-11-16T11:57:00Z">
        <w:r w:rsidRPr="004A55E2">
          <w:rPr>
            <w:rFonts w:ascii="Arial" w:hAnsi="Arial" w:cs="Arial"/>
            <w:b w:val="0"/>
            <w:sz w:val="22"/>
            <w:szCs w:val="22"/>
          </w:rPr>
          <w:t>To provide oversight to the Board on the current risk exposures and future risk strategy;</w:t>
        </w:r>
      </w:ins>
    </w:p>
    <w:p w:rsidR="004A55E2" w:rsidRPr="004A55E2" w:rsidRDefault="004A55E2" w:rsidP="009F564D">
      <w:pPr>
        <w:pStyle w:val="Heading4"/>
        <w:numPr>
          <w:ilvl w:val="2"/>
          <w:numId w:val="8"/>
        </w:numPr>
        <w:rPr>
          <w:ins w:id="285" w:author="PricewaterhouseCoopers" w:date="2012-11-16T11:57:00Z"/>
          <w:rFonts w:ascii="Arial" w:hAnsi="Arial" w:cs="Arial"/>
          <w:b w:val="0"/>
          <w:sz w:val="22"/>
          <w:szCs w:val="22"/>
        </w:rPr>
      </w:pPr>
      <w:ins w:id="286" w:author="PricewaterhouseCoopers" w:date="2012-11-16T11:57:00Z">
        <w:r w:rsidRPr="004A55E2">
          <w:rPr>
            <w:rFonts w:ascii="Arial" w:hAnsi="Arial" w:cs="Arial"/>
            <w:b w:val="0"/>
            <w:sz w:val="22"/>
            <w:szCs w:val="22"/>
          </w:rPr>
          <w:t xml:space="preserve">keep under review the adequacy and effectiveness of the company’s internal financial controls and internal control and risk management systems; </w:t>
        </w:r>
      </w:ins>
    </w:p>
    <w:p w:rsidR="004A55E2" w:rsidRPr="004A55E2" w:rsidRDefault="004A55E2" w:rsidP="009F564D">
      <w:pPr>
        <w:pStyle w:val="Heading4"/>
        <w:numPr>
          <w:ilvl w:val="2"/>
          <w:numId w:val="8"/>
        </w:numPr>
        <w:rPr>
          <w:ins w:id="287" w:author="PricewaterhouseCoopers" w:date="2012-11-16T11:57:00Z"/>
          <w:rFonts w:ascii="Arial" w:hAnsi="Arial" w:cs="Arial"/>
          <w:b w:val="0"/>
          <w:sz w:val="22"/>
          <w:szCs w:val="22"/>
        </w:rPr>
      </w:pPr>
      <w:ins w:id="288" w:author="PricewaterhouseCoopers" w:date="2012-11-16T11:57:00Z">
        <w:r w:rsidRPr="004A55E2">
          <w:rPr>
            <w:rFonts w:ascii="Arial" w:hAnsi="Arial" w:cs="Arial"/>
            <w:b w:val="0"/>
            <w:sz w:val="22"/>
            <w:szCs w:val="22"/>
          </w:rPr>
          <w:t xml:space="preserve">review and approve the statements to be included in the annual report concerning internal controls and risk management; </w:t>
        </w:r>
      </w:ins>
    </w:p>
    <w:p w:rsidR="004A55E2" w:rsidRPr="004A55E2" w:rsidRDefault="004A55E2" w:rsidP="009F564D">
      <w:pPr>
        <w:pStyle w:val="Heading4"/>
        <w:numPr>
          <w:ilvl w:val="2"/>
          <w:numId w:val="8"/>
        </w:numPr>
        <w:rPr>
          <w:ins w:id="289" w:author="PricewaterhouseCoopers" w:date="2012-11-16T11:57:00Z"/>
          <w:rFonts w:ascii="Arial" w:hAnsi="Arial" w:cs="Arial"/>
          <w:b w:val="0"/>
          <w:sz w:val="22"/>
          <w:szCs w:val="22"/>
        </w:rPr>
      </w:pPr>
      <w:ins w:id="290" w:author="PricewaterhouseCoopers" w:date="2012-11-16T11:57:00Z">
        <w:r w:rsidRPr="004A55E2">
          <w:rPr>
            <w:rFonts w:ascii="Arial" w:hAnsi="Arial" w:cs="Arial"/>
            <w:b w:val="0"/>
            <w:sz w:val="22"/>
            <w:szCs w:val="22"/>
          </w:rPr>
          <w:t>Review the ECB’s capability to identify and manage new risk types; and</w:t>
        </w:r>
      </w:ins>
    </w:p>
    <w:p w:rsidR="004A55E2" w:rsidRPr="004A55E2" w:rsidRDefault="004A55E2" w:rsidP="009F564D">
      <w:pPr>
        <w:pStyle w:val="Heading4"/>
        <w:numPr>
          <w:ilvl w:val="2"/>
          <w:numId w:val="8"/>
        </w:numPr>
        <w:rPr>
          <w:ins w:id="291" w:author="PricewaterhouseCoopers" w:date="2012-11-16T11:57:00Z"/>
          <w:rFonts w:ascii="Arial" w:hAnsi="Arial" w:cs="Arial"/>
          <w:b w:val="0"/>
          <w:sz w:val="22"/>
          <w:szCs w:val="22"/>
        </w:rPr>
      </w:pPr>
      <w:ins w:id="292" w:author="PricewaterhouseCoopers" w:date="2012-11-16T11:57:00Z">
        <w:r w:rsidRPr="004A55E2">
          <w:rPr>
            <w:rFonts w:ascii="Arial" w:hAnsi="Arial" w:cs="Arial"/>
            <w:b w:val="0"/>
            <w:sz w:val="22"/>
            <w:szCs w:val="22"/>
          </w:rPr>
          <w:t>Before a decision is taken by the Board, advise the Board on proposed strategic transactions, focusing in particular on risk aspects and implications for the risk appetite and tolerance of the ECB and taking independent external advice where appropriate and available.</w:t>
        </w:r>
      </w:ins>
    </w:p>
    <w:p w:rsidR="004A55E2" w:rsidRPr="004A55E2" w:rsidRDefault="004A55E2" w:rsidP="009F564D">
      <w:pPr>
        <w:pStyle w:val="Heading4"/>
        <w:numPr>
          <w:ilvl w:val="2"/>
          <w:numId w:val="8"/>
        </w:numPr>
        <w:rPr>
          <w:ins w:id="293" w:author="PricewaterhouseCoopers" w:date="2012-11-16T11:57:00Z"/>
          <w:rFonts w:ascii="Arial" w:hAnsi="Arial" w:cs="Arial"/>
          <w:b w:val="0"/>
          <w:sz w:val="22"/>
          <w:szCs w:val="22"/>
        </w:rPr>
      </w:pPr>
      <w:ins w:id="294" w:author="PricewaterhouseCoopers" w:date="2012-11-16T11:57:00Z">
        <w:r w:rsidRPr="004A55E2">
          <w:rPr>
            <w:rFonts w:ascii="Arial" w:hAnsi="Arial" w:cs="Arial"/>
            <w:b w:val="0"/>
            <w:sz w:val="22"/>
            <w:szCs w:val="22"/>
          </w:rPr>
          <w:t>Review the effectiveness of the ECB’s internal financial controls and internal controls and risk management systems and review and approve statements to be included in the annual report concerning internal controls and risk management;</w:t>
        </w:r>
      </w:ins>
    </w:p>
    <w:p w:rsidR="004A55E2" w:rsidRDefault="004A55E2" w:rsidP="009F564D">
      <w:pPr>
        <w:pStyle w:val="Heading4"/>
        <w:numPr>
          <w:ilvl w:val="0"/>
          <w:numId w:val="0"/>
        </w:numPr>
        <w:ind w:left="720"/>
        <w:rPr>
          <w:ins w:id="295" w:author="PricewaterhouseCoopers" w:date="2012-11-16T12:33:00Z"/>
          <w:rFonts w:ascii="Arial" w:hAnsi="Arial" w:cs="Arial"/>
          <w:b w:val="0"/>
          <w:sz w:val="22"/>
          <w:szCs w:val="22"/>
        </w:rPr>
      </w:pPr>
    </w:p>
    <w:p w:rsidR="00893238" w:rsidRDefault="00893238">
      <w:pPr>
        <w:rPr>
          <w:ins w:id="296" w:author="PricewaterhouseCoopers" w:date="2012-11-16T12:33:00Z"/>
        </w:rPr>
        <w:pPrChange w:id="297" w:author="PricewaterhouseCoopers" w:date="2012-11-16T12:33:00Z">
          <w:pPr>
            <w:pStyle w:val="Heading4"/>
            <w:numPr>
              <w:numId w:val="0"/>
            </w:numPr>
            <w:tabs>
              <w:tab w:val="clear" w:pos="720"/>
            </w:tabs>
            <w:ind w:left="0" w:firstLine="0"/>
          </w:pPr>
        </w:pPrChange>
      </w:pPr>
    </w:p>
    <w:p w:rsidR="00893238" w:rsidRDefault="00893238">
      <w:pPr>
        <w:rPr>
          <w:ins w:id="298" w:author="PricewaterhouseCoopers" w:date="2012-11-16T12:33:00Z"/>
        </w:rPr>
        <w:pPrChange w:id="299" w:author="PricewaterhouseCoopers" w:date="2012-11-16T12:33:00Z">
          <w:pPr>
            <w:pStyle w:val="Heading4"/>
            <w:numPr>
              <w:numId w:val="0"/>
            </w:numPr>
            <w:tabs>
              <w:tab w:val="clear" w:pos="720"/>
            </w:tabs>
            <w:ind w:left="0" w:firstLine="0"/>
          </w:pPr>
        </w:pPrChange>
      </w:pPr>
    </w:p>
    <w:p w:rsidR="00893238" w:rsidRDefault="00893238">
      <w:pPr>
        <w:rPr>
          <w:ins w:id="300" w:author="PricewaterhouseCoopers" w:date="2012-11-16T12:33:00Z"/>
        </w:rPr>
        <w:pPrChange w:id="301" w:author="PricewaterhouseCoopers" w:date="2012-11-16T12:33:00Z">
          <w:pPr>
            <w:pStyle w:val="Heading4"/>
            <w:numPr>
              <w:numId w:val="0"/>
            </w:numPr>
            <w:tabs>
              <w:tab w:val="clear" w:pos="720"/>
            </w:tabs>
            <w:ind w:left="0" w:firstLine="0"/>
          </w:pPr>
        </w:pPrChange>
      </w:pPr>
    </w:p>
    <w:p w:rsidR="00893238" w:rsidRDefault="00893238">
      <w:pPr>
        <w:rPr>
          <w:ins w:id="302" w:author="PricewaterhouseCoopers" w:date="2012-11-16T12:33:00Z"/>
        </w:rPr>
        <w:pPrChange w:id="303" w:author="PricewaterhouseCoopers" w:date="2012-11-16T12:33:00Z">
          <w:pPr>
            <w:pStyle w:val="Heading4"/>
            <w:numPr>
              <w:numId w:val="0"/>
            </w:numPr>
            <w:tabs>
              <w:tab w:val="clear" w:pos="720"/>
            </w:tabs>
            <w:ind w:left="0" w:firstLine="0"/>
          </w:pPr>
        </w:pPrChange>
      </w:pPr>
    </w:p>
    <w:p w:rsidR="00893238" w:rsidRDefault="00893238">
      <w:pPr>
        <w:rPr>
          <w:ins w:id="304" w:author="PricewaterhouseCoopers" w:date="2012-11-16T12:33:00Z"/>
        </w:rPr>
        <w:pPrChange w:id="305" w:author="PricewaterhouseCoopers" w:date="2012-11-16T12:33:00Z">
          <w:pPr>
            <w:pStyle w:val="Heading4"/>
            <w:numPr>
              <w:numId w:val="0"/>
            </w:numPr>
            <w:tabs>
              <w:tab w:val="clear" w:pos="720"/>
            </w:tabs>
            <w:ind w:left="0" w:firstLine="0"/>
          </w:pPr>
        </w:pPrChange>
      </w:pPr>
    </w:p>
    <w:p w:rsidR="00893238" w:rsidRDefault="00893238">
      <w:pPr>
        <w:rPr>
          <w:ins w:id="306" w:author="PricewaterhouseCoopers" w:date="2012-11-16T12:33:00Z"/>
        </w:rPr>
        <w:pPrChange w:id="307" w:author="PricewaterhouseCoopers" w:date="2012-11-16T12:33:00Z">
          <w:pPr>
            <w:pStyle w:val="Heading4"/>
            <w:numPr>
              <w:numId w:val="0"/>
            </w:numPr>
            <w:tabs>
              <w:tab w:val="clear" w:pos="720"/>
            </w:tabs>
            <w:ind w:left="0" w:firstLine="0"/>
          </w:pPr>
        </w:pPrChange>
      </w:pPr>
    </w:p>
    <w:p w:rsidR="00893238" w:rsidRDefault="00893238">
      <w:pPr>
        <w:rPr>
          <w:ins w:id="308" w:author="PricewaterhouseCoopers" w:date="2012-11-16T12:33:00Z"/>
        </w:rPr>
        <w:pPrChange w:id="309" w:author="PricewaterhouseCoopers" w:date="2012-11-16T12:33:00Z">
          <w:pPr>
            <w:pStyle w:val="Heading4"/>
            <w:numPr>
              <w:numId w:val="0"/>
            </w:numPr>
            <w:tabs>
              <w:tab w:val="clear" w:pos="720"/>
            </w:tabs>
            <w:ind w:left="0" w:firstLine="0"/>
          </w:pPr>
        </w:pPrChange>
      </w:pPr>
    </w:p>
    <w:p w:rsidR="00893238" w:rsidRPr="00893238" w:rsidRDefault="00893238">
      <w:pPr>
        <w:rPr>
          <w:ins w:id="310" w:author="PricewaterhouseCoopers" w:date="2012-11-16T11:57:00Z"/>
          <w:b/>
          <w:rPrChange w:id="311" w:author="PricewaterhouseCoopers" w:date="2012-11-16T12:33:00Z">
            <w:rPr>
              <w:ins w:id="312" w:author="PricewaterhouseCoopers" w:date="2012-11-16T11:57:00Z"/>
              <w:rFonts w:ascii="Arial" w:hAnsi="Arial" w:cs="Arial"/>
              <w:b w:val="0"/>
              <w:sz w:val="22"/>
              <w:szCs w:val="22"/>
            </w:rPr>
          </w:rPrChange>
        </w:rPr>
        <w:pPrChange w:id="313" w:author="PricewaterhouseCoopers" w:date="2012-11-16T12:33:00Z">
          <w:pPr>
            <w:pStyle w:val="Heading4"/>
            <w:numPr>
              <w:numId w:val="0"/>
            </w:numPr>
            <w:tabs>
              <w:tab w:val="clear" w:pos="720"/>
            </w:tabs>
            <w:ind w:left="0" w:firstLine="0"/>
          </w:pPr>
        </w:pPrChange>
      </w:pPr>
    </w:p>
    <w:p w:rsidR="004A55E2" w:rsidRPr="009F564D" w:rsidRDefault="004A55E2" w:rsidP="009F564D">
      <w:pPr>
        <w:pStyle w:val="Heading4"/>
        <w:numPr>
          <w:ilvl w:val="0"/>
          <w:numId w:val="0"/>
        </w:numPr>
        <w:ind w:left="720"/>
        <w:rPr>
          <w:ins w:id="314" w:author="PricewaterhouseCoopers" w:date="2012-11-16T11:57:00Z"/>
          <w:rFonts w:ascii="Arial" w:hAnsi="Arial" w:cs="Arial"/>
          <w:sz w:val="22"/>
          <w:szCs w:val="22"/>
        </w:rPr>
      </w:pPr>
      <w:ins w:id="315" w:author="PricewaterhouseCoopers" w:date="2012-11-16T11:57:00Z">
        <w:r w:rsidRPr="009F564D">
          <w:rPr>
            <w:rFonts w:ascii="Arial" w:hAnsi="Arial" w:cs="Arial"/>
            <w:sz w:val="22"/>
            <w:szCs w:val="22"/>
          </w:rPr>
          <w:t>Compliance, whistle blowing and fraud</w:t>
        </w:r>
      </w:ins>
    </w:p>
    <w:p w:rsidR="00893238" w:rsidRDefault="00893238" w:rsidP="009F564D">
      <w:pPr>
        <w:pStyle w:val="Heading4"/>
        <w:numPr>
          <w:ilvl w:val="0"/>
          <w:numId w:val="0"/>
        </w:numPr>
        <w:ind w:left="720"/>
        <w:rPr>
          <w:ins w:id="316" w:author="PricewaterhouseCoopers" w:date="2012-11-16T12:33:00Z"/>
          <w:rFonts w:ascii="Arial" w:hAnsi="Arial" w:cs="Arial"/>
          <w:sz w:val="22"/>
          <w:szCs w:val="22"/>
        </w:rPr>
      </w:pPr>
    </w:p>
    <w:p w:rsidR="004A55E2" w:rsidRDefault="004A55E2" w:rsidP="009F564D">
      <w:pPr>
        <w:pStyle w:val="Heading4"/>
        <w:numPr>
          <w:ilvl w:val="0"/>
          <w:numId w:val="0"/>
        </w:numPr>
        <w:ind w:left="720"/>
        <w:rPr>
          <w:ins w:id="317" w:author="PricewaterhouseCoopers" w:date="2012-11-16T12:33:00Z"/>
          <w:rFonts w:ascii="Arial" w:hAnsi="Arial" w:cs="Arial"/>
          <w:sz w:val="22"/>
          <w:szCs w:val="22"/>
        </w:rPr>
      </w:pPr>
      <w:ins w:id="318" w:author="PricewaterhouseCoopers" w:date="2012-11-16T11:57:00Z">
        <w:r w:rsidRPr="009F564D">
          <w:rPr>
            <w:rFonts w:ascii="Arial" w:hAnsi="Arial" w:cs="Arial"/>
            <w:sz w:val="22"/>
            <w:szCs w:val="22"/>
          </w:rPr>
          <w:t>The Committee is responsible to:</w:t>
        </w:r>
      </w:ins>
    </w:p>
    <w:p w:rsidR="00893238" w:rsidRPr="00893238" w:rsidRDefault="00893238">
      <w:pPr>
        <w:rPr>
          <w:ins w:id="319" w:author="PricewaterhouseCoopers" w:date="2012-11-16T11:57:00Z"/>
          <w:rPrChange w:id="320" w:author="PricewaterhouseCoopers" w:date="2012-11-16T12:33:00Z">
            <w:rPr>
              <w:ins w:id="321" w:author="PricewaterhouseCoopers" w:date="2012-11-16T11:57:00Z"/>
              <w:rFonts w:ascii="Arial" w:hAnsi="Arial" w:cs="Arial"/>
              <w:sz w:val="22"/>
              <w:szCs w:val="22"/>
            </w:rPr>
          </w:rPrChange>
        </w:rPr>
        <w:pPrChange w:id="322" w:author="PricewaterhouseCoopers" w:date="2012-11-16T12:33:00Z">
          <w:pPr>
            <w:pStyle w:val="Heading4"/>
            <w:numPr>
              <w:numId w:val="0"/>
            </w:numPr>
            <w:tabs>
              <w:tab w:val="clear" w:pos="720"/>
            </w:tabs>
            <w:ind w:left="0" w:firstLine="0"/>
          </w:pPr>
        </w:pPrChange>
      </w:pPr>
    </w:p>
    <w:p w:rsidR="009F564D" w:rsidRPr="009F564D" w:rsidRDefault="009F564D" w:rsidP="009F564D">
      <w:pPr>
        <w:pStyle w:val="ListParagraph"/>
        <w:keepNext/>
        <w:numPr>
          <w:ilvl w:val="1"/>
          <w:numId w:val="8"/>
        </w:numPr>
        <w:outlineLvl w:val="3"/>
        <w:rPr>
          <w:ins w:id="323" w:author="PricewaterhouseCoopers" w:date="2012-11-16T12:09:00Z"/>
          <w:b/>
          <w:vanish/>
          <w:sz w:val="24"/>
        </w:rPr>
      </w:pPr>
    </w:p>
    <w:p w:rsidR="004A55E2" w:rsidRPr="009F564D" w:rsidRDefault="004A55E2" w:rsidP="009F564D">
      <w:pPr>
        <w:pStyle w:val="Heading4"/>
        <w:numPr>
          <w:ilvl w:val="2"/>
          <w:numId w:val="8"/>
        </w:numPr>
        <w:rPr>
          <w:ins w:id="324" w:author="PricewaterhouseCoopers" w:date="2012-11-16T11:57:00Z"/>
          <w:rFonts w:ascii="Arial" w:hAnsi="Arial" w:cs="Arial"/>
          <w:b w:val="0"/>
          <w:sz w:val="22"/>
          <w:szCs w:val="22"/>
        </w:rPr>
      </w:pPr>
      <w:ins w:id="325" w:author="PricewaterhouseCoopers" w:date="2012-11-16T11:57:00Z">
        <w:r w:rsidRPr="009F564D">
          <w:rPr>
            <w:rFonts w:ascii="Arial" w:hAnsi="Arial" w:cs="Arial"/>
            <w:b w:val="0"/>
            <w:sz w:val="22"/>
            <w:szCs w:val="22"/>
          </w:rPr>
          <w:t xml:space="preserve">review the adequacy and security of the ECB’s arrangements for its employees and contractors to raise concerns, in confidence, about possible wrongdoing in financial reporting or other matters. </w:t>
        </w:r>
      </w:ins>
    </w:p>
    <w:p w:rsidR="004A55E2" w:rsidRPr="004A55E2" w:rsidRDefault="004A55E2" w:rsidP="009F564D">
      <w:pPr>
        <w:pStyle w:val="Heading4"/>
        <w:numPr>
          <w:ilvl w:val="2"/>
          <w:numId w:val="8"/>
        </w:numPr>
        <w:rPr>
          <w:ins w:id="326" w:author="PricewaterhouseCoopers" w:date="2012-11-16T11:57:00Z"/>
          <w:rFonts w:ascii="Arial" w:hAnsi="Arial" w:cs="Arial"/>
          <w:b w:val="0"/>
          <w:sz w:val="22"/>
          <w:szCs w:val="22"/>
        </w:rPr>
      </w:pPr>
      <w:ins w:id="327" w:author="PricewaterhouseCoopers" w:date="2012-11-16T11:57:00Z">
        <w:r w:rsidRPr="004A55E2">
          <w:rPr>
            <w:rFonts w:ascii="Arial" w:hAnsi="Arial" w:cs="Arial"/>
            <w:b w:val="0"/>
            <w:sz w:val="22"/>
            <w:szCs w:val="22"/>
          </w:rPr>
          <w:t>ensure that these arrangements allow proportionate and independent investigation of such matters and appropriate follow up action,  review of the company’s procedures for detecting fraud and review of the company’s systems and controls for the prevention of bribery as well as receipt of reports on instances of non-compliance;</w:t>
        </w:r>
      </w:ins>
    </w:p>
    <w:p w:rsidR="004A55E2" w:rsidRPr="004A55E2" w:rsidRDefault="004A55E2" w:rsidP="009F564D">
      <w:pPr>
        <w:pStyle w:val="Heading4"/>
        <w:numPr>
          <w:ilvl w:val="2"/>
          <w:numId w:val="8"/>
        </w:numPr>
        <w:rPr>
          <w:ins w:id="328" w:author="PricewaterhouseCoopers" w:date="2012-11-16T11:57:00Z"/>
          <w:rFonts w:ascii="Arial" w:hAnsi="Arial" w:cs="Arial"/>
          <w:b w:val="0"/>
          <w:sz w:val="22"/>
          <w:szCs w:val="22"/>
        </w:rPr>
      </w:pPr>
      <w:ins w:id="329" w:author="PricewaterhouseCoopers" w:date="2012-11-16T11:57:00Z">
        <w:r w:rsidRPr="004A55E2">
          <w:rPr>
            <w:rFonts w:ascii="Arial" w:hAnsi="Arial" w:cs="Arial"/>
            <w:b w:val="0"/>
            <w:sz w:val="22"/>
            <w:szCs w:val="22"/>
          </w:rPr>
          <w:t>review regular reports from the Compliance Officer and keep under review the adequacy and effectiveness of the company’s compliance function;</w:t>
        </w:r>
      </w:ins>
    </w:p>
    <w:p w:rsidR="004A55E2" w:rsidRPr="004A55E2" w:rsidRDefault="004A55E2" w:rsidP="009F564D">
      <w:pPr>
        <w:pStyle w:val="Heading4"/>
        <w:numPr>
          <w:ilvl w:val="2"/>
          <w:numId w:val="8"/>
        </w:numPr>
        <w:rPr>
          <w:ins w:id="330" w:author="PricewaterhouseCoopers" w:date="2012-11-16T11:57:00Z"/>
          <w:rFonts w:ascii="Arial" w:hAnsi="Arial" w:cs="Arial"/>
          <w:b w:val="0"/>
          <w:sz w:val="22"/>
          <w:szCs w:val="22"/>
        </w:rPr>
      </w:pPr>
      <w:ins w:id="331" w:author="PricewaterhouseCoopers" w:date="2012-11-16T11:57:00Z">
        <w:r w:rsidRPr="004A55E2">
          <w:rPr>
            <w:rFonts w:ascii="Arial" w:hAnsi="Arial" w:cs="Arial"/>
            <w:b w:val="0"/>
            <w:sz w:val="22"/>
            <w:szCs w:val="22"/>
          </w:rPr>
          <w:t xml:space="preserve">review the ECB’s procedures for detecting fraud and prevention of bribery and/or corruption; </w:t>
        </w:r>
      </w:ins>
    </w:p>
    <w:p w:rsidR="004A55E2" w:rsidRPr="004A55E2" w:rsidRDefault="004A55E2" w:rsidP="009F564D">
      <w:pPr>
        <w:pStyle w:val="Heading4"/>
        <w:numPr>
          <w:ilvl w:val="2"/>
          <w:numId w:val="8"/>
        </w:numPr>
        <w:rPr>
          <w:ins w:id="332" w:author="PricewaterhouseCoopers" w:date="2012-11-16T11:57:00Z"/>
          <w:rFonts w:ascii="Arial" w:hAnsi="Arial" w:cs="Arial"/>
          <w:b w:val="0"/>
          <w:sz w:val="22"/>
          <w:szCs w:val="22"/>
        </w:rPr>
      </w:pPr>
      <w:ins w:id="333" w:author="PricewaterhouseCoopers" w:date="2012-11-16T11:57:00Z">
        <w:r w:rsidRPr="004A55E2">
          <w:rPr>
            <w:rFonts w:ascii="Arial" w:hAnsi="Arial" w:cs="Arial"/>
            <w:b w:val="0"/>
            <w:sz w:val="22"/>
            <w:szCs w:val="22"/>
          </w:rPr>
          <w:t>Pro-actively and efficiently manage all risks facing the ECB.</w:t>
        </w:r>
      </w:ins>
    </w:p>
    <w:p w:rsidR="004A55E2" w:rsidRPr="004A55E2" w:rsidRDefault="004A55E2" w:rsidP="009F564D">
      <w:pPr>
        <w:pStyle w:val="Heading4"/>
        <w:numPr>
          <w:ilvl w:val="0"/>
          <w:numId w:val="0"/>
        </w:numPr>
        <w:ind w:left="720"/>
        <w:rPr>
          <w:ins w:id="334" w:author="PricewaterhouseCoopers" w:date="2012-11-16T11:57:00Z"/>
          <w:rFonts w:ascii="Arial" w:hAnsi="Arial" w:cs="Arial"/>
          <w:b w:val="0"/>
          <w:sz w:val="22"/>
          <w:szCs w:val="22"/>
        </w:rPr>
      </w:pPr>
    </w:p>
    <w:p w:rsidR="004A55E2" w:rsidRPr="004A55E2" w:rsidRDefault="004A55E2" w:rsidP="009F564D">
      <w:pPr>
        <w:pStyle w:val="Heading4"/>
        <w:numPr>
          <w:ilvl w:val="0"/>
          <w:numId w:val="0"/>
        </w:numPr>
        <w:ind w:left="720"/>
        <w:rPr>
          <w:ins w:id="335" w:author="PricewaterhouseCoopers" w:date="2012-11-16T11:57:00Z"/>
          <w:rFonts w:ascii="Arial" w:hAnsi="Arial" w:cs="Arial"/>
          <w:b w:val="0"/>
          <w:sz w:val="22"/>
          <w:szCs w:val="22"/>
        </w:rPr>
      </w:pPr>
    </w:p>
    <w:p w:rsidR="004A55E2" w:rsidRPr="009F564D" w:rsidRDefault="004A55E2" w:rsidP="009F564D">
      <w:pPr>
        <w:pStyle w:val="Heading4"/>
        <w:numPr>
          <w:ilvl w:val="0"/>
          <w:numId w:val="0"/>
        </w:numPr>
        <w:ind w:left="720"/>
        <w:rPr>
          <w:ins w:id="336" w:author="PricewaterhouseCoopers" w:date="2012-11-16T11:57:00Z"/>
          <w:rFonts w:ascii="Arial" w:hAnsi="Arial" w:cs="Arial"/>
          <w:sz w:val="22"/>
          <w:szCs w:val="22"/>
        </w:rPr>
      </w:pPr>
      <w:ins w:id="337" w:author="PricewaterhouseCoopers" w:date="2012-11-16T11:57:00Z">
        <w:r w:rsidRPr="009F564D">
          <w:rPr>
            <w:rFonts w:ascii="Arial" w:hAnsi="Arial" w:cs="Arial"/>
            <w:sz w:val="22"/>
            <w:szCs w:val="22"/>
          </w:rPr>
          <w:t>Internal Audit</w:t>
        </w:r>
      </w:ins>
    </w:p>
    <w:p w:rsidR="00893238" w:rsidRDefault="00893238" w:rsidP="009F564D">
      <w:pPr>
        <w:pStyle w:val="Heading4"/>
        <w:numPr>
          <w:ilvl w:val="0"/>
          <w:numId w:val="0"/>
        </w:numPr>
        <w:ind w:left="720"/>
        <w:rPr>
          <w:ins w:id="338" w:author="PricewaterhouseCoopers" w:date="2012-11-16T12:33:00Z"/>
          <w:rFonts w:ascii="Arial" w:hAnsi="Arial" w:cs="Arial"/>
          <w:sz w:val="22"/>
          <w:szCs w:val="22"/>
        </w:rPr>
      </w:pPr>
    </w:p>
    <w:p w:rsidR="004A55E2" w:rsidRDefault="004A55E2" w:rsidP="009F564D">
      <w:pPr>
        <w:pStyle w:val="Heading4"/>
        <w:numPr>
          <w:ilvl w:val="0"/>
          <w:numId w:val="0"/>
        </w:numPr>
        <w:ind w:left="720"/>
        <w:rPr>
          <w:ins w:id="339" w:author="PricewaterhouseCoopers" w:date="2012-11-16T12:33:00Z"/>
          <w:rFonts w:ascii="Arial" w:hAnsi="Arial" w:cs="Arial"/>
          <w:sz w:val="22"/>
          <w:szCs w:val="22"/>
        </w:rPr>
      </w:pPr>
      <w:ins w:id="340" w:author="PricewaterhouseCoopers" w:date="2012-11-16T11:57:00Z">
        <w:r w:rsidRPr="009F564D">
          <w:rPr>
            <w:rFonts w:ascii="Arial" w:hAnsi="Arial" w:cs="Arial"/>
            <w:sz w:val="22"/>
            <w:szCs w:val="22"/>
          </w:rPr>
          <w:t>The Committee is responsible to:</w:t>
        </w:r>
      </w:ins>
    </w:p>
    <w:p w:rsidR="00893238" w:rsidRPr="00893238" w:rsidRDefault="00893238">
      <w:pPr>
        <w:rPr>
          <w:ins w:id="341" w:author="PricewaterhouseCoopers" w:date="2012-11-16T11:57:00Z"/>
          <w:rPrChange w:id="342" w:author="PricewaterhouseCoopers" w:date="2012-11-16T12:33:00Z">
            <w:rPr>
              <w:ins w:id="343" w:author="PricewaterhouseCoopers" w:date="2012-11-16T11:57:00Z"/>
              <w:rFonts w:ascii="Arial" w:hAnsi="Arial" w:cs="Arial"/>
              <w:sz w:val="22"/>
              <w:szCs w:val="22"/>
            </w:rPr>
          </w:rPrChange>
        </w:rPr>
        <w:pPrChange w:id="344" w:author="PricewaterhouseCoopers" w:date="2012-11-16T12:33:00Z">
          <w:pPr>
            <w:pStyle w:val="Heading4"/>
            <w:numPr>
              <w:numId w:val="0"/>
            </w:numPr>
            <w:tabs>
              <w:tab w:val="clear" w:pos="720"/>
            </w:tabs>
            <w:ind w:left="0" w:firstLine="0"/>
          </w:pPr>
        </w:pPrChange>
      </w:pPr>
    </w:p>
    <w:p w:rsidR="009F564D" w:rsidRPr="009F564D" w:rsidRDefault="009F564D" w:rsidP="009F564D">
      <w:pPr>
        <w:pStyle w:val="ListParagraph"/>
        <w:keepNext/>
        <w:numPr>
          <w:ilvl w:val="1"/>
          <w:numId w:val="8"/>
        </w:numPr>
        <w:outlineLvl w:val="3"/>
        <w:rPr>
          <w:ins w:id="345" w:author="PricewaterhouseCoopers" w:date="2012-11-16T12:11:00Z"/>
          <w:b/>
          <w:vanish/>
          <w:sz w:val="24"/>
        </w:rPr>
      </w:pPr>
    </w:p>
    <w:p w:rsidR="004A55E2" w:rsidRPr="009F564D" w:rsidRDefault="004A55E2" w:rsidP="009F564D">
      <w:pPr>
        <w:pStyle w:val="Heading4"/>
        <w:numPr>
          <w:ilvl w:val="2"/>
          <w:numId w:val="8"/>
        </w:numPr>
        <w:rPr>
          <w:ins w:id="346" w:author="PricewaterhouseCoopers" w:date="2012-11-16T11:57:00Z"/>
          <w:rFonts w:ascii="Arial" w:hAnsi="Arial" w:cs="Arial"/>
          <w:b w:val="0"/>
          <w:sz w:val="22"/>
          <w:szCs w:val="22"/>
        </w:rPr>
      </w:pPr>
      <w:ins w:id="347" w:author="PricewaterhouseCoopers" w:date="2012-11-16T11:57:00Z">
        <w:r w:rsidRPr="009F564D">
          <w:rPr>
            <w:rFonts w:ascii="Arial" w:hAnsi="Arial" w:cs="Arial"/>
            <w:b w:val="0"/>
            <w:sz w:val="22"/>
            <w:szCs w:val="22"/>
          </w:rPr>
          <w:t xml:space="preserve">approve the internal audit plan; </w:t>
        </w:r>
      </w:ins>
    </w:p>
    <w:p w:rsidR="004A55E2" w:rsidRPr="004A55E2" w:rsidRDefault="004A55E2" w:rsidP="009F564D">
      <w:pPr>
        <w:pStyle w:val="Heading4"/>
        <w:numPr>
          <w:ilvl w:val="2"/>
          <w:numId w:val="8"/>
        </w:numPr>
        <w:rPr>
          <w:ins w:id="348" w:author="PricewaterhouseCoopers" w:date="2012-11-16T11:57:00Z"/>
          <w:rFonts w:ascii="Arial" w:hAnsi="Arial" w:cs="Arial"/>
          <w:b w:val="0"/>
          <w:sz w:val="22"/>
          <w:szCs w:val="22"/>
        </w:rPr>
      </w:pPr>
      <w:ins w:id="349" w:author="PricewaterhouseCoopers" w:date="2012-11-16T11:57:00Z">
        <w:r w:rsidRPr="004A55E2">
          <w:rPr>
            <w:rFonts w:ascii="Arial" w:hAnsi="Arial" w:cs="Arial"/>
            <w:b w:val="0"/>
            <w:sz w:val="22"/>
            <w:szCs w:val="22"/>
          </w:rPr>
          <w:t>ensure that the internal audit function is subject to an independent quality review as and when the Committee determines it appropriate;</w:t>
        </w:r>
      </w:ins>
    </w:p>
    <w:p w:rsidR="004A55E2" w:rsidRPr="004A55E2" w:rsidRDefault="004A55E2" w:rsidP="009F564D">
      <w:pPr>
        <w:pStyle w:val="Heading4"/>
        <w:numPr>
          <w:ilvl w:val="2"/>
          <w:numId w:val="8"/>
        </w:numPr>
        <w:rPr>
          <w:ins w:id="350" w:author="PricewaterhouseCoopers" w:date="2012-11-16T11:57:00Z"/>
          <w:rFonts w:ascii="Arial" w:hAnsi="Arial" w:cs="Arial"/>
          <w:b w:val="0"/>
          <w:sz w:val="22"/>
          <w:szCs w:val="22"/>
        </w:rPr>
      </w:pPr>
      <w:ins w:id="351" w:author="PricewaterhouseCoopers" w:date="2012-11-16T11:57:00Z">
        <w:r w:rsidRPr="004A55E2">
          <w:rPr>
            <w:rFonts w:ascii="Arial" w:hAnsi="Arial" w:cs="Arial"/>
            <w:b w:val="0"/>
            <w:sz w:val="22"/>
            <w:szCs w:val="22"/>
          </w:rPr>
          <w:t>review the statement on internal control systems prior to endorsement by the Board;</w:t>
        </w:r>
      </w:ins>
    </w:p>
    <w:p w:rsidR="004A55E2" w:rsidRPr="004A55E2" w:rsidRDefault="004A55E2" w:rsidP="009F564D">
      <w:pPr>
        <w:pStyle w:val="Heading4"/>
        <w:numPr>
          <w:ilvl w:val="2"/>
          <w:numId w:val="8"/>
        </w:numPr>
        <w:rPr>
          <w:ins w:id="352" w:author="PricewaterhouseCoopers" w:date="2012-11-16T11:57:00Z"/>
          <w:rFonts w:ascii="Arial" w:hAnsi="Arial" w:cs="Arial"/>
          <w:b w:val="0"/>
          <w:sz w:val="22"/>
          <w:szCs w:val="22"/>
        </w:rPr>
      </w:pPr>
      <w:ins w:id="353" w:author="PricewaterhouseCoopers" w:date="2012-11-16T11:57:00Z">
        <w:r w:rsidRPr="004A55E2">
          <w:rPr>
            <w:rFonts w:ascii="Arial" w:hAnsi="Arial" w:cs="Arial"/>
            <w:b w:val="0"/>
            <w:sz w:val="22"/>
            <w:szCs w:val="22"/>
          </w:rPr>
          <w:t>monitor and review the effectiveness of the ECB’s internal audit function in the context of the company’s overall risk management system;</w:t>
        </w:r>
      </w:ins>
    </w:p>
    <w:p w:rsidR="004A55E2" w:rsidRPr="004A55E2" w:rsidRDefault="004A55E2" w:rsidP="009F564D">
      <w:pPr>
        <w:pStyle w:val="Heading4"/>
        <w:numPr>
          <w:ilvl w:val="2"/>
          <w:numId w:val="8"/>
        </w:numPr>
        <w:rPr>
          <w:ins w:id="354" w:author="PricewaterhouseCoopers" w:date="2012-11-16T11:57:00Z"/>
          <w:rFonts w:ascii="Arial" w:hAnsi="Arial" w:cs="Arial"/>
          <w:b w:val="0"/>
          <w:sz w:val="22"/>
          <w:szCs w:val="22"/>
        </w:rPr>
      </w:pPr>
      <w:ins w:id="355" w:author="PricewaterhouseCoopers" w:date="2012-11-16T11:57:00Z">
        <w:r w:rsidRPr="004A55E2">
          <w:rPr>
            <w:rFonts w:ascii="Arial" w:hAnsi="Arial" w:cs="Arial"/>
            <w:b w:val="0"/>
            <w:sz w:val="22"/>
            <w:szCs w:val="22"/>
          </w:rPr>
          <w:t xml:space="preserve">be responsible to the performance assessment, appointment and removal of the head of the internal audit function; </w:t>
        </w:r>
      </w:ins>
    </w:p>
    <w:p w:rsidR="004A55E2" w:rsidRPr="004A55E2" w:rsidRDefault="004A55E2" w:rsidP="009F564D">
      <w:pPr>
        <w:pStyle w:val="Heading4"/>
        <w:numPr>
          <w:ilvl w:val="2"/>
          <w:numId w:val="8"/>
        </w:numPr>
        <w:rPr>
          <w:ins w:id="356" w:author="PricewaterhouseCoopers" w:date="2012-11-16T11:57:00Z"/>
          <w:rFonts w:ascii="Arial" w:hAnsi="Arial" w:cs="Arial"/>
          <w:b w:val="0"/>
          <w:sz w:val="22"/>
          <w:szCs w:val="22"/>
        </w:rPr>
      </w:pPr>
      <w:ins w:id="357" w:author="PricewaterhouseCoopers" w:date="2012-11-16T11:57:00Z">
        <w:r w:rsidRPr="004A55E2">
          <w:rPr>
            <w:rFonts w:ascii="Arial" w:hAnsi="Arial" w:cs="Arial"/>
            <w:b w:val="0"/>
            <w:sz w:val="22"/>
            <w:szCs w:val="22"/>
          </w:rPr>
          <w:t>consider and approve the remit of the internal audit function and ensure it has adequate resources and appropriate access to information to enable it to perform its function effectively and in accordance with the relevant professional standards;</w:t>
        </w:r>
      </w:ins>
    </w:p>
    <w:p w:rsidR="004A55E2" w:rsidRPr="004A55E2" w:rsidRDefault="004A55E2" w:rsidP="009F564D">
      <w:pPr>
        <w:pStyle w:val="Heading4"/>
        <w:numPr>
          <w:ilvl w:val="2"/>
          <w:numId w:val="8"/>
        </w:numPr>
        <w:rPr>
          <w:ins w:id="358" w:author="PricewaterhouseCoopers" w:date="2012-11-16T11:57:00Z"/>
          <w:rFonts w:ascii="Arial" w:hAnsi="Arial" w:cs="Arial"/>
          <w:b w:val="0"/>
          <w:sz w:val="22"/>
          <w:szCs w:val="22"/>
        </w:rPr>
      </w:pPr>
      <w:ins w:id="359" w:author="PricewaterhouseCoopers" w:date="2012-11-16T11:57:00Z">
        <w:r w:rsidRPr="004A55E2">
          <w:rPr>
            <w:rFonts w:ascii="Arial" w:hAnsi="Arial" w:cs="Arial"/>
            <w:b w:val="0"/>
            <w:sz w:val="22"/>
            <w:szCs w:val="22"/>
          </w:rPr>
          <w:t>ensure the function has adequate standing and is free from management interference or other restrictions;</w:t>
        </w:r>
      </w:ins>
    </w:p>
    <w:p w:rsidR="004A55E2" w:rsidRPr="004A55E2" w:rsidRDefault="004A55E2" w:rsidP="009F564D">
      <w:pPr>
        <w:pStyle w:val="Heading4"/>
        <w:numPr>
          <w:ilvl w:val="2"/>
          <w:numId w:val="8"/>
        </w:numPr>
        <w:rPr>
          <w:ins w:id="360" w:author="PricewaterhouseCoopers" w:date="2012-11-16T11:57:00Z"/>
          <w:rFonts w:ascii="Arial" w:hAnsi="Arial" w:cs="Arial"/>
          <w:b w:val="0"/>
          <w:sz w:val="22"/>
          <w:szCs w:val="22"/>
        </w:rPr>
      </w:pPr>
      <w:ins w:id="361" w:author="PricewaterhouseCoopers" w:date="2012-11-16T11:57:00Z">
        <w:r w:rsidRPr="004A55E2">
          <w:rPr>
            <w:rFonts w:ascii="Arial" w:hAnsi="Arial" w:cs="Arial"/>
            <w:b w:val="0"/>
            <w:sz w:val="22"/>
            <w:szCs w:val="22"/>
          </w:rPr>
          <w:t xml:space="preserve">review reports addressed to the committee from the internal auditor; </w:t>
        </w:r>
      </w:ins>
    </w:p>
    <w:p w:rsidR="004A55E2" w:rsidRPr="004A55E2" w:rsidRDefault="004A55E2" w:rsidP="009F564D">
      <w:pPr>
        <w:pStyle w:val="Heading4"/>
        <w:numPr>
          <w:ilvl w:val="2"/>
          <w:numId w:val="8"/>
        </w:numPr>
        <w:rPr>
          <w:ins w:id="362" w:author="PricewaterhouseCoopers" w:date="2012-11-16T11:57:00Z"/>
          <w:rFonts w:ascii="Arial" w:hAnsi="Arial" w:cs="Arial"/>
          <w:b w:val="0"/>
          <w:sz w:val="22"/>
          <w:szCs w:val="22"/>
        </w:rPr>
      </w:pPr>
      <w:ins w:id="363" w:author="PricewaterhouseCoopers" w:date="2012-11-16T11:57:00Z">
        <w:r w:rsidRPr="004A55E2">
          <w:rPr>
            <w:rFonts w:ascii="Arial" w:hAnsi="Arial" w:cs="Arial"/>
            <w:b w:val="0"/>
            <w:sz w:val="22"/>
            <w:szCs w:val="22"/>
          </w:rPr>
          <w:t>review and monitor management’s responsiveness to the findings and recommendations of the internal auditor;</w:t>
        </w:r>
      </w:ins>
    </w:p>
    <w:p w:rsidR="004A55E2" w:rsidRPr="004A55E2" w:rsidRDefault="004A55E2" w:rsidP="009F564D">
      <w:pPr>
        <w:pStyle w:val="Heading4"/>
        <w:numPr>
          <w:ilvl w:val="2"/>
          <w:numId w:val="8"/>
        </w:numPr>
        <w:rPr>
          <w:ins w:id="364" w:author="PricewaterhouseCoopers" w:date="2012-11-16T11:57:00Z"/>
          <w:rFonts w:ascii="Arial" w:hAnsi="Arial" w:cs="Arial"/>
          <w:b w:val="0"/>
          <w:sz w:val="22"/>
          <w:szCs w:val="22"/>
        </w:rPr>
      </w:pPr>
      <w:ins w:id="365" w:author="PricewaterhouseCoopers" w:date="2012-11-16T11:57:00Z">
        <w:r w:rsidRPr="004A55E2">
          <w:rPr>
            <w:rFonts w:ascii="Arial" w:hAnsi="Arial" w:cs="Arial"/>
            <w:b w:val="0"/>
            <w:sz w:val="22"/>
            <w:szCs w:val="22"/>
          </w:rPr>
          <w:t>meet the head of internal audit at least once a year, without management being present, to discuss their remit and any issues arising from the internal audits carried out.</w:t>
        </w:r>
      </w:ins>
    </w:p>
    <w:p w:rsidR="004A55E2" w:rsidRPr="004A55E2" w:rsidRDefault="004A55E2" w:rsidP="009F564D">
      <w:pPr>
        <w:pStyle w:val="Heading4"/>
        <w:numPr>
          <w:ilvl w:val="2"/>
          <w:numId w:val="8"/>
        </w:numPr>
        <w:rPr>
          <w:ins w:id="366" w:author="PricewaterhouseCoopers" w:date="2012-11-16T11:57:00Z"/>
          <w:rFonts w:ascii="Arial" w:hAnsi="Arial" w:cs="Arial"/>
          <w:b w:val="0"/>
          <w:sz w:val="22"/>
          <w:szCs w:val="22"/>
        </w:rPr>
      </w:pPr>
      <w:ins w:id="367" w:author="PricewaterhouseCoopers" w:date="2012-11-16T11:57:00Z">
        <w:r w:rsidRPr="004A55E2">
          <w:rPr>
            <w:rFonts w:ascii="Arial" w:hAnsi="Arial" w:cs="Arial"/>
            <w:b w:val="0"/>
            <w:sz w:val="22"/>
            <w:szCs w:val="22"/>
          </w:rPr>
          <w:t xml:space="preserve">ensure the effectiveness of and the co-ordination of the relationship between the internal and external auditors; </w:t>
        </w:r>
      </w:ins>
    </w:p>
    <w:p w:rsidR="004A55E2" w:rsidRPr="004A55E2" w:rsidRDefault="004A55E2" w:rsidP="009F564D">
      <w:pPr>
        <w:pStyle w:val="Heading4"/>
        <w:numPr>
          <w:ilvl w:val="2"/>
          <w:numId w:val="8"/>
        </w:numPr>
        <w:rPr>
          <w:ins w:id="368" w:author="PricewaterhouseCoopers" w:date="2012-11-16T11:57:00Z"/>
          <w:rFonts w:ascii="Arial" w:hAnsi="Arial" w:cs="Arial"/>
          <w:b w:val="0"/>
          <w:sz w:val="22"/>
          <w:szCs w:val="22"/>
        </w:rPr>
      </w:pPr>
      <w:ins w:id="369" w:author="PricewaterhouseCoopers" w:date="2012-11-16T11:57:00Z">
        <w:r w:rsidRPr="004A55E2">
          <w:rPr>
            <w:rFonts w:ascii="Arial" w:hAnsi="Arial" w:cs="Arial"/>
            <w:b w:val="0"/>
            <w:sz w:val="22"/>
            <w:szCs w:val="22"/>
          </w:rPr>
          <w:t>ensure that the internal audit function is adequately resourced and has appropriate standing within the ECB;</w:t>
        </w:r>
      </w:ins>
    </w:p>
    <w:p w:rsidR="004A55E2" w:rsidRPr="004A55E2" w:rsidRDefault="004A55E2" w:rsidP="009F564D">
      <w:pPr>
        <w:pStyle w:val="Heading4"/>
        <w:numPr>
          <w:ilvl w:val="2"/>
          <w:numId w:val="8"/>
        </w:numPr>
        <w:rPr>
          <w:ins w:id="370" w:author="PricewaterhouseCoopers" w:date="2012-11-16T11:57:00Z"/>
          <w:rFonts w:ascii="Arial" w:hAnsi="Arial" w:cs="Arial"/>
          <w:b w:val="0"/>
          <w:sz w:val="22"/>
          <w:szCs w:val="22"/>
        </w:rPr>
      </w:pPr>
      <w:ins w:id="371" w:author="PricewaterhouseCoopers" w:date="2012-11-16T11:57:00Z">
        <w:r w:rsidRPr="004A55E2">
          <w:rPr>
            <w:rFonts w:ascii="Arial" w:hAnsi="Arial" w:cs="Arial"/>
            <w:b w:val="0"/>
            <w:sz w:val="22"/>
            <w:szCs w:val="22"/>
          </w:rPr>
          <w:t>monitor compliance with Standing Orders; and</w:t>
        </w:r>
      </w:ins>
    </w:p>
    <w:p w:rsidR="004A55E2" w:rsidRPr="004A55E2" w:rsidRDefault="004A55E2" w:rsidP="009F564D">
      <w:pPr>
        <w:pStyle w:val="Heading4"/>
        <w:numPr>
          <w:ilvl w:val="2"/>
          <w:numId w:val="8"/>
        </w:numPr>
        <w:rPr>
          <w:ins w:id="372" w:author="PricewaterhouseCoopers" w:date="2012-11-16T11:57:00Z"/>
          <w:rFonts w:ascii="Arial" w:hAnsi="Arial" w:cs="Arial"/>
          <w:b w:val="0"/>
          <w:sz w:val="22"/>
          <w:szCs w:val="22"/>
        </w:rPr>
      </w:pPr>
      <w:ins w:id="373" w:author="PricewaterhouseCoopers" w:date="2012-11-16T11:57:00Z">
        <w:r w:rsidRPr="004A55E2">
          <w:rPr>
            <w:rFonts w:ascii="Arial" w:hAnsi="Arial" w:cs="Arial"/>
            <w:b w:val="0"/>
            <w:sz w:val="22"/>
            <w:szCs w:val="22"/>
          </w:rPr>
          <w:t>consider other relevant topics as defined by the Board.</w:t>
        </w:r>
      </w:ins>
    </w:p>
    <w:p w:rsidR="004A55E2" w:rsidRDefault="004A55E2" w:rsidP="009F564D">
      <w:pPr>
        <w:pStyle w:val="Heading4"/>
        <w:numPr>
          <w:ilvl w:val="0"/>
          <w:numId w:val="0"/>
        </w:numPr>
        <w:ind w:left="720"/>
        <w:rPr>
          <w:ins w:id="374" w:author="PricewaterhouseCoopers" w:date="2012-11-16T12:33:00Z"/>
          <w:rFonts w:ascii="Arial" w:hAnsi="Arial" w:cs="Arial"/>
          <w:b w:val="0"/>
          <w:sz w:val="22"/>
          <w:szCs w:val="22"/>
        </w:rPr>
      </w:pPr>
    </w:p>
    <w:p w:rsidR="00893238" w:rsidRDefault="00893238">
      <w:pPr>
        <w:rPr>
          <w:ins w:id="375" w:author="PricewaterhouseCoopers" w:date="2012-11-16T12:33:00Z"/>
        </w:rPr>
        <w:pPrChange w:id="376" w:author="PricewaterhouseCoopers" w:date="2012-11-16T12:33:00Z">
          <w:pPr>
            <w:pStyle w:val="Heading4"/>
            <w:numPr>
              <w:numId w:val="0"/>
            </w:numPr>
            <w:tabs>
              <w:tab w:val="clear" w:pos="720"/>
            </w:tabs>
            <w:ind w:left="0" w:firstLine="0"/>
          </w:pPr>
        </w:pPrChange>
      </w:pPr>
    </w:p>
    <w:p w:rsidR="00893238" w:rsidRDefault="00893238">
      <w:pPr>
        <w:rPr>
          <w:ins w:id="377" w:author="PricewaterhouseCoopers" w:date="2012-11-16T12:33:00Z"/>
        </w:rPr>
        <w:pPrChange w:id="378" w:author="PricewaterhouseCoopers" w:date="2012-11-16T12:33:00Z">
          <w:pPr>
            <w:pStyle w:val="Heading4"/>
            <w:numPr>
              <w:numId w:val="0"/>
            </w:numPr>
            <w:tabs>
              <w:tab w:val="clear" w:pos="720"/>
            </w:tabs>
            <w:ind w:left="0" w:firstLine="0"/>
          </w:pPr>
        </w:pPrChange>
      </w:pPr>
    </w:p>
    <w:p w:rsidR="00893238" w:rsidRDefault="00893238">
      <w:pPr>
        <w:rPr>
          <w:ins w:id="379" w:author="PricewaterhouseCoopers" w:date="2012-11-16T12:33:00Z"/>
        </w:rPr>
        <w:pPrChange w:id="380" w:author="PricewaterhouseCoopers" w:date="2012-11-16T12:33:00Z">
          <w:pPr>
            <w:pStyle w:val="Heading4"/>
            <w:numPr>
              <w:numId w:val="0"/>
            </w:numPr>
            <w:tabs>
              <w:tab w:val="clear" w:pos="720"/>
            </w:tabs>
            <w:ind w:left="0" w:firstLine="0"/>
          </w:pPr>
        </w:pPrChange>
      </w:pPr>
    </w:p>
    <w:p w:rsidR="00893238" w:rsidRDefault="00893238">
      <w:pPr>
        <w:rPr>
          <w:ins w:id="381" w:author="PricewaterhouseCoopers" w:date="2012-11-16T12:33:00Z"/>
        </w:rPr>
        <w:pPrChange w:id="382" w:author="PricewaterhouseCoopers" w:date="2012-11-16T12:33:00Z">
          <w:pPr>
            <w:pStyle w:val="Heading4"/>
            <w:numPr>
              <w:numId w:val="0"/>
            </w:numPr>
            <w:tabs>
              <w:tab w:val="clear" w:pos="720"/>
            </w:tabs>
            <w:ind w:left="0" w:firstLine="0"/>
          </w:pPr>
        </w:pPrChange>
      </w:pPr>
    </w:p>
    <w:p w:rsidR="00893238" w:rsidRPr="00893238" w:rsidRDefault="00893238">
      <w:pPr>
        <w:rPr>
          <w:ins w:id="383" w:author="PricewaterhouseCoopers" w:date="2012-11-16T11:57:00Z"/>
          <w:b/>
          <w:rPrChange w:id="384" w:author="PricewaterhouseCoopers" w:date="2012-11-16T12:33:00Z">
            <w:rPr>
              <w:ins w:id="385" w:author="PricewaterhouseCoopers" w:date="2012-11-16T11:57:00Z"/>
              <w:rFonts w:ascii="Arial" w:hAnsi="Arial" w:cs="Arial"/>
              <w:b w:val="0"/>
              <w:sz w:val="22"/>
              <w:szCs w:val="22"/>
            </w:rPr>
          </w:rPrChange>
        </w:rPr>
        <w:pPrChange w:id="386" w:author="PricewaterhouseCoopers" w:date="2012-11-16T12:33:00Z">
          <w:pPr>
            <w:pStyle w:val="Heading4"/>
            <w:numPr>
              <w:numId w:val="0"/>
            </w:numPr>
            <w:tabs>
              <w:tab w:val="clear" w:pos="720"/>
            </w:tabs>
            <w:ind w:left="0" w:firstLine="0"/>
          </w:pPr>
        </w:pPrChange>
      </w:pPr>
    </w:p>
    <w:p w:rsidR="004A55E2" w:rsidRPr="004A55E2" w:rsidRDefault="004A55E2" w:rsidP="009F564D">
      <w:pPr>
        <w:pStyle w:val="Heading4"/>
        <w:numPr>
          <w:ilvl w:val="0"/>
          <w:numId w:val="0"/>
        </w:numPr>
        <w:ind w:left="720"/>
        <w:rPr>
          <w:ins w:id="387" w:author="PricewaterhouseCoopers" w:date="2012-11-16T11:57:00Z"/>
          <w:rFonts w:ascii="Arial" w:hAnsi="Arial" w:cs="Arial"/>
          <w:b w:val="0"/>
          <w:sz w:val="22"/>
          <w:szCs w:val="22"/>
        </w:rPr>
      </w:pPr>
    </w:p>
    <w:p w:rsidR="004A55E2" w:rsidRDefault="004A55E2" w:rsidP="009F564D">
      <w:pPr>
        <w:pStyle w:val="Heading4"/>
        <w:numPr>
          <w:ilvl w:val="0"/>
          <w:numId w:val="0"/>
        </w:numPr>
        <w:ind w:left="720"/>
        <w:rPr>
          <w:ins w:id="388" w:author="PricewaterhouseCoopers" w:date="2012-11-16T12:33:00Z"/>
          <w:rFonts w:ascii="Arial" w:hAnsi="Arial" w:cs="Arial"/>
          <w:sz w:val="22"/>
          <w:szCs w:val="22"/>
        </w:rPr>
      </w:pPr>
      <w:ins w:id="389" w:author="PricewaterhouseCoopers" w:date="2012-11-16T11:57:00Z">
        <w:r w:rsidRPr="009F564D">
          <w:rPr>
            <w:rFonts w:ascii="Arial" w:hAnsi="Arial" w:cs="Arial"/>
            <w:sz w:val="22"/>
            <w:szCs w:val="22"/>
          </w:rPr>
          <w:t>External Audit</w:t>
        </w:r>
      </w:ins>
    </w:p>
    <w:p w:rsidR="00893238" w:rsidRPr="00893238" w:rsidRDefault="00893238">
      <w:pPr>
        <w:rPr>
          <w:ins w:id="390" w:author="PricewaterhouseCoopers" w:date="2012-11-16T11:57:00Z"/>
          <w:rPrChange w:id="391" w:author="PricewaterhouseCoopers" w:date="2012-11-16T12:33:00Z">
            <w:rPr>
              <w:ins w:id="392" w:author="PricewaterhouseCoopers" w:date="2012-11-16T11:57:00Z"/>
              <w:rFonts w:ascii="Arial" w:hAnsi="Arial" w:cs="Arial"/>
              <w:sz w:val="22"/>
              <w:szCs w:val="22"/>
            </w:rPr>
          </w:rPrChange>
        </w:rPr>
        <w:pPrChange w:id="393" w:author="PricewaterhouseCoopers" w:date="2012-11-16T12:33:00Z">
          <w:pPr>
            <w:pStyle w:val="Heading4"/>
            <w:numPr>
              <w:numId w:val="0"/>
            </w:numPr>
            <w:tabs>
              <w:tab w:val="clear" w:pos="720"/>
            </w:tabs>
            <w:ind w:left="0" w:firstLine="0"/>
          </w:pPr>
        </w:pPrChange>
      </w:pPr>
    </w:p>
    <w:p w:rsidR="004A55E2" w:rsidRDefault="004A55E2" w:rsidP="009F564D">
      <w:pPr>
        <w:pStyle w:val="Heading4"/>
        <w:numPr>
          <w:ilvl w:val="0"/>
          <w:numId w:val="0"/>
        </w:numPr>
        <w:ind w:left="720"/>
        <w:rPr>
          <w:ins w:id="394" w:author="PricewaterhouseCoopers" w:date="2012-11-16T12:33:00Z"/>
          <w:rFonts w:ascii="Arial" w:hAnsi="Arial" w:cs="Arial"/>
          <w:sz w:val="22"/>
          <w:szCs w:val="22"/>
        </w:rPr>
      </w:pPr>
      <w:ins w:id="395" w:author="PricewaterhouseCoopers" w:date="2012-11-16T11:57:00Z">
        <w:r w:rsidRPr="009F564D">
          <w:rPr>
            <w:rFonts w:ascii="Arial" w:hAnsi="Arial" w:cs="Arial"/>
            <w:sz w:val="22"/>
            <w:szCs w:val="22"/>
          </w:rPr>
          <w:t>The committee is responsible to:</w:t>
        </w:r>
      </w:ins>
    </w:p>
    <w:p w:rsidR="00893238" w:rsidRPr="00893238" w:rsidRDefault="00893238">
      <w:pPr>
        <w:rPr>
          <w:ins w:id="396" w:author="PricewaterhouseCoopers" w:date="2012-11-16T11:57:00Z"/>
          <w:rPrChange w:id="397" w:author="PricewaterhouseCoopers" w:date="2012-11-16T12:33:00Z">
            <w:rPr>
              <w:ins w:id="398" w:author="PricewaterhouseCoopers" w:date="2012-11-16T11:57:00Z"/>
              <w:rFonts w:ascii="Arial" w:hAnsi="Arial" w:cs="Arial"/>
              <w:sz w:val="22"/>
              <w:szCs w:val="22"/>
            </w:rPr>
          </w:rPrChange>
        </w:rPr>
        <w:pPrChange w:id="399" w:author="PricewaterhouseCoopers" w:date="2012-11-16T12:33:00Z">
          <w:pPr>
            <w:pStyle w:val="Heading4"/>
            <w:numPr>
              <w:numId w:val="0"/>
            </w:numPr>
            <w:tabs>
              <w:tab w:val="clear" w:pos="720"/>
            </w:tabs>
            <w:ind w:left="0" w:firstLine="0"/>
          </w:pPr>
        </w:pPrChange>
      </w:pPr>
    </w:p>
    <w:p w:rsidR="009F564D" w:rsidRPr="009F564D" w:rsidRDefault="009F564D" w:rsidP="009F564D">
      <w:pPr>
        <w:pStyle w:val="ListParagraph"/>
        <w:keepNext/>
        <w:numPr>
          <w:ilvl w:val="1"/>
          <w:numId w:val="8"/>
        </w:numPr>
        <w:outlineLvl w:val="3"/>
        <w:rPr>
          <w:ins w:id="400" w:author="PricewaterhouseCoopers" w:date="2012-11-16T12:13:00Z"/>
          <w:b/>
          <w:vanish/>
          <w:sz w:val="24"/>
        </w:rPr>
      </w:pPr>
    </w:p>
    <w:p w:rsidR="004A55E2" w:rsidRPr="009F564D" w:rsidRDefault="004A55E2" w:rsidP="009F564D">
      <w:pPr>
        <w:pStyle w:val="Heading4"/>
        <w:numPr>
          <w:ilvl w:val="2"/>
          <w:numId w:val="8"/>
        </w:numPr>
        <w:rPr>
          <w:ins w:id="401" w:author="PricewaterhouseCoopers" w:date="2012-11-16T11:57:00Z"/>
          <w:rFonts w:ascii="Arial" w:hAnsi="Arial" w:cs="Arial"/>
          <w:b w:val="0"/>
          <w:sz w:val="22"/>
          <w:szCs w:val="22"/>
        </w:rPr>
      </w:pPr>
      <w:ins w:id="402" w:author="PricewaterhouseCoopers" w:date="2012-11-16T11:57:00Z">
        <w:r w:rsidRPr="009F564D">
          <w:rPr>
            <w:rFonts w:ascii="Arial" w:hAnsi="Arial" w:cs="Arial"/>
            <w:b w:val="0"/>
            <w:sz w:val="22"/>
            <w:szCs w:val="22"/>
          </w:rPr>
          <w:t>consider and make recommendations to the board, in relation to the appointment, re-appointment and removal of the company’s external auditor;</w:t>
        </w:r>
      </w:ins>
    </w:p>
    <w:p w:rsidR="004A55E2" w:rsidRPr="004A55E2" w:rsidRDefault="004A55E2" w:rsidP="009F564D">
      <w:pPr>
        <w:pStyle w:val="Heading4"/>
        <w:numPr>
          <w:ilvl w:val="2"/>
          <w:numId w:val="8"/>
        </w:numPr>
        <w:rPr>
          <w:ins w:id="403" w:author="PricewaterhouseCoopers" w:date="2012-11-16T11:57:00Z"/>
          <w:rFonts w:ascii="Arial" w:hAnsi="Arial" w:cs="Arial"/>
          <w:b w:val="0"/>
          <w:sz w:val="22"/>
          <w:szCs w:val="22"/>
        </w:rPr>
      </w:pPr>
      <w:ins w:id="404" w:author="PricewaterhouseCoopers" w:date="2012-11-16T11:57:00Z">
        <w:r w:rsidRPr="004A55E2">
          <w:rPr>
            <w:rFonts w:ascii="Arial" w:hAnsi="Arial" w:cs="Arial"/>
            <w:b w:val="0"/>
            <w:sz w:val="22"/>
            <w:szCs w:val="22"/>
          </w:rPr>
          <w:t xml:space="preserve">oversee the selection process for a new auditor and if an auditor resigns the committee shall investigate the issues leading to this and decide whether any action is required. The Committee will also define a policy for non-audit services provided by the external auditor; </w:t>
        </w:r>
      </w:ins>
    </w:p>
    <w:p w:rsidR="004A55E2" w:rsidRPr="004A55E2" w:rsidRDefault="004A55E2" w:rsidP="009F564D">
      <w:pPr>
        <w:pStyle w:val="Heading4"/>
        <w:numPr>
          <w:ilvl w:val="2"/>
          <w:numId w:val="8"/>
        </w:numPr>
        <w:rPr>
          <w:ins w:id="405" w:author="PricewaterhouseCoopers" w:date="2012-11-16T11:57:00Z"/>
          <w:rFonts w:ascii="Arial" w:hAnsi="Arial" w:cs="Arial"/>
          <w:b w:val="0"/>
          <w:sz w:val="22"/>
          <w:szCs w:val="22"/>
        </w:rPr>
      </w:pPr>
      <w:ins w:id="406" w:author="PricewaterhouseCoopers" w:date="2012-11-16T11:57:00Z">
        <w:r w:rsidRPr="004A55E2">
          <w:rPr>
            <w:rFonts w:ascii="Arial" w:hAnsi="Arial" w:cs="Arial"/>
            <w:b w:val="0"/>
            <w:sz w:val="22"/>
            <w:szCs w:val="22"/>
          </w:rPr>
          <w:t>oversee the relationship with the external auditor including (but not limited to) recommendations on their remuneration, fees for audit or non-audit services and that the level of fees is appropriate to enable an adequate audit to be conducted and approval of their terms of engagement, including any engagement letter issued at the start of each audit and the scope of the audit;</w:t>
        </w:r>
      </w:ins>
    </w:p>
    <w:p w:rsidR="004A55E2" w:rsidRPr="004A55E2" w:rsidRDefault="004A55E2" w:rsidP="009F564D">
      <w:pPr>
        <w:pStyle w:val="Heading4"/>
        <w:numPr>
          <w:ilvl w:val="2"/>
          <w:numId w:val="8"/>
        </w:numPr>
        <w:rPr>
          <w:ins w:id="407" w:author="PricewaterhouseCoopers" w:date="2012-11-16T11:57:00Z"/>
          <w:rFonts w:ascii="Arial" w:hAnsi="Arial" w:cs="Arial"/>
          <w:b w:val="0"/>
          <w:sz w:val="22"/>
          <w:szCs w:val="22"/>
        </w:rPr>
      </w:pPr>
      <w:ins w:id="408" w:author="PricewaterhouseCoopers" w:date="2012-11-16T11:57:00Z">
        <w:r w:rsidRPr="004A55E2">
          <w:rPr>
            <w:rFonts w:ascii="Arial" w:hAnsi="Arial" w:cs="Arial"/>
            <w:b w:val="0"/>
            <w:sz w:val="22"/>
            <w:szCs w:val="22"/>
          </w:rPr>
          <w:t>annually assess their independence and objectivity taking into account relevant professional and regulatory requirements and the relationship with the auditor as a whole, including the provision of any non-audit services and report thereon in the annual financial statements;</w:t>
        </w:r>
      </w:ins>
    </w:p>
    <w:p w:rsidR="004A55E2" w:rsidRPr="004A55E2" w:rsidRDefault="004A55E2" w:rsidP="009F564D">
      <w:pPr>
        <w:pStyle w:val="Heading4"/>
        <w:numPr>
          <w:ilvl w:val="2"/>
          <w:numId w:val="8"/>
        </w:numPr>
        <w:rPr>
          <w:ins w:id="409" w:author="PricewaterhouseCoopers" w:date="2012-11-16T11:57:00Z"/>
          <w:rFonts w:ascii="Arial" w:hAnsi="Arial" w:cs="Arial"/>
          <w:b w:val="0"/>
          <w:sz w:val="22"/>
          <w:szCs w:val="22"/>
        </w:rPr>
      </w:pPr>
      <w:ins w:id="410" w:author="PricewaterhouseCoopers" w:date="2012-11-16T11:57:00Z">
        <w:r w:rsidRPr="004A55E2">
          <w:rPr>
            <w:rFonts w:ascii="Arial" w:hAnsi="Arial" w:cs="Arial"/>
            <w:b w:val="0"/>
            <w:sz w:val="22"/>
            <w:szCs w:val="22"/>
          </w:rPr>
          <w:t>satisfy itself that there are no conflict of interest relationships (such as family, employment, investment, financial or business) between the auditor and the ECB (other than in the ordinary course of business);</w:t>
        </w:r>
      </w:ins>
    </w:p>
    <w:p w:rsidR="004A55E2" w:rsidRPr="004A55E2" w:rsidRDefault="004A55E2" w:rsidP="009F564D">
      <w:pPr>
        <w:pStyle w:val="Heading4"/>
        <w:numPr>
          <w:ilvl w:val="2"/>
          <w:numId w:val="8"/>
        </w:numPr>
        <w:rPr>
          <w:ins w:id="411" w:author="PricewaterhouseCoopers" w:date="2012-11-16T11:57:00Z"/>
          <w:rFonts w:ascii="Arial" w:hAnsi="Arial" w:cs="Arial"/>
          <w:b w:val="0"/>
          <w:sz w:val="22"/>
          <w:szCs w:val="22"/>
        </w:rPr>
      </w:pPr>
      <w:ins w:id="412" w:author="PricewaterhouseCoopers" w:date="2012-11-16T11:57:00Z">
        <w:r w:rsidRPr="004A55E2">
          <w:rPr>
            <w:rFonts w:ascii="Arial" w:hAnsi="Arial" w:cs="Arial"/>
            <w:b w:val="0"/>
            <w:sz w:val="22"/>
            <w:szCs w:val="22"/>
          </w:rPr>
          <w:t>agree with the board a policy on the employment of former employees of the company’s auditor, then monitoring the implementation of this policy;</w:t>
        </w:r>
      </w:ins>
    </w:p>
    <w:p w:rsidR="004A55E2" w:rsidRPr="004A55E2" w:rsidRDefault="004A55E2" w:rsidP="009F564D">
      <w:pPr>
        <w:pStyle w:val="Heading4"/>
        <w:numPr>
          <w:ilvl w:val="2"/>
          <w:numId w:val="8"/>
        </w:numPr>
        <w:rPr>
          <w:ins w:id="413" w:author="PricewaterhouseCoopers" w:date="2012-11-16T11:57:00Z"/>
          <w:rFonts w:ascii="Arial" w:hAnsi="Arial" w:cs="Arial"/>
          <w:b w:val="0"/>
          <w:sz w:val="22"/>
          <w:szCs w:val="22"/>
        </w:rPr>
      </w:pPr>
      <w:ins w:id="414" w:author="PricewaterhouseCoopers" w:date="2012-11-16T11:57:00Z">
        <w:r w:rsidRPr="004A55E2">
          <w:rPr>
            <w:rFonts w:ascii="Arial" w:hAnsi="Arial" w:cs="Arial"/>
            <w:b w:val="0"/>
            <w:sz w:val="22"/>
            <w:szCs w:val="22"/>
          </w:rPr>
          <w:t>monitor the auditor’s compliance with relevant ethical and professional guidance on the rotation of audit partner, the level of fees paid by the company compared to the overall fee income of the firm, office and partner and other related requirements. Rotation of the audit partner shall be done every 3 years;</w:t>
        </w:r>
      </w:ins>
    </w:p>
    <w:p w:rsidR="004A55E2" w:rsidRPr="004A55E2" w:rsidRDefault="004A55E2" w:rsidP="009F564D">
      <w:pPr>
        <w:pStyle w:val="Heading4"/>
        <w:numPr>
          <w:ilvl w:val="2"/>
          <w:numId w:val="8"/>
        </w:numPr>
        <w:rPr>
          <w:ins w:id="415" w:author="PricewaterhouseCoopers" w:date="2012-11-16T11:57:00Z"/>
          <w:rFonts w:ascii="Arial" w:hAnsi="Arial" w:cs="Arial"/>
          <w:b w:val="0"/>
          <w:sz w:val="22"/>
          <w:szCs w:val="22"/>
        </w:rPr>
      </w:pPr>
      <w:ins w:id="416" w:author="PricewaterhouseCoopers" w:date="2012-11-16T11:57:00Z">
        <w:r w:rsidRPr="004A55E2">
          <w:rPr>
            <w:rFonts w:ascii="Arial" w:hAnsi="Arial" w:cs="Arial"/>
            <w:b w:val="0"/>
            <w:sz w:val="22"/>
            <w:szCs w:val="22"/>
          </w:rPr>
          <w:t>assess annually the qualifications, expertise and resources of the external auditor and the effectiveness of the audit process, which shall include a report from the external auditor on their own internal quality procedures;</w:t>
        </w:r>
      </w:ins>
    </w:p>
    <w:p w:rsidR="004A55E2" w:rsidRPr="004A55E2" w:rsidRDefault="004A55E2" w:rsidP="009F564D">
      <w:pPr>
        <w:pStyle w:val="Heading4"/>
        <w:numPr>
          <w:ilvl w:val="2"/>
          <w:numId w:val="8"/>
        </w:numPr>
        <w:rPr>
          <w:ins w:id="417" w:author="PricewaterhouseCoopers" w:date="2012-11-16T11:57:00Z"/>
          <w:rFonts w:ascii="Arial" w:hAnsi="Arial" w:cs="Arial"/>
          <w:b w:val="0"/>
          <w:sz w:val="22"/>
          <w:szCs w:val="22"/>
        </w:rPr>
      </w:pPr>
      <w:ins w:id="418" w:author="PricewaterhouseCoopers" w:date="2012-11-16T11:57:00Z">
        <w:r w:rsidRPr="004A55E2">
          <w:rPr>
            <w:rFonts w:ascii="Arial" w:hAnsi="Arial" w:cs="Arial"/>
            <w:b w:val="0"/>
            <w:sz w:val="22"/>
            <w:szCs w:val="22"/>
          </w:rPr>
          <w:t xml:space="preserve">seek to ensure co-ordination with the activities of the internal audit function; </w:t>
        </w:r>
      </w:ins>
    </w:p>
    <w:p w:rsidR="004A55E2" w:rsidRPr="004A55E2" w:rsidRDefault="004A55E2" w:rsidP="009F564D">
      <w:pPr>
        <w:pStyle w:val="Heading4"/>
        <w:numPr>
          <w:ilvl w:val="2"/>
          <w:numId w:val="8"/>
        </w:numPr>
        <w:rPr>
          <w:ins w:id="419" w:author="PricewaterhouseCoopers" w:date="2012-11-16T11:57:00Z"/>
          <w:rFonts w:ascii="Arial" w:hAnsi="Arial" w:cs="Arial"/>
          <w:b w:val="0"/>
          <w:sz w:val="22"/>
          <w:szCs w:val="22"/>
        </w:rPr>
      </w:pPr>
      <w:ins w:id="420" w:author="PricewaterhouseCoopers" w:date="2012-11-16T11:57:00Z">
        <w:r w:rsidRPr="004A55E2">
          <w:rPr>
            <w:rFonts w:ascii="Arial" w:hAnsi="Arial" w:cs="Arial"/>
            <w:b w:val="0"/>
            <w:sz w:val="22"/>
            <w:szCs w:val="22"/>
          </w:rPr>
          <w:t xml:space="preserve">meet regularly with the external auditor, including once at the planning stage before the audit and once after the audit at the reporting stage. The committee shall meet the external auditor at least once a year, without management being present, to discuss the auditor’s remit and any issues arising from the audit; </w:t>
        </w:r>
      </w:ins>
    </w:p>
    <w:p w:rsidR="004A55E2" w:rsidRPr="004A55E2" w:rsidRDefault="004A55E2" w:rsidP="009F564D">
      <w:pPr>
        <w:pStyle w:val="Heading4"/>
        <w:numPr>
          <w:ilvl w:val="2"/>
          <w:numId w:val="8"/>
        </w:numPr>
        <w:rPr>
          <w:ins w:id="421" w:author="PricewaterhouseCoopers" w:date="2012-11-16T11:57:00Z"/>
          <w:rFonts w:ascii="Arial" w:hAnsi="Arial" w:cs="Arial"/>
          <w:b w:val="0"/>
          <w:sz w:val="22"/>
          <w:szCs w:val="22"/>
        </w:rPr>
      </w:pPr>
      <w:ins w:id="422" w:author="PricewaterhouseCoopers" w:date="2012-11-16T11:57:00Z">
        <w:r w:rsidRPr="004A55E2">
          <w:rPr>
            <w:rFonts w:ascii="Arial" w:hAnsi="Arial" w:cs="Arial"/>
            <w:b w:val="0"/>
            <w:sz w:val="22"/>
            <w:szCs w:val="22"/>
          </w:rPr>
          <w:t>review and approve the annual audit plan and ensure that it is consistent with the scope of the audit engagement;</w:t>
        </w:r>
      </w:ins>
    </w:p>
    <w:p w:rsidR="004A55E2" w:rsidRPr="004A55E2" w:rsidRDefault="009F564D" w:rsidP="009F564D">
      <w:pPr>
        <w:pStyle w:val="Heading4"/>
        <w:numPr>
          <w:ilvl w:val="2"/>
          <w:numId w:val="8"/>
        </w:numPr>
        <w:rPr>
          <w:ins w:id="423" w:author="PricewaterhouseCoopers" w:date="2012-11-16T11:57:00Z"/>
          <w:rFonts w:ascii="Arial" w:hAnsi="Arial" w:cs="Arial"/>
          <w:b w:val="0"/>
          <w:sz w:val="22"/>
          <w:szCs w:val="22"/>
        </w:rPr>
      </w:pPr>
      <w:ins w:id="424" w:author="PricewaterhouseCoopers" w:date="2012-11-16T12:14:00Z">
        <w:r>
          <w:rPr>
            <w:rFonts w:ascii="Arial" w:hAnsi="Arial" w:cs="Arial"/>
            <w:b w:val="0"/>
            <w:sz w:val="22"/>
            <w:szCs w:val="22"/>
          </w:rPr>
          <w:t>r</w:t>
        </w:r>
      </w:ins>
      <w:ins w:id="425" w:author="PricewaterhouseCoopers" w:date="2012-11-16T11:57:00Z">
        <w:r w:rsidR="004A55E2" w:rsidRPr="004A55E2">
          <w:rPr>
            <w:rFonts w:ascii="Arial" w:hAnsi="Arial" w:cs="Arial"/>
            <w:b w:val="0"/>
            <w:sz w:val="22"/>
            <w:szCs w:val="22"/>
          </w:rPr>
          <w:t>eview the findings of the audit with the external auditor. This shall include but not be limited to, the following:</w:t>
        </w:r>
      </w:ins>
    </w:p>
    <w:p w:rsidR="004A55E2" w:rsidRPr="004A55E2" w:rsidRDefault="004A55E2" w:rsidP="009F564D">
      <w:pPr>
        <w:pStyle w:val="Heading4"/>
        <w:numPr>
          <w:ilvl w:val="3"/>
          <w:numId w:val="8"/>
        </w:numPr>
        <w:rPr>
          <w:ins w:id="426" w:author="PricewaterhouseCoopers" w:date="2012-11-16T11:57:00Z"/>
          <w:rFonts w:ascii="Arial" w:hAnsi="Arial" w:cs="Arial"/>
          <w:b w:val="0"/>
          <w:sz w:val="22"/>
          <w:szCs w:val="22"/>
        </w:rPr>
      </w:pPr>
      <w:ins w:id="427" w:author="PricewaterhouseCoopers" w:date="2012-11-16T11:57:00Z">
        <w:r w:rsidRPr="004A55E2">
          <w:rPr>
            <w:rFonts w:ascii="Arial" w:hAnsi="Arial" w:cs="Arial"/>
            <w:b w:val="0"/>
            <w:sz w:val="22"/>
            <w:szCs w:val="22"/>
          </w:rPr>
          <w:t xml:space="preserve">a discussion of any major issues which arose during the audit; </w:t>
        </w:r>
      </w:ins>
    </w:p>
    <w:p w:rsidR="004A55E2" w:rsidRPr="004A55E2" w:rsidRDefault="004A55E2" w:rsidP="009F564D">
      <w:pPr>
        <w:pStyle w:val="Heading4"/>
        <w:numPr>
          <w:ilvl w:val="3"/>
          <w:numId w:val="8"/>
        </w:numPr>
        <w:rPr>
          <w:ins w:id="428" w:author="PricewaterhouseCoopers" w:date="2012-11-16T11:57:00Z"/>
          <w:rFonts w:ascii="Arial" w:hAnsi="Arial" w:cs="Arial"/>
          <w:b w:val="0"/>
          <w:sz w:val="22"/>
          <w:szCs w:val="22"/>
        </w:rPr>
      </w:pPr>
      <w:ins w:id="429" w:author="PricewaterhouseCoopers" w:date="2012-11-16T11:57:00Z">
        <w:r w:rsidRPr="004A55E2">
          <w:rPr>
            <w:rFonts w:ascii="Arial" w:hAnsi="Arial" w:cs="Arial"/>
            <w:b w:val="0"/>
            <w:sz w:val="22"/>
            <w:szCs w:val="22"/>
          </w:rPr>
          <w:t xml:space="preserve">any accounting and audit judgments; </w:t>
        </w:r>
      </w:ins>
    </w:p>
    <w:p w:rsidR="004A55E2" w:rsidRPr="004A55E2" w:rsidRDefault="004A55E2" w:rsidP="009F564D">
      <w:pPr>
        <w:pStyle w:val="Heading4"/>
        <w:numPr>
          <w:ilvl w:val="3"/>
          <w:numId w:val="8"/>
        </w:numPr>
        <w:rPr>
          <w:ins w:id="430" w:author="PricewaterhouseCoopers" w:date="2012-11-16T11:57:00Z"/>
          <w:rFonts w:ascii="Arial" w:hAnsi="Arial" w:cs="Arial"/>
          <w:b w:val="0"/>
          <w:sz w:val="22"/>
          <w:szCs w:val="22"/>
        </w:rPr>
      </w:pPr>
      <w:ins w:id="431" w:author="PricewaterhouseCoopers" w:date="2012-11-16T11:57:00Z">
        <w:r w:rsidRPr="004A55E2">
          <w:rPr>
            <w:rFonts w:ascii="Arial" w:hAnsi="Arial" w:cs="Arial"/>
            <w:b w:val="0"/>
            <w:sz w:val="22"/>
            <w:szCs w:val="22"/>
          </w:rPr>
          <w:t>levels of errors identified during the audit; and</w:t>
        </w:r>
      </w:ins>
    </w:p>
    <w:p w:rsidR="004A55E2" w:rsidRPr="004A55E2" w:rsidRDefault="004A55E2" w:rsidP="009F564D">
      <w:pPr>
        <w:pStyle w:val="Heading4"/>
        <w:numPr>
          <w:ilvl w:val="3"/>
          <w:numId w:val="8"/>
        </w:numPr>
        <w:rPr>
          <w:ins w:id="432" w:author="PricewaterhouseCoopers" w:date="2012-11-16T11:57:00Z"/>
          <w:rFonts w:ascii="Arial" w:hAnsi="Arial" w:cs="Arial"/>
          <w:b w:val="0"/>
          <w:sz w:val="22"/>
          <w:szCs w:val="22"/>
        </w:rPr>
      </w:pPr>
      <w:ins w:id="433" w:author="PricewaterhouseCoopers" w:date="2012-11-16T11:57:00Z">
        <w:r w:rsidRPr="004A55E2">
          <w:rPr>
            <w:rFonts w:ascii="Arial" w:hAnsi="Arial" w:cs="Arial"/>
            <w:b w:val="0"/>
            <w:sz w:val="22"/>
            <w:szCs w:val="22"/>
          </w:rPr>
          <w:t>the effectiveness of the audit.</w:t>
        </w:r>
      </w:ins>
    </w:p>
    <w:p w:rsidR="004A55E2" w:rsidRDefault="004A55E2" w:rsidP="009F564D">
      <w:pPr>
        <w:pStyle w:val="Heading4"/>
        <w:numPr>
          <w:ilvl w:val="0"/>
          <w:numId w:val="0"/>
        </w:numPr>
        <w:ind w:left="720"/>
        <w:rPr>
          <w:ins w:id="434" w:author="PricewaterhouseCoopers" w:date="2012-11-16T12:33:00Z"/>
          <w:rFonts w:ascii="Arial" w:hAnsi="Arial" w:cs="Arial"/>
          <w:b w:val="0"/>
          <w:sz w:val="22"/>
          <w:szCs w:val="22"/>
        </w:rPr>
      </w:pPr>
    </w:p>
    <w:p w:rsidR="00893238" w:rsidRPr="00893238" w:rsidRDefault="00893238">
      <w:pPr>
        <w:rPr>
          <w:ins w:id="435" w:author="PricewaterhouseCoopers" w:date="2012-11-16T11:57:00Z"/>
          <w:b/>
          <w:rPrChange w:id="436" w:author="PricewaterhouseCoopers" w:date="2012-11-16T12:33:00Z">
            <w:rPr>
              <w:ins w:id="437" w:author="PricewaterhouseCoopers" w:date="2012-11-16T11:57:00Z"/>
              <w:rFonts w:ascii="Arial" w:hAnsi="Arial" w:cs="Arial"/>
              <w:b w:val="0"/>
              <w:sz w:val="22"/>
              <w:szCs w:val="22"/>
            </w:rPr>
          </w:rPrChange>
        </w:rPr>
        <w:pPrChange w:id="438" w:author="PricewaterhouseCoopers" w:date="2012-11-16T12:33:00Z">
          <w:pPr>
            <w:pStyle w:val="Heading4"/>
            <w:numPr>
              <w:numId w:val="0"/>
            </w:numPr>
            <w:tabs>
              <w:tab w:val="clear" w:pos="720"/>
            </w:tabs>
            <w:ind w:left="0" w:firstLine="0"/>
          </w:pPr>
        </w:pPrChange>
      </w:pPr>
    </w:p>
    <w:p w:rsidR="004A55E2" w:rsidRPr="00893238" w:rsidRDefault="004A55E2" w:rsidP="00B02575">
      <w:pPr>
        <w:pStyle w:val="Heading4"/>
        <w:numPr>
          <w:ilvl w:val="0"/>
          <w:numId w:val="5"/>
        </w:numPr>
        <w:rPr>
          <w:ins w:id="439" w:author="PricewaterhouseCoopers" w:date="2012-11-16T11:57:00Z"/>
          <w:rFonts w:ascii="Arial" w:hAnsi="Arial" w:cs="Arial"/>
          <w:sz w:val="22"/>
          <w:szCs w:val="22"/>
          <w:rPrChange w:id="440" w:author="PricewaterhouseCoopers" w:date="2012-11-16T12:33:00Z">
            <w:rPr>
              <w:ins w:id="441" w:author="PricewaterhouseCoopers" w:date="2012-11-16T11:57:00Z"/>
              <w:rFonts w:ascii="Arial" w:hAnsi="Arial" w:cs="Arial"/>
              <w:b w:val="0"/>
              <w:sz w:val="22"/>
              <w:szCs w:val="22"/>
            </w:rPr>
          </w:rPrChange>
        </w:rPr>
      </w:pPr>
      <w:ins w:id="442" w:author="PricewaterhouseCoopers" w:date="2012-11-16T11:57:00Z">
        <w:r w:rsidRPr="00893238">
          <w:rPr>
            <w:rFonts w:ascii="Arial" w:hAnsi="Arial" w:cs="Arial"/>
            <w:sz w:val="22"/>
            <w:szCs w:val="22"/>
            <w:rPrChange w:id="443" w:author="PricewaterhouseCoopers" w:date="2012-11-16T12:33:00Z">
              <w:rPr>
                <w:rFonts w:ascii="Arial" w:hAnsi="Arial" w:cs="Arial"/>
                <w:b w:val="0"/>
                <w:sz w:val="22"/>
                <w:szCs w:val="22"/>
              </w:rPr>
            </w:rPrChange>
          </w:rPr>
          <w:lastRenderedPageBreak/>
          <w:t>Reporting Responsibilities</w:t>
        </w:r>
      </w:ins>
    </w:p>
    <w:p w:rsidR="004A55E2" w:rsidRPr="004A55E2" w:rsidRDefault="004A55E2" w:rsidP="00B02575">
      <w:pPr>
        <w:pStyle w:val="Heading4"/>
        <w:numPr>
          <w:ilvl w:val="0"/>
          <w:numId w:val="0"/>
        </w:numPr>
        <w:ind w:left="720"/>
        <w:rPr>
          <w:ins w:id="444" w:author="PricewaterhouseCoopers" w:date="2012-11-16T11:57:00Z"/>
          <w:rFonts w:ascii="Arial" w:hAnsi="Arial" w:cs="Arial"/>
          <w:b w:val="0"/>
          <w:sz w:val="22"/>
          <w:szCs w:val="22"/>
        </w:rPr>
      </w:pPr>
    </w:p>
    <w:p w:rsidR="004A55E2" w:rsidRPr="004A55E2" w:rsidRDefault="004A55E2" w:rsidP="00B02575">
      <w:pPr>
        <w:pStyle w:val="Heading4"/>
        <w:numPr>
          <w:ilvl w:val="1"/>
          <w:numId w:val="3"/>
        </w:numPr>
        <w:rPr>
          <w:ins w:id="445" w:author="PricewaterhouseCoopers" w:date="2012-11-16T11:57:00Z"/>
          <w:rFonts w:ascii="Arial" w:hAnsi="Arial" w:cs="Arial"/>
          <w:b w:val="0"/>
          <w:sz w:val="22"/>
          <w:szCs w:val="22"/>
        </w:rPr>
      </w:pPr>
      <w:ins w:id="446" w:author="PricewaterhouseCoopers" w:date="2012-11-16T11:57:00Z">
        <w:r w:rsidRPr="004A55E2">
          <w:rPr>
            <w:rFonts w:ascii="Arial" w:hAnsi="Arial" w:cs="Arial"/>
            <w:b w:val="0"/>
            <w:sz w:val="22"/>
            <w:szCs w:val="22"/>
          </w:rPr>
          <w:t>The Chairperson of the Committee shall report to the Board on its proceedings after each meeting on all matters within its duties and responsibilities;</w:t>
        </w:r>
      </w:ins>
    </w:p>
    <w:p w:rsidR="004A55E2" w:rsidRPr="004A55E2" w:rsidRDefault="004A55E2" w:rsidP="00B02575">
      <w:pPr>
        <w:pStyle w:val="Heading4"/>
        <w:numPr>
          <w:ilvl w:val="1"/>
          <w:numId w:val="3"/>
        </w:numPr>
        <w:rPr>
          <w:ins w:id="447" w:author="PricewaterhouseCoopers" w:date="2012-11-16T11:57:00Z"/>
          <w:rFonts w:ascii="Arial" w:hAnsi="Arial" w:cs="Arial"/>
          <w:b w:val="0"/>
          <w:sz w:val="22"/>
          <w:szCs w:val="22"/>
        </w:rPr>
      </w:pPr>
      <w:ins w:id="448" w:author="PricewaterhouseCoopers" w:date="2012-11-16T11:57:00Z">
        <w:r w:rsidRPr="004A55E2">
          <w:rPr>
            <w:rFonts w:ascii="Arial" w:hAnsi="Arial" w:cs="Arial"/>
            <w:b w:val="0"/>
            <w:sz w:val="22"/>
            <w:szCs w:val="22"/>
          </w:rPr>
          <w:t>The Committee shall make recommendation to the Board as it deems appropriate on any area within its remit where action or improvement is needed; and</w:t>
        </w:r>
      </w:ins>
    </w:p>
    <w:p w:rsidR="004A55E2" w:rsidRPr="004A55E2" w:rsidRDefault="004A55E2" w:rsidP="00B02575">
      <w:pPr>
        <w:pStyle w:val="Heading4"/>
        <w:numPr>
          <w:ilvl w:val="1"/>
          <w:numId w:val="3"/>
        </w:numPr>
        <w:rPr>
          <w:ins w:id="449" w:author="PricewaterhouseCoopers" w:date="2012-11-16T11:57:00Z"/>
          <w:rFonts w:ascii="Arial" w:hAnsi="Arial" w:cs="Arial"/>
          <w:b w:val="0"/>
          <w:sz w:val="22"/>
          <w:szCs w:val="22"/>
        </w:rPr>
      </w:pPr>
      <w:ins w:id="450" w:author="PricewaterhouseCoopers" w:date="2012-11-16T11:57:00Z">
        <w:r w:rsidRPr="004A55E2">
          <w:rPr>
            <w:rFonts w:ascii="Arial" w:hAnsi="Arial" w:cs="Arial"/>
            <w:b w:val="0"/>
            <w:sz w:val="22"/>
            <w:szCs w:val="22"/>
          </w:rPr>
          <w:t>The committee shall produce a Report of its activities and the ECB’s risk management and strategy to be included in the ECB’s Annual Report.</w:t>
        </w:r>
      </w:ins>
    </w:p>
    <w:p w:rsidR="004A55E2" w:rsidRPr="004A55E2" w:rsidRDefault="004A55E2" w:rsidP="00B02575">
      <w:pPr>
        <w:pStyle w:val="Heading4"/>
        <w:numPr>
          <w:ilvl w:val="0"/>
          <w:numId w:val="0"/>
        </w:numPr>
        <w:ind w:left="720"/>
        <w:rPr>
          <w:ins w:id="451" w:author="PricewaterhouseCoopers" w:date="2012-11-16T11:57:00Z"/>
          <w:rFonts w:ascii="Arial" w:hAnsi="Arial" w:cs="Arial"/>
          <w:b w:val="0"/>
          <w:sz w:val="22"/>
          <w:szCs w:val="22"/>
        </w:rPr>
      </w:pPr>
    </w:p>
    <w:p w:rsidR="004A55E2" w:rsidRDefault="004A55E2" w:rsidP="00B02575">
      <w:pPr>
        <w:pStyle w:val="Heading4"/>
        <w:numPr>
          <w:ilvl w:val="0"/>
          <w:numId w:val="3"/>
        </w:numPr>
        <w:rPr>
          <w:ins w:id="452" w:author="PricewaterhouseCoopers" w:date="2012-11-16T12:34:00Z"/>
          <w:rFonts w:ascii="Arial" w:hAnsi="Arial" w:cs="Arial"/>
          <w:sz w:val="22"/>
          <w:szCs w:val="22"/>
        </w:rPr>
      </w:pPr>
      <w:ins w:id="453" w:author="PricewaterhouseCoopers" w:date="2012-11-16T11:57:00Z">
        <w:r w:rsidRPr="00893238">
          <w:rPr>
            <w:rFonts w:ascii="Arial" w:hAnsi="Arial" w:cs="Arial"/>
            <w:sz w:val="22"/>
            <w:szCs w:val="22"/>
            <w:rPrChange w:id="454" w:author="PricewaterhouseCoopers" w:date="2012-11-16T12:34:00Z">
              <w:rPr>
                <w:rFonts w:ascii="Arial" w:hAnsi="Arial" w:cs="Arial"/>
                <w:b w:val="0"/>
                <w:sz w:val="22"/>
                <w:szCs w:val="22"/>
              </w:rPr>
            </w:rPrChange>
          </w:rPr>
          <w:t>Secretariat</w:t>
        </w:r>
      </w:ins>
    </w:p>
    <w:p w:rsidR="00893238" w:rsidRPr="00893238" w:rsidRDefault="00893238">
      <w:pPr>
        <w:rPr>
          <w:ins w:id="455" w:author="PricewaterhouseCoopers" w:date="2012-11-16T11:57:00Z"/>
          <w:b/>
          <w:rPrChange w:id="456" w:author="PricewaterhouseCoopers" w:date="2012-11-16T12:34:00Z">
            <w:rPr>
              <w:ins w:id="457" w:author="PricewaterhouseCoopers" w:date="2012-11-16T11:57:00Z"/>
              <w:rFonts w:ascii="Arial" w:hAnsi="Arial" w:cs="Arial"/>
              <w:b w:val="0"/>
              <w:sz w:val="22"/>
              <w:szCs w:val="22"/>
            </w:rPr>
          </w:rPrChange>
        </w:rPr>
        <w:pPrChange w:id="458" w:author="PricewaterhouseCoopers" w:date="2012-11-16T12:34:00Z">
          <w:pPr>
            <w:pStyle w:val="Heading4"/>
            <w:numPr>
              <w:numId w:val="3"/>
            </w:numPr>
          </w:pPr>
        </w:pPrChange>
      </w:pPr>
    </w:p>
    <w:p w:rsidR="004A55E2" w:rsidRPr="004A55E2" w:rsidRDefault="004A55E2" w:rsidP="00B02575">
      <w:pPr>
        <w:pStyle w:val="Heading4"/>
        <w:numPr>
          <w:ilvl w:val="1"/>
          <w:numId w:val="3"/>
        </w:numPr>
        <w:rPr>
          <w:ins w:id="459" w:author="PricewaterhouseCoopers" w:date="2012-11-16T11:57:00Z"/>
          <w:rFonts w:ascii="Arial" w:hAnsi="Arial" w:cs="Arial"/>
          <w:b w:val="0"/>
          <w:sz w:val="22"/>
          <w:szCs w:val="22"/>
        </w:rPr>
      </w:pPr>
      <w:ins w:id="460" w:author="PricewaterhouseCoopers" w:date="2012-11-16T11:57:00Z">
        <w:r w:rsidRPr="004A55E2">
          <w:rPr>
            <w:rFonts w:ascii="Arial" w:hAnsi="Arial" w:cs="Arial"/>
            <w:b w:val="0"/>
            <w:sz w:val="22"/>
            <w:szCs w:val="22"/>
          </w:rPr>
          <w:t>The Committee in disposing their duties shall require the full co-operation of the co-opted members of the secretariat.</w:t>
        </w:r>
      </w:ins>
    </w:p>
    <w:p w:rsidR="005C172E" w:rsidRPr="00D65CF2" w:rsidDel="004A55E2" w:rsidRDefault="005C172E" w:rsidP="00B02575">
      <w:pPr>
        <w:pStyle w:val="Heading4"/>
        <w:numPr>
          <w:ilvl w:val="1"/>
          <w:numId w:val="3"/>
        </w:numPr>
        <w:rPr>
          <w:del w:id="461" w:author="PricewaterhouseCoopers" w:date="2012-11-16T11:57:00Z"/>
          <w:rFonts w:ascii="Arial" w:hAnsi="Arial" w:cs="Arial"/>
          <w:b w:val="0"/>
          <w:sz w:val="22"/>
          <w:szCs w:val="22"/>
        </w:rPr>
      </w:pPr>
      <w:del w:id="462" w:author="PricewaterhouseCoopers" w:date="2012-11-16T11:57:00Z">
        <w:r w:rsidRPr="00D65CF2" w:rsidDel="004A55E2">
          <w:rPr>
            <w:rFonts w:ascii="Arial" w:hAnsi="Arial" w:cs="Arial"/>
            <w:b w:val="0"/>
            <w:sz w:val="22"/>
            <w:szCs w:val="22"/>
          </w:rPr>
          <w:delText>The duties</w:delText>
        </w:r>
        <w:r w:rsidR="0055773D" w:rsidRPr="00D65CF2" w:rsidDel="004A55E2">
          <w:rPr>
            <w:rFonts w:ascii="Arial" w:hAnsi="Arial" w:cs="Arial"/>
            <w:b w:val="0"/>
            <w:sz w:val="22"/>
            <w:szCs w:val="22"/>
          </w:rPr>
          <w:delText>/responsibilities</w:delText>
        </w:r>
        <w:r w:rsidRPr="00D65CF2" w:rsidDel="004A55E2">
          <w:rPr>
            <w:rFonts w:ascii="Arial" w:hAnsi="Arial" w:cs="Arial"/>
            <w:b w:val="0"/>
            <w:sz w:val="22"/>
            <w:szCs w:val="22"/>
          </w:rPr>
          <w:delText xml:space="preserve"> of the Finance</w:delText>
        </w:r>
        <w:r w:rsidR="00043BE2" w:rsidRPr="00D65CF2" w:rsidDel="004A55E2">
          <w:rPr>
            <w:rFonts w:ascii="Arial" w:hAnsi="Arial" w:cs="Arial"/>
            <w:b w:val="0"/>
            <w:sz w:val="22"/>
            <w:szCs w:val="22"/>
          </w:rPr>
          <w:delText xml:space="preserve">, </w:delText>
        </w:r>
        <w:r w:rsidRPr="00D65CF2" w:rsidDel="004A55E2">
          <w:rPr>
            <w:rFonts w:ascii="Arial" w:hAnsi="Arial" w:cs="Arial"/>
            <w:b w:val="0"/>
            <w:sz w:val="22"/>
            <w:szCs w:val="22"/>
          </w:rPr>
          <w:delText xml:space="preserve">Audit </w:delText>
        </w:r>
        <w:r w:rsidR="00043BE2" w:rsidRPr="00D65CF2" w:rsidDel="004A55E2">
          <w:rPr>
            <w:rFonts w:ascii="Arial" w:hAnsi="Arial" w:cs="Arial"/>
            <w:b w:val="0"/>
            <w:sz w:val="22"/>
            <w:szCs w:val="22"/>
          </w:rPr>
          <w:delText xml:space="preserve">&amp; Risk </w:delText>
        </w:r>
        <w:r w:rsidRPr="00D65CF2" w:rsidDel="004A55E2">
          <w:rPr>
            <w:rFonts w:ascii="Arial" w:hAnsi="Arial" w:cs="Arial"/>
            <w:b w:val="0"/>
            <w:sz w:val="22"/>
            <w:szCs w:val="22"/>
          </w:rPr>
          <w:delText>Committee shall be:</w:delText>
        </w:r>
      </w:del>
    </w:p>
    <w:p w:rsidR="005C172E" w:rsidRPr="00D65CF2" w:rsidDel="004A55E2" w:rsidRDefault="005C172E" w:rsidP="009C3F0E">
      <w:pPr>
        <w:rPr>
          <w:del w:id="463" w:author="PricewaterhouseCoopers" w:date="2012-11-16T11:57:00Z"/>
          <w:rFonts w:ascii="Arial" w:hAnsi="Arial" w:cs="Arial"/>
          <w:sz w:val="22"/>
          <w:szCs w:val="22"/>
        </w:rPr>
      </w:pPr>
    </w:p>
    <w:p w:rsidR="005B2A1A" w:rsidRPr="009C3F0E" w:rsidDel="004A55E2" w:rsidRDefault="004E2B00" w:rsidP="00B02575">
      <w:pPr>
        <w:numPr>
          <w:ilvl w:val="2"/>
          <w:numId w:val="3"/>
        </w:numPr>
        <w:rPr>
          <w:del w:id="464" w:author="PricewaterhouseCoopers" w:date="2012-11-16T11:57:00Z"/>
          <w:rFonts w:ascii="Arial" w:hAnsi="Arial" w:cs="Arial"/>
          <w:sz w:val="22"/>
          <w:szCs w:val="22"/>
        </w:rPr>
      </w:pPr>
      <w:del w:id="465" w:author="PricewaterhouseCoopers" w:date="2012-11-16T11:57:00Z">
        <w:r w:rsidRPr="009C3F0E" w:rsidDel="004A55E2">
          <w:rPr>
            <w:rFonts w:ascii="Arial" w:hAnsi="Arial" w:cs="Arial"/>
            <w:sz w:val="22"/>
            <w:szCs w:val="22"/>
          </w:rPr>
          <w:delText>To o</w:delText>
        </w:r>
        <w:r w:rsidR="005B2A1A" w:rsidRPr="009C3F0E" w:rsidDel="004A55E2">
          <w:rPr>
            <w:rFonts w:ascii="Arial" w:hAnsi="Arial" w:cs="Arial"/>
            <w:sz w:val="22"/>
            <w:szCs w:val="22"/>
          </w:rPr>
          <w:delText>versee financial reporting risks, fraud and IT risks as it relates to financial reporting.</w:delText>
        </w:r>
        <w:r w:rsidR="005B2A1A" w:rsidRPr="009C3F0E" w:rsidDel="004A55E2">
          <w:rPr>
            <w:rFonts w:ascii="Arial" w:hAnsi="Arial" w:cs="Arial"/>
            <w:sz w:val="22"/>
            <w:szCs w:val="22"/>
          </w:rPr>
          <w:br/>
        </w:r>
      </w:del>
    </w:p>
    <w:p w:rsidR="005C172E" w:rsidRPr="009C3F0E" w:rsidDel="004A55E2" w:rsidRDefault="005C172E" w:rsidP="00B02575">
      <w:pPr>
        <w:numPr>
          <w:ilvl w:val="2"/>
          <w:numId w:val="3"/>
        </w:numPr>
        <w:rPr>
          <w:del w:id="466" w:author="PricewaterhouseCoopers" w:date="2012-11-16T11:57:00Z"/>
          <w:rFonts w:ascii="Arial" w:hAnsi="Arial" w:cs="Arial"/>
          <w:sz w:val="22"/>
          <w:szCs w:val="22"/>
        </w:rPr>
      </w:pPr>
      <w:del w:id="467" w:author="PricewaterhouseCoopers" w:date="2012-11-16T11:57:00Z">
        <w:r w:rsidRPr="009C3F0E" w:rsidDel="004A55E2">
          <w:rPr>
            <w:rFonts w:ascii="Arial" w:hAnsi="Arial" w:cs="Arial"/>
            <w:sz w:val="22"/>
            <w:szCs w:val="22"/>
          </w:rPr>
          <w:delText>To consider the draft annual budget before submission to the Board.</w:delText>
        </w:r>
      </w:del>
    </w:p>
    <w:p w:rsidR="005C172E" w:rsidRPr="009C3F0E" w:rsidDel="004A55E2" w:rsidRDefault="005C172E" w:rsidP="009C3F0E">
      <w:pPr>
        <w:rPr>
          <w:del w:id="468" w:author="PricewaterhouseCoopers" w:date="2012-11-16T11:57:00Z"/>
          <w:rFonts w:ascii="Arial" w:hAnsi="Arial" w:cs="Arial"/>
          <w:sz w:val="22"/>
          <w:szCs w:val="22"/>
        </w:rPr>
      </w:pPr>
    </w:p>
    <w:p w:rsidR="005C172E" w:rsidRPr="009C3F0E" w:rsidDel="004A55E2" w:rsidRDefault="005C172E" w:rsidP="00B02575">
      <w:pPr>
        <w:numPr>
          <w:ilvl w:val="2"/>
          <w:numId w:val="3"/>
        </w:numPr>
        <w:rPr>
          <w:del w:id="469" w:author="PricewaterhouseCoopers" w:date="2012-11-16T11:57:00Z"/>
          <w:rFonts w:ascii="Arial" w:hAnsi="Arial" w:cs="Arial"/>
          <w:sz w:val="22"/>
          <w:szCs w:val="22"/>
        </w:rPr>
      </w:pPr>
      <w:del w:id="470" w:author="PricewaterhouseCoopers" w:date="2012-11-16T11:57:00Z">
        <w:r w:rsidRPr="009C3F0E" w:rsidDel="004A55E2">
          <w:rPr>
            <w:rFonts w:ascii="Arial" w:hAnsi="Arial" w:cs="Arial"/>
            <w:sz w:val="22"/>
            <w:szCs w:val="22"/>
          </w:rPr>
          <w:delText>To review the bi-monthly management financial statements and obtain explanations for variances against budgets.</w:delText>
        </w:r>
      </w:del>
    </w:p>
    <w:p w:rsidR="005C172E" w:rsidRPr="009C3F0E" w:rsidDel="004A55E2" w:rsidRDefault="005C172E" w:rsidP="00B02575">
      <w:pPr>
        <w:numPr>
          <w:ilvl w:val="2"/>
          <w:numId w:val="3"/>
        </w:numPr>
        <w:rPr>
          <w:del w:id="471" w:author="PricewaterhouseCoopers" w:date="2012-11-16T11:57:00Z"/>
          <w:rFonts w:ascii="Arial" w:hAnsi="Arial" w:cs="Arial"/>
          <w:sz w:val="22"/>
          <w:szCs w:val="22"/>
        </w:rPr>
      </w:pPr>
      <w:del w:id="472" w:author="PricewaterhouseCoopers" w:date="2012-11-16T11:57:00Z">
        <w:r w:rsidRPr="009C3F0E" w:rsidDel="004A55E2">
          <w:rPr>
            <w:rFonts w:ascii="Arial" w:hAnsi="Arial" w:cs="Arial"/>
            <w:sz w:val="22"/>
            <w:szCs w:val="22"/>
          </w:rPr>
          <w:delText>To consider the need for budget variations/</w:delText>
        </w:r>
        <w:r w:rsidR="00870347" w:rsidRPr="009C3F0E" w:rsidDel="004A55E2">
          <w:rPr>
            <w:rFonts w:ascii="Arial" w:hAnsi="Arial" w:cs="Arial"/>
            <w:sz w:val="22"/>
            <w:szCs w:val="22"/>
          </w:rPr>
          <w:delText>v</w:delText>
        </w:r>
        <w:r w:rsidR="003E73F3" w:rsidRPr="009C3F0E" w:rsidDel="004A55E2">
          <w:rPr>
            <w:rFonts w:ascii="Arial" w:hAnsi="Arial" w:cs="Arial"/>
            <w:sz w:val="22"/>
            <w:szCs w:val="22"/>
          </w:rPr>
          <w:delText>ire</w:delText>
        </w:r>
        <w:r w:rsidR="00870347" w:rsidRPr="009C3F0E" w:rsidDel="004A55E2">
          <w:rPr>
            <w:rFonts w:ascii="Arial" w:hAnsi="Arial" w:cs="Arial"/>
            <w:sz w:val="22"/>
            <w:szCs w:val="22"/>
          </w:rPr>
          <w:delText>mints</w:delText>
        </w:r>
        <w:r w:rsidRPr="009C3F0E" w:rsidDel="004A55E2">
          <w:rPr>
            <w:rFonts w:ascii="Arial" w:hAnsi="Arial" w:cs="Arial"/>
            <w:sz w:val="22"/>
            <w:szCs w:val="22"/>
          </w:rPr>
          <w:delText xml:space="preserve"> and to recommend to the Board accordingly.</w:delText>
        </w:r>
      </w:del>
    </w:p>
    <w:p w:rsidR="005C172E" w:rsidRPr="009C3F0E" w:rsidDel="004A55E2" w:rsidRDefault="005C172E" w:rsidP="009C3F0E">
      <w:pPr>
        <w:rPr>
          <w:del w:id="473" w:author="PricewaterhouseCoopers" w:date="2012-11-16T11:57:00Z"/>
          <w:rFonts w:ascii="Arial" w:hAnsi="Arial" w:cs="Arial"/>
          <w:sz w:val="22"/>
          <w:szCs w:val="22"/>
        </w:rPr>
      </w:pPr>
    </w:p>
    <w:p w:rsidR="005C172E" w:rsidRPr="009C3F0E" w:rsidDel="004A55E2" w:rsidRDefault="005C172E" w:rsidP="00B02575">
      <w:pPr>
        <w:numPr>
          <w:ilvl w:val="2"/>
          <w:numId w:val="3"/>
        </w:numPr>
        <w:rPr>
          <w:del w:id="474" w:author="PricewaterhouseCoopers" w:date="2012-11-16T11:57:00Z"/>
          <w:rFonts w:ascii="Arial" w:hAnsi="Arial" w:cs="Arial"/>
          <w:sz w:val="22"/>
          <w:szCs w:val="22"/>
        </w:rPr>
      </w:pPr>
      <w:del w:id="475" w:author="PricewaterhouseCoopers" w:date="2012-11-16T11:57:00Z">
        <w:r w:rsidRPr="009C3F0E" w:rsidDel="004A55E2">
          <w:rPr>
            <w:rFonts w:ascii="Arial" w:hAnsi="Arial" w:cs="Arial"/>
            <w:sz w:val="22"/>
            <w:szCs w:val="22"/>
          </w:rPr>
          <w:delText>To monitor the use, investment and transfer of funds.</w:delText>
        </w:r>
      </w:del>
    </w:p>
    <w:p w:rsidR="005C172E" w:rsidRPr="009C3F0E" w:rsidDel="004A55E2" w:rsidRDefault="005C172E" w:rsidP="009C3F0E">
      <w:pPr>
        <w:rPr>
          <w:del w:id="476" w:author="PricewaterhouseCoopers" w:date="2012-11-16T11:57:00Z"/>
          <w:rFonts w:ascii="Arial" w:hAnsi="Arial" w:cs="Arial"/>
          <w:sz w:val="22"/>
          <w:szCs w:val="22"/>
        </w:rPr>
      </w:pPr>
    </w:p>
    <w:p w:rsidR="005C172E" w:rsidRPr="009C3F0E" w:rsidDel="004A55E2" w:rsidRDefault="005C172E" w:rsidP="00B02575">
      <w:pPr>
        <w:numPr>
          <w:ilvl w:val="2"/>
          <w:numId w:val="3"/>
        </w:numPr>
        <w:rPr>
          <w:del w:id="477" w:author="PricewaterhouseCoopers" w:date="2012-11-16T11:57:00Z"/>
          <w:rFonts w:ascii="Arial" w:hAnsi="Arial" w:cs="Arial"/>
          <w:sz w:val="22"/>
          <w:szCs w:val="22"/>
        </w:rPr>
      </w:pPr>
      <w:del w:id="478" w:author="PricewaterhouseCoopers" w:date="2012-11-16T11:57:00Z">
        <w:r w:rsidRPr="009C3F0E" w:rsidDel="004A55E2">
          <w:rPr>
            <w:rFonts w:ascii="Arial" w:hAnsi="Arial" w:cs="Arial"/>
            <w:sz w:val="22"/>
            <w:szCs w:val="22"/>
          </w:rPr>
          <w:delText>To review the financial policies and procedures of the ECB, and to recommend revisions, as necessary to the Board.</w:delText>
        </w:r>
      </w:del>
    </w:p>
    <w:p w:rsidR="00D95C96" w:rsidRPr="009C3F0E" w:rsidDel="004A55E2" w:rsidRDefault="00D95C96" w:rsidP="009C3F0E">
      <w:pPr>
        <w:pStyle w:val="ListParagraph"/>
        <w:rPr>
          <w:del w:id="479" w:author="PricewaterhouseCoopers" w:date="2012-11-16T11:57:00Z"/>
          <w:rFonts w:ascii="Arial" w:hAnsi="Arial" w:cs="Arial"/>
          <w:sz w:val="22"/>
          <w:szCs w:val="22"/>
        </w:rPr>
      </w:pPr>
    </w:p>
    <w:p w:rsidR="00D95C96" w:rsidRPr="009C3F0E" w:rsidDel="004A55E2" w:rsidRDefault="004E2B00" w:rsidP="00B02575">
      <w:pPr>
        <w:numPr>
          <w:ilvl w:val="2"/>
          <w:numId w:val="3"/>
        </w:numPr>
        <w:rPr>
          <w:del w:id="480" w:author="PricewaterhouseCoopers" w:date="2012-11-16T11:57:00Z"/>
          <w:rFonts w:ascii="Arial" w:hAnsi="Arial" w:cs="Arial"/>
          <w:sz w:val="22"/>
          <w:szCs w:val="22"/>
        </w:rPr>
      </w:pPr>
      <w:del w:id="481" w:author="PricewaterhouseCoopers" w:date="2012-11-16T11:57:00Z">
        <w:r w:rsidRPr="009C3F0E" w:rsidDel="004A55E2">
          <w:rPr>
            <w:rFonts w:ascii="Arial" w:hAnsi="Arial" w:cs="Arial"/>
            <w:sz w:val="22"/>
            <w:szCs w:val="22"/>
          </w:rPr>
          <w:delText>To e</w:delText>
        </w:r>
        <w:r w:rsidR="00D95C96" w:rsidRPr="009C3F0E" w:rsidDel="004A55E2">
          <w:rPr>
            <w:rFonts w:ascii="Arial" w:hAnsi="Arial" w:cs="Arial"/>
            <w:sz w:val="22"/>
            <w:szCs w:val="22"/>
          </w:rPr>
          <w:delText>nsure that a combined assurance model is applied to provide a coordinated approach to all assurance providers.</w:delText>
        </w:r>
      </w:del>
    </w:p>
    <w:p w:rsidR="005B2A1A" w:rsidRPr="009C3F0E" w:rsidDel="004A55E2" w:rsidRDefault="005B2A1A" w:rsidP="009C3F0E">
      <w:pPr>
        <w:pStyle w:val="ListParagraph"/>
        <w:rPr>
          <w:del w:id="482" w:author="PricewaterhouseCoopers" w:date="2012-11-16T11:57:00Z"/>
          <w:rFonts w:ascii="Arial" w:hAnsi="Arial" w:cs="Arial"/>
          <w:sz w:val="22"/>
          <w:szCs w:val="22"/>
        </w:rPr>
      </w:pPr>
    </w:p>
    <w:p w:rsidR="005B2A1A" w:rsidRPr="009C3F0E" w:rsidDel="004A55E2" w:rsidRDefault="0005275E" w:rsidP="00B02575">
      <w:pPr>
        <w:numPr>
          <w:ilvl w:val="2"/>
          <w:numId w:val="3"/>
        </w:numPr>
        <w:rPr>
          <w:del w:id="483" w:author="PricewaterhouseCoopers" w:date="2012-11-16T11:57:00Z"/>
          <w:rFonts w:ascii="Arial" w:hAnsi="Arial" w:cs="Arial"/>
          <w:sz w:val="22"/>
          <w:szCs w:val="22"/>
        </w:rPr>
      </w:pPr>
      <w:del w:id="484" w:author="PricewaterhouseCoopers" w:date="2012-11-16T11:57:00Z">
        <w:r w:rsidRPr="009C3F0E" w:rsidDel="004A55E2">
          <w:rPr>
            <w:rFonts w:ascii="Arial" w:hAnsi="Arial" w:cs="Arial"/>
            <w:sz w:val="22"/>
            <w:szCs w:val="22"/>
          </w:rPr>
          <w:delText>To r</w:delText>
        </w:r>
        <w:r w:rsidR="005B2A1A" w:rsidRPr="009C3F0E" w:rsidDel="004A55E2">
          <w:rPr>
            <w:rFonts w:ascii="Arial" w:hAnsi="Arial" w:cs="Arial"/>
            <w:sz w:val="22"/>
            <w:szCs w:val="22"/>
          </w:rPr>
          <w:delText xml:space="preserve">eview the expertise, resources and experience of the finance function as well as the Head of Finance and disclose the results in the integrated report. </w:delText>
        </w:r>
      </w:del>
    </w:p>
    <w:p w:rsidR="005C172E" w:rsidRPr="009C3F0E" w:rsidDel="004A55E2" w:rsidRDefault="005C172E" w:rsidP="009C3F0E">
      <w:pPr>
        <w:rPr>
          <w:del w:id="485" w:author="PricewaterhouseCoopers" w:date="2012-11-16T11:57:00Z"/>
          <w:rFonts w:ascii="Arial" w:hAnsi="Arial" w:cs="Arial"/>
          <w:sz w:val="22"/>
          <w:szCs w:val="22"/>
        </w:rPr>
      </w:pPr>
    </w:p>
    <w:p w:rsidR="005C172E" w:rsidRPr="009C3F0E" w:rsidDel="004A55E2" w:rsidRDefault="005C172E" w:rsidP="00B02575">
      <w:pPr>
        <w:numPr>
          <w:ilvl w:val="2"/>
          <w:numId w:val="3"/>
        </w:numPr>
        <w:rPr>
          <w:del w:id="486" w:author="PricewaterhouseCoopers" w:date="2012-11-16T11:57:00Z"/>
          <w:rFonts w:ascii="Arial" w:hAnsi="Arial" w:cs="Arial"/>
          <w:sz w:val="22"/>
          <w:szCs w:val="22"/>
        </w:rPr>
      </w:pPr>
      <w:del w:id="487" w:author="PricewaterhouseCoopers" w:date="2012-11-16T11:57:00Z">
        <w:r w:rsidRPr="009C3F0E" w:rsidDel="004A55E2">
          <w:rPr>
            <w:rFonts w:ascii="Arial" w:hAnsi="Arial" w:cs="Arial"/>
            <w:sz w:val="22"/>
            <w:szCs w:val="22"/>
          </w:rPr>
          <w:delText xml:space="preserve">To </w:delText>
        </w:r>
        <w:r w:rsidR="005B2A1A" w:rsidRPr="009C3F0E" w:rsidDel="004A55E2">
          <w:rPr>
            <w:rFonts w:ascii="Arial" w:hAnsi="Arial" w:cs="Arial"/>
            <w:sz w:val="22"/>
            <w:szCs w:val="22"/>
          </w:rPr>
          <w:delText xml:space="preserve">attend to </w:delText>
        </w:r>
        <w:r w:rsidRPr="009C3F0E" w:rsidDel="004A55E2">
          <w:rPr>
            <w:rFonts w:ascii="Arial" w:hAnsi="Arial" w:cs="Arial"/>
            <w:sz w:val="22"/>
            <w:szCs w:val="22"/>
          </w:rPr>
          <w:delText>all issues in connection with the appointment and remuneration of the external auditor.</w:delText>
        </w:r>
      </w:del>
    </w:p>
    <w:p w:rsidR="005C172E" w:rsidRPr="009C3F0E" w:rsidDel="004A55E2" w:rsidRDefault="005C172E" w:rsidP="009C3F0E">
      <w:pPr>
        <w:rPr>
          <w:del w:id="488" w:author="PricewaterhouseCoopers" w:date="2012-11-16T11:57:00Z"/>
          <w:rFonts w:ascii="Arial" w:hAnsi="Arial" w:cs="Arial"/>
          <w:sz w:val="22"/>
          <w:szCs w:val="22"/>
        </w:rPr>
      </w:pPr>
    </w:p>
    <w:p w:rsidR="005C172E" w:rsidRPr="009C3F0E" w:rsidDel="004A55E2" w:rsidRDefault="005C172E" w:rsidP="00B02575">
      <w:pPr>
        <w:numPr>
          <w:ilvl w:val="2"/>
          <w:numId w:val="3"/>
        </w:numPr>
        <w:rPr>
          <w:del w:id="489" w:author="PricewaterhouseCoopers" w:date="2012-11-16T11:57:00Z"/>
          <w:rFonts w:ascii="Arial" w:hAnsi="Arial" w:cs="Arial"/>
          <w:sz w:val="22"/>
          <w:szCs w:val="22"/>
        </w:rPr>
      </w:pPr>
      <w:del w:id="490" w:author="PricewaterhouseCoopers" w:date="2012-11-16T11:57:00Z">
        <w:r w:rsidRPr="009C3F0E" w:rsidDel="004A55E2">
          <w:rPr>
            <w:rFonts w:ascii="Arial" w:hAnsi="Arial" w:cs="Arial"/>
            <w:sz w:val="22"/>
            <w:szCs w:val="22"/>
          </w:rPr>
          <w:delText>To discuss, with the external auditor, any matters arising from the audit.</w:delText>
        </w:r>
      </w:del>
    </w:p>
    <w:p w:rsidR="005C172E" w:rsidRPr="009C3F0E" w:rsidDel="004A55E2" w:rsidRDefault="005C172E" w:rsidP="009C3F0E">
      <w:pPr>
        <w:rPr>
          <w:del w:id="491" w:author="PricewaterhouseCoopers" w:date="2012-11-16T11:57:00Z"/>
          <w:rFonts w:ascii="Arial" w:hAnsi="Arial" w:cs="Arial"/>
          <w:sz w:val="22"/>
          <w:szCs w:val="22"/>
        </w:rPr>
      </w:pPr>
    </w:p>
    <w:p w:rsidR="005C172E" w:rsidRPr="009C3F0E" w:rsidDel="004A55E2" w:rsidRDefault="005C172E" w:rsidP="00B02575">
      <w:pPr>
        <w:numPr>
          <w:ilvl w:val="2"/>
          <w:numId w:val="3"/>
        </w:numPr>
        <w:rPr>
          <w:del w:id="492" w:author="PricewaterhouseCoopers" w:date="2012-11-16T11:57:00Z"/>
          <w:rFonts w:ascii="Arial" w:hAnsi="Arial" w:cs="Arial"/>
          <w:sz w:val="22"/>
          <w:szCs w:val="22"/>
        </w:rPr>
      </w:pPr>
      <w:del w:id="493" w:author="PricewaterhouseCoopers" w:date="2012-11-16T11:57:00Z">
        <w:r w:rsidRPr="009C3F0E" w:rsidDel="004A55E2">
          <w:rPr>
            <w:rFonts w:ascii="Arial" w:hAnsi="Arial" w:cs="Arial"/>
            <w:sz w:val="22"/>
            <w:szCs w:val="22"/>
          </w:rPr>
          <w:delText>To review the external auditors management letter, and ECB management’s response.</w:delText>
        </w:r>
      </w:del>
    </w:p>
    <w:p w:rsidR="005C172E" w:rsidRPr="009C3F0E" w:rsidDel="004A55E2" w:rsidRDefault="005C172E" w:rsidP="009C3F0E">
      <w:pPr>
        <w:rPr>
          <w:del w:id="494" w:author="PricewaterhouseCoopers" w:date="2012-11-16T11:57:00Z"/>
          <w:rFonts w:ascii="Arial" w:hAnsi="Arial" w:cs="Arial"/>
          <w:sz w:val="22"/>
          <w:szCs w:val="22"/>
        </w:rPr>
      </w:pPr>
    </w:p>
    <w:p w:rsidR="005C172E" w:rsidRPr="009C3F0E" w:rsidDel="004A55E2" w:rsidRDefault="005C172E" w:rsidP="00B02575">
      <w:pPr>
        <w:numPr>
          <w:ilvl w:val="2"/>
          <w:numId w:val="3"/>
        </w:numPr>
        <w:rPr>
          <w:del w:id="495" w:author="PricewaterhouseCoopers" w:date="2012-11-16T11:57:00Z"/>
          <w:rFonts w:ascii="Arial" w:hAnsi="Arial" w:cs="Arial"/>
          <w:sz w:val="22"/>
          <w:szCs w:val="22"/>
        </w:rPr>
      </w:pPr>
      <w:del w:id="496" w:author="PricewaterhouseCoopers" w:date="2012-11-16T11:57:00Z">
        <w:r w:rsidRPr="009C3F0E" w:rsidDel="004A55E2">
          <w:rPr>
            <w:rFonts w:ascii="Arial" w:hAnsi="Arial" w:cs="Arial"/>
            <w:sz w:val="22"/>
            <w:szCs w:val="22"/>
          </w:rPr>
          <w:delText xml:space="preserve">To review </w:delText>
        </w:r>
        <w:r w:rsidR="00D95C96" w:rsidRPr="009C3F0E" w:rsidDel="004A55E2">
          <w:rPr>
            <w:rFonts w:ascii="Arial" w:hAnsi="Arial" w:cs="Arial"/>
            <w:sz w:val="22"/>
            <w:szCs w:val="22"/>
          </w:rPr>
          <w:delText xml:space="preserve">and comment on </w:delText>
        </w:r>
        <w:r w:rsidRPr="009C3F0E" w:rsidDel="004A55E2">
          <w:rPr>
            <w:rFonts w:ascii="Arial" w:hAnsi="Arial" w:cs="Arial"/>
            <w:sz w:val="22"/>
            <w:szCs w:val="22"/>
          </w:rPr>
          <w:delText>the annual financial statements</w:delText>
        </w:r>
        <w:r w:rsidR="005B2A1A" w:rsidRPr="009C3F0E" w:rsidDel="004A55E2">
          <w:rPr>
            <w:rFonts w:ascii="Arial" w:hAnsi="Arial" w:cs="Arial"/>
            <w:sz w:val="22"/>
            <w:szCs w:val="22"/>
          </w:rPr>
          <w:delText xml:space="preserve">, the accounting practices and the effectiveness of the internal financial controls </w:delText>
        </w:r>
        <w:r w:rsidRPr="009C3F0E" w:rsidDel="004A55E2">
          <w:rPr>
            <w:rFonts w:ascii="Arial" w:hAnsi="Arial" w:cs="Arial"/>
            <w:sz w:val="22"/>
            <w:szCs w:val="22"/>
          </w:rPr>
          <w:delText>before submission to the Board.</w:delText>
        </w:r>
        <w:r w:rsidR="00D95C96" w:rsidRPr="009C3F0E" w:rsidDel="004A55E2">
          <w:rPr>
            <w:rFonts w:ascii="Arial" w:hAnsi="Arial" w:cs="Arial"/>
            <w:sz w:val="22"/>
            <w:szCs w:val="22"/>
          </w:rPr>
          <w:delText xml:space="preserve"> </w:delText>
        </w:r>
      </w:del>
    </w:p>
    <w:p w:rsidR="00C64C87" w:rsidRPr="009C3F0E" w:rsidDel="004A55E2" w:rsidRDefault="00C64C87" w:rsidP="009C3F0E">
      <w:pPr>
        <w:pStyle w:val="ListParagraph"/>
        <w:rPr>
          <w:del w:id="497" w:author="PricewaterhouseCoopers" w:date="2012-11-16T11:57:00Z"/>
          <w:rFonts w:ascii="Arial" w:hAnsi="Arial" w:cs="Arial"/>
          <w:sz w:val="22"/>
          <w:szCs w:val="22"/>
        </w:rPr>
      </w:pPr>
    </w:p>
    <w:p w:rsidR="00C64C87" w:rsidRPr="009C3F0E" w:rsidDel="004A55E2" w:rsidRDefault="00F42393" w:rsidP="00B02575">
      <w:pPr>
        <w:numPr>
          <w:ilvl w:val="2"/>
          <w:numId w:val="3"/>
        </w:numPr>
        <w:rPr>
          <w:del w:id="498" w:author="PricewaterhouseCoopers" w:date="2012-11-16T11:57:00Z"/>
          <w:rFonts w:ascii="Arial" w:hAnsi="Arial" w:cs="Arial"/>
          <w:sz w:val="22"/>
          <w:szCs w:val="22"/>
        </w:rPr>
      </w:pPr>
      <w:ins w:id="499" w:author="Sekandi" w:date="2012-10-03T08:53:00Z">
        <w:del w:id="500" w:author="PricewaterhouseCoopers" w:date="2012-11-16T11:57:00Z">
          <w:r w:rsidDel="004A55E2">
            <w:rPr>
              <w:rFonts w:ascii="Arial" w:hAnsi="Arial" w:cs="Arial"/>
              <w:sz w:val="22"/>
              <w:szCs w:val="22"/>
            </w:rPr>
            <w:delText xml:space="preserve">To </w:delText>
          </w:r>
        </w:del>
      </w:ins>
      <w:commentRangeStart w:id="501"/>
      <w:del w:id="502" w:author="PricewaterhouseCoopers" w:date="2012-11-16T11:57:00Z">
        <w:r w:rsidR="00C64C87" w:rsidRPr="009C3F0E" w:rsidDel="004A55E2">
          <w:rPr>
            <w:rFonts w:ascii="Arial" w:hAnsi="Arial" w:cs="Arial"/>
            <w:sz w:val="22"/>
            <w:szCs w:val="22"/>
          </w:rPr>
          <w:delText xml:space="preserve">Pro-actively and efficiently managed </w:delText>
        </w:r>
        <w:commentRangeEnd w:id="501"/>
        <w:r w:rsidDel="004A55E2">
          <w:rPr>
            <w:rStyle w:val="CommentReference"/>
          </w:rPr>
          <w:commentReference w:id="501"/>
        </w:r>
        <w:r w:rsidR="00C64C87" w:rsidRPr="009C3F0E" w:rsidDel="004A55E2">
          <w:rPr>
            <w:rFonts w:ascii="Arial" w:hAnsi="Arial" w:cs="Arial"/>
            <w:sz w:val="22"/>
            <w:szCs w:val="22"/>
          </w:rPr>
          <w:delText>all risks facing the ECB.</w:delText>
        </w:r>
      </w:del>
    </w:p>
    <w:p w:rsidR="005C172E" w:rsidRPr="009C3F0E" w:rsidDel="004A55E2" w:rsidRDefault="005C172E" w:rsidP="009C3F0E">
      <w:pPr>
        <w:rPr>
          <w:del w:id="503" w:author="PricewaterhouseCoopers" w:date="2012-11-16T11:57:00Z"/>
          <w:rFonts w:ascii="Arial" w:hAnsi="Arial" w:cs="Arial"/>
          <w:sz w:val="22"/>
          <w:szCs w:val="22"/>
        </w:rPr>
      </w:pPr>
    </w:p>
    <w:p w:rsidR="005B2A1A" w:rsidRPr="009C3F0E" w:rsidDel="004A55E2" w:rsidRDefault="0005275E" w:rsidP="00B02575">
      <w:pPr>
        <w:numPr>
          <w:ilvl w:val="2"/>
          <w:numId w:val="3"/>
        </w:numPr>
        <w:rPr>
          <w:del w:id="504" w:author="PricewaterhouseCoopers" w:date="2012-11-16T11:57:00Z"/>
          <w:rFonts w:ascii="Arial" w:hAnsi="Arial" w:cs="Arial"/>
          <w:sz w:val="22"/>
          <w:szCs w:val="22"/>
        </w:rPr>
      </w:pPr>
      <w:del w:id="505" w:author="PricewaterhouseCoopers" w:date="2012-11-16T11:57:00Z">
        <w:r w:rsidRPr="009C3F0E" w:rsidDel="004A55E2">
          <w:rPr>
            <w:rFonts w:ascii="Arial" w:hAnsi="Arial" w:cs="Arial"/>
            <w:sz w:val="22"/>
            <w:szCs w:val="22"/>
          </w:rPr>
          <w:delText>To a</w:delText>
        </w:r>
        <w:r w:rsidR="005B2A1A" w:rsidRPr="009C3F0E" w:rsidDel="004A55E2">
          <w:rPr>
            <w:rFonts w:ascii="Arial" w:hAnsi="Arial" w:cs="Arial"/>
            <w:sz w:val="22"/>
            <w:szCs w:val="22"/>
          </w:rPr>
          <w:delText>pprove the internal audit plan.</w:delText>
        </w:r>
      </w:del>
    </w:p>
    <w:p w:rsidR="005B2A1A" w:rsidRPr="009C3F0E" w:rsidDel="004A55E2" w:rsidRDefault="005B2A1A" w:rsidP="009C3F0E">
      <w:pPr>
        <w:pStyle w:val="ListParagraph"/>
        <w:rPr>
          <w:del w:id="506" w:author="PricewaterhouseCoopers" w:date="2012-11-16T11:57:00Z"/>
          <w:rFonts w:ascii="Arial" w:hAnsi="Arial" w:cs="Arial"/>
          <w:sz w:val="22"/>
          <w:szCs w:val="22"/>
        </w:rPr>
      </w:pPr>
    </w:p>
    <w:p w:rsidR="005B2A1A" w:rsidRPr="009C3F0E" w:rsidDel="004A55E2" w:rsidRDefault="0005275E" w:rsidP="00B02575">
      <w:pPr>
        <w:numPr>
          <w:ilvl w:val="2"/>
          <w:numId w:val="3"/>
        </w:numPr>
        <w:rPr>
          <w:del w:id="507" w:author="PricewaterhouseCoopers" w:date="2012-11-16T11:57:00Z"/>
          <w:rFonts w:ascii="Arial" w:hAnsi="Arial" w:cs="Arial"/>
          <w:sz w:val="22"/>
          <w:szCs w:val="22"/>
        </w:rPr>
      </w:pPr>
      <w:del w:id="508" w:author="PricewaterhouseCoopers" w:date="2012-11-16T11:57:00Z">
        <w:r w:rsidRPr="009C3F0E" w:rsidDel="004A55E2">
          <w:rPr>
            <w:rFonts w:ascii="Arial" w:hAnsi="Arial" w:cs="Arial"/>
            <w:sz w:val="22"/>
            <w:szCs w:val="22"/>
          </w:rPr>
          <w:delText>To e</w:delText>
        </w:r>
        <w:r w:rsidR="005B2A1A" w:rsidRPr="009C3F0E" w:rsidDel="004A55E2">
          <w:rPr>
            <w:rFonts w:ascii="Arial" w:hAnsi="Arial" w:cs="Arial"/>
            <w:sz w:val="22"/>
            <w:szCs w:val="22"/>
          </w:rPr>
          <w:delText>nsure that the internal audit function is subject to an independent quality review as and when the Committee determines it appropriate.</w:delText>
        </w:r>
      </w:del>
    </w:p>
    <w:p w:rsidR="005B2A1A" w:rsidRPr="009C3F0E" w:rsidDel="004A55E2" w:rsidRDefault="005B2A1A" w:rsidP="009C3F0E">
      <w:pPr>
        <w:pStyle w:val="ListParagraph"/>
        <w:rPr>
          <w:del w:id="509" w:author="PricewaterhouseCoopers" w:date="2012-11-16T11:57:00Z"/>
          <w:rFonts w:ascii="Arial" w:hAnsi="Arial" w:cs="Arial"/>
          <w:sz w:val="22"/>
          <w:szCs w:val="22"/>
        </w:rPr>
      </w:pPr>
    </w:p>
    <w:p w:rsidR="005C172E" w:rsidRPr="009C3F0E" w:rsidDel="004A55E2" w:rsidRDefault="005C172E" w:rsidP="00B02575">
      <w:pPr>
        <w:numPr>
          <w:ilvl w:val="2"/>
          <w:numId w:val="3"/>
        </w:numPr>
        <w:rPr>
          <w:del w:id="510" w:author="PricewaterhouseCoopers" w:date="2012-11-16T11:57:00Z"/>
          <w:rFonts w:ascii="Arial" w:hAnsi="Arial" w:cs="Arial"/>
          <w:sz w:val="22"/>
          <w:szCs w:val="22"/>
        </w:rPr>
      </w:pPr>
      <w:del w:id="511" w:author="PricewaterhouseCoopers" w:date="2012-11-16T11:57:00Z">
        <w:r w:rsidRPr="009C3F0E" w:rsidDel="004A55E2">
          <w:rPr>
            <w:rFonts w:ascii="Arial" w:hAnsi="Arial" w:cs="Arial"/>
            <w:sz w:val="22"/>
            <w:szCs w:val="22"/>
          </w:rPr>
          <w:delText>To review the statement on internal control systems prior to endorsement by the Board.</w:delText>
        </w:r>
      </w:del>
    </w:p>
    <w:p w:rsidR="005C172E" w:rsidRPr="009C3F0E" w:rsidDel="004A55E2" w:rsidRDefault="005C172E" w:rsidP="009C3F0E">
      <w:pPr>
        <w:rPr>
          <w:del w:id="512" w:author="PricewaterhouseCoopers" w:date="2012-11-16T11:57:00Z"/>
          <w:rFonts w:ascii="Arial" w:hAnsi="Arial" w:cs="Arial"/>
          <w:sz w:val="22"/>
          <w:szCs w:val="22"/>
        </w:rPr>
      </w:pPr>
    </w:p>
    <w:p w:rsidR="005C172E" w:rsidRPr="009C3F0E" w:rsidDel="004A55E2" w:rsidRDefault="005C172E" w:rsidP="00B02575">
      <w:pPr>
        <w:numPr>
          <w:ilvl w:val="2"/>
          <w:numId w:val="3"/>
        </w:numPr>
        <w:rPr>
          <w:del w:id="513" w:author="PricewaterhouseCoopers" w:date="2012-11-16T11:57:00Z"/>
          <w:rFonts w:ascii="Arial" w:hAnsi="Arial" w:cs="Arial"/>
          <w:sz w:val="22"/>
          <w:szCs w:val="22"/>
        </w:rPr>
      </w:pPr>
      <w:del w:id="514" w:author="PricewaterhouseCoopers" w:date="2012-11-16T11:57:00Z">
        <w:r w:rsidRPr="009C3F0E" w:rsidDel="004A55E2">
          <w:rPr>
            <w:rFonts w:ascii="Arial" w:hAnsi="Arial" w:cs="Arial"/>
            <w:sz w:val="22"/>
            <w:szCs w:val="22"/>
          </w:rPr>
          <w:delText>To review the internal audit programme and ensure co-ordination between the Accountant and external Auditors.</w:delText>
        </w:r>
      </w:del>
    </w:p>
    <w:p w:rsidR="005C172E" w:rsidRPr="009C3F0E" w:rsidDel="004A55E2" w:rsidRDefault="005C172E" w:rsidP="009C3F0E">
      <w:pPr>
        <w:rPr>
          <w:del w:id="515" w:author="PricewaterhouseCoopers" w:date="2012-11-16T11:57:00Z"/>
          <w:rFonts w:ascii="Arial" w:hAnsi="Arial" w:cs="Arial"/>
          <w:sz w:val="22"/>
          <w:szCs w:val="22"/>
        </w:rPr>
      </w:pPr>
    </w:p>
    <w:p w:rsidR="005C172E" w:rsidRPr="009C3F0E" w:rsidDel="004A55E2" w:rsidRDefault="005C172E" w:rsidP="00B02575">
      <w:pPr>
        <w:numPr>
          <w:ilvl w:val="2"/>
          <w:numId w:val="3"/>
        </w:numPr>
        <w:rPr>
          <w:del w:id="516" w:author="PricewaterhouseCoopers" w:date="2012-11-16T11:57:00Z"/>
          <w:rFonts w:ascii="Arial" w:hAnsi="Arial" w:cs="Arial"/>
          <w:sz w:val="22"/>
          <w:szCs w:val="22"/>
        </w:rPr>
      </w:pPr>
      <w:del w:id="517" w:author="PricewaterhouseCoopers" w:date="2012-11-16T11:57:00Z">
        <w:r w:rsidRPr="009C3F0E" w:rsidDel="004A55E2">
          <w:rPr>
            <w:rFonts w:ascii="Arial" w:hAnsi="Arial" w:cs="Arial"/>
            <w:sz w:val="22"/>
            <w:szCs w:val="22"/>
          </w:rPr>
          <w:delText>To ensure that the internal audit function is adequately resourced and has appropriate standing within the ECB.</w:delText>
        </w:r>
      </w:del>
    </w:p>
    <w:p w:rsidR="005C172E" w:rsidRPr="009C3F0E" w:rsidDel="004A55E2" w:rsidRDefault="005C172E" w:rsidP="009C3F0E">
      <w:pPr>
        <w:rPr>
          <w:del w:id="518" w:author="PricewaterhouseCoopers" w:date="2012-11-16T11:57:00Z"/>
          <w:rFonts w:ascii="Arial" w:hAnsi="Arial" w:cs="Arial"/>
          <w:sz w:val="22"/>
          <w:szCs w:val="22"/>
        </w:rPr>
      </w:pPr>
    </w:p>
    <w:p w:rsidR="005C172E" w:rsidRPr="009C3F0E" w:rsidDel="004A55E2" w:rsidRDefault="005C172E" w:rsidP="00B02575">
      <w:pPr>
        <w:numPr>
          <w:ilvl w:val="2"/>
          <w:numId w:val="3"/>
        </w:numPr>
        <w:rPr>
          <w:del w:id="519" w:author="PricewaterhouseCoopers" w:date="2012-11-16T11:57:00Z"/>
          <w:rFonts w:ascii="Arial" w:hAnsi="Arial" w:cs="Arial"/>
          <w:sz w:val="22"/>
          <w:szCs w:val="22"/>
        </w:rPr>
      </w:pPr>
      <w:del w:id="520" w:author="PricewaterhouseCoopers" w:date="2012-11-16T11:57:00Z">
        <w:r w:rsidRPr="009C3F0E" w:rsidDel="004A55E2">
          <w:rPr>
            <w:rFonts w:ascii="Arial" w:hAnsi="Arial" w:cs="Arial"/>
            <w:sz w:val="22"/>
            <w:szCs w:val="22"/>
          </w:rPr>
          <w:delText>To consider the findings and reports of internal audit and ECB management’s response.</w:delText>
        </w:r>
      </w:del>
    </w:p>
    <w:p w:rsidR="005C172E" w:rsidRPr="009C3F0E" w:rsidDel="004A55E2" w:rsidRDefault="005C172E" w:rsidP="009C3F0E">
      <w:pPr>
        <w:rPr>
          <w:del w:id="521" w:author="PricewaterhouseCoopers" w:date="2012-11-16T11:57:00Z"/>
          <w:rFonts w:ascii="Arial" w:hAnsi="Arial" w:cs="Arial"/>
          <w:sz w:val="22"/>
          <w:szCs w:val="22"/>
        </w:rPr>
      </w:pPr>
    </w:p>
    <w:p w:rsidR="005C172E" w:rsidRPr="009C3F0E" w:rsidDel="004A55E2" w:rsidRDefault="005C172E" w:rsidP="00B02575">
      <w:pPr>
        <w:numPr>
          <w:ilvl w:val="2"/>
          <w:numId w:val="3"/>
        </w:numPr>
        <w:rPr>
          <w:del w:id="522" w:author="PricewaterhouseCoopers" w:date="2012-11-16T11:57:00Z"/>
          <w:rFonts w:ascii="Arial" w:hAnsi="Arial" w:cs="Arial"/>
          <w:sz w:val="22"/>
          <w:szCs w:val="22"/>
        </w:rPr>
      </w:pPr>
      <w:del w:id="523" w:author="PricewaterhouseCoopers" w:date="2012-11-16T11:57:00Z">
        <w:r w:rsidRPr="009C3F0E" w:rsidDel="004A55E2">
          <w:rPr>
            <w:rFonts w:ascii="Arial" w:hAnsi="Arial" w:cs="Arial"/>
            <w:sz w:val="22"/>
            <w:szCs w:val="22"/>
          </w:rPr>
          <w:delText>To monitor compliance with Standing Orders.</w:delText>
        </w:r>
      </w:del>
    </w:p>
    <w:p w:rsidR="005C172E" w:rsidRPr="009C3F0E" w:rsidDel="004A55E2" w:rsidRDefault="005C172E" w:rsidP="009C3F0E">
      <w:pPr>
        <w:rPr>
          <w:del w:id="524" w:author="PricewaterhouseCoopers" w:date="2012-11-16T11:57:00Z"/>
          <w:rFonts w:ascii="Arial" w:hAnsi="Arial" w:cs="Arial"/>
          <w:sz w:val="22"/>
          <w:szCs w:val="22"/>
        </w:rPr>
      </w:pPr>
    </w:p>
    <w:p w:rsidR="005C172E" w:rsidRPr="009C3F0E" w:rsidDel="004A55E2" w:rsidRDefault="005C172E" w:rsidP="00B02575">
      <w:pPr>
        <w:numPr>
          <w:ilvl w:val="2"/>
          <w:numId w:val="3"/>
        </w:numPr>
        <w:rPr>
          <w:del w:id="525" w:author="PricewaterhouseCoopers" w:date="2012-11-16T11:57:00Z"/>
          <w:rFonts w:ascii="Arial" w:hAnsi="Arial" w:cs="Arial"/>
          <w:sz w:val="22"/>
          <w:szCs w:val="22"/>
        </w:rPr>
      </w:pPr>
      <w:del w:id="526" w:author="PricewaterhouseCoopers" w:date="2012-11-16T11:57:00Z">
        <w:r w:rsidRPr="009C3F0E" w:rsidDel="004A55E2">
          <w:rPr>
            <w:rFonts w:ascii="Arial" w:hAnsi="Arial" w:cs="Arial"/>
            <w:sz w:val="22"/>
            <w:szCs w:val="22"/>
          </w:rPr>
          <w:delText xml:space="preserve">To consider other </w:delText>
        </w:r>
        <w:r w:rsidR="00D95C96" w:rsidRPr="009C3F0E" w:rsidDel="004A55E2">
          <w:rPr>
            <w:rFonts w:ascii="Arial" w:hAnsi="Arial" w:cs="Arial"/>
            <w:sz w:val="22"/>
            <w:szCs w:val="22"/>
          </w:rPr>
          <w:delText xml:space="preserve">relevant </w:delText>
        </w:r>
        <w:r w:rsidRPr="009C3F0E" w:rsidDel="004A55E2">
          <w:rPr>
            <w:rFonts w:ascii="Arial" w:hAnsi="Arial" w:cs="Arial"/>
            <w:sz w:val="22"/>
            <w:szCs w:val="22"/>
          </w:rPr>
          <w:delText>topics as defined by the Board.</w:delText>
        </w:r>
      </w:del>
    </w:p>
    <w:p w:rsidR="00E87BD3" w:rsidRPr="009C3F0E" w:rsidRDefault="00E87BD3" w:rsidP="009C3F0E">
      <w:pPr>
        <w:rPr>
          <w:rFonts w:ascii="Arial" w:hAnsi="Arial" w:cs="Arial"/>
          <w:sz w:val="22"/>
          <w:szCs w:val="22"/>
        </w:rPr>
      </w:pPr>
    </w:p>
    <w:p w:rsidR="00941737" w:rsidRPr="00807386" w:rsidRDefault="00941737" w:rsidP="00807386">
      <w:pPr>
        <w:pStyle w:val="ListParagraph"/>
        <w:numPr>
          <w:ilvl w:val="0"/>
          <w:numId w:val="282"/>
        </w:numPr>
        <w:rPr>
          <w:rFonts w:ascii="Arial" w:hAnsi="Arial" w:cs="Arial"/>
          <w:b/>
          <w:sz w:val="22"/>
          <w:szCs w:val="22"/>
        </w:rPr>
      </w:pPr>
      <w:r w:rsidRPr="00807386">
        <w:rPr>
          <w:rFonts w:ascii="Arial" w:hAnsi="Arial" w:cs="Arial"/>
          <w:b/>
          <w:sz w:val="22"/>
          <w:szCs w:val="22"/>
        </w:rPr>
        <w:t>Evaluation</w:t>
      </w:r>
    </w:p>
    <w:p w:rsidR="00941737" w:rsidRPr="009C3F0E" w:rsidRDefault="00941737" w:rsidP="009C3F0E">
      <w:pPr>
        <w:rPr>
          <w:rFonts w:ascii="Arial" w:hAnsi="Arial" w:cs="Arial"/>
          <w:b/>
          <w:sz w:val="22"/>
          <w:szCs w:val="22"/>
        </w:rPr>
      </w:pPr>
    </w:p>
    <w:p w:rsidR="00941737" w:rsidRPr="009C3F0E" w:rsidRDefault="00941737" w:rsidP="009C3F0E">
      <w:pPr>
        <w:ind w:left="709"/>
        <w:rPr>
          <w:rFonts w:ascii="Arial" w:hAnsi="Arial" w:cs="Arial"/>
          <w:sz w:val="22"/>
          <w:szCs w:val="22"/>
        </w:rPr>
      </w:pPr>
      <w:r w:rsidRPr="009C3F0E">
        <w:rPr>
          <w:rFonts w:ascii="Arial" w:hAnsi="Arial" w:cs="Arial"/>
          <w:sz w:val="22"/>
          <w:szCs w:val="22"/>
        </w:rPr>
        <w:t xml:space="preserve">The </w:t>
      </w:r>
      <w:r w:rsidR="0005275E" w:rsidRPr="009C3F0E">
        <w:rPr>
          <w:rFonts w:ascii="Arial" w:hAnsi="Arial" w:cs="Arial"/>
          <w:sz w:val="22"/>
          <w:szCs w:val="22"/>
        </w:rPr>
        <w:t>B</w:t>
      </w:r>
      <w:r w:rsidRPr="009C3F0E">
        <w:rPr>
          <w:rFonts w:ascii="Arial" w:hAnsi="Arial" w:cs="Arial"/>
          <w:sz w:val="22"/>
          <w:szCs w:val="22"/>
        </w:rPr>
        <w:t xml:space="preserve">oard must perform an evaluation of the effectiveness of the </w:t>
      </w:r>
      <w:r w:rsidR="0005275E" w:rsidRPr="009C3F0E">
        <w:rPr>
          <w:rFonts w:ascii="Arial" w:hAnsi="Arial" w:cs="Arial"/>
          <w:sz w:val="22"/>
          <w:szCs w:val="22"/>
        </w:rPr>
        <w:t xml:space="preserve">Finance, Audit &amp; Risk </w:t>
      </w:r>
      <w:r w:rsidRPr="009C3F0E">
        <w:rPr>
          <w:rFonts w:ascii="Arial" w:hAnsi="Arial" w:cs="Arial"/>
          <w:sz w:val="22"/>
          <w:szCs w:val="22"/>
        </w:rPr>
        <w:t>Committee every year.</w:t>
      </w:r>
    </w:p>
    <w:p w:rsidR="00985996" w:rsidRDefault="00985996" w:rsidP="009C3F0E">
      <w:pPr>
        <w:ind w:left="709"/>
        <w:rPr>
          <w:rFonts w:ascii="Arial" w:hAnsi="Arial" w:cs="Arial"/>
          <w:sz w:val="22"/>
          <w:szCs w:val="22"/>
        </w:rPr>
      </w:pPr>
    </w:p>
    <w:p w:rsidR="00807386" w:rsidRPr="00807386" w:rsidRDefault="00807386" w:rsidP="00807386">
      <w:pPr>
        <w:pStyle w:val="ListParagraph"/>
        <w:numPr>
          <w:ilvl w:val="0"/>
          <w:numId w:val="282"/>
        </w:numPr>
        <w:rPr>
          <w:ins w:id="527" w:author="PricewaterhouseCoopers" w:date="2012-11-16T12:20:00Z"/>
          <w:rFonts w:ascii="Arial" w:hAnsi="Arial" w:cs="Arial"/>
          <w:b/>
          <w:sz w:val="22"/>
          <w:szCs w:val="22"/>
        </w:rPr>
      </w:pPr>
      <w:ins w:id="528" w:author="PricewaterhouseCoopers" w:date="2012-11-16T12:20:00Z">
        <w:r w:rsidRPr="00807386">
          <w:rPr>
            <w:rFonts w:ascii="Arial" w:hAnsi="Arial" w:cs="Arial"/>
            <w:b/>
            <w:sz w:val="22"/>
            <w:szCs w:val="22"/>
          </w:rPr>
          <w:t>Review</w:t>
        </w:r>
      </w:ins>
    </w:p>
    <w:p w:rsidR="00807386" w:rsidRPr="00807386" w:rsidRDefault="00807386" w:rsidP="00807386">
      <w:pPr>
        <w:ind w:left="709"/>
        <w:rPr>
          <w:ins w:id="529" w:author="PricewaterhouseCoopers" w:date="2012-11-16T12:20:00Z"/>
          <w:rFonts w:ascii="Arial" w:hAnsi="Arial" w:cs="Arial"/>
          <w:sz w:val="22"/>
          <w:szCs w:val="22"/>
        </w:rPr>
      </w:pPr>
    </w:p>
    <w:p w:rsidR="00C7266D" w:rsidRDefault="00807386" w:rsidP="00807386">
      <w:pPr>
        <w:ind w:left="709"/>
        <w:rPr>
          <w:rFonts w:ascii="Arial" w:hAnsi="Arial" w:cs="Arial"/>
          <w:sz w:val="22"/>
          <w:szCs w:val="22"/>
        </w:rPr>
      </w:pPr>
      <w:ins w:id="530" w:author="PricewaterhouseCoopers" w:date="2012-11-16T12:20:00Z">
        <w:r w:rsidRPr="00807386">
          <w:rPr>
            <w:rFonts w:ascii="Arial" w:hAnsi="Arial" w:cs="Arial"/>
            <w:sz w:val="22"/>
            <w:szCs w:val="22"/>
          </w:rPr>
          <w:t>This TOR will be reviewed on an annual basis in terms of good governance guidelines and principles.</w:t>
        </w:r>
      </w:ins>
    </w:p>
    <w:p w:rsidR="00C7266D" w:rsidRPr="009C3F0E" w:rsidRDefault="00C7266D" w:rsidP="009C3F0E">
      <w:pPr>
        <w:ind w:left="709"/>
        <w:rPr>
          <w:rFonts w:ascii="Arial" w:hAnsi="Arial" w:cs="Arial"/>
          <w:sz w:val="22"/>
          <w:szCs w:val="22"/>
        </w:rPr>
      </w:pPr>
    </w:p>
    <w:p w:rsidR="00985996" w:rsidRPr="009C3F0E" w:rsidRDefault="00985996" w:rsidP="00807386">
      <w:pPr>
        <w:numPr>
          <w:ilvl w:val="0"/>
          <w:numId w:val="282"/>
        </w:numPr>
        <w:ind w:left="709" w:hanging="709"/>
        <w:rPr>
          <w:rFonts w:ascii="Arial" w:hAnsi="Arial" w:cs="Arial"/>
          <w:b/>
          <w:sz w:val="22"/>
          <w:szCs w:val="22"/>
        </w:rPr>
      </w:pPr>
      <w:r w:rsidRPr="009C3F0E">
        <w:rPr>
          <w:rFonts w:ascii="Arial" w:hAnsi="Arial" w:cs="Arial"/>
          <w:b/>
          <w:sz w:val="22"/>
          <w:szCs w:val="22"/>
        </w:rPr>
        <w:t>Approval of these terms of reference</w:t>
      </w:r>
    </w:p>
    <w:p w:rsidR="00985996" w:rsidRPr="009C3F0E" w:rsidRDefault="00985996" w:rsidP="009C3F0E">
      <w:pPr>
        <w:rPr>
          <w:rFonts w:ascii="Arial" w:hAnsi="Arial" w:cs="Arial"/>
          <w:b/>
          <w:sz w:val="22"/>
          <w:szCs w:val="22"/>
        </w:rPr>
      </w:pPr>
    </w:p>
    <w:p w:rsidR="00807386" w:rsidRDefault="00985996" w:rsidP="009C3F0E">
      <w:pPr>
        <w:ind w:left="709"/>
        <w:rPr>
          <w:ins w:id="531" w:author="PricewaterhouseCoopers" w:date="2012-11-16T12:18:00Z"/>
          <w:rFonts w:ascii="Arial" w:hAnsi="Arial" w:cs="Arial"/>
          <w:sz w:val="22"/>
          <w:szCs w:val="22"/>
        </w:rPr>
      </w:pPr>
      <w:r w:rsidRPr="00C7266D">
        <w:rPr>
          <w:rFonts w:ascii="Arial" w:hAnsi="Arial" w:cs="Arial"/>
          <w:sz w:val="22"/>
          <w:szCs w:val="22"/>
        </w:rPr>
        <w:t xml:space="preserve">These terms of reference were approved by the </w:t>
      </w:r>
      <w:r w:rsidR="00463C37" w:rsidRPr="00C7266D">
        <w:rPr>
          <w:rFonts w:ascii="Arial" w:hAnsi="Arial" w:cs="Arial"/>
          <w:sz w:val="22"/>
          <w:szCs w:val="22"/>
        </w:rPr>
        <w:t>Chairperson</w:t>
      </w:r>
      <w:r w:rsidRPr="00C7266D">
        <w:rPr>
          <w:rFonts w:ascii="Arial" w:hAnsi="Arial" w:cs="Arial"/>
          <w:sz w:val="22"/>
          <w:szCs w:val="22"/>
        </w:rPr>
        <w:t xml:space="preserve"> of the </w:t>
      </w:r>
      <w:r w:rsidR="0005275E" w:rsidRPr="00C7266D">
        <w:rPr>
          <w:rFonts w:ascii="Arial" w:hAnsi="Arial" w:cs="Arial"/>
          <w:sz w:val="22"/>
          <w:szCs w:val="22"/>
        </w:rPr>
        <w:t>B</w:t>
      </w:r>
      <w:r w:rsidRPr="00C7266D">
        <w:rPr>
          <w:rFonts w:ascii="Arial" w:hAnsi="Arial" w:cs="Arial"/>
          <w:sz w:val="22"/>
          <w:szCs w:val="22"/>
        </w:rPr>
        <w:t xml:space="preserve">oard and the </w:t>
      </w:r>
      <w:r w:rsidR="00463C37" w:rsidRPr="00C7266D">
        <w:rPr>
          <w:rFonts w:ascii="Arial" w:hAnsi="Arial" w:cs="Arial"/>
          <w:sz w:val="22"/>
          <w:szCs w:val="22"/>
        </w:rPr>
        <w:t>Chairperson</w:t>
      </w:r>
      <w:r w:rsidRPr="00C7266D">
        <w:rPr>
          <w:rFonts w:ascii="Arial" w:hAnsi="Arial" w:cs="Arial"/>
          <w:sz w:val="22"/>
          <w:szCs w:val="22"/>
        </w:rPr>
        <w:t xml:space="preserve"> of the </w:t>
      </w:r>
      <w:r w:rsidR="0005275E" w:rsidRPr="00C7266D">
        <w:rPr>
          <w:rFonts w:ascii="Arial" w:hAnsi="Arial" w:cs="Arial"/>
          <w:sz w:val="22"/>
          <w:szCs w:val="22"/>
        </w:rPr>
        <w:t>Finance, Audit &amp; Risk C</w:t>
      </w:r>
      <w:r w:rsidRPr="00C7266D">
        <w:rPr>
          <w:rFonts w:ascii="Arial" w:hAnsi="Arial" w:cs="Arial"/>
          <w:sz w:val="22"/>
          <w:szCs w:val="22"/>
        </w:rPr>
        <w:t>ommittee on …</w:t>
      </w:r>
      <w:ins w:id="532" w:author="PricewaterhouseCoopers" w:date="2012-11-16T12:17:00Z">
        <w:r w:rsidR="00B02575">
          <w:rPr>
            <w:rFonts w:ascii="Arial" w:hAnsi="Arial" w:cs="Arial"/>
            <w:sz w:val="22"/>
            <w:szCs w:val="22"/>
          </w:rPr>
          <w:t>October 2012</w:t>
        </w:r>
      </w:ins>
      <w:del w:id="533" w:author="PricewaterhouseCoopers" w:date="2012-11-16T12:17:00Z">
        <w:r w:rsidRPr="00C7266D" w:rsidDel="00B02575">
          <w:rPr>
            <w:rFonts w:ascii="Arial" w:hAnsi="Arial" w:cs="Arial"/>
            <w:sz w:val="22"/>
            <w:szCs w:val="22"/>
          </w:rPr>
          <w:delText>…………..</w:delText>
        </w:r>
      </w:del>
      <w:ins w:id="534" w:author="PricewaterhouseCoopers" w:date="2012-11-16T12:17:00Z">
        <w:r w:rsidR="00B02575">
          <w:rPr>
            <w:rFonts w:ascii="Arial" w:hAnsi="Arial" w:cs="Arial"/>
            <w:sz w:val="22"/>
            <w:szCs w:val="22"/>
          </w:rPr>
          <w:t xml:space="preserve"> </w:t>
        </w:r>
      </w:ins>
      <w:r w:rsidRPr="00C7266D">
        <w:rPr>
          <w:rFonts w:ascii="Arial" w:hAnsi="Arial" w:cs="Arial"/>
          <w:sz w:val="22"/>
          <w:szCs w:val="22"/>
        </w:rPr>
        <w:t>and will be due for review on …………………………</w:t>
      </w:r>
    </w:p>
    <w:p w:rsidR="00807386" w:rsidRDefault="00807386" w:rsidP="009C3F0E">
      <w:pPr>
        <w:ind w:left="709"/>
        <w:rPr>
          <w:ins w:id="535" w:author="PricewaterhouseCoopers" w:date="2012-11-16T12:18:00Z"/>
          <w:rFonts w:ascii="Arial" w:hAnsi="Arial" w:cs="Arial"/>
          <w:sz w:val="22"/>
          <w:szCs w:val="22"/>
        </w:rPr>
      </w:pPr>
    </w:p>
    <w:p w:rsidR="00807386" w:rsidRPr="00807386" w:rsidRDefault="00807386" w:rsidP="00807386">
      <w:pPr>
        <w:spacing w:line="360" w:lineRule="auto"/>
        <w:jc w:val="both"/>
        <w:rPr>
          <w:ins w:id="536" w:author="PricewaterhouseCoopers" w:date="2012-11-16T12:18:00Z"/>
          <w:rFonts w:ascii="Arial" w:hAnsi="Arial" w:cs="Arial"/>
          <w:b/>
          <w:sz w:val="22"/>
          <w:szCs w:val="22"/>
        </w:rPr>
      </w:pPr>
      <w:ins w:id="537" w:author="PricewaterhouseCoopers" w:date="2012-11-16T12:18:00Z">
        <w:r w:rsidRPr="00807386">
          <w:rPr>
            <w:rFonts w:ascii="Arial" w:hAnsi="Arial" w:cs="Arial"/>
            <w:b/>
            <w:sz w:val="22"/>
            <w:szCs w:val="22"/>
          </w:rPr>
          <w:t xml:space="preserve">11. Signatures </w:t>
        </w:r>
      </w:ins>
    </w:p>
    <w:p w:rsidR="00807386" w:rsidRPr="00807386" w:rsidRDefault="00807386" w:rsidP="00807386">
      <w:pPr>
        <w:spacing w:line="360" w:lineRule="auto"/>
        <w:jc w:val="both"/>
        <w:rPr>
          <w:ins w:id="538" w:author="PricewaterhouseCoopers" w:date="2012-11-16T12:18:00Z"/>
          <w:rFonts w:ascii="Arial" w:hAnsi="Arial" w:cs="Arial"/>
          <w:b/>
          <w:sz w:val="22"/>
          <w:szCs w:val="22"/>
        </w:rPr>
      </w:pPr>
    </w:p>
    <w:p w:rsidR="00807386" w:rsidRPr="00807386" w:rsidRDefault="00807386" w:rsidP="00807386">
      <w:pPr>
        <w:spacing w:line="360" w:lineRule="auto"/>
        <w:jc w:val="both"/>
        <w:rPr>
          <w:ins w:id="539" w:author="PricewaterhouseCoopers" w:date="2012-11-16T12:18:00Z"/>
          <w:rFonts w:ascii="Arial" w:hAnsi="Arial" w:cs="Arial"/>
          <w:sz w:val="22"/>
          <w:szCs w:val="22"/>
        </w:rPr>
      </w:pPr>
      <w:ins w:id="540" w:author="PricewaterhouseCoopers" w:date="2012-11-16T12:18:00Z">
        <w:r w:rsidRPr="00807386">
          <w:rPr>
            <w:rFonts w:ascii="Arial" w:hAnsi="Arial" w:cs="Arial"/>
            <w:sz w:val="22"/>
            <w:szCs w:val="22"/>
          </w:rPr>
          <w:t>Chairperson of the Board</w:t>
        </w:r>
        <w:r w:rsidRPr="00807386">
          <w:rPr>
            <w:rFonts w:ascii="Arial" w:hAnsi="Arial" w:cs="Arial"/>
            <w:sz w:val="22"/>
            <w:szCs w:val="22"/>
          </w:rPr>
          <w:tab/>
        </w:r>
      </w:ins>
    </w:p>
    <w:p w:rsidR="00807386" w:rsidRPr="00807386" w:rsidRDefault="00807386" w:rsidP="00807386">
      <w:pPr>
        <w:spacing w:line="360" w:lineRule="auto"/>
        <w:jc w:val="both"/>
        <w:rPr>
          <w:ins w:id="541" w:author="PricewaterhouseCoopers" w:date="2012-11-16T12:18:00Z"/>
          <w:rFonts w:ascii="Arial" w:hAnsi="Arial" w:cs="Arial"/>
          <w:sz w:val="22"/>
          <w:szCs w:val="22"/>
        </w:rPr>
      </w:pPr>
      <w:ins w:id="542" w:author="PricewaterhouseCoopers" w:date="2012-11-16T12:18:00Z">
        <w:r w:rsidRPr="00807386">
          <w:rPr>
            <w:rFonts w:ascii="Arial" w:hAnsi="Arial" w:cs="Arial"/>
            <w:sz w:val="22"/>
            <w:szCs w:val="22"/>
          </w:rPr>
          <w:t>…………………………………….</w:t>
        </w:r>
      </w:ins>
    </w:p>
    <w:p w:rsidR="00807386" w:rsidRPr="00807386" w:rsidRDefault="00807386" w:rsidP="00807386">
      <w:pPr>
        <w:spacing w:line="360" w:lineRule="auto"/>
        <w:jc w:val="both"/>
        <w:rPr>
          <w:ins w:id="543" w:author="PricewaterhouseCoopers" w:date="2012-11-16T12:18:00Z"/>
          <w:rFonts w:ascii="Arial" w:hAnsi="Arial" w:cs="Arial"/>
          <w:b/>
          <w:sz w:val="22"/>
          <w:szCs w:val="22"/>
        </w:rPr>
      </w:pPr>
      <w:ins w:id="544" w:author="PricewaterhouseCoopers" w:date="2012-11-16T12:18:00Z">
        <w:r w:rsidRPr="00807386">
          <w:rPr>
            <w:rFonts w:ascii="Arial" w:hAnsi="Arial" w:cs="Arial"/>
            <w:b/>
            <w:sz w:val="22"/>
            <w:szCs w:val="22"/>
          </w:rPr>
          <w:t>Jason Nandago</w:t>
        </w:r>
      </w:ins>
    </w:p>
    <w:p w:rsidR="005C172E" w:rsidRDefault="00985996" w:rsidP="009C3F0E">
      <w:pPr>
        <w:ind w:left="709"/>
        <w:rPr>
          <w:ins w:id="545" w:author="PricewaterhouseCoopers" w:date="2012-11-16T12:18:00Z"/>
          <w:rFonts w:ascii="Arial" w:hAnsi="Arial" w:cs="Arial"/>
          <w:sz w:val="22"/>
          <w:szCs w:val="22"/>
        </w:rPr>
      </w:pPr>
      <w:r w:rsidRPr="009C3F0E">
        <w:rPr>
          <w:rFonts w:ascii="Arial" w:hAnsi="Arial" w:cs="Arial"/>
          <w:sz w:val="22"/>
          <w:szCs w:val="22"/>
        </w:rPr>
        <w:t xml:space="preserve"> </w:t>
      </w:r>
      <w:r w:rsidR="00F45E9D" w:rsidRPr="009C3F0E">
        <w:rPr>
          <w:rFonts w:ascii="Arial" w:hAnsi="Arial" w:cs="Arial"/>
          <w:sz w:val="22"/>
          <w:szCs w:val="22"/>
        </w:rPr>
        <w:br w:type="page"/>
      </w:r>
    </w:p>
    <w:p w:rsidR="00807386" w:rsidRPr="009C3F0E" w:rsidRDefault="00807386" w:rsidP="009C3F0E">
      <w:pPr>
        <w:ind w:left="709"/>
        <w:rPr>
          <w:rFonts w:ascii="Arial" w:hAnsi="Arial" w:cs="Arial"/>
          <w:sz w:val="22"/>
          <w:szCs w:val="22"/>
        </w:rPr>
      </w:pPr>
    </w:p>
    <w:p w:rsidR="005C172E" w:rsidRPr="009C3F0E" w:rsidRDefault="005C172E" w:rsidP="009C3F0E">
      <w:pPr>
        <w:pStyle w:val="Heading5"/>
        <w:ind w:firstLine="11"/>
        <w:rPr>
          <w:rFonts w:ascii="Arial" w:hAnsi="Arial" w:cs="Arial"/>
          <w:sz w:val="22"/>
          <w:szCs w:val="22"/>
        </w:rPr>
      </w:pPr>
      <w:r w:rsidRPr="009C3F0E">
        <w:rPr>
          <w:rFonts w:ascii="Arial" w:hAnsi="Arial" w:cs="Arial"/>
          <w:sz w:val="22"/>
          <w:szCs w:val="22"/>
        </w:rPr>
        <w:t xml:space="preserve">HUMAN RESOURCES </w:t>
      </w:r>
      <w:r w:rsidR="000605E2" w:rsidRPr="009C3F0E">
        <w:rPr>
          <w:rFonts w:ascii="Arial" w:hAnsi="Arial" w:cs="Arial"/>
          <w:sz w:val="22"/>
          <w:szCs w:val="22"/>
        </w:rPr>
        <w:t xml:space="preserve">AND REMUNERATION </w:t>
      </w:r>
      <w:r w:rsidRPr="009C3F0E">
        <w:rPr>
          <w:rFonts w:ascii="Arial" w:hAnsi="Arial" w:cs="Arial"/>
          <w:sz w:val="22"/>
          <w:szCs w:val="22"/>
        </w:rPr>
        <w:t>COMMITTEE – TERMS OF REFERENCE</w:t>
      </w:r>
    </w:p>
    <w:p w:rsidR="005C172E" w:rsidRPr="009C3F0E" w:rsidRDefault="005C172E" w:rsidP="009C3F0E">
      <w:pPr>
        <w:rPr>
          <w:rFonts w:ascii="Arial" w:hAnsi="Arial" w:cs="Arial"/>
          <w:sz w:val="22"/>
          <w:szCs w:val="22"/>
        </w:rPr>
      </w:pPr>
    </w:p>
    <w:p w:rsidR="00F45E9D" w:rsidRPr="009C3F0E" w:rsidRDefault="00F45E9D" w:rsidP="009C3F0E">
      <w:pPr>
        <w:rPr>
          <w:rFonts w:ascii="Arial" w:hAnsi="Arial" w:cs="Arial"/>
          <w:b/>
          <w:sz w:val="22"/>
          <w:szCs w:val="22"/>
        </w:rPr>
      </w:pPr>
      <w:r w:rsidRPr="009C3F0E">
        <w:rPr>
          <w:rFonts w:ascii="Arial" w:hAnsi="Arial" w:cs="Arial"/>
          <w:b/>
          <w:sz w:val="22"/>
          <w:szCs w:val="22"/>
        </w:rPr>
        <w:t>Introduction</w:t>
      </w:r>
    </w:p>
    <w:p w:rsidR="00F45E9D" w:rsidRPr="009C3F0E" w:rsidRDefault="00F45E9D" w:rsidP="009C3F0E">
      <w:pPr>
        <w:rPr>
          <w:rFonts w:ascii="Arial" w:hAnsi="Arial" w:cs="Arial"/>
          <w:b/>
          <w:sz w:val="22"/>
          <w:szCs w:val="22"/>
        </w:rPr>
      </w:pPr>
    </w:p>
    <w:p w:rsidR="00F45E9D" w:rsidRPr="009C3F0E" w:rsidRDefault="00F45E9D" w:rsidP="009C3F0E">
      <w:pPr>
        <w:rPr>
          <w:rFonts w:ascii="Arial" w:hAnsi="Arial" w:cs="Arial"/>
          <w:sz w:val="22"/>
          <w:szCs w:val="22"/>
        </w:rPr>
      </w:pPr>
      <w:r w:rsidRPr="009C3F0E">
        <w:rPr>
          <w:rFonts w:ascii="Arial" w:hAnsi="Arial" w:cs="Arial"/>
          <w:sz w:val="22"/>
          <w:szCs w:val="22"/>
        </w:rPr>
        <w:t xml:space="preserve">The duties and responsibilities of the members of the </w:t>
      </w:r>
      <w:r w:rsidR="00E02FA5" w:rsidRPr="009C3F0E">
        <w:rPr>
          <w:rFonts w:ascii="Arial" w:hAnsi="Arial" w:cs="Arial"/>
          <w:sz w:val="22"/>
          <w:szCs w:val="22"/>
        </w:rPr>
        <w:t>Human Resources and Remuneration Committee</w:t>
      </w:r>
      <w:r w:rsidRPr="009C3F0E">
        <w:rPr>
          <w:rFonts w:ascii="Arial" w:hAnsi="Arial" w:cs="Arial"/>
          <w:sz w:val="22"/>
          <w:szCs w:val="22"/>
        </w:rPr>
        <w:t xml:space="preserve"> as set out in th</w:t>
      </w:r>
      <w:r w:rsidR="002B6794" w:rsidRPr="009C3F0E">
        <w:rPr>
          <w:rFonts w:ascii="Arial" w:hAnsi="Arial" w:cs="Arial"/>
          <w:sz w:val="22"/>
          <w:szCs w:val="22"/>
        </w:rPr>
        <w:t>ese</w:t>
      </w:r>
      <w:r w:rsidRPr="009C3F0E">
        <w:rPr>
          <w:rFonts w:ascii="Arial" w:hAnsi="Arial" w:cs="Arial"/>
          <w:sz w:val="22"/>
          <w:szCs w:val="22"/>
        </w:rPr>
        <w:t xml:space="preserve"> terms of reference are in addition to those duties and responsibilities that they have as members of the </w:t>
      </w:r>
      <w:r w:rsidR="0005275E" w:rsidRPr="009C3F0E">
        <w:rPr>
          <w:rFonts w:ascii="Arial" w:hAnsi="Arial" w:cs="Arial"/>
          <w:sz w:val="22"/>
          <w:szCs w:val="22"/>
        </w:rPr>
        <w:t>B</w:t>
      </w:r>
      <w:r w:rsidRPr="009C3F0E">
        <w:rPr>
          <w:rFonts w:ascii="Arial" w:hAnsi="Arial" w:cs="Arial"/>
          <w:sz w:val="22"/>
          <w:szCs w:val="22"/>
        </w:rPr>
        <w:t xml:space="preserve">oard. The deliberations of the </w:t>
      </w:r>
      <w:r w:rsidR="00E02FA5" w:rsidRPr="009C3F0E">
        <w:rPr>
          <w:rFonts w:ascii="Arial" w:hAnsi="Arial" w:cs="Arial"/>
          <w:sz w:val="22"/>
          <w:szCs w:val="22"/>
        </w:rPr>
        <w:t>Human Resources and Remuneration Committee</w:t>
      </w:r>
      <w:r w:rsidRPr="009C3F0E">
        <w:rPr>
          <w:rFonts w:ascii="Arial" w:hAnsi="Arial" w:cs="Arial"/>
          <w:sz w:val="22"/>
          <w:szCs w:val="22"/>
        </w:rPr>
        <w:t xml:space="preserve"> do not reduce the individual and collective responsibilities of </w:t>
      </w:r>
      <w:r w:rsidR="0005275E" w:rsidRPr="009C3F0E">
        <w:rPr>
          <w:rFonts w:ascii="Arial" w:hAnsi="Arial" w:cs="Arial"/>
          <w:sz w:val="22"/>
          <w:szCs w:val="22"/>
        </w:rPr>
        <w:t>B</w:t>
      </w:r>
      <w:r w:rsidRPr="009C3F0E">
        <w:rPr>
          <w:rFonts w:ascii="Arial" w:hAnsi="Arial" w:cs="Arial"/>
          <w:sz w:val="22"/>
          <w:szCs w:val="22"/>
        </w:rPr>
        <w:t>oard members in regard to their duties and responsibilities in terms of the SOE Act and they must exercise due care and judgment in accordance with their legal obligations.</w:t>
      </w:r>
    </w:p>
    <w:p w:rsidR="00F45E9D" w:rsidRPr="009C3F0E" w:rsidRDefault="00F45E9D" w:rsidP="009C3F0E">
      <w:pPr>
        <w:rPr>
          <w:rFonts w:ascii="Arial" w:hAnsi="Arial" w:cs="Arial"/>
          <w:sz w:val="22"/>
          <w:szCs w:val="22"/>
        </w:rPr>
      </w:pPr>
    </w:p>
    <w:p w:rsidR="005C172E" w:rsidRPr="009C3F0E" w:rsidRDefault="005C172E" w:rsidP="009C3F0E">
      <w:pPr>
        <w:pStyle w:val="Heading7"/>
        <w:jc w:val="left"/>
        <w:rPr>
          <w:rFonts w:ascii="Arial" w:hAnsi="Arial" w:cs="Arial"/>
          <w:sz w:val="22"/>
          <w:szCs w:val="22"/>
        </w:rPr>
      </w:pPr>
      <w:r w:rsidRPr="009C3F0E">
        <w:rPr>
          <w:rFonts w:ascii="Arial" w:hAnsi="Arial" w:cs="Arial"/>
          <w:sz w:val="22"/>
          <w:szCs w:val="22"/>
        </w:rPr>
        <w:t>Role and Objectives</w:t>
      </w:r>
    </w:p>
    <w:p w:rsidR="005C172E" w:rsidRPr="009C3F0E" w:rsidRDefault="005C172E" w:rsidP="009C3F0E">
      <w:pPr>
        <w:rPr>
          <w:rFonts w:ascii="Arial" w:hAnsi="Arial" w:cs="Arial"/>
          <w:sz w:val="22"/>
          <w:szCs w:val="22"/>
        </w:rPr>
      </w:pPr>
    </w:p>
    <w:p w:rsidR="005C172E" w:rsidRPr="009C3F0E" w:rsidRDefault="005C172E" w:rsidP="009C3F0E">
      <w:pPr>
        <w:numPr>
          <w:ilvl w:val="1"/>
          <w:numId w:val="10"/>
        </w:numPr>
        <w:rPr>
          <w:rFonts w:ascii="Arial" w:hAnsi="Arial" w:cs="Arial"/>
          <w:sz w:val="22"/>
          <w:szCs w:val="22"/>
        </w:rPr>
      </w:pPr>
      <w:r w:rsidRPr="009C3F0E">
        <w:rPr>
          <w:rFonts w:ascii="Arial" w:hAnsi="Arial" w:cs="Arial"/>
          <w:sz w:val="22"/>
          <w:szCs w:val="22"/>
        </w:rPr>
        <w:t xml:space="preserve">The role of the </w:t>
      </w:r>
      <w:r w:rsidR="00E02FA5" w:rsidRPr="009C3F0E">
        <w:rPr>
          <w:rFonts w:ascii="Arial" w:hAnsi="Arial" w:cs="Arial"/>
          <w:sz w:val="22"/>
          <w:szCs w:val="22"/>
        </w:rPr>
        <w:t>Human Resources and Remuneration Committee</w:t>
      </w:r>
      <w:r w:rsidRPr="009C3F0E">
        <w:rPr>
          <w:rFonts w:ascii="Arial" w:hAnsi="Arial" w:cs="Arial"/>
          <w:sz w:val="22"/>
          <w:szCs w:val="22"/>
        </w:rPr>
        <w:t xml:space="preserve"> is to assist the Board with discharging its responsibilities as an employer.</w:t>
      </w:r>
      <w:r w:rsidR="00F45E9D" w:rsidRPr="009C3F0E">
        <w:rPr>
          <w:rFonts w:ascii="Arial" w:hAnsi="Arial" w:cs="Arial"/>
          <w:sz w:val="22"/>
          <w:szCs w:val="22"/>
        </w:rPr>
        <w:t xml:space="preserve"> The </w:t>
      </w:r>
      <w:r w:rsidR="00E02FA5" w:rsidRPr="009C3F0E">
        <w:rPr>
          <w:rFonts w:ascii="Arial" w:hAnsi="Arial" w:cs="Arial"/>
          <w:sz w:val="22"/>
          <w:szCs w:val="22"/>
        </w:rPr>
        <w:t>Human Resources and Remuneration Committee</w:t>
      </w:r>
      <w:r w:rsidR="00F45E9D" w:rsidRPr="009C3F0E">
        <w:rPr>
          <w:rFonts w:ascii="Arial" w:hAnsi="Arial" w:cs="Arial"/>
          <w:sz w:val="22"/>
          <w:szCs w:val="22"/>
        </w:rPr>
        <w:t xml:space="preserve"> has an independent role with accountability to both the </w:t>
      </w:r>
      <w:r w:rsidR="0005275E" w:rsidRPr="009C3F0E">
        <w:rPr>
          <w:rFonts w:ascii="Arial" w:hAnsi="Arial" w:cs="Arial"/>
          <w:sz w:val="22"/>
          <w:szCs w:val="22"/>
        </w:rPr>
        <w:t>B</w:t>
      </w:r>
      <w:r w:rsidR="00F45E9D" w:rsidRPr="009C3F0E">
        <w:rPr>
          <w:rFonts w:ascii="Arial" w:hAnsi="Arial" w:cs="Arial"/>
          <w:sz w:val="22"/>
          <w:szCs w:val="22"/>
        </w:rPr>
        <w:t xml:space="preserve">oard and its stakeholder(s). The </w:t>
      </w:r>
      <w:r w:rsidR="00E02FA5" w:rsidRPr="009C3F0E">
        <w:rPr>
          <w:rFonts w:ascii="Arial" w:hAnsi="Arial" w:cs="Arial"/>
          <w:sz w:val="22"/>
          <w:szCs w:val="22"/>
        </w:rPr>
        <w:t>Human Resources and Remuneration Committee</w:t>
      </w:r>
      <w:r w:rsidR="00F45E9D" w:rsidRPr="009C3F0E">
        <w:rPr>
          <w:rFonts w:ascii="Arial" w:hAnsi="Arial" w:cs="Arial"/>
          <w:sz w:val="22"/>
          <w:szCs w:val="22"/>
        </w:rPr>
        <w:t xml:space="preserve"> does not assume the functions of management, which remain the responsibility of the executive directors and other members of senior management.</w:t>
      </w:r>
    </w:p>
    <w:p w:rsidR="005C172E" w:rsidRPr="009C3F0E" w:rsidRDefault="005C172E" w:rsidP="009C3F0E">
      <w:pPr>
        <w:rPr>
          <w:rFonts w:ascii="Arial" w:hAnsi="Arial" w:cs="Arial"/>
          <w:sz w:val="22"/>
          <w:szCs w:val="22"/>
        </w:rPr>
      </w:pPr>
    </w:p>
    <w:p w:rsidR="005C172E" w:rsidRPr="009C3F0E" w:rsidRDefault="005C172E" w:rsidP="009C3F0E">
      <w:pPr>
        <w:numPr>
          <w:ilvl w:val="1"/>
          <w:numId w:val="10"/>
        </w:numPr>
        <w:rPr>
          <w:rFonts w:ascii="Arial" w:hAnsi="Arial" w:cs="Arial"/>
          <w:sz w:val="22"/>
          <w:szCs w:val="22"/>
        </w:rPr>
      </w:pPr>
      <w:r w:rsidRPr="009C3F0E">
        <w:rPr>
          <w:rFonts w:ascii="Arial" w:hAnsi="Arial" w:cs="Arial"/>
          <w:sz w:val="22"/>
          <w:szCs w:val="22"/>
        </w:rPr>
        <w:t xml:space="preserve">The objective of the </w:t>
      </w:r>
      <w:r w:rsidR="00E02FA5" w:rsidRPr="009C3F0E">
        <w:rPr>
          <w:rFonts w:ascii="Arial" w:hAnsi="Arial" w:cs="Arial"/>
          <w:sz w:val="22"/>
          <w:szCs w:val="22"/>
        </w:rPr>
        <w:t>Human Resources and Remuneration Committee</w:t>
      </w:r>
      <w:r w:rsidRPr="009C3F0E">
        <w:rPr>
          <w:rFonts w:ascii="Arial" w:hAnsi="Arial" w:cs="Arial"/>
          <w:sz w:val="22"/>
          <w:szCs w:val="22"/>
        </w:rPr>
        <w:t xml:space="preserve"> is to ensure that the ECB discharges its responsibilities of attraction, learning, development and retention of the required staff competencies.  Its responsibilities can be summarised as:</w:t>
      </w:r>
    </w:p>
    <w:p w:rsidR="005C172E" w:rsidRPr="009C3F0E" w:rsidRDefault="005C172E" w:rsidP="009C3F0E">
      <w:pPr>
        <w:rPr>
          <w:rFonts w:ascii="Arial" w:hAnsi="Arial" w:cs="Arial"/>
          <w:sz w:val="22"/>
          <w:szCs w:val="22"/>
        </w:rPr>
      </w:pPr>
    </w:p>
    <w:p w:rsidR="005C172E" w:rsidRPr="009C3F0E" w:rsidRDefault="005C172E" w:rsidP="00E87BD3">
      <w:pPr>
        <w:numPr>
          <w:ilvl w:val="2"/>
          <w:numId w:val="10"/>
        </w:numPr>
        <w:rPr>
          <w:rFonts w:ascii="Arial" w:hAnsi="Arial" w:cs="Arial"/>
          <w:sz w:val="22"/>
          <w:szCs w:val="22"/>
        </w:rPr>
      </w:pPr>
      <w:r w:rsidRPr="009C3F0E">
        <w:rPr>
          <w:rFonts w:ascii="Arial" w:hAnsi="Arial" w:cs="Arial"/>
          <w:sz w:val="22"/>
          <w:szCs w:val="22"/>
        </w:rPr>
        <w:t xml:space="preserve">Review of any structural changes proposed by management, </w:t>
      </w:r>
    </w:p>
    <w:p w:rsidR="005C172E" w:rsidRPr="009C3F0E" w:rsidRDefault="005C172E" w:rsidP="00E87BD3">
      <w:pPr>
        <w:numPr>
          <w:ilvl w:val="2"/>
          <w:numId w:val="10"/>
        </w:numPr>
        <w:rPr>
          <w:rFonts w:ascii="Arial" w:hAnsi="Arial" w:cs="Arial"/>
          <w:sz w:val="22"/>
          <w:szCs w:val="22"/>
        </w:rPr>
      </w:pPr>
      <w:r w:rsidRPr="009C3F0E">
        <w:rPr>
          <w:rFonts w:ascii="Arial" w:hAnsi="Arial" w:cs="Arial"/>
          <w:sz w:val="22"/>
          <w:szCs w:val="22"/>
        </w:rPr>
        <w:t>Monitoring of all transformation and affirmative action issues,</w:t>
      </w:r>
    </w:p>
    <w:p w:rsidR="005C172E" w:rsidRPr="009C3F0E" w:rsidRDefault="005C172E" w:rsidP="00E87BD3">
      <w:pPr>
        <w:numPr>
          <w:ilvl w:val="2"/>
          <w:numId w:val="10"/>
        </w:numPr>
        <w:rPr>
          <w:rFonts w:ascii="Arial" w:hAnsi="Arial" w:cs="Arial"/>
          <w:sz w:val="22"/>
          <w:szCs w:val="22"/>
        </w:rPr>
      </w:pPr>
      <w:r w:rsidRPr="009C3F0E">
        <w:rPr>
          <w:rFonts w:ascii="Arial" w:hAnsi="Arial" w:cs="Arial"/>
          <w:sz w:val="22"/>
          <w:szCs w:val="22"/>
        </w:rPr>
        <w:t>Consideration of annual salary increases and performance increases for staff below General Managers (increases for GMs and the CEO will be the direct responsibility of the Board with advice from the Committee),</w:t>
      </w:r>
    </w:p>
    <w:p w:rsidR="005C172E" w:rsidRPr="009C3F0E" w:rsidRDefault="005C172E" w:rsidP="00E87BD3">
      <w:pPr>
        <w:numPr>
          <w:ilvl w:val="2"/>
          <w:numId w:val="10"/>
        </w:numPr>
        <w:rPr>
          <w:rFonts w:ascii="Arial" w:hAnsi="Arial" w:cs="Arial"/>
          <w:sz w:val="22"/>
          <w:szCs w:val="22"/>
        </w:rPr>
      </w:pPr>
      <w:r w:rsidRPr="009C3F0E">
        <w:rPr>
          <w:rFonts w:ascii="Arial" w:hAnsi="Arial" w:cs="Arial"/>
          <w:sz w:val="22"/>
          <w:szCs w:val="22"/>
        </w:rPr>
        <w:t xml:space="preserve">Monitoring the effectiveness and applicability of all human resource policies, </w:t>
      </w:r>
    </w:p>
    <w:p w:rsidR="005C172E" w:rsidRPr="009C3F0E" w:rsidRDefault="005C172E" w:rsidP="00E87BD3">
      <w:pPr>
        <w:numPr>
          <w:ilvl w:val="2"/>
          <w:numId w:val="10"/>
        </w:numPr>
        <w:rPr>
          <w:rFonts w:ascii="Arial" w:hAnsi="Arial" w:cs="Arial"/>
          <w:sz w:val="22"/>
          <w:szCs w:val="22"/>
        </w:rPr>
      </w:pPr>
      <w:r w:rsidRPr="009C3F0E">
        <w:rPr>
          <w:rFonts w:ascii="Arial" w:hAnsi="Arial" w:cs="Arial"/>
          <w:sz w:val="22"/>
          <w:szCs w:val="22"/>
        </w:rPr>
        <w:t>Monitoring the skills and training of ECB staff,</w:t>
      </w:r>
    </w:p>
    <w:p w:rsidR="005C172E" w:rsidRPr="009C3F0E" w:rsidRDefault="005C172E" w:rsidP="00E87BD3">
      <w:pPr>
        <w:numPr>
          <w:ilvl w:val="2"/>
          <w:numId w:val="10"/>
        </w:numPr>
        <w:rPr>
          <w:rFonts w:ascii="Arial" w:hAnsi="Arial" w:cs="Arial"/>
          <w:sz w:val="22"/>
          <w:szCs w:val="22"/>
        </w:rPr>
      </w:pPr>
      <w:r w:rsidRPr="009C3F0E">
        <w:rPr>
          <w:rFonts w:ascii="Arial" w:hAnsi="Arial" w:cs="Arial"/>
          <w:sz w:val="22"/>
          <w:szCs w:val="22"/>
        </w:rPr>
        <w:t>Oversight of all labour relations issues,</w:t>
      </w:r>
    </w:p>
    <w:p w:rsidR="00B956D5" w:rsidRPr="009C3F0E" w:rsidRDefault="005C172E" w:rsidP="00E87BD3">
      <w:pPr>
        <w:numPr>
          <w:ilvl w:val="2"/>
          <w:numId w:val="10"/>
        </w:numPr>
        <w:rPr>
          <w:rFonts w:ascii="Arial" w:hAnsi="Arial" w:cs="Arial"/>
          <w:sz w:val="22"/>
          <w:szCs w:val="22"/>
        </w:rPr>
      </w:pPr>
      <w:r w:rsidRPr="009C3F0E">
        <w:rPr>
          <w:rFonts w:ascii="Arial" w:hAnsi="Arial" w:cs="Arial"/>
          <w:sz w:val="22"/>
          <w:szCs w:val="22"/>
        </w:rPr>
        <w:t>Acting as the final appeal mechanism for grievance and disciplinary actions, and</w:t>
      </w:r>
    </w:p>
    <w:p w:rsidR="005C172E" w:rsidRPr="009C3F0E" w:rsidRDefault="005C172E" w:rsidP="00E87BD3">
      <w:pPr>
        <w:numPr>
          <w:ilvl w:val="2"/>
          <w:numId w:val="10"/>
        </w:numPr>
        <w:rPr>
          <w:rFonts w:ascii="Arial" w:hAnsi="Arial" w:cs="Arial"/>
          <w:sz w:val="22"/>
          <w:szCs w:val="22"/>
        </w:rPr>
      </w:pPr>
      <w:r w:rsidRPr="009C3F0E">
        <w:rPr>
          <w:rFonts w:ascii="Arial" w:hAnsi="Arial" w:cs="Arial"/>
          <w:sz w:val="22"/>
          <w:szCs w:val="22"/>
        </w:rPr>
        <w:t>Advising the CEO on the appointment of General Manager</w:t>
      </w:r>
      <w:r w:rsidR="006C7BBE" w:rsidRPr="009C3F0E">
        <w:rPr>
          <w:rFonts w:ascii="Arial" w:hAnsi="Arial" w:cs="Arial"/>
          <w:sz w:val="22"/>
          <w:szCs w:val="22"/>
        </w:rPr>
        <w:t>(s)</w:t>
      </w:r>
      <w:r w:rsidRPr="009C3F0E">
        <w:rPr>
          <w:rFonts w:ascii="Arial" w:hAnsi="Arial" w:cs="Arial"/>
          <w:sz w:val="22"/>
          <w:szCs w:val="22"/>
        </w:rPr>
        <w:t>.</w:t>
      </w:r>
    </w:p>
    <w:p w:rsidR="00B956D5" w:rsidRPr="009C3F0E" w:rsidRDefault="00B956D5" w:rsidP="009C3F0E">
      <w:pPr>
        <w:rPr>
          <w:rFonts w:ascii="Arial" w:hAnsi="Arial" w:cs="Arial"/>
          <w:sz w:val="22"/>
          <w:szCs w:val="22"/>
        </w:rPr>
      </w:pPr>
    </w:p>
    <w:p w:rsidR="005C172E" w:rsidRPr="009C3F0E" w:rsidRDefault="005C172E" w:rsidP="009C3F0E">
      <w:pPr>
        <w:pStyle w:val="Heading4"/>
        <w:numPr>
          <w:ilvl w:val="0"/>
          <w:numId w:val="10"/>
        </w:numPr>
        <w:rPr>
          <w:rFonts w:ascii="Arial" w:hAnsi="Arial" w:cs="Arial"/>
          <w:sz w:val="22"/>
          <w:szCs w:val="22"/>
        </w:rPr>
      </w:pPr>
      <w:r w:rsidRPr="009C3F0E">
        <w:rPr>
          <w:rFonts w:ascii="Arial" w:hAnsi="Arial" w:cs="Arial"/>
          <w:sz w:val="22"/>
          <w:szCs w:val="22"/>
        </w:rPr>
        <w:t>Membership</w:t>
      </w:r>
    </w:p>
    <w:p w:rsidR="005C172E" w:rsidRPr="009C3F0E" w:rsidRDefault="005C172E" w:rsidP="009C3F0E">
      <w:pPr>
        <w:rPr>
          <w:rFonts w:ascii="Arial" w:hAnsi="Arial" w:cs="Arial"/>
          <w:sz w:val="22"/>
          <w:szCs w:val="22"/>
        </w:rPr>
      </w:pPr>
    </w:p>
    <w:p w:rsidR="005C172E" w:rsidRPr="009C3F0E" w:rsidRDefault="005C172E" w:rsidP="009C3F0E">
      <w:pPr>
        <w:numPr>
          <w:ilvl w:val="1"/>
          <w:numId w:val="10"/>
        </w:numPr>
        <w:rPr>
          <w:rFonts w:ascii="Arial" w:hAnsi="Arial" w:cs="Arial"/>
          <w:sz w:val="22"/>
          <w:szCs w:val="22"/>
        </w:rPr>
      </w:pPr>
      <w:r w:rsidRPr="009C3F0E">
        <w:rPr>
          <w:rFonts w:ascii="Arial" w:hAnsi="Arial" w:cs="Arial"/>
          <w:sz w:val="22"/>
          <w:szCs w:val="22"/>
        </w:rPr>
        <w:t xml:space="preserve">The </w:t>
      </w:r>
      <w:r w:rsidR="00E02FA5" w:rsidRPr="009C3F0E">
        <w:rPr>
          <w:rFonts w:ascii="Arial" w:hAnsi="Arial" w:cs="Arial"/>
          <w:sz w:val="22"/>
          <w:szCs w:val="22"/>
        </w:rPr>
        <w:t>Human Resources and Remuneration Committee</w:t>
      </w:r>
      <w:r w:rsidRPr="009C3F0E">
        <w:rPr>
          <w:rFonts w:ascii="Arial" w:hAnsi="Arial" w:cs="Arial"/>
          <w:sz w:val="22"/>
          <w:szCs w:val="22"/>
        </w:rPr>
        <w:t xml:space="preserve"> shall be appointed by the Board and shall consist of </w:t>
      </w:r>
      <w:ins w:id="546" w:author="PricewaterhouseCoopers" w:date="2012-11-16T12:21:00Z">
        <w:r w:rsidR="007F03A7">
          <w:rPr>
            <w:rFonts w:ascii="Arial" w:hAnsi="Arial" w:cs="Arial"/>
            <w:sz w:val="22"/>
            <w:szCs w:val="22"/>
          </w:rPr>
          <w:t xml:space="preserve">at least </w:t>
        </w:r>
      </w:ins>
      <w:ins w:id="547" w:author="PricewaterhouseCoopers" w:date="2012-11-14T15:04:00Z">
        <w:r w:rsidR="00E87BD3">
          <w:rPr>
            <w:rFonts w:ascii="Arial" w:hAnsi="Arial" w:cs="Arial"/>
            <w:sz w:val="22"/>
            <w:szCs w:val="22"/>
          </w:rPr>
          <w:t>three</w:t>
        </w:r>
      </w:ins>
      <w:del w:id="548" w:author="PricewaterhouseCoopers" w:date="2012-11-14T15:04:00Z">
        <w:r w:rsidRPr="009C3F0E" w:rsidDel="00E87BD3">
          <w:rPr>
            <w:rFonts w:ascii="Arial" w:hAnsi="Arial" w:cs="Arial"/>
            <w:sz w:val="22"/>
            <w:szCs w:val="22"/>
          </w:rPr>
          <w:delText>at least two</w:delText>
        </w:r>
      </w:del>
      <w:r w:rsidRPr="009C3F0E">
        <w:rPr>
          <w:rFonts w:ascii="Arial" w:hAnsi="Arial" w:cs="Arial"/>
          <w:sz w:val="22"/>
          <w:szCs w:val="22"/>
        </w:rPr>
        <w:t xml:space="preserve"> members of the Board</w:t>
      </w:r>
      <w:r w:rsidR="008E5327" w:rsidRPr="009C3F0E">
        <w:rPr>
          <w:rFonts w:ascii="Arial" w:hAnsi="Arial" w:cs="Arial"/>
          <w:sz w:val="22"/>
          <w:szCs w:val="22"/>
        </w:rPr>
        <w:t xml:space="preserve"> (who are independent non-executive directors)</w:t>
      </w:r>
      <w:r w:rsidRPr="009C3F0E">
        <w:rPr>
          <w:rFonts w:ascii="Arial" w:hAnsi="Arial" w:cs="Arial"/>
          <w:sz w:val="22"/>
          <w:szCs w:val="22"/>
        </w:rPr>
        <w:t>, and the CEO.</w:t>
      </w:r>
      <w:ins w:id="549" w:author="PricewaterhouseCoopers" w:date="2012-11-16T12:22:00Z">
        <w:r w:rsidR="007F03A7">
          <w:rPr>
            <w:rFonts w:ascii="Arial" w:hAnsi="Arial" w:cs="Arial"/>
            <w:sz w:val="22"/>
            <w:szCs w:val="22"/>
          </w:rPr>
          <w:t xml:space="preserve"> The Manager Human Resources will be co-opted to the Committee.</w:t>
        </w:r>
      </w:ins>
    </w:p>
    <w:p w:rsidR="005C172E" w:rsidRPr="009C3F0E" w:rsidRDefault="005C172E" w:rsidP="009C3F0E">
      <w:pPr>
        <w:rPr>
          <w:rFonts w:ascii="Arial" w:hAnsi="Arial" w:cs="Arial"/>
          <w:sz w:val="22"/>
          <w:szCs w:val="22"/>
        </w:rPr>
      </w:pPr>
    </w:p>
    <w:p w:rsidR="005C172E" w:rsidRPr="009C3F0E" w:rsidRDefault="005C172E" w:rsidP="009C3F0E">
      <w:pPr>
        <w:numPr>
          <w:ilvl w:val="1"/>
          <w:numId w:val="10"/>
        </w:numPr>
        <w:rPr>
          <w:rFonts w:ascii="Arial" w:hAnsi="Arial" w:cs="Arial"/>
          <w:sz w:val="22"/>
          <w:szCs w:val="22"/>
        </w:rPr>
      </w:pPr>
      <w:r w:rsidRPr="009C3F0E">
        <w:rPr>
          <w:rFonts w:ascii="Arial" w:hAnsi="Arial" w:cs="Arial"/>
          <w:sz w:val="22"/>
          <w:szCs w:val="22"/>
        </w:rPr>
        <w:t xml:space="preserve">The </w:t>
      </w:r>
      <w:r w:rsidR="00463C37" w:rsidRPr="009C3F0E">
        <w:rPr>
          <w:rFonts w:ascii="Arial" w:hAnsi="Arial" w:cs="Arial"/>
          <w:sz w:val="22"/>
          <w:szCs w:val="22"/>
        </w:rPr>
        <w:t>Chairperson</w:t>
      </w:r>
      <w:r w:rsidRPr="009C3F0E">
        <w:rPr>
          <w:rFonts w:ascii="Arial" w:hAnsi="Arial" w:cs="Arial"/>
          <w:sz w:val="22"/>
          <w:szCs w:val="22"/>
        </w:rPr>
        <w:t xml:space="preserve"> of the </w:t>
      </w:r>
      <w:r w:rsidR="00E02FA5" w:rsidRPr="009C3F0E">
        <w:rPr>
          <w:rFonts w:ascii="Arial" w:hAnsi="Arial" w:cs="Arial"/>
          <w:sz w:val="22"/>
          <w:szCs w:val="22"/>
        </w:rPr>
        <w:t>Human Resources and Remuneration Committee</w:t>
      </w:r>
      <w:r w:rsidRPr="009C3F0E">
        <w:rPr>
          <w:rFonts w:ascii="Arial" w:hAnsi="Arial" w:cs="Arial"/>
          <w:sz w:val="22"/>
          <w:szCs w:val="22"/>
        </w:rPr>
        <w:t xml:space="preserve"> shall be appointed by the Board and must be a </w:t>
      </w:r>
      <w:r w:rsidR="008E5327" w:rsidRPr="009C3F0E">
        <w:rPr>
          <w:rFonts w:ascii="Arial" w:hAnsi="Arial" w:cs="Arial"/>
          <w:sz w:val="22"/>
          <w:szCs w:val="22"/>
        </w:rPr>
        <w:t xml:space="preserve">non-executive </w:t>
      </w:r>
      <w:r w:rsidRPr="009C3F0E">
        <w:rPr>
          <w:rFonts w:ascii="Arial" w:hAnsi="Arial" w:cs="Arial"/>
          <w:sz w:val="22"/>
          <w:szCs w:val="22"/>
        </w:rPr>
        <w:t>member of the Board.</w:t>
      </w:r>
      <w:ins w:id="550" w:author="PricewaterhouseCoopers" w:date="2012-11-16T12:22:00Z">
        <w:r w:rsidR="007F03A7">
          <w:rPr>
            <w:rFonts w:ascii="Arial" w:hAnsi="Arial" w:cs="Arial"/>
            <w:sz w:val="22"/>
            <w:szCs w:val="22"/>
          </w:rPr>
          <w:t xml:space="preserve"> </w:t>
        </w:r>
      </w:ins>
      <w:ins w:id="551" w:author="PricewaterhouseCoopers" w:date="2012-11-16T12:23:00Z">
        <w:r w:rsidR="007F03A7" w:rsidRPr="007F03A7">
          <w:rPr>
            <w:rFonts w:ascii="Arial" w:hAnsi="Arial" w:cs="Arial"/>
            <w:sz w:val="22"/>
            <w:szCs w:val="22"/>
          </w:rPr>
          <w:t>In the absence of the Chairperson and/or appointed Deputy, the remaining members present shall elect one of them themselves as chairperson of the meeting. The Chairperson of the Board shall not be the chairperson of the Committee.</w:t>
        </w:r>
      </w:ins>
    </w:p>
    <w:p w:rsidR="005C172E" w:rsidRPr="009C3F0E" w:rsidRDefault="005C172E" w:rsidP="009C3F0E">
      <w:pPr>
        <w:rPr>
          <w:rFonts w:ascii="Arial" w:hAnsi="Arial" w:cs="Arial"/>
          <w:sz w:val="22"/>
          <w:szCs w:val="22"/>
        </w:rPr>
      </w:pPr>
    </w:p>
    <w:p w:rsidR="005C172E" w:rsidRPr="009C3F0E" w:rsidRDefault="005C172E" w:rsidP="009C3F0E">
      <w:pPr>
        <w:numPr>
          <w:ilvl w:val="1"/>
          <w:numId w:val="10"/>
        </w:numPr>
        <w:rPr>
          <w:rFonts w:ascii="Arial" w:hAnsi="Arial" w:cs="Arial"/>
          <w:sz w:val="22"/>
          <w:szCs w:val="22"/>
        </w:rPr>
      </w:pPr>
      <w:r w:rsidRPr="009C3F0E">
        <w:rPr>
          <w:rFonts w:ascii="Arial" w:hAnsi="Arial" w:cs="Arial"/>
          <w:sz w:val="22"/>
          <w:szCs w:val="22"/>
        </w:rPr>
        <w:t xml:space="preserve">The quorum of the </w:t>
      </w:r>
      <w:r w:rsidR="00E02FA5" w:rsidRPr="009C3F0E">
        <w:rPr>
          <w:rFonts w:ascii="Arial" w:hAnsi="Arial" w:cs="Arial"/>
          <w:sz w:val="22"/>
          <w:szCs w:val="22"/>
        </w:rPr>
        <w:t>Human Resources and Remuneration Committee</w:t>
      </w:r>
      <w:r w:rsidRPr="009C3F0E">
        <w:rPr>
          <w:rFonts w:ascii="Arial" w:hAnsi="Arial" w:cs="Arial"/>
          <w:sz w:val="22"/>
          <w:szCs w:val="22"/>
        </w:rPr>
        <w:t xml:space="preserve"> shall be two members.</w:t>
      </w:r>
      <w:r w:rsidR="00105257" w:rsidRPr="009C3F0E">
        <w:rPr>
          <w:rFonts w:ascii="Arial" w:hAnsi="Arial" w:cs="Arial"/>
          <w:sz w:val="22"/>
          <w:szCs w:val="22"/>
        </w:rPr>
        <w:t xml:space="preserve"> Individuals in attendance at </w:t>
      </w:r>
      <w:r w:rsidR="00E02FA5" w:rsidRPr="009C3F0E">
        <w:rPr>
          <w:rFonts w:ascii="Arial" w:hAnsi="Arial" w:cs="Arial"/>
          <w:sz w:val="22"/>
          <w:szCs w:val="22"/>
        </w:rPr>
        <w:t>Human Resources and Remuneration Committee</w:t>
      </w:r>
      <w:r w:rsidR="00105257" w:rsidRPr="009C3F0E">
        <w:rPr>
          <w:rFonts w:ascii="Arial" w:hAnsi="Arial" w:cs="Arial"/>
          <w:sz w:val="22"/>
          <w:szCs w:val="22"/>
        </w:rPr>
        <w:t xml:space="preserve"> meetings by invitation may participate in discussions but do not form part of the quorum for the </w:t>
      </w:r>
      <w:r w:rsidR="00E02FA5" w:rsidRPr="009C3F0E">
        <w:rPr>
          <w:rFonts w:ascii="Arial" w:hAnsi="Arial" w:cs="Arial"/>
          <w:sz w:val="22"/>
          <w:szCs w:val="22"/>
        </w:rPr>
        <w:t>Human Resources and Remuneration Committee</w:t>
      </w:r>
      <w:r w:rsidR="00105257" w:rsidRPr="009C3F0E">
        <w:rPr>
          <w:rFonts w:ascii="Arial" w:hAnsi="Arial" w:cs="Arial"/>
          <w:sz w:val="22"/>
          <w:szCs w:val="22"/>
        </w:rPr>
        <w:t xml:space="preserve"> meetings.</w:t>
      </w:r>
    </w:p>
    <w:p w:rsidR="005C172E" w:rsidRPr="009C3F0E" w:rsidDel="00893238" w:rsidRDefault="005C172E" w:rsidP="009C3F0E">
      <w:pPr>
        <w:rPr>
          <w:del w:id="552" w:author="PricewaterhouseCoopers" w:date="2012-11-16T12:34:00Z"/>
          <w:rFonts w:ascii="Arial" w:hAnsi="Arial" w:cs="Arial"/>
          <w:sz w:val="22"/>
          <w:szCs w:val="22"/>
        </w:rPr>
      </w:pPr>
    </w:p>
    <w:p w:rsidR="00B07F81" w:rsidRPr="009C3F0E" w:rsidRDefault="00B07F81" w:rsidP="009C3F0E">
      <w:pPr>
        <w:rPr>
          <w:rFonts w:ascii="Arial" w:hAnsi="Arial" w:cs="Arial"/>
          <w:b/>
          <w:sz w:val="22"/>
          <w:szCs w:val="22"/>
        </w:rPr>
      </w:pPr>
      <w:del w:id="553" w:author="PricewaterhouseCoopers" w:date="2012-11-16T12:34:00Z">
        <w:r w:rsidRPr="009C3F0E" w:rsidDel="00893238">
          <w:rPr>
            <w:rFonts w:ascii="Arial" w:hAnsi="Arial" w:cs="Arial"/>
            <w:sz w:val="22"/>
            <w:szCs w:val="22"/>
          </w:rPr>
          <w:br w:type="page"/>
        </w:r>
      </w:del>
    </w:p>
    <w:p w:rsidR="005C172E" w:rsidRPr="009C3F0E" w:rsidRDefault="005C172E" w:rsidP="009C3F0E">
      <w:pPr>
        <w:pStyle w:val="Heading4"/>
        <w:numPr>
          <w:ilvl w:val="0"/>
          <w:numId w:val="10"/>
        </w:numPr>
        <w:rPr>
          <w:rFonts w:ascii="Arial" w:hAnsi="Arial" w:cs="Arial"/>
          <w:sz w:val="22"/>
          <w:szCs w:val="22"/>
        </w:rPr>
      </w:pPr>
      <w:r w:rsidRPr="009C3F0E">
        <w:rPr>
          <w:rFonts w:ascii="Arial" w:hAnsi="Arial" w:cs="Arial"/>
          <w:sz w:val="22"/>
          <w:szCs w:val="22"/>
        </w:rPr>
        <w:t>Meetings</w:t>
      </w:r>
    </w:p>
    <w:p w:rsidR="005C172E" w:rsidRPr="009C3F0E" w:rsidRDefault="005C172E" w:rsidP="009C3F0E">
      <w:pPr>
        <w:rPr>
          <w:rFonts w:ascii="Arial" w:hAnsi="Arial" w:cs="Arial"/>
          <w:sz w:val="22"/>
          <w:szCs w:val="22"/>
        </w:rPr>
      </w:pPr>
    </w:p>
    <w:p w:rsidR="005C172E" w:rsidRPr="009C3F0E" w:rsidRDefault="005C172E" w:rsidP="009C3F0E">
      <w:pPr>
        <w:numPr>
          <w:ilvl w:val="1"/>
          <w:numId w:val="10"/>
        </w:numPr>
        <w:rPr>
          <w:rFonts w:ascii="Arial" w:hAnsi="Arial" w:cs="Arial"/>
          <w:sz w:val="22"/>
          <w:szCs w:val="22"/>
        </w:rPr>
      </w:pPr>
      <w:r w:rsidRPr="009C3F0E">
        <w:rPr>
          <w:rFonts w:ascii="Arial" w:hAnsi="Arial" w:cs="Arial"/>
          <w:sz w:val="22"/>
          <w:szCs w:val="22"/>
        </w:rPr>
        <w:t>Meetings shall be held not less than four times a year, at least two weeks before a Board Meeting.</w:t>
      </w:r>
      <w:r w:rsidR="000B3663" w:rsidRPr="009C3F0E">
        <w:rPr>
          <w:rFonts w:ascii="Arial" w:hAnsi="Arial" w:cs="Arial"/>
          <w:sz w:val="22"/>
          <w:szCs w:val="22"/>
        </w:rPr>
        <w:t xml:space="preserve"> The length of meetings and the agendas are to be determined in accordance with the annual plan that the </w:t>
      </w:r>
      <w:r w:rsidR="00E02FA5" w:rsidRPr="009C3F0E">
        <w:rPr>
          <w:rFonts w:ascii="Arial" w:hAnsi="Arial" w:cs="Arial"/>
          <w:sz w:val="22"/>
          <w:szCs w:val="22"/>
        </w:rPr>
        <w:t>Human Resources and Remuneration Committee</w:t>
      </w:r>
      <w:r w:rsidR="000B3663" w:rsidRPr="009C3F0E">
        <w:rPr>
          <w:rFonts w:ascii="Arial" w:hAnsi="Arial" w:cs="Arial"/>
          <w:sz w:val="22"/>
          <w:szCs w:val="22"/>
        </w:rPr>
        <w:t xml:space="preserve"> prepared.</w:t>
      </w:r>
    </w:p>
    <w:p w:rsidR="005C172E" w:rsidRPr="009C3F0E" w:rsidRDefault="005C172E" w:rsidP="009C3F0E">
      <w:pPr>
        <w:rPr>
          <w:rFonts w:ascii="Arial" w:hAnsi="Arial" w:cs="Arial"/>
          <w:sz w:val="22"/>
          <w:szCs w:val="22"/>
        </w:rPr>
      </w:pPr>
    </w:p>
    <w:p w:rsidR="005C172E" w:rsidRPr="009C3F0E" w:rsidRDefault="005C172E" w:rsidP="009C3F0E">
      <w:pPr>
        <w:numPr>
          <w:ilvl w:val="1"/>
          <w:numId w:val="10"/>
        </w:numPr>
        <w:rPr>
          <w:rFonts w:ascii="Arial" w:hAnsi="Arial" w:cs="Arial"/>
          <w:sz w:val="22"/>
          <w:szCs w:val="22"/>
        </w:rPr>
      </w:pPr>
      <w:r w:rsidRPr="009C3F0E">
        <w:rPr>
          <w:rFonts w:ascii="Arial" w:hAnsi="Arial" w:cs="Arial"/>
          <w:sz w:val="22"/>
          <w:szCs w:val="22"/>
        </w:rPr>
        <w:t>The CEO or the Human Resources Manager</w:t>
      </w:r>
      <w:r w:rsidR="0047348B" w:rsidRPr="009C3F0E">
        <w:rPr>
          <w:rFonts w:ascii="Arial" w:hAnsi="Arial" w:cs="Arial"/>
          <w:sz w:val="22"/>
          <w:szCs w:val="22"/>
        </w:rPr>
        <w:t xml:space="preserve">, with approval of the Chairperson, </w:t>
      </w:r>
      <w:r w:rsidRPr="009C3F0E">
        <w:rPr>
          <w:rFonts w:ascii="Arial" w:hAnsi="Arial" w:cs="Arial"/>
          <w:sz w:val="22"/>
          <w:szCs w:val="22"/>
        </w:rPr>
        <w:t>may request a meeting if they consider it necessary.</w:t>
      </w:r>
    </w:p>
    <w:p w:rsidR="005C172E" w:rsidRPr="009C3F0E" w:rsidRDefault="005C172E" w:rsidP="009C3F0E">
      <w:pPr>
        <w:rPr>
          <w:rFonts w:ascii="Arial" w:hAnsi="Arial" w:cs="Arial"/>
          <w:sz w:val="22"/>
          <w:szCs w:val="22"/>
        </w:rPr>
      </w:pPr>
    </w:p>
    <w:p w:rsidR="005C172E" w:rsidRPr="009C3F0E" w:rsidRDefault="005C172E" w:rsidP="009C3F0E">
      <w:pPr>
        <w:numPr>
          <w:ilvl w:val="1"/>
          <w:numId w:val="10"/>
        </w:numPr>
        <w:rPr>
          <w:rFonts w:ascii="Arial" w:hAnsi="Arial" w:cs="Arial"/>
          <w:sz w:val="22"/>
          <w:szCs w:val="22"/>
        </w:rPr>
      </w:pPr>
      <w:r w:rsidRPr="009C3F0E">
        <w:rPr>
          <w:rFonts w:ascii="Arial" w:hAnsi="Arial" w:cs="Arial"/>
          <w:sz w:val="22"/>
          <w:szCs w:val="22"/>
        </w:rPr>
        <w:t>The General Manager Administration and Finance, as well as the Human Resources Manager</w:t>
      </w:r>
      <w:r w:rsidR="00B956D5" w:rsidRPr="009C3F0E">
        <w:rPr>
          <w:rFonts w:ascii="Arial" w:hAnsi="Arial" w:cs="Arial"/>
          <w:sz w:val="22"/>
          <w:szCs w:val="22"/>
        </w:rPr>
        <w:t>,</w:t>
      </w:r>
      <w:r w:rsidRPr="009C3F0E">
        <w:rPr>
          <w:rFonts w:ascii="Arial" w:hAnsi="Arial" w:cs="Arial"/>
          <w:sz w:val="22"/>
          <w:szCs w:val="22"/>
        </w:rPr>
        <w:t xml:space="preserve"> should attend the meetings in a non-voting capacity.</w:t>
      </w:r>
    </w:p>
    <w:p w:rsidR="005C172E" w:rsidRPr="009C3F0E" w:rsidRDefault="005C172E" w:rsidP="009C3F0E">
      <w:pPr>
        <w:rPr>
          <w:rFonts w:ascii="Arial" w:hAnsi="Arial" w:cs="Arial"/>
          <w:sz w:val="22"/>
          <w:szCs w:val="22"/>
        </w:rPr>
      </w:pPr>
    </w:p>
    <w:p w:rsidR="005C172E" w:rsidRPr="009C3F0E" w:rsidRDefault="005C172E" w:rsidP="009C3F0E">
      <w:pPr>
        <w:numPr>
          <w:ilvl w:val="1"/>
          <w:numId w:val="10"/>
        </w:numPr>
        <w:rPr>
          <w:rFonts w:ascii="Arial" w:hAnsi="Arial" w:cs="Arial"/>
          <w:sz w:val="22"/>
          <w:szCs w:val="22"/>
        </w:rPr>
      </w:pPr>
      <w:r w:rsidRPr="009C3F0E">
        <w:rPr>
          <w:rFonts w:ascii="Arial" w:hAnsi="Arial" w:cs="Arial"/>
          <w:sz w:val="22"/>
          <w:szCs w:val="22"/>
        </w:rPr>
        <w:t>At least once a year, the Committee shall meet with the Staff Representative with no other Board Members or staff present.  Similarly, at least once a year, the Committee should meet with the Human Resources Manager with no other Board Members or staff present.</w:t>
      </w:r>
    </w:p>
    <w:p w:rsidR="005C172E" w:rsidRPr="009C3F0E" w:rsidRDefault="005C172E" w:rsidP="009C3F0E">
      <w:pPr>
        <w:rPr>
          <w:rFonts w:ascii="Arial" w:hAnsi="Arial" w:cs="Arial"/>
          <w:sz w:val="22"/>
          <w:szCs w:val="22"/>
        </w:rPr>
      </w:pPr>
    </w:p>
    <w:p w:rsidR="005C172E" w:rsidRPr="009C3F0E" w:rsidRDefault="005C172E" w:rsidP="009C3F0E">
      <w:pPr>
        <w:numPr>
          <w:ilvl w:val="1"/>
          <w:numId w:val="10"/>
        </w:numPr>
        <w:rPr>
          <w:rFonts w:ascii="Arial" w:hAnsi="Arial" w:cs="Arial"/>
          <w:sz w:val="22"/>
          <w:szCs w:val="22"/>
        </w:rPr>
      </w:pPr>
      <w:r w:rsidRPr="009C3F0E">
        <w:rPr>
          <w:rFonts w:ascii="Arial" w:hAnsi="Arial" w:cs="Arial"/>
          <w:sz w:val="22"/>
          <w:szCs w:val="22"/>
        </w:rPr>
        <w:t xml:space="preserve">The Board Secretary shall be the Secretary of the </w:t>
      </w:r>
      <w:r w:rsidR="00E02FA5" w:rsidRPr="009C3F0E">
        <w:rPr>
          <w:rFonts w:ascii="Arial" w:hAnsi="Arial" w:cs="Arial"/>
          <w:sz w:val="22"/>
          <w:szCs w:val="22"/>
        </w:rPr>
        <w:t>Human Resources and Remuneration Committee</w:t>
      </w:r>
      <w:r w:rsidRPr="009C3F0E">
        <w:rPr>
          <w:rFonts w:ascii="Arial" w:hAnsi="Arial" w:cs="Arial"/>
          <w:sz w:val="22"/>
          <w:szCs w:val="22"/>
        </w:rPr>
        <w:t>.</w:t>
      </w:r>
    </w:p>
    <w:p w:rsidR="005C172E" w:rsidRPr="009C3F0E" w:rsidRDefault="005C172E" w:rsidP="009C3F0E">
      <w:pPr>
        <w:rPr>
          <w:rFonts w:ascii="Arial" w:hAnsi="Arial" w:cs="Arial"/>
          <w:sz w:val="22"/>
          <w:szCs w:val="22"/>
        </w:rPr>
      </w:pPr>
    </w:p>
    <w:p w:rsidR="005C172E" w:rsidRPr="009C3F0E" w:rsidRDefault="00FD21A7" w:rsidP="009C3F0E">
      <w:pPr>
        <w:numPr>
          <w:ilvl w:val="1"/>
          <w:numId w:val="10"/>
        </w:numPr>
        <w:rPr>
          <w:rFonts w:ascii="Arial" w:hAnsi="Arial" w:cs="Arial"/>
          <w:sz w:val="22"/>
          <w:szCs w:val="22"/>
        </w:rPr>
      </w:pPr>
      <w:r w:rsidRPr="009C3F0E">
        <w:rPr>
          <w:rFonts w:ascii="Arial" w:hAnsi="Arial" w:cs="Arial"/>
          <w:sz w:val="22"/>
          <w:szCs w:val="22"/>
        </w:rPr>
        <w:t xml:space="preserve">The detailed </w:t>
      </w:r>
      <w:r w:rsidR="00B956D5" w:rsidRPr="009C3F0E">
        <w:rPr>
          <w:rFonts w:ascii="Arial" w:hAnsi="Arial" w:cs="Arial"/>
          <w:sz w:val="22"/>
          <w:szCs w:val="22"/>
        </w:rPr>
        <w:t>a</w:t>
      </w:r>
      <w:r w:rsidRPr="009C3F0E">
        <w:rPr>
          <w:rFonts w:ascii="Arial" w:hAnsi="Arial" w:cs="Arial"/>
          <w:sz w:val="22"/>
          <w:szCs w:val="22"/>
        </w:rPr>
        <w:t xml:space="preserve">gendas (together with the supporting documentation) must be circulated to all Board </w:t>
      </w:r>
      <w:r w:rsidR="0005275E" w:rsidRPr="009C3F0E">
        <w:rPr>
          <w:rFonts w:ascii="Arial" w:hAnsi="Arial" w:cs="Arial"/>
          <w:sz w:val="22"/>
          <w:szCs w:val="22"/>
        </w:rPr>
        <w:t>m</w:t>
      </w:r>
      <w:r w:rsidRPr="009C3F0E">
        <w:rPr>
          <w:rFonts w:ascii="Arial" w:hAnsi="Arial" w:cs="Arial"/>
          <w:sz w:val="22"/>
          <w:szCs w:val="22"/>
        </w:rPr>
        <w:t xml:space="preserve">embers at least one week prior to each meeting. Detailed agendas must be circulated to all General Managers at least one week prior to the meetings. </w:t>
      </w:r>
      <w:r w:rsidR="00E02FA5" w:rsidRPr="009C3F0E">
        <w:rPr>
          <w:rFonts w:ascii="Arial" w:hAnsi="Arial" w:cs="Arial"/>
          <w:sz w:val="22"/>
          <w:szCs w:val="22"/>
        </w:rPr>
        <w:t>Human Resources and Remuneration Committee</w:t>
      </w:r>
      <w:r w:rsidRPr="009C3F0E">
        <w:rPr>
          <w:rFonts w:ascii="Arial" w:hAnsi="Arial" w:cs="Arial"/>
          <w:sz w:val="22"/>
          <w:szCs w:val="22"/>
        </w:rPr>
        <w:t xml:space="preserve"> members must be fully prepared for Committee meetings in order to provide appropriate and constructive input on matters discussed.</w:t>
      </w:r>
    </w:p>
    <w:p w:rsidR="005C172E" w:rsidRPr="009C3F0E" w:rsidRDefault="005C172E" w:rsidP="009C3F0E">
      <w:pPr>
        <w:rPr>
          <w:rFonts w:ascii="Arial" w:hAnsi="Arial" w:cs="Arial"/>
          <w:sz w:val="22"/>
          <w:szCs w:val="22"/>
        </w:rPr>
      </w:pPr>
    </w:p>
    <w:p w:rsidR="005C172E" w:rsidRPr="009C3F0E" w:rsidRDefault="004D442A" w:rsidP="009C3F0E">
      <w:pPr>
        <w:numPr>
          <w:ilvl w:val="1"/>
          <w:numId w:val="10"/>
        </w:numPr>
        <w:rPr>
          <w:rFonts w:ascii="Arial" w:hAnsi="Arial" w:cs="Arial"/>
          <w:sz w:val="22"/>
          <w:szCs w:val="22"/>
        </w:rPr>
      </w:pPr>
      <w:r w:rsidRPr="009C3F0E">
        <w:rPr>
          <w:rFonts w:ascii="Arial" w:hAnsi="Arial" w:cs="Arial"/>
          <w:sz w:val="22"/>
          <w:szCs w:val="22"/>
        </w:rPr>
        <w:t xml:space="preserve">Minutes of the meetings of the </w:t>
      </w:r>
      <w:r w:rsidR="00E02FA5" w:rsidRPr="009C3F0E">
        <w:rPr>
          <w:rFonts w:ascii="Arial" w:hAnsi="Arial" w:cs="Arial"/>
          <w:sz w:val="22"/>
          <w:szCs w:val="22"/>
        </w:rPr>
        <w:t>Human Resources and Remuneration Committee</w:t>
      </w:r>
      <w:r w:rsidRPr="009C3F0E">
        <w:rPr>
          <w:rFonts w:ascii="Arial" w:hAnsi="Arial" w:cs="Arial"/>
          <w:sz w:val="22"/>
          <w:szCs w:val="22"/>
        </w:rPr>
        <w:t xml:space="preserve"> must be completed within two weeks after the meetings and circulated to the Chairperson and members of the </w:t>
      </w:r>
      <w:r w:rsidR="00E02FA5" w:rsidRPr="009C3F0E">
        <w:rPr>
          <w:rFonts w:ascii="Arial" w:hAnsi="Arial" w:cs="Arial"/>
          <w:sz w:val="22"/>
          <w:szCs w:val="22"/>
        </w:rPr>
        <w:t>Human Resources and Remuneration Committee</w:t>
      </w:r>
      <w:r w:rsidRPr="009C3F0E">
        <w:rPr>
          <w:rFonts w:ascii="Arial" w:hAnsi="Arial" w:cs="Arial"/>
          <w:sz w:val="22"/>
          <w:szCs w:val="22"/>
        </w:rPr>
        <w:t xml:space="preserve">. The minutes must be formally approved by the </w:t>
      </w:r>
      <w:r w:rsidR="00E02FA5" w:rsidRPr="009C3F0E">
        <w:rPr>
          <w:rFonts w:ascii="Arial" w:hAnsi="Arial" w:cs="Arial"/>
          <w:sz w:val="22"/>
          <w:szCs w:val="22"/>
        </w:rPr>
        <w:t>Human Resources and Remuneration Committee</w:t>
      </w:r>
      <w:r w:rsidRPr="009C3F0E">
        <w:rPr>
          <w:rFonts w:ascii="Arial" w:hAnsi="Arial" w:cs="Arial"/>
          <w:sz w:val="22"/>
          <w:szCs w:val="22"/>
        </w:rPr>
        <w:t xml:space="preserve"> at its next scheduled meeting.</w:t>
      </w:r>
    </w:p>
    <w:p w:rsidR="005C172E" w:rsidRPr="009C3F0E" w:rsidRDefault="005C172E" w:rsidP="009C3F0E">
      <w:pPr>
        <w:rPr>
          <w:rFonts w:ascii="Arial" w:hAnsi="Arial" w:cs="Arial"/>
          <w:sz w:val="22"/>
          <w:szCs w:val="22"/>
        </w:rPr>
      </w:pPr>
    </w:p>
    <w:p w:rsidR="005C172E" w:rsidRPr="009C3F0E" w:rsidRDefault="005C172E" w:rsidP="009C3F0E">
      <w:pPr>
        <w:pStyle w:val="Heading4"/>
        <w:numPr>
          <w:ilvl w:val="0"/>
          <w:numId w:val="10"/>
        </w:numPr>
        <w:rPr>
          <w:rFonts w:ascii="Arial" w:hAnsi="Arial" w:cs="Arial"/>
          <w:sz w:val="22"/>
          <w:szCs w:val="22"/>
        </w:rPr>
      </w:pPr>
      <w:r w:rsidRPr="009C3F0E">
        <w:rPr>
          <w:rFonts w:ascii="Arial" w:hAnsi="Arial" w:cs="Arial"/>
          <w:sz w:val="22"/>
          <w:szCs w:val="22"/>
        </w:rPr>
        <w:t>Authority</w:t>
      </w:r>
    </w:p>
    <w:p w:rsidR="005C172E" w:rsidRPr="009C3F0E" w:rsidRDefault="005C172E" w:rsidP="009C3F0E">
      <w:pPr>
        <w:rPr>
          <w:rFonts w:ascii="Arial" w:hAnsi="Arial" w:cs="Arial"/>
          <w:sz w:val="22"/>
          <w:szCs w:val="22"/>
        </w:rPr>
      </w:pPr>
    </w:p>
    <w:p w:rsidR="005C172E" w:rsidRPr="009C3F0E" w:rsidRDefault="005C172E" w:rsidP="009C3F0E">
      <w:pPr>
        <w:numPr>
          <w:ilvl w:val="1"/>
          <w:numId w:val="10"/>
        </w:numPr>
        <w:rPr>
          <w:rFonts w:ascii="Arial" w:hAnsi="Arial" w:cs="Arial"/>
          <w:sz w:val="22"/>
          <w:szCs w:val="22"/>
        </w:rPr>
      </w:pPr>
      <w:r w:rsidRPr="009C3F0E">
        <w:rPr>
          <w:rFonts w:ascii="Arial" w:hAnsi="Arial" w:cs="Arial"/>
          <w:sz w:val="22"/>
          <w:szCs w:val="22"/>
        </w:rPr>
        <w:t xml:space="preserve">The </w:t>
      </w:r>
      <w:r w:rsidR="00E02FA5" w:rsidRPr="009C3F0E">
        <w:rPr>
          <w:rFonts w:ascii="Arial" w:hAnsi="Arial" w:cs="Arial"/>
          <w:sz w:val="22"/>
          <w:szCs w:val="22"/>
        </w:rPr>
        <w:t>Human Resources and Remuneration Committee</w:t>
      </w:r>
      <w:r w:rsidRPr="009C3F0E">
        <w:rPr>
          <w:rFonts w:ascii="Arial" w:hAnsi="Arial" w:cs="Arial"/>
          <w:sz w:val="22"/>
          <w:szCs w:val="22"/>
        </w:rPr>
        <w:t xml:space="preserve"> is authorised by the Board to:</w:t>
      </w:r>
    </w:p>
    <w:p w:rsidR="005C172E" w:rsidRPr="009C3F0E" w:rsidRDefault="005C172E" w:rsidP="009C3F0E">
      <w:pPr>
        <w:rPr>
          <w:rFonts w:ascii="Arial" w:hAnsi="Arial" w:cs="Arial"/>
          <w:sz w:val="22"/>
          <w:szCs w:val="22"/>
        </w:rPr>
      </w:pPr>
    </w:p>
    <w:p w:rsidR="005C172E" w:rsidRPr="009C3F0E" w:rsidRDefault="005C172E" w:rsidP="00E87BD3">
      <w:pPr>
        <w:numPr>
          <w:ilvl w:val="2"/>
          <w:numId w:val="10"/>
        </w:numPr>
        <w:rPr>
          <w:rFonts w:ascii="Arial" w:hAnsi="Arial" w:cs="Arial"/>
          <w:sz w:val="22"/>
          <w:szCs w:val="22"/>
        </w:rPr>
      </w:pPr>
      <w:r w:rsidRPr="009C3F0E">
        <w:rPr>
          <w:rFonts w:ascii="Arial" w:hAnsi="Arial" w:cs="Arial"/>
          <w:sz w:val="22"/>
          <w:szCs w:val="22"/>
        </w:rPr>
        <w:t>Investigate any activity within its terms of reference,</w:t>
      </w:r>
    </w:p>
    <w:p w:rsidR="005C172E" w:rsidRPr="009C3F0E" w:rsidRDefault="005C172E" w:rsidP="00E87BD3">
      <w:pPr>
        <w:numPr>
          <w:ilvl w:val="2"/>
          <w:numId w:val="10"/>
        </w:numPr>
        <w:rPr>
          <w:rFonts w:ascii="Arial" w:hAnsi="Arial" w:cs="Arial"/>
          <w:sz w:val="22"/>
          <w:szCs w:val="22"/>
        </w:rPr>
      </w:pPr>
      <w:r w:rsidRPr="009C3F0E">
        <w:rPr>
          <w:rFonts w:ascii="Arial" w:hAnsi="Arial" w:cs="Arial"/>
          <w:sz w:val="22"/>
          <w:szCs w:val="22"/>
        </w:rPr>
        <w:t xml:space="preserve">Seek any information it requires from any employee, </w:t>
      </w:r>
    </w:p>
    <w:p w:rsidR="005C172E" w:rsidRPr="009C3F0E" w:rsidRDefault="005C172E" w:rsidP="00E87BD3">
      <w:pPr>
        <w:numPr>
          <w:ilvl w:val="2"/>
          <w:numId w:val="10"/>
        </w:numPr>
        <w:rPr>
          <w:rFonts w:ascii="Arial" w:hAnsi="Arial" w:cs="Arial"/>
          <w:sz w:val="22"/>
          <w:szCs w:val="22"/>
        </w:rPr>
      </w:pPr>
      <w:r w:rsidRPr="009C3F0E">
        <w:rPr>
          <w:rFonts w:ascii="Arial" w:hAnsi="Arial" w:cs="Arial"/>
          <w:sz w:val="22"/>
          <w:szCs w:val="22"/>
        </w:rPr>
        <w:t xml:space="preserve">Obtain outside legal or other independent professional advice within the Committee’s approved budget allocation, and </w:t>
      </w:r>
    </w:p>
    <w:p w:rsidR="005C172E" w:rsidRPr="009C3F0E" w:rsidRDefault="005C172E" w:rsidP="00E87BD3">
      <w:pPr>
        <w:numPr>
          <w:ilvl w:val="2"/>
          <w:numId w:val="10"/>
        </w:numPr>
        <w:rPr>
          <w:rFonts w:ascii="Arial" w:hAnsi="Arial" w:cs="Arial"/>
          <w:sz w:val="22"/>
          <w:szCs w:val="22"/>
        </w:rPr>
      </w:pPr>
      <w:r w:rsidRPr="009C3F0E">
        <w:rPr>
          <w:rFonts w:ascii="Arial" w:hAnsi="Arial" w:cs="Arial"/>
          <w:sz w:val="22"/>
          <w:szCs w:val="22"/>
        </w:rPr>
        <w:t>Secure the attendance of outsiders with relevant experience and expertise if it considers it necessary.</w:t>
      </w:r>
    </w:p>
    <w:p w:rsidR="005C172E" w:rsidRPr="009C3F0E" w:rsidRDefault="005C172E" w:rsidP="009C3F0E">
      <w:pPr>
        <w:rPr>
          <w:rFonts w:ascii="Arial" w:hAnsi="Arial" w:cs="Arial"/>
          <w:sz w:val="22"/>
          <w:szCs w:val="22"/>
        </w:rPr>
      </w:pPr>
    </w:p>
    <w:p w:rsidR="005C172E" w:rsidRPr="009C3F0E" w:rsidRDefault="005C172E" w:rsidP="009C3F0E">
      <w:pPr>
        <w:pStyle w:val="Heading4"/>
        <w:numPr>
          <w:ilvl w:val="0"/>
          <w:numId w:val="10"/>
        </w:numPr>
        <w:rPr>
          <w:rFonts w:ascii="Arial" w:hAnsi="Arial" w:cs="Arial"/>
          <w:sz w:val="22"/>
          <w:szCs w:val="22"/>
        </w:rPr>
      </w:pPr>
      <w:r w:rsidRPr="009C3F0E">
        <w:rPr>
          <w:rFonts w:ascii="Arial" w:hAnsi="Arial" w:cs="Arial"/>
          <w:sz w:val="22"/>
          <w:szCs w:val="22"/>
        </w:rPr>
        <w:t>Duties</w:t>
      </w:r>
      <w:r w:rsidR="00B956D5" w:rsidRPr="009C3F0E">
        <w:rPr>
          <w:rFonts w:ascii="Arial" w:hAnsi="Arial" w:cs="Arial"/>
          <w:sz w:val="22"/>
          <w:szCs w:val="22"/>
        </w:rPr>
        <w:t>/Responsibilities</w:t>
      </w:r>
    </w:p>
    <w:p w:rsidR="005C172E" w:rsidRPr="009C3F0E" w:rsidRDefault="005C172E" w:rsidP="009C3F0E">
      <w:pPr>
        <w:rPr>
          <w:rFonts w:ascii="Arial" w:hAnsi="Arial" w:cs="Arial"/>
          <w:sz w:val="22"/>
          <w:szCs w:val="22"/>
        </w:rPr>
      </w:pPr>
    </w:p>
    <w:p w:rsidR="005C172E" w:rsidRPr="009C3F0E" w:rsidRDefault="005C172E" w:rsidP="009C3F0E">
      <w:pPr>
        <w:numPr>
          <w:ilvl w:val="1"/>
          <w:numId w:val="10"/>
        </w:numPr>
        <w:rPr>
          <w:rFonts w:ascii="Arial" w:hAnsi="Arial" w:cs="Arial"/>
          <w:sz w:val="22"/>
          <w:szCs w:val="22"/>
        </w:rPr>
      </w:pPr>
      <w:r w:rsidRPr="009C3F0E">
        <w:rPr>
          <w:rFonts w:ascii="Arial" w:hAnsi="Arial" w:cs="Arial"/>
          <w:sz w:val="22"/>
          <w:szCs w:val="22"/>
        </w:rPr>
        <w:t>The duties</w:t>
      </w:r>
      <w:r w:rsidR="00B956D5" w:rsidRPr="009C3F0E">
        <w:rPr>
          <w:rFonts w:ascii="Arial" w:hAnsi="Arial" w:cs="Arial"/>
          <w:sz w:val="22"/>
          <w:szCs w:val="22"/>
        </w:rPr>
        <w:t>/responsibilities</w:t>
      </w:r>
      <w:r w:rsidRPr="009C3F0E">
        <w:rPr>
          <w:rFonts w:ascii="Arial" w:hAnsi="Arial" w:cs="Arial"/>
          <w:sz w:val="22"/>
          <w:szCs w:val="22"/>
        </w:rPr>
        <w:t xml:space="preserve"> of the </w:t>
      </w:r>
      <w:r w:rsidR="00E02FA5" w:rsidRPr="009C3F0E">
        <w:rPr>
          <w:rFonts w:ascii="Arial" w:hAnsi="Arial" w:cs="Arial"/>
          <w:sz w:val="22"/>
          <w:szCs w:val="22"/>
        </w:rPr>
        <w:t>Human Resources and Remuneration Committee</w:t>
      </w:r>
      <w:r w:rsidRPr="009C3F0E">
        <w:rPr>
          <w:rFonts w:ascii="Arial" w:hAnsi="Arial" w:cs="Arial"/>
          <w:sz w:val="22"/>
          <w:szCs w:val="22"/>
        </w:rPr>
        <w:t xml:space="preserve"> shall be:</w:t>
      </w:r>
    </w:p>
    <w:p w:rsidR="005C172E" w:rsidRPr="009C3F0E" w:rsidRDefault="005C172E" w:rsidP="009C3F0E">
      <w:pPr>
        <w:rPr>
          <w:rFonts w:ascii="Arial" w:hAnsi="Arial" w:cs="Arial"/>
          <w:sz w:val="22"/>
          <w:szCs w:val="22"/>
        </w:rPr>
      </w:pPr>
    </w:p>
    <w:p w:rsidR="00CD0C8E" w:rsidRDefault="00CD0C8E" w:rsidP="009C3F0E">
      <w:pPr>
        <w:numPr>
          <w:ilvl w:val="2"/>
          <w:numId w:val="10"/>
        </w:numPr>
        <w:rPr>
          <w:ins w:id="554" w:author="PricewaterhouseCoopers" w:date="2012-11-16T12:26:00Z"/>
          <w:rFonts w:ascii="Arial" w:hAnsi="Arial" w:cs="Arial"/>
          <w:sz w:val="22"/>
          <w:szCs w:val="22"/>
        </w:rPr>
      </w:pPr>
      <w:ins w:id="555" w:author="PricewaterhouseCoopers" w:date="2012-11-16T12:26:00Z">
        <w:r w:rsidRPr="00CD0C8E">
          <w:rPr>
            <w:rFonts w:ascii="Arial" w:hAnsi="Arial" w:cs="Arial"/>
            <w:sz w:val="22"/>
            <w:szCs w:val="22"/>
          </w:rPr>
          <w:t>To determine and agree with the Board the framework or broad policy for the remuneration of the CEO and such other members of the Executive Committee as it is designated to consider. No member or Executive Manager shall be involved in decisions pertaining to their own remuneration;</w:t>
        </w:r>
      </w:ins>
    </w:p>
    <w:p w:rsidR="005C172E" w:rsidRPr="009C3F0E" w:rsidRDefault="005C172E" w:rsidP="009C3F0E">
      <w:pPr>
        <w:numPr>
          <w:ilvl w:val="2"/>
          <w:numId w:val="10"/>
        </w:numPr>
        <w:rPr>
          <w:rFonts w:ascii="Arial" w:hAnsi="Arial" w:cs="Arial"/>
          <w:sz w:val="22"/>
          <w:szCs w:val="22"/>
        </w:rPr>
      </w:pPr>
      <w:r w:rsidRPr="009C3F0E">
        <w:rPr>
          <w:rFonts w:ascii="Arial" w:hAnsi="Arial" w:cs="Arial"/>
          <w:sz w:val="22"/>
          <w:szCs w:val="22"/>
        </w:rPr>
        <w:lastRenderedPageBreak/>
        <w:t xml:space="preserve">To consider all issues in connection with the appointment and initial remuneration of General Managers, and to </w:t>
      </w:r>
      <w:r w:rsidR="00F169DE">
        <w:rPr>
          <w:rFonts w:ascii="Arial" w:hAnsi="Arial" w:cs="Arial"/>
          <w:sz w:val="22"/>
          <w:szCs w:val="22"/>
        </w:rPr>
        <w:t xml:space="preserve">make </w:t>
      </w:r>
      <w:r w:rsidRPr="009C3F0E">
        <w:rPr>
          <w:rFonts w:ascii="Arial" w:hAnsi="Arial" w:cs="Arial"/>
          <w:sz w:val="22"/>
          <w:szCs w:val="22"/>
        </w:rPr>
        <w:t>recommend</w:t>
      </w:r>
      <w:r w:rsidR="00F169DE">
        <w:rPr>
          <w:rFonts w:ascii="Arial" w:hAnsi="Arial" w:cs="Arial"/>
          <w:sz w:val="22"/>
          <w:szCs w:val="22"/>
        </w:rPr>
        <w:t>ations</w:t>
      </w:r>
      <w:r w:rsidRPr="009C3F0E">
        <w:rPr>
          <w:rFonts w:ascii="Arial" w:hAnsi="Arial" w:cs="Arial"/>
          <w:sz w:val="22"/>
          <w:szCs w:val="22"/>
        </w:rPr>
        <w:t xml:space="preserve"> to the Board thereon.</w:t>
      </w:r>
    </w:p>
    <w:p w:rsidR="005C172E" w:rsidRPr="009C3F0E" w:rsidRDefault="005C172E" w:rsidP="009C3F0E">
      <w:pPr>
        <w:rPr>
          <w:rFonts w:ascii="Arial" w:hAnsi="Arial" w:cs="Arial"/>
          <w:sz w:val="22"/>
          <w:szCs w:val="22"/>
        </w:rPr>
      </w:pPr>
    </w:p>
    <w:p w:rsidR="005C172E" w:rsidRPr="009C3F0E" w:rsidRDefault="005C172E" w:rsidP="009C3F0E">
      <w:pPr>
        <w:numPr>
          <w:ilvl w:val="2"/>
          <w:numId w:val="10"/>
        </w:numPr>
        <w:rPr>
          <w:rFonts w:ascii="Arial" w:hAnsi="Arial" w:cs="Arial"/>
          <w:sz w:val="22"/>
          <w:szCs w:val="22"/>
        </w:rPr>
      </w:pPr>
      <w:r w:rsidRPr="009C3F0E">
        <w:rPr>
          <w:rFonts w:ascii="Arial" w:hAnsi="Arial" w:cs="Arial"/>
          <w:sz w:val="22"/>
          <w:szCs w:val="22"/>
        </w:rPr>
        <w:t xml:space="preserve">To review any changes to the structure of the ECB organisation proposed by management and </w:t>
      </w:r>
      <w:r w:rsidR="00F169DE">
        <w:rPr>
          <w:rFonts w:ascii="Arial" w:hAnsi="Arial" w:cs="Arial"/>
          <w:sz w:val="22"/>
          <w:szCs w:val="22"/>
        </w:rPr>
        <w:t xml:space="preserve">make </w:t>
      </w:r>
      <w:r w:rsidRPr="009C3F0E">
        <w:rPr>
          <w:rFonts w:ascii="Arial" w:hAnsi="Arial" w:cs="Arial"/>
          <w:sz w:val="22"/>
          <w:szCs w:val="22"/>
        </w:rPr>
        <w:t>recommend</w:t>
      </w:r>
      <w:r w:rsidR="00F169DE">
        <w:rPr>
          <w:rFonts w:ascii="Arial" w:hAnsi="Arial" w:cs="Arial"/>
          <w:sz w:val="22"/>
          <w:szCs w:val="22"/>
        </w:rPr>
        <w:t>ations</w:t>
      </w:r>
      <w:r w:rsidRPr="009C3F0E">
        <w:rPr>
          <w:rFonts w:ascii="Arial" w:hAnsi="Arial" w:cs="Arial"/>
          <w:sz w:val="22"/>
          <w:szCs w:val="22"/>
        </w:rPr>
        <w:t xml:space="preserve"> to the Board thereon.</w:t>
      </w:r>
    </w:p>
    <w:p w:rsidR="005C172E" w:rsidRPr="009C3F0E" w:rsidRDefault="005C172E" w:rsidP="009C3F0E">
      <w:pPr>
        <w:numPr>
          <w:ilvl w:val="2"/>
          <w:numId w:val="10"/>
        </w:numPr>
        <w:rPr>
          <w:rFonts w:ascii="Arial" w:hAnsi="Arial" w:cs="Arial"/>
          <w:sz w:val="22"/>
          <w:szCs w:val="22"/>
        </w:rPr>
      </w:pPr>
      <w:r w:rsidRPr="009C3F0E">
        <w:rPr>
          <w:rFonts w:ascii="Arial" w:hAnsi="Arial" w:cs="Arial"/>
          <w:sz w:val="22"/>
          <w:szCs w:val="22"/>
        </w:rPr>
        <w:t>To monitor and oversee all transformation and affirmative action issues.</w:t>
      </w:r>
    </w:p>
    <w:p w:rsidR="005C172E" w:rsidRPr="009C3F0E" w:rsidRDefault="005C172E" w:rsidP="009C3F0E">
      <w:pPr>
        <w:rPr>
          <w:rFonts w:ascii="Arial" w:hAnsi="Arial" w:cs="Arial"/>
          <w:sz w:val="22"/>
          <w:szCs w:val="22"/>
        </w:rPr>
      </w:pPr>
    </w:p>
    <w:p w:rsidR="005C172E" w:rsidRPr="009C3F0E" w:rsidRDefault="005C172E" w:rsidP="009C3F0E">
      <w:pPr>
        <w:numPr>
          <w:ilvl w:val="2"/>
          <w:numId w:val="10"/>
        </w:numPr>
        <w:rPr>
          <w:rFonts w:ascii="Arial" w:hAnsi="Arial" w:cs="Arial"/>
          <w:sz w:val="22"/>
          <w:szCs w:val="22"/>
        </w:rPr>
      </w:pPr>
      <w:r w:rsidRPr="009C3F0E">
        <w:rPr>
          <w:rFonts w:ascii="Arial" w:hAnsi="Arial" w:cs="Arial"/>
          <w:sz w:val="22"/>
          <w:szCs w:val="22"/>
        </w:rPr>
        <w:t>To consider and determine any proposed amendments to grading, or terms and conditions of staff.</w:t>
      </w:r>
    </w:p>
    <w:p w:rsidR="005C172E" w:rsidRPr="009C3F0E" w:rsidRDefault="005C172E" w:rsidP="009C3F0E">
      <w:pPr>
        <w:rPr>
          <w:rFonts w:ascii="Arial" w:hAnsi="Arial" w:cs="Arial"/>
          <w:sz w:val="22"/>
          <w:szCs w:val="22"/>
        </w:rPr>
      </w:pPr>
    </w:p>
    <w:p w:rsidR="005C172E" w:rsidRPr="009C3F0E" w:rsidRDefault="005C172E" w:rsidP="009C3F0E">
      <w:pPr>
        <w:numPr>
          <w:ilvl w:val="2"/>
          <w:numId w:val="10"/>
        </w:numPr>
        <w:rPr>
          <w:rFonts w:ascii="Arial" w:hAnsi="Arial" w:cs="Arial"/>
          <w:sz w:val="22"/>
          <w:szCs w:val="22"/>
        </w:rPr>
      </w:pPr>
      <w:r w:rsidRPr="009C3F0E">
        <w:rPr>
          <w:rFonts w:ascii="Arial" w:hAnsi="Arial" w:cs="Arial"/>
          <w:sz w:val="22"/>
          <w:szCs w:val="22"/>
        </w:rPr>
        <w:t>To review the human resource policies and procedures of the ECB, and to recommend revisions as necessary to the Board.</w:t>
      </w:r>
    </w:p>
    <w:p w:rsidR="005C172E" w:rsidRPr="009C3F0E" w:rsidRDefault="005C172E" w:rsidP="009C3F0E">
      <w:pPr>
        <w:rPr>
          <w:rFonts w:ascii="Arial" w:hAnsi="Arial" w:cs="Arial"/>
          <w:sz w:val="22"/>
          <w:szCs w:val="22"/>
        </w:rPr>
      </w:pPr>
    </w:p>
    <w:p w:rsidR="00CD0C8E" w:rsidRDefault="00CD0C8E" w:rsidP="009C3F0E">
      <w:pPr>
        <w:numPr>
          <w:ilvl w:val="2"/>
          <w:numId w:val="10"/>
        </w:numPr>
        <w:rPr>
          <w:ins w:id="556" w:author="PricewaterhouseCoopers" w:date="2012-11-16T12:27:00Z"/>
          <w:rFonts w:ascii="Arial" w:hAnsi="Arial" w:cs="Arial"/>
          <w:sz w:val="22"/>
          <w:szCs w:val="22"/>
        </w:rPr>
      </w:pPr>
      <w:ins w:id="557" w:author="PricewaterhouseCoopers" w:date="2012-11-16T12:27:00Z">
        <w:r>
          <w:rPr>
            <w:rFonts w:ascii="Arial" w:hAnsi="Arial" w:cs="Arial"/>
            <w:sz w:val="22"/>
            <w:szCs w:val="22"/>
          </w:rPr>
          <w:t xml:space="preserve">To </w:t>
        </w:r>
        <w:r w:rsidRPr="00CD0C8E">
          <w:rPr>
            <w:rFonts w:ascii="Arial" w:hAnsi="Arial" w:cs="Arial"/>
            <w:sz w:val="22"/>
            <w:szCs w:val="22"/>
          </w:rPr>
          <w:t>review the remuneration trends across the ECB and to obtain reliable, up to date information about remuneration in other entities;</w:t>
        </w:r>
      </w:ins>
    </w:p>
    <w:p w:rsidR="00CD0C8E" w:rsidRDefault="00CD0C8E">
      <w:pPr>
        <w:pStyle w:val="ListParagraph"/>
        <w:rPr>
          <w:ins w:id="558" w:author="PricewaterhouseCoopers" w:date="2012-11-16T12:27:00Z"/>
          <w:rFonts w:ascii="Arial" w:hAnsi="Arial" w:cs="Arial"/>
          <w:sz w:val="22"/>
          <w:szCs w:val="22"/>
        </w:rPr>
        <w:pPrChange w:id="559" w:author="PricewaterhouseCoopers" w:date="2012-11-16T12:27:00Z">
          <w:pPr>
            <w:numPr>
              <w:ilvl w:val="2"/>
              <w:numId w:val="10"/>
            </w:numPr>
            <w:tabs>
              <w:tab w:val="num" w:pos="720"/>
            </w:tabs>
            <w:ind w:left="720" w:hanging="720"/>
          </w:pPr>
        </w:pPrChange>
      </w:pPr>
    </w:p>
    <w:p w:rsidR="005C172E" w:rsidRPr="009C3F0E" w:rsidRDefault="005C172E" w:rsidP="009C3F0E">
      <w:pPr>
        <w:numPr>
          <w:ilvl w:val="2"/>
          <w:numId w:val="10"/>
        </w:numPr>
        <w:rPr>
          <w:rFonts w:ascii="Arial" w:hAnsi="Arial" w:cs="Arial"/>
          <w:sz w:val="22"/>
          <w:szCs w:val="22"/>
        </w:rPr>
      </w:pPr>
      <w:r w:rsidRPr="009C3F0E">
        <w:rPr>
          <w:rFonts w:ascii="Arial" w:hAnsi="Arial" w:cs="Arial"/>
          <w:sz w:val="22"/>
          <w:szCs w:val="22"/>
        </w:rPr>
        <w:t>To ensure that the performance and training needs of all staff are reviewed on an annual basis.</w:t>
      </w:r>
    </w:p>
    <w:p w:rsidR="005C172E" w:rsidRPr="009C3F0E" w:rsidRDefault="005C172E" w:rsidP="009C3F0E">
      <w:pPr>
        <w:rPr>
          <w:rFonts w:ascii="Arial" w:hAnsi="Arial" w:cs="Arial"/>
          <w:sz w:val="22"/>
          <w:szCs w:val="22"/>
        </w:rPr>
      </w:pPr>
    </w:p>
    <w:p w:rsidR="005C172E" w:rsidRPr="009C3F0E" w:rsidRDefault="005C172E" w:rsidP="009C3F0E">
      <w:pPr>
        <w:numPr>
          <w:ilvl w:val="2"/>
          <w:numId w:val="10"/>
        </w:numPr>
        <w:rPr>
          <w:rFonts w:ascii="Arial" w:hAnsi="Arial" w:cs="Arial"/>
          <w:sz w:val="22"/>
          <w:szCs w:val="22"/>
        </w:rPr>
      </w:pPr>
      <w:r w:rsidRPr="009C3F0E">
        <w:rPr>
          <w:rFonts w:ascii="Arial" w:hAnsi="Arial" w:cs="Arial"/>
          <w:sz w:val="22"/>
          <w:szCs w:val="22"/>
        </w:rPr>
        <w:t>To consider and report to the Board on the percentage annual salary increases to be awarded to all staff, if appropriate, and on the parameters for performance increases for all staff below General Managers.</w:t>
      </w:r>
    </w:p>
    <w:p w:rsidR="005C172E" w:rsidRPr="009C3F0E" w:rsidRDefault="005C172E" w:rsidP="009C3F0E">
      <w:pPr>
        <w:rPr>
          <w:rFonts w:ascii="Arial" w:hAnsi="Arial" w:cs="Arial"/>
          <w:sz w:val="22"/>
          <w:szCs w:val="22"/>
        </w:rPr>
      </w:pPr>
    </w:p>
    <w:p w:rsidR="005C172E" w:rsidRPr="009C3F0E" w:rsidRDefault="005C172E" w:rsidP="009C3F0E">
      <w:pPr>
        <w:numPr>
          <w:ilvl w:val="2"/>
          <w:numId w:val="10"/>
        </w:numPr>
        <w:rPr>
          <w:rFonts w:ascii="Arial" w:hAnsi="Arial" w:cs="Arial"/>
          <w:sz w:val="22"/>
          <w:szCs w:val="22"/>
        </w:rPr>
      </w:pPr>
      <w:r w:rsidRPr="009C3F0E">
        <w:rPr>
          <w:rFonts w:ascii="Arial" w:hAnsi="Arial" w:cs="Arial"/>
          <w:sz w:val="22"/>
          <w:szCs w:val="22"/>
        </w:rPr>
        <w:t>To advise the Board on performance relate</w:t>
      </w:r>
      <w:r w:rsidR="00B956D5" w:rsidRPr="009C3F0E">
        <w:rPr>
          <w:rFonts w:ascii="Arial" w:hAnsi="Arial" w:cs="Arial"/>
          <w:sz w:val="22"/>
          <w:szCs w:val="22"/>
        </w:rPr>
        <w:t>d</w:t>
      </w:r>
      <w:r w:rsidRPr="009C3F0E">
        <w:rPr>
          <w:rFonts w:ascii="Arial" w:hAnsi="Arial" w:cs="Arial"/>
          <w:sz w:val="22"/>
          <w:szCs w:val="22"/>
        </w:rPr>
        <w:t xml:space="preserve"> increases for General Managers and the CEO.</w:t>
      </w:r>
    </w:p>
    <w:p w:rsidR="005C172E" w:rsidRPr="009C3F0E" w:rsidRDefault="005C172E" w:rsidP="009C3F0E">
      <w:pPr>
        <w:rPr>
          <w:rFonts w:ascii="Arial" w:hAnsi="Arial" w:cs="Arial"/>
          <w:sz w:val="22"/>
          <w:szCs w:val="22"/>
        </w:rPr>
      </w:pPr>
    </w:p>
    <w:p w:rsidR="005C172E" w:rsidRPr="009C3F0E" w:rsidRDefault="005C172E" w:rsidP="009C3F0E">
      <w:pPr>
        <w:numPr>
          <w:ilvl w:val="2"/>
          <w:numId w:val="10"/>
        </w:numPr>
        <w:rPr>
          <w:rFonts w:ascii="Arial" w:hAnsi="Arial" w:cs="Arial"/>
          <w:sz w:val="22"/>
          <w:szCs w:val="22"/>
        </w:rPr>
      </w:pPr>
      <w:r w:rsidRPr="009C3F0E">
        <w:rPr>
          <w:rFonts w:ascii="Arial" w:hAnsi="Arial" w:cs="Arial"/>
          <w:sz w:val="22"/>
          <w:szCs w:val="22"/>
        </w:rPr>
        <w:t>To monitor the staff training and development programmes.</w:t>
      </w:r>
    </w:p>
    <w:p w:rsidR="005C172E" w:rsidRPr="009C3F0E" w:rsidRDefault="005C172E" w:rsidP="009C3F0E">
      <w:pPr>
        <w:rPr>
          <w:rFonts w:ascii="Arial" w:hAnsi="Arial" w:cs="Arial"/>
          <w:sz w:val="22"/>
          <w:szCs w:val="22"/>
        </w:rPr>
      </w:pPr>
    </w:p>
    <w:p w:rsidR="005C172E" w:rsidRPr="009C3F0E" w:rsidRDefault="005C172E" w:rsidP="009C3F0E">
      <w:pPr>
        <w:numPr>
          <w:ilvl w:val="2"/>
          <w:numId w:val="10"/>
        </w:numPr>
        <w:rPr>
          <w:rFonts w:ascii="Arial" w:hAnsi="Arial" w:cs="Arial"/>
          <w:sz w:val="22"/>
          <w:szCs w:val="22"/>
        </w:rPr>
      </w:pPr>
      <w:r w:rsidRPr="009C3F0E">
        <w:rPr>
          <w:rFonts w:ascii="Arial" w:hAnsi="Arial" w:cs="Arial"/>
          <w:sz w:val="22"/>
          <w:szCs w:val="22"/>
        </w:rPr>
        <w:t>To hear and adjudicate on all unresolved grievances and disciplinary actions.</w:t>
      </w:r>
    </w:p>
    <w:p w:rsidR="005C172E" w:rsidRPr="009C3F0E" w:rsidRDefault="005C172E" w:rsidP="009C3F0E">
      <w:pPr>
        <w:rPr>
          <w:rFonts w:ascii="Arial" w:hAnsi="Arial" w:cs="Arial"/>
          <w:sz w:val="22"/>
          <w:szCs w:val="22"/>
        </w:rPr>
      </w:pPr>
    </w:p>
    <w:p w:rsidR="005C172E" w:rsidRPr="009C3F0E" w:rsidRDefault="005C172E" w:rsidP="009C3F0E">
      <w:pPr>
        <w:numPr>
          <w:ilvl w:val="2"/>
          <w:numId w:val="10"/>
        </w:numPr>
        <w:rPr>
          <w:rFonts w:ascii="Arial" w:hAnsi="Arial" w:cs="Arial"/>
          <w:sz w:val="22"/>
          <w:szCs w:val="22"/>
        </w:rPr>
      </w:pPr>
      <w:r w:rsidRPr="009C3F0E">
        <w:rPr>
          <w:rFonts w:ascii="Arial" w:hAnsi="Arial" w:cs="Arial"/>
          <w:sz w:val="22"/>
          <w:szCs w:val="22"/>
        </w:rPr>
        <w:t>To monitor and oversee all labour relations issues.</w:t>
      </w:r>
    </w:p>
    <w:p w:rsidR="005C172E" w:rsidRPr="009C3F0E" w:rsidRDefault="005C172E" w:rsidP="009C3F0E">
      <w:pPr>
        <w:rPr>
          <w:rFonts w:ascii="Arial" w:hAnsi="Arial" w:cs="Arial"/>
          <w:sz w:val="22"/>
          <w:szCs w:val="22"/>
        </w:rPr>
      </w:pPr>
    </w:p>
    <w:p w:rsidR="005C172E" w:rsidRPr="009C3F0E" w:rsidRDefault="005C172E" w:rsidP="009C3F0E">
      <w:pPr>
        <w:numPr>
          <w:ilvl w:val="2"/>
          <w:numId w:val="10"/>
        </w:numPr>
        <w:rPr>
          <w:rFonts w:ascii="Arial" w:hAnsi="Arial" w:cs="Arial"/>
          <w:sz w:val="22"/>
          <w:szCs w:val="22"/>
        </w:rPr>
      </w:pPr>
      <w:r w:rsidRPr="009C3F0E">
        <w:rPr>
          <w:rFonts w:ascii="Arial" w:hAnsi="Arial" w:cs="Arial"/>
          <w:sz w:val="22"/>
          <w:szCs w:val="22"/>
        </w:rPr>
        <w:t>To represent the ECB in employment related tribunals.</w:t>
      </w:r>
    </w:p>
    <w:p w:rsidR="005C172E" w:rsidRPr="009C3F0E" w:rsidRDefault="005C172E" w:rsidP="009C3F0E">
      <w:pPr>
        <w:rPr>
          <w:rFonts w:ascii="Arial" w:hAnsi="Arial" w:cs="Arial"/>
          <w:sz w:val="22"/>
          <w:szCs w:val="22"/>
        </w:rPr>
      </w:pPr>
    </w:p>
    <w:p w:rsidR="005C172E" w:rsidRPr="009C3F0E" w:rsidRDefault="005C172E" w:rsidP="009C3F0E">
      <w:pPr>
        <w:numPr>
          <w:ilvl w:val="2"/>
          <w:numId w:val="10"/>
        </w:numPr>
        <w:rPr>
          <w:rFonts w:ascii="Arial" w:hAnsi="Arial" w:cs="Arial"/>
          <w:sz w:val="22"/>
          <w:szCs w:val="22"/>
        </w:rPr>
      </w:pPr>
      <w:r w:rsidRPr="009C3F0E">
        <w:rPr>
          <w:rFonts w:ascii="Arial" w:hAnsi="Arial" w:cs="Arial"/>
          <w:sz w:val="22"/>
          <w:szCs w:val="22"/>
        </w:rPr>
        <w:t xml:space="preserve">To consider other </w:t>
      </w:r>
      <w:r w:rsidR="00B956D5" w:rsidRPr="009C3F0E">
        <w:rPr>
          <w:rFonts w:ascii="Arial" w:hAnsi="Arial" w:cs="Arial"/>
          <w:sz w:val="22"/>
          <w:szCs w:val="22"/>
        </w:rPr>
        <w:t xml:space="preserve">relevant </w:t>
      </w:r>
      <w:r w:rsidRPr="009C3F0E">
        <w:rPr>
          <w:rFonts w:ascii="Arial" w:hAnsi="Arial" w:cs="Arial"/>
          <w:sz w:val="22"/>
          <w:szCs w:val="22"/>
        </w:rPr>
        <w:t>topics as defined by the Board.</w:t>
      </w:r>
    </w:p>
    <w:p w:rsidR="00941737" w:rsidRPr="009C3F0E" w:rsidRDefault="00941737" w:rsidP="009C3F0E">
      <w:pPr>
        <w:rPr>
          <w:rFonts w:ascii="Arial" w:hAnsi="Arial" w:cs="Arial"/>
          <w:sz w:val="22"/>
          <w:szCs w:val="22"/>
        </w:rPr>
      </w:pPr>
    </w:p>
    <w:p w:rsidR="00941737" w:rsidRPr="009C3F0E" w:rsidRDefault="00941737" w:rsidP="009C3F0E">
      <w:pPr>
        <w:numPr>
          <w:ilvl w:val="0"/>
          <w:numId w:val="18"/>
        </w:numPr>
        <w:ind w:left="709" w:hanging="709"/>
        <w:rPr>
          <w:rFonts w:ascii="Arial" w:hAnsi="Arial" w:cs="Arial"/>
          <w:b/>
          <w:sz w:val="22"/>
          <w:szCs w:val="22"/>
        </w:rPr>
      </w:pPr>
      <w:r w:rsidRPr="009C3F0E">
        <w:rPr>
          <w:rFonts w:ascii="Arial" w:hAnsi="Arial" w:cs="Arial"/>
          <w:b/>
          <w:sz w:val="22"/>
          <w:szCs w:val="22"/>
        </w:rPr>
        <w:t>Evaluation</w:t>
      </w:r>
    </w:p>
    <w:p w:rsidR="00941737" w:rsidRPr="009C3F0E" w:rsidRDefault="00941737" w:rsidP="009C3F0E">
      <w:pPr>
        <w:rPr>
          <w:rFonts w:ascii="Arial" w:hAnsi="Arial" w:cs="Arial"/>
          <w:sz w:val="22"/>
          <w:szCs w:val="22"/>
        </w:rPr>
      </w:pPr>
    </w:p>
    <w:p w:rsidR="00941737" w:rsidRDefault="00941737" w:rsidP="00CD0C8E">
      <w:pPr>
        <w:pStyle w:val="ListParagraph"/>
        <w:numPr>
          <w:ilvl w:val="1"/>
          <w:numId w:val="283"/>
        </w:numPr>
        <w:ind w:left="709" w:hanging="709"/>
        <w:rPr>
          <w:ins w:id="560" w:author="PricewaterhouseCoopers" w:date="2012-11-16T12:29:00Z"/>
          <w:rFonts w:ascii="Arial" w:hAnsi="Arial" w:cs="Arial"/>
          <w:sz w:val="22"/>
          <w:szCs w:val="22"/>
        </w:rPr>
      </w:pPr>
      <w:r w:rsidRPr="00CD0C8E">
        <w:rPr>
          <w:rFonts w:ascii="Arial" w:hAnsi="Arial" w:cs="Arial"/>
          <w:sz w:val="22"/>
          <w:szCs w:val="22"/>
        </w:rPr>
        <w:t xml:space="preserve">The </w:t>
      </w:r>
      <w:r w:rsidR="0005275E" w:rsidRPr="00CD0C8E">
        <w:rPr>
          <w:rFonts w:ascii="Arial" w:hAnsi="Arial" w:cs="Arial"/>
          <w:sz w:val="22"/>
          <w:szCs w:val="22"/>
        </w:rPr>
        <w:t>B</w:t>
      </w:r>
      <w:r w:rsidRPr="00CD0C8E">
        <w:rPr>
          <w:rFonts w:ascii="Arial" w:hAnsi="Arial" w:cs="Arial"/>
          <w:sz w:val="22"/>
          <w:szCs w:val="22"/>
        </w:rPr>
        <w:t xml:space="preserve">oard must perform an evaluation of the effectiveness of the </w:t>
      </w:r>
      <w:r w:rsidR="00E02FA5" w:rsidRPr="00CD0C8E">
        <w:rPr>
          <w:rFonts w:ascii="Arial" w:hAnsi="Arial" w:cs="Arial"/>
          <w:sz w:val="22"/>
          <w:szCs w:val="22"/>
        </w:rPr>
        <w:t>Human Resources and Remuneration Committee</w:t>
      </w:r>
      <w:r w:rsidRPr="00CD0C8E">
        <w:rPr>
          <w:rFonts w:ascii="Arial" w:hAnsi="Arial" w:cs="Arial"/>
          <w:sz w:val="22"/>
          <w:szCs w:val="22"/>
        </w:rPr>
        <w:t xml:space="preserve"> every year.</w:t>
      </w:r>
    </w:p>
    <w:p w:rsidR="00CD0C8E" w:rsidRPr="00CD0C8E" w:rsidRDefault="00CD0C8E" w:rsidP="00CD0C8E">
      <w:pPr>
        <w:pStyle w:val="ListParagraph"/>
        <w:ind w:left="709"/>
        <w:rPr>
          <w:ins w:id="561" w:author="PricewaterhouseCoopers" w:date="2012-11-16T12:28:00Z"/>
          <w:rFonts w:ascii="Arial" w:hAnsi="Arial" w:cs="Arial"/>
          <w:sz w:val="22"/>
          <w:szCs w:val="22"/>
        </w:rPr>
      </w:pPr>
    </w:p>
    <w:p w:rsidR="00CD0C8E" w:rsidRPr="009C3F0E" w:rsidRDefault="00CD0C8E" w:rsidP="00CD0C8E">
      <w:pPr>
        <w:pStyle w:val="ListParagraph"/>
        <w:numPr>
          <w:ilvl w:val="1"/>
          <w:numId w:val="283"/>
        </w:numPr>
        <w:ind w:left="709" w:hanging="709"/>
        <w:rPr>
          <w:rFonts w:ascii="Arial" w:hAnsi="Arial" w:cs="Arial"/>
          <w:sz w:val="22"/>
          <w:szCs w:val="22"/>
        </w:rPr>
      </w:pPr>
      <w:ins w:id="562" w:author="PricewaterhouseCoopers" w:date="2012-11-16T12:28:00Z">
        <w:r w:rsidRPr="00CD0C8E">
          <w:rPr>
            <w:rFonts w:ascii="Arial" w:hAnsi="Arial" w:cs="Arial"/>
            <w:sz w:val="22"/>
            <w:szCs w:val="22"/>
          </w:rPr>
          <w:t>The HR &amp; REM Committee shall at least once a year, review its own performance, constitution to ensure its operating at maximum effectiveness and recommend any changes it considers necessary to the Board for Approval.</w:t>
        </w:r>
      </w:ins>
    </w:p>
    <w:p w:rsidR="00985996" w:rsidRPr="009C3F0E" w:rsidRDefault="00985996" w:rsidP="009C3F0E">
      <w:pPr>
        <w:ind w:left="709"/>
        <w:rPr>
          <w:rFonts w:ascii="Arial" w:hAnsi="Arial" w:cs="Arial"/>
          <w:sz w:val="22"/>
          <w:szCs w:val="22"/>
        </w:rPr>
      </w:pPr>
    </w:p>
    <w:p w:rsidR="00985996" w:rsidRPr="009C3F0E" w:rsidRDefault="00985996" w:rsidP="00CD0C8E">
      <w:pPr>
        <w:numPr>
          <w:ilvl w:val="0"/>
          <w:numId w:val="283"/>
        </w:numPr>
        <w:ind w:left="709" w:hanging="709"/>
        <w:rPr>
          <w:rFonts w:ascii="Arial" w:hAnsi="Arial" w:cs="Arial"/>
          <w:b/>
          <w:sz w:val="22"/>
          <w:szCs w:val="22"/>
        </w:rPr>
      </w:pPr>
      <w:r w:rsidRPr="009C3F0E">
        <w:rPr>
          <w:rFonts w:ascii="Arial" w:hAnsi="Arial" w:cs="Arial"/>
          <w:b/>
          <w:sz w:val="22"/>
          <w:szCs w:val="22"/>
        </w:rPr>
        <w:t>Approval of these terms of reference</w:t>
      </w:r>
    </w:p>
    <w:p w:rsidR="00985996" w:rsidRPr="009C3F0E" w:rsidRDefault="00985996" w:rsidP="009C3F0E">
      <w:pPr>
        <w:rPr>
          <w:rFonts w:ascii="Arial" w:hAnsi="Arial" w:cs="Arial"/>
          <w:b/>
          <w:sz w:val="22"/>
          <w:szCs w:val="22"/>
        </w:rPr>
      </w:pPr>
    </w:p>
    <w:p w:rsidR="00CD0C8E" w:rsidRDefault="00985996" w:rsidP="009C3F0E">
      <w:pPr>
        <w:ind w:left="709"/>
        <w:rPr>
          <w:ins w:id="563" w:author="PricewaterhouseCoopers" w:date="2012-11-16T12:30:00Z"/>
          <w:rFonts w:ascii="Arial" w:hAnsi="Arial" w:cs="Arial"/>
          <w:sz w:val="22"/>
          <w:szCs w:val="22"/>
        </w:rPr>
      </w:pPr>
      <w:r w:rsidRPr="00C7266D">
        <w:rPr>
          <w:rFonts w:ascii="Arial" w:hAnsi="Arial" w:cs="Arial"/>
          <w:sz w:val="22"/>
          <w:szCs w:val="22"/>
        </w:rPr>
        <w:t xml:space="preserve">These terms of reference were approved by the </w:t>
      </w:r>
      <w:r w:rsidR="00463C37" w:rsidRPr="00C7266D">
        <w:rPr>
          <w:rFonts w:ascii="Arial" w:hAnsi="Arial" w:cs="Arial"/>
          <w:sz w:val="22"/>
          <w:szCs w:val="22"/>
        </w:rPr>
        <w:t>Chairperson</w:t>
      </w:r>
      <w:r w:rsidRPr="00C7266D">
        <w:rPr>
          <w:rFonts w:ascii="Arial" w:hAnsi="Arial" w:cs="Arial"/>
          <w:sz w:val="22"/>
          <w:szCs w:val="22"/>
        </w:rPr>
        <w:t xml:space="preserve"> of the </w:t>
      </w:r>
      <w:r w:rsidR="0005275E" w:rsidRPr="00C7266D">
        <w:rPr>
          <w:rFonts w:ascii="Arial" w:hAnsi="Arial" w:cs="Arial"/>
          <w:sz w:val="22"/>
          <w:szCs w:val="22"/>
        </w:rPr>
        <w:t>B</w:t>
      </w:r>
      <w:r w:rsidRPr="00C7266D">
        <w:rPr>
          <w:rFonts w:ascii="Arial" w:hAnsi="Arial" w:cs="Arial"/>
          <w:sz w:val="22"/>
          <w:szCs w:val="22"/>
        </w:rPr>
        <w:t xml:space="preserve">oard and the </w:t>
      </w:r>
      <w:r w:rsidR="00463C37" w:rsidRPr="00C7266D">
        <w:rPr>
          <w:rFonts w:ascii="Arial" w:hAnsi="Arial" w:cs="Arial"/>
          <w:sz w:val="22"/>
          <w:szCs w:val="22"/>
        </w:rPr>
        <w:t>Chairperson</w:t>
      </w:r>
      <w:r w:rsidRPr="00C7266D">
        <w:rPr>
          <w:rFonts w:ascii="Arial" w:hAnsi="Arial" w:cs="Arial"/>
          <w:sz w:val="22"/>
          <w:szCs w:val="22"/>
        </w:rPr>
        <w:t xml:space="preserve"> of the </w:t>
      </w:r>
      <w:r w:rsidR="0005275E" w:rsidRPr="00C7266D">
        <w:rPr>
          <w:rFonts w:ascii="Arial" w:hAnsi="Arial" w:cs="Arial"/>
          <w:sz w:val="22"/>
          <w:szCs w:val="22"/>
        </w:rPr>
        <w:t xml:space="preserve">Human Resources </w:t>
      </w:r>
      <w:r w:rsidRPr="00C7266D">
        <w:rPr>
          <w:rFonts w:ascii="Arial" w:hAnsi="Arial" w:cs="Arial"/>
          <w:sz w:val="22"/>
          <w:szCs w:val="22"/>
        </w:rPr>
        <w:t xml:space="preserve">committee on ………………..and will be </w:t>
      </w:r>
      <w:ins w:id="564" w:author="PricewaterhouseCoopers" w:date="2012-11-16T12:29:00Z">
        <w:r w:rsidR="00CD0C8E">
          <w:rPr>
            <w:rFonts w:ascii="Arial" w:hAnsi="Arial" w:cs="Arial"/>
            <w:sz w:val="22"/>
            <w:szCs w:val="22"/>
          </w:rPr>
          <w:t>reviewed bi-annu</w:t>
        </w:r>
      </w:ins>
      <w:ins w:id="565" w:author="PricewaterhouseCoopers" w:date="2012-11-16T12:30:00Z">
        <w:r w:rsidR="00CD0C8E">
          <w:rPr>
            <w:rFonts w:ascii="Arial" w:hAnsi="Arial" w:cs="Arial"/>
            <w:sz w:val="22"/>
            <w:szCs w:val="22"/>
          </w:rPr>
          <w:t>ally</w:t>
        </w:r>
      </w:ins>
      <w:del w:id="566" w:author="PricewaterhouseCoopers" w:date="2012-11-16T12:30:00Z">
        <w:r w:rsidRPr="00C7266D" w:rsidDel="00CD0C8E">
          <w:rPr>
            <w:rFonts w:ascii="Arial" w:hAnsi="Arial" w:cs="Arial"/>
            <w:sz w:val="22"/>
            <w:szCs w:val="22"/>
          </w:rPr>
          <w:delText>due for review on …………………………</w:delText>
        </w:r>
        <w:r w:rsidRPr="009C3F0E" w:rsidDel="00CD0C8E">
          <w:rPr>
            <w:rFonts w:ascii="Arial" w:hAnsi="Arial" w:cs="Arial"/>
            <w:sz w:val="22"/>
            <w:szCs w:val="22"/>
          </w:rPr>
          <w:delText xml:space="preserve"> </w:delText>
        </w:r>
      </w:del>
      <w:ins w:id="567" w:author="PricewaterhouseCoopers" w:date="2012-11-16T12:30:00Z">
        <w:r w:rsidR="00CD0C8E">
          <w:rPr>
            <w:rFonts w:ascii="Arial" w:hAnsi="Arial" w:cs="Arial"/>
            <w:sz w:val="22"/>
            <w:szCs w:val="22"/>
          </w:rPr>
          <w:t>.</w:t>
        </w:r>
      </w:ins>
    </w:p>
    <w:p w:rsidR="00CD0C8E" w:rsidRDefault="00CD0C8E" w:rsidP="00CD0C8E">
      <w:pPr>
        <w:ind w:left="709"/>
        <w:rPr>
          <w:ins w:id="568" w:author="PricewaterhouseCoopers" w:date="2012-11-16T12:34:00Z"/>
          <w:rFonts w:ascii="Arial" w:hAnsi="Arial" w:cs="Arial"/>
          <w:sz w:val="22"/>
          <w:szCs w:val="22"/>
        </w:rPr>
      </w:pPr>
    </w:p>
    <w:p w:rsidR="00893238" w:rsidRDefault="00893238" w:rsidP="00CD0C8E">
      <w:pPr>
        <w:ind w:left="709"/>
        <w:rPr>
          <w:ins w:id="569" w:author="PricewaterhouseCoopers" w:date="2012-11-16T12:34:00Z"/>
          <w:rFonts w:ascii="Arial" w:hAnsi="Arial" w:cs="Arial"/>
          <w:sz w:val="22"/>
          <w:szCs w:val="22"/>
        </w:rPr>
      </w:pPr>
    </w:p>
    <w:p w:rsidR="00893238" w:rsidRDefault="00893238" w:rsidP="00CD0C8E">
      <w:pPr>
        <w:ind w:left="709"/>
        <w:rPr>
          <w:ins w:id="570" w:author="PricewaterhouseCoopers" w:date="2012-11-16T12:34:00Z"/>
          <w:rFonts w:ascii="Arial" w:hAnsi="Arial" w:cs="Arial"/>
          <w:sz w:val="22"/>
          <w:szCs w:val="22"/>
        </w:rPr>
      </w:pPr>
    </w:p>
    <w:p w:rsidR="00893238" w:rsidRDefault="00893238" w:rsidP="00CD0C8E">
      <w:pPr>
        <w:ind w:left="709"/>
        <w:rPr>
          <w:ins w:id="571" w:author="PricewaterhouseCoopers" w:date="2012-11-16T12:34:00Z"/>
          <w:rFonts w:ascii="Arial" w:hAnsi="Arial" w:cs="Arial"/>
          <w:sz w:val="22"/>
          <w:szCs w:val="22"/>
        </w:rPr>
      </w:pPr>
    </w:p>
    <w:p w:rsidR="00893238" w:rsidRDefault="00893238" w:rsidP="00CD0C8E">
      <w:pPr>
        <w:ind w:left="709"/>
        <w:rPr>
          <w:ins w:id="572" w:author="PricewaterhouseCoopers" w:date="2012-11-16T12:30:00Z"/>
          <w:rFonts w:ascii="Arial" w:hAnsi="Arial" w:cs="Arial"/>
          <w:sz w:val="22"/>
          <w:szCs w:val="22"/>
        </w:rPr>
      </w:pPr>
    </w:p>
    <w:p w:rsidR="00CD0C8E" w:rsidRPr="00CD0C8E" w:rsidRDefault="00CD0C8E" w:rsidP="00CD0C8E">
      <w:pPr>
        <w:numPr>
          <w:ilvl w:val="0"/>
          <w:numId w:val="283"/>
        </w:numPr>
        <w:ind w:left="709" w:hanging="709"/>
        <w:rPr>
          <w:ins w:id="573" w:author="PricewaterhouseCoopers" w:date="2012-11-16T12:30:00Z"/>
          <w:rFonts w:ascii="Arial" w:hAnsi="Arial" w:cs="Arial"/>
          <w:b/>
          <w:sz w:val="22"/>
          <w:szCs w:val="22"/>
        </w:rPr>
      </w:pPr>
      <w:ins w:id="574" w:author="PricewaterhouseCoopers" w:date="2012-11-16T12:30:00Z">
        <w:r w:rsidRPr="00CD0C8E">
          <w:rPr>
            <w:rFonts w:ascii="Arial" w:hAnsi="Arial" w:cs="Arial"/>
            <w:b/>
            <w:sz w:val="22"/>
            <w:szCs w:val="22"/>
          </w:rPr>
          <w:t xml:space="preserve">Signatures </w:t>
        </w:r>
      </w:ins>
    </w:p>
    <w:p w:rsidR="00CD0C8E" w:rsidRPr="00CD0C8E" w:rsidRDefault="00CD0C8E" w:rsidP="00CD0C8E">
      <w:pPr>
        <w:ind w:left="709"/>
        <w:rPr>
          <w:ins w:id="575" w:author="PricewaterhouseCoopers" w:date="2012-11-16T12:30:00Z"/>
          <w:rFonts w:ascii="Arial" w:hAnsi="Arial" w:cs="Arial"/>
          <w:sz w:val="22"/>
          <w:szCs w:val="22"/>
        </w:rPr>
      </w:pPr>
    </w:p>
    <w:p w:rsidR="00CD0C8E" w:rsidRPr="00CD0C8E" w:rsidRDefault="00CD0C8E" w:rsidP="00CD0C8E">
      <w:pPr>
        <w:pStyle w:val="ListParagraph"/>
        <w:numPr>
          <w:ilvl w:val="1"/>
          <w:numId w:val="283"/>
        </w:numPr>
        <w:ind w:left="709" w:hanging="709"/>
        <w:rPr>
          <w:ins w:id="576" w:author="PricewaterhouseCoopers" w:date="2012-11-16T12:30:00Z"/>
          <w:rFonts w:ascii="Arial" w:hAnsi="Arial" w:cs="Arial"/>
          <w:sz w:val="22"/>
          <w:szCs w:val="22"/>
        </w:rPr>
      </w:pPr>
      <w:ins w:id="577" w:author="PricewaterhouseCoopers" w:date="2012-11-16T12:30:00Z">
        <w:r w:rsidRPr="00CD0C8E">
          <w:rPr>
            <w:rFonts w:ascii="Arial" w:hAnsi="Arial" w:cs="Arial"/>
            <w:sz w:val="22"/>
            <w:szCs w:val="22"/>
          </w:rPr>
          <w:t>Chairperson of the Board</w:t>
        </w:r>
      </w:ins>
    </w:p>
    <w:p w:rsidR="00CD0C8E" w:rsidRPr="00CD0C8E" w:rsidRDefault="00CD0C8E" w:rsidP="00CD0C8E">
      <w:pPr>
        <w:ind w:left="709"/>
        <w:rPr>
          <w:ins w:id="578" w:author="PricewaterhouseCoopers" w:date="2012-11-16T12:30:00Z"/>
          <w:rFonts w:ascii="Arial" w:hAnsi="Arial" w:cs="Arial"/>
          <w:sz w:val="22"/>
          <w:szCs w:val="22"/>
        </w:rPr>
      </w:pPr>
      <w:ins w:id="579" w:author="PricewaterhouseCoopers" w:date="2012-11-16T12:30:00Z">
        <w:r w:rsidRPr="00CD0C8E">
          <w:rPr>
            <w:rFonts w:ascii="Arial" w:hAnsi="Arial" w:cs="Arial"/>
            <w:sz w:val="22"/>
            <w:szCs w:val="22"/>
          </w:rPr>
          <w:tab/>
        </w:r>
      </w:ins>
    </w:p>
    <w:p w:rsidR="00CD0C8E" w:rsidRPr="00CD0C8E" w:rsidRDefault="00CD0C8E" w:rsidP="00CD0C8E">
      <w:pPr>
        <w:ind w:left="709"/>
        <w:rPr>
          <w:ins w:id="580" w:author="PricewaterhouseCoopers" w:date="2012-11-16T12:30:00Z"/>
          <w:rFonts w:ascii="Arial" w:hAnsi="Arial" w:cs="Arial"/>
          <w:sz w:val="22"/>
          <w:szCs w:val="22"/>
        </w:rPr>
      </w:pPr>
      <w:ins w:id="581" w:author="PricewaterhouseCoopers" w:date="2012-11-16T12:30:00Z">
        <w:r w:rsidRPr="00CD0C8E">
          <w:rPr>
            <w:rFonts w:ascii="Arial" w:hAnsi="Arial" w:cs="Arial"/>
            <w:sz w:val="22"/>
            <w:szCs w:val="22"/>
          </w:rPr>
          <w:t>…………………………………….</w:t>
        </w:r>
      </w:ins>
    </w:p>
    <w:p w:rsidR="00CD0C8E" w:rsidRPr="00CD0C8E" w:rsidRDefault="00CD0C8E" w:rsidP="00CD0C8E">
      <w:pPr>
        <w:ind w:left="709"/>
        <w:rPr>
          <w:ins w:id="582" w:author="PricewaterhouseCoopers" w:date="2012-11-16T12:30:00Z"/>
          <w:rFonts w:ascii="Arial" w:hAnsi="Arial" w:cs="Arial"/>
          <w:sz w:val="22"/>
          <w:szCs w:val="22"/>
        </w:rPr>
      </w:pPr>
      <w:ins w:id="583" w:author="PricewaterhouseCoopers" w:date="2012-11-16T12:30:00Z">
        <w:r w:rsidRPr="00CD0C8E">
          <w:rPr>
            <w:rFonts w:ascii="Arial" w:hAnsi="Arial" w:cs="Arial"/>
            <w:sz w:val="22"/>
            <w:szCs w:val="22"/>
          </w:rPr>
          <w:t>Jason Nandago</w:t>
        </w:r>
      </w:ins>
    </w:p>
    <w:p w:rsidR="00CD0C8E" w:rsidRPr="00CD0C8E" w:rsidRDefault="00CD0C8E" w:rsidP="00CD0C8E">
      <w:pPr>
        <w:ind w:left="709"/>
        <w:rPr>
          <w:ins w:id="584" w:author="PricewaterhouseCoopers" w:date="2012-11-16T12:30:00Z"/>
          <w:rFonts w:ascii="Arial" w:hAnsi="Arial" w:cs="Arial"/>
          <w:sz w:val="22"/>
          <w:szCs w:val="22"/>
        </w:rPr>
      </w:pPr>
    </w:p>
    <w:p w:rsidR="00CD0C8E" w:rsidRPr="00CD0C8E" w:rsidRDefault="00CD0C8E">
      <w:pPr>
        <w:pStyle w:val="ListParagraph"/>
        <w:numPr>
          <w:ilvl w:val="1"/>
          <w:numId w:val="283"/>
        </w:numPr>
        <w:ind w:left="709" w:hanging="709"/>
        <w:rPr>
          <w:ins w:id="585" w:author="PricewaterhouseCoopers" w:date="2012-11-16T12:30:00Z"/>
          <w:rFonts w:ascii="Arial" w:hAnsi="Arial" w:cs="Arial"/>
          <w:sz w:val="22"/>
          <w:szCs w:val="22"/>
        </w:rPr>
        <w:pPrChange w:id="586" w:author="PricewaterhouseCoopers" w:date="2012-11-16T12:31:00Z">
          <w:pPr/>
        </w:pPrChange>
      </w:pPr>
      <w:ins w:id="587" w:author="PricewaterhouseCoopers" w:date="2012-11-16T12:30:00Z">
        <w:r w:rsidRPr="00CD0C8E">
          <w:rPr>
            <w:rFonts w:ascii="Arial" w:hAnsi="Arial" w:cs="Arial"/>
            <w:sz w:val="22"/>
            <w:szCs w:val="22"/>
          </w:rPr>
          <w:t>Chairperson of the Human Resources &amp; Remuneration sub Committee</w:t>
        </w:r>
      </w:ins>
    </w:p>
    <w:p w:rsidR="00CD0C8E" w:rsidRPr="00CD0C8E" w:rsidRDefault="00CD0C8E" w:rsidP="00CD0C8E">
      <w:pPr>
        <w:ind w:left="709"/>
        <w:rPr>
          <w:ins w:id="588" w:author="PricewaterhouseCoopers" w:date="2012-11-16T12:30:00Z"/>
          <w:rFonts w:ascii="Arial" w:hAnsi="Arial" w:cs="Arial"/>
          <w:sz w:val="22"/>
          <w:szCs w:val="22"/>
        </w:rPr>
      </w:pPr>
    </w:p>
    <w:p w:rsidR="00CD0C8E" w:rsidRPr="00CD0C8E" w:rsidRDefault="00CD0C8E" w:rsidP="00CD0C8E">
      <w:pPr>
        <w:ind w:left="709"/>
        <w:rPr>
          <w:ins w:id="589" w:author="PricewaterhouseCoopers" w:date="2012-11-16T12:30:00Z"/>
          <w:rFonts w:ascii="Arial" w:hAnsi="Arial" w:cs="Arial"/>
          <w:sz w:val="22"/>
          <w:szCs w:val="22"/>
        </w:rPr>
      </w:pPr>
      <w:ins w:id="590" w:author="PricewaterhouseCoopers" w:date="2012-11-16T12:30:00Z">
        <w:r w:rsidRPr="00CD0C8E">
          <w:rPr>
            <w:rFonts w:ascii="Arial" w:hAnsi="Arial" w:cs="Arial"/>
            <w:sz w:val="22"/>
            <w:szCs w:val="22"/>
          </w:rPr>
          <w:t>………………………………………</w:t>
        </w:r>
      </w:ins>
    </w:p>
    <w:p w:rsidR="005C172E" w:rsidRPr="009C3F0E" w:rsidRDefault="00CD0C8E" w:rsidP="00CD0C8E">
      <w:pPr>
        <w:ind w:left="709"/>
        <w:rPr>
          <w:rFonts w:ascii="Arial" w:hAnsi="Arial" w:cs="Arial"/>
          <w:sz w:val="22"/>
          <w:szCs w:val="22"/>
        </w:rPr>
      </w:pPr>
      <w:ins w:id="591" w:author="PricewaterhouseCoopers" w:date="2012-11-16T12:30:00Z">
        <w:r w:rsidRPr="00CD0C8E">
          <w:rPr>
            <w:rFonts w:ascii="Arial" w:hAnsi="Arial" w:cs="Arial"/>
            <w:sz w:val="22"/>
            <w:szCs w:val="22"/>
          </w:rPr>
          <w:t>Panduleni Shimutwikeni</w:t>
        </w:r>
      </w:ins>
      <w:r w:rsidR="00F45E9D" w:rsidRPr="009C3F0E">
        <w:rPr>
          <w:rFonts w:ascii="Arial" w:hAnsi="Arial" w:cs="Arial"/>
          <w:sz w:val="22"/>
          <w:szCs w:val="22"/>
        </w:rPr>
        <w:br w:type="page"/>
      </w:r>
    </w:p>
    <w:p w:rsidR="005C172E" w:rsidRPr="009C3F0E" w:rsidRDefault="005C172E" w:rsidP="009C3F0E">
      <w:pPr>
        <w:pStyle w:val="BodyTextIndent"/>
        <w:ind w:left="0"/>
        <w:rPr>
          <w:rFonts w:ascii="Arial" w:hAnsi="Arial" w:cs="Arial"/>
          <w:sz w:val="22"/>
          <w:szCs w:val="22"/>
        </w:rPr>
      </w:pPr>
      <w:r w:rsidRPr="009C3F0E">
        <w:rPr>
          <w:rFonts w:ascii="Arial" w:hAnsi="Arial" w:cs="Arial"/>
          <w:sz w:val="22"/>
          <w:szCs w:val="22"/>
        </w:rPr>
        <w:lastRenderedPageBreak/>
        <w:t>CUSTOMER SERVICES COMMITTEE – TERMS OF REFERENCE</w:t>
      </w:r>
    </w:p>
    <w:p w:rsidR="005C172E" w:rsidRPr="009C3F0E" w:rsidRDefault="005C172E" w:rsidP="009C3F0E">
      <w:pPr>
        <w:rPr>
          <w:rFonts w:ascii="Arial" w:hAnsi="Arial" w:cs="Arial"/>
          <w:sz w:val="22"/>
          <w:szCs w:val="22"/>
        </w:rPr>
      </w:pPr>
    </w:p>
    <w:p w:rsidR="00F45E9D" w:rsidRPr="009C3F0E" w:rsidRDefault="00F45E9D" w:rsidP="009C3F0E">
      <w:pPr>
        <w:rPr>
          <w:rFonts w:ascii="Arial" w:hAnsi="Arial" w:cs="Arial"/>
          <w:b/>
          <w:sz w:val="22"/>
          <w:szCs w:val="22"/>
        </w:rPr>
      </w:pPr>
      <w:r w:rsidRPr="009C3F0E">
        <w:rPr>
          <w:rFonts w:ascii="Arial" w:hAnsi="Arial" w:cs="Arial"/>
          <w:b/>
          <w:sz w:val="22"/>
          <w:szCs w:val="22"/>
        </w:rPr>
        <w:t>Introduction</w:t>
      </w:r>
    </w:p>
    <w:p w:rsidR="00F45E9D" w:rsidRPr="009C3F0E" w:rsidRDefault="00F45E9D" w:rsidP="009C3F0E">
      <w:pPr>
        <w:rPr>
          <w:rFonts w:ascii="Arial" w:hAnsi="Arial" w:cs="Arial"/>
          <w:b/>
          <w:sz w:val="22"/>
          <w:szCs w:val="22"/>
        </w:rPr>
      </w:pPr>
    </w:p>
    <w:p w:rsidR="00F45E9D" w:rsidRPr="009C3F0E" w:rsidRDefault="00F45E9D" w:rsidP="009C3F0E">
      <w:pPr>
        <w:rPr>
          <w:rFonts w:ascii="Arial" w:hAnsi="Arial" w:cs="Arial"/>
          <w:sz w:val="22"/>
          <w:szCs w:val="22"/>
        </w:rPr>
      </w:pPr>
      <w:r w:rsidRPr="009C3F0E">
        <w:rPr>
          <w:rFonts w:ascii="Arial" w:hAnsi="Arial" w:cs="Arial"/>
          <w:sz w:val="22"/>
          <w:szCs w:val="22"/>
        </w:rPr>
        <w:t xml:space="preserve">The duties and responsibilities of the members of the </w:t>
      </w:r>
      <w:r w:rsidR="0005275E" w:rsidRPr="009C3F0E">
        <w:rPr>
          <w:rFonts w:ascii="Arial" w:hAnsi="Arial" w:cs="Arial"/>
          <w:sz w:val="22"/>
          <w:szCs w:val="22"/>
        </w:rPr>
        <w:t xml:space="preserve">Customer Services </w:t>
      </w:r>
      <w:r w:rsidRPr="009C3F0E">
        <w:rPr>
          <w:rFonts w:ascii="Arial" w:hAnsi="Arial" w:cs="Arial"/>
          <w:sz w:val="22"/>
          <w:szCs w:val="22"/>
        </w:rPr>
        <w:t>Committee as set out in th</w:t>
      </w:r>
      <w:r w:rsidR="006C7BBE" w:rsidRPr="009C3F0E">
        <w:rPr>
          <w:rFonts w:ascii="Arial" w:hAnsi="Arial" w:cs="Arial"/>
          <w:sz w:val="22"/>
          <w:szCs w:val="22"/>
        </w:rPr>
        <w:t>ese</w:t>
      </w:r>
      <w:r w:rsidRPr="009C3F0E">
        <w:rPr>
          <w:rFonts w:ascii="Arial" w:hAnsi="Arial" w:cs="Arial"/>
          <w:sz w:val="22"/>
          <w:szCs w:val="22"/>
        </w:rPr>
        <w:t xml:space="preserve"> terms of reference are in addition to those duties and responsibilities that they have as members of the </w:t>
      </w:r>
      <w:r w:rsidR="0005275E" w:rsidRPr="009C3F0E">
        <w:rPr>
          <w:rFonts w:ascii="Arial" w:hAnsi="Arial" w:cs="Arial"/>
          <w:sz w:val="22"/>
          <w:szCs w:val="22"/>
        </w:rPr>
        <w:t>B</w:t>
      </w:r>
      <w:r w:rsidRPr="009C3F0E">
        <w:rPr>
          <w:rFonts w:ascii="Arial" w:hAnsi="Arial" w:cs="Arial"/>
          <w:sz w:val="22"/>
          <w:szCs w:val="22"/>
        </w:rPr>
        <w:t xml:space="preserve">oard. The deliberations of the </w:t>
      </w:r>
      <w:r w:rsidR="0005275E" w:rsidRPr="009C3F0E">
        <w:rPr>
          <w:rFonts w:ascii="Arial" w:hAnsi="Arial" w:cs="Arial"/>
          <w:sz w:val="22"/>
          <w:szCs w:val="22"/>
        </w:rPr>
        <w:t>Customer Services C</w:t>
      </w:r>
      <w:r w:rsidRPr="009C3F0E">
        <w:rPr>
          <w:rFonts w:ascii="Arial" w:hAnsi="Arial" w:cs="Arial"/>
          <w:sz w:val="22"/>
          <w:szCs w:val="22"/>
        </w:rPr>
        <w:t xml:space="preserve">ommittee do not reduce the individual and collective responsibilities of </w:t>
      </w:r>
      <w:r w:rsidR="0005275E" w:rsidRPr="009C3F0E">
        <w:rPr>
          <w:rFonts w:ascii="Arial" w:hAnsi="Arial" w:cs="Arial"/>
          <w:sz w:val="22"/>
          <w:szCs w:val="22"/>
        </w:rPr>
        <w:t>B</w:t>
      </w:r>
      <w:r w:rsidRPr="009C3F0E">
        <w:rPr>
          <w:rFonts w:ascii="Arial" w:hAnsi="Arial" w:cs="Arial"/>
          <w:sz w:val="22"/>
          <w:szCs w:val="22"/>
        </w:rPr>
        <w:t>oard members in regard to their duties and responsibilities in terms of the SOE Act and they must exercise due care and judgment in accordance with their legal obligations.</w:t>
      </w:r>
    </w:p>
    <w:p w:rsidR="00F45E9D" w:rsidRPr="009C3F0E" w:rsidRDefault="00F45E9D" w:rsidP="009C3F0E">
      <w:pPr>
        <w:rPr>
          <w:rFonts w:ascii="Arial" w:hAnsi="Arial" w:cs="Arial"/>
          <w:sz w:val="22"/>
          <w:szCs w:val="22"/>
        </w:rPr>
      </w:pPr>
    </w:p>
    <w:p w:rsidR="005C172E" w:rsidRPr="009C3F0E" w:rsidRDefault="005C172E" w:rsidP="009C3F0E">
      <w:pPr>
        <w:pStyle w:val="Heading4"/>
        <w:numPr>
          <w:ilvl w:val="0"/>
          <w:numId w:val="12"/>
        </w:numPr>
        <w:rPr>
          <w:rFonts w:ascii="Arial" w:hAnsi="Arial" w:cs="Arial"/>
          <w:sz w:val="22"/>
          <w:szCs w:val="22"/>
        </w:rPr>
      </w:pPr>
      <w:r w:rsidRPr="009C3F0E">
        <w:rPr>
          <w:rFonts w:ascii="Arial" w:hAnsi="Arial" w:cs="Arial"/>
          <w:sz w:val="22"/>
          <w:szCs w:val="22"/>
        </w:rPr>
        <w:t>Role and Objectives</w:t>
      </w:r>
    </w:p>
    <w:p w:rsidR="005C172E" w:rsidRPr="009C3F0E" w:rsidRDefault="005C172E" w:rsidP="009C3F0E">
      <w:pPr>
        <w:rPr>
          <w:rFonts w:ascii="Arial" w:hAnsi="Arial" w:cs="Arial"/>
          <w:sz w:val="22"/>
          <w:szCs w:val="22"/>
        </w:rPr>
      </w:pPr>
    </w:p>
    <w:p w:rsidR="005C172E" w:rsidRPr="009C3F0E" w:rsidRDefault="005C172E" w:rsidP="009C3F0E">
      <w:pPr>
        <w:numPr>
          <w:ilvl w:val="1"/>
          <w:numId w:val="12"/>
        </w:numPr>
        <w:rPr>
          <w:rFonts w:ascii="Arial" w:hAnsi="Arial" w:cs="Arial"/>
          <w:sz w:val="22"/>
          <w:szCs w:val="22"/>
        </w:rPr>
      </w:pPr>
      <w:r w:rsidRPr="009C3F0E">
        <w:rPr>
          <w:rFonts w:ascii="Arial" w:hAnsi="Arial" w:cs="Arial"/>
          <w:sz w:val="22"/>
          <w:szCs w:val="22"/>
        </w:rPr>
        <w:t>The role of the Customer Services Committee is to assist the Board with discharging its responsibilities with regard to the quality and continuity of services and supply.</w:t>
      </w:r>
      <w:r w:rsidR="00F45E9D" w:rsidRPr="009C3F0E">
        <w:rPr>
          <w:rFonts w:ascii="Arial" w:hAnsi="Arial" w:cs="Arial"/>
          <w:sz w:val="22"/>
          <w:szCs w:val="22"/>
        </w:rPr>
        <w:t xml:space="preserve"> The </w:t>
      </w:r>
      <w:r w:rsidR="0005275E" w:rsidRPr="009C3F0E">
        <w:rPr>
          <w:rFonts w:ascii="Arial" w:hAnsi="Arial" w:cs="Arial"/>
          <w:sz w:val="22"/>
          <w:szCs w:val="22"/>
        </w:rPr>
        <w:t xml:space="preserve">Customer Services </w:t>
      </w:r>
      <w:r w:rsidR="00F45E9D" w:rsidRPr="009C3F0E">
        <w:rPr>
          <w:rFonts w:ascii="Arial" w:hAnsi="Arial" w:cs="Arial"/>
          <w:sz w:val="22"/>
          <w:szCs w:val="22"/>
        </w:rPr>
        <w:t xml:space="preserve">Committee has an independent role with accountability to both the </w:t>
      </w:r>
      <w:r w:rsidR="0005275E" w:rsidRPr="009C3F0E">
        <w:rPr>
          <w:rFonts w:ascii="Arial" w:hAnsi="Arial" w:cs="Arial"/>
          <w:sz w:val="22"/>
          <w:szCs w:val="22"/>
        </w:rPr>
        <w:t>B</w:t>
      </w:r>
      <w:r w:rsidR="00F45E9D" w:rsidRPr="009C3F0E">
        <w:rPr>
          <w:rFonts w:ascii="Arial" w:hAnsi="Arial" w:cs="Arial"/>
          <w:sz w:val="22"/>
          <w:szCs w:val="22"/>
        </w:rPr>
        <w:t>oard and its stakeholder(s). The Customer Services Committee does not assume the functions of management, which remain the responsibility of the executive directors and other members of senior management.</w:t>
      </w:r>
    </w:p>
    <w:p w:rsidR="005C172E" w:rsidRPr="009C3F0E" w:rsidRDefault="005C172E" w:rsidP="009C3F0E">
      <w:pPr>
        <w:rPr>
          <w:rFonts w:ascii="Arial" w:hAnsi="Arial" w:cs="Arial"/>
          <w:sz w:val="22"/>
          <w:szCs w:val="22"/>
        </w:rPr>
      </w:pPr>
    </w:p>
    <w:p w:rsidR="005C172E" w:rsidRPr="009C3F0E" w:rsidRDefault="005C172E" w:rsidP="009C3F0E">
      <w:pPr>
        <w:numPr>
          <w:ilvl w:val="1"/>
          <w:numId w:val="12"/>
        </w:numPr>
        <w:rPr>
          <w:rFonts w:ascii="Arial" w:hAnsi="Arial" w:cs="Arial"/>
          <w:sz w:val="22"/>
          <w:szCs w:val="22"/>
        </w:rPr>
      </w:pPr>
      <w:r w:rsidRPr="009C3F0E">
        <w:rPr>
          <w:rFonts w:ascii="Arial" w:hAnsi="Arial" w:cs="Arial"/>
          <w:sz w:val="22"/>
          <w:szCs w:val="22"/>
        </w:rPr>
        <w:t>The objective of the Customer Services Committee is to ensure that the ECB has and maintains an effective framework for the monitoring of performance and the handling of complaints and disputes.  Its responsibilities can be summarised</w:t>
      </w:r>
      <w:r w:rsidR="00B07F81" w:rsidRPr="009C3F0E">
        <w:rPr>
          <w:rFonts w:ascii="Arial" w:hAnsi="Arial" w:cs="Arial"/>
          <w:sz w:val="22"/>
          <w:szCs w:val="22"/>
        </w:rPr>
        <w:t xml:space="preserve"> </w:t>
      </w:r>
      <w:r w:rsidRPr="009C3F0E">
        <w:rPr>
          <w:rFonts w:ascii="Arial" w:hAnsi="Arial" w:cs="Arial"/>
          <w:sz w:val="22"/>
          <w:szCs w:val="22"/>
        </w:rPr>
        <w:t>as:</w:t>
      </w:r>
    </w:p>
    <w:p w:rsidR="005C172E" w:rsidRPr="009C3F0E" w:rsidRDefault="005C172E" w:rsidP="009C3F0E">
      <w:pPr>
        <w:rPr>
          <w:rFonts w:ascii="Arial" w:hAnsi="Arial" w:cs="Arial"/>
          <w:sz w:val="22"/>
          <w:szCs w:val="22"/>
        </w:rPr>
      </w:pPr>
    </w:p>
    <w:p w:rsidR="005C172E" w:rsidRPr="009C3F0E" w:rsidRDefault="005C172E" w:rsidP="00E87BD3">
      <w:pPr>
        <w:numPr>
          <w:ilvl w:val="2"/>
          <w:numId w:val="12"/>
        </w:numPr>
        <w:rPr>
          <w:rFonts w:ascii="Arial" w:hAnsi="Arial" w:cs="Arial"/>
          <w:sz w:val="22"/>
          <w:szCs w:val="22"/>
        </w:rPr>
      </w:pPr>
      <w:r w:rsidRPr="009C3F0E">
        <w:rPr>
          <w:rFonts w:ascii="Arial" w:hAnsi="Arial" w:cs="Arial"/>
          <w:sz w:val="22"/>
          <w:szCs w:val="22"/>
        </w:rPr>
        <w:t>Oversight of monitoring the quality of services and supply;</w:t>
      </w:r>
    </w:p>
    <w:p w:rsidR="005C172E" w:rsidRPr="009C3F0E" w:rsidRDefault="005C172E" w:rsidP="00E87BD3">
      <w:pPr>
        <w:numPr>
          <w:ilvl w:val="2"/>
          <w:numId w:val="12"/>
        </w:numPr>
        <w:rPr>
          <w:rFonts w:ascii="Arial" w:hAnsi="Arial" w:cs="Arial"/>
          <w:sz w:val="22"/>
          <w:szCs w:val="22"/>
        </w:rPr>
      </w:pPr>
      <w:r w:rsidRPr="009C3F0E">
        <w:rPr>
          <w:rFonts w:ascii="Arial" w:hAnsi="Arial" w:cs="Arial"/>
          <w:sz w:val="22"/>
          <w:szCs w:val="22"/>
        </w:rPr>
        <w:t>Review of the policies and procedures for responding to customer complaints;</w:t>
      </w:r>
    </w:p>
    <w:p w:rsidR="005C172E" w:rsidRPr="009C3F0E" w:rsidRDefault="005C172E" w:rsidP="00E87BD3">
      <w:pPr>
        <w:numPr>
          <w:ilvl w:val="2"/>
          <w:numId w:val="12"/>
        </w:numPr>
        <w:rPr>
          <w:rFonts w:ascii="Arial" w:hAnsi="Arial" w:cs="Arial"/>
          <w:sz w:val="22"/>
          <w:szCs w:val="22"/>
        </w:rPr>
      </w:pPr>
      <w:r w:rsidRPr="009C3F0E">
        <w:rPr>
          <w:rFonts w:ascii="Arial" w:hAnsi="Arial" w:cs="Arial"/>
          <w:sz w:val="22"/>
          <w:szCs w:val="22"/>
        </w:rPr>
        <w:t>Acting as the final mechanism in resolving disputes between distributors and consumers; and</w:t>
      </w:r>
    </w:p>
    <w:p w:rsidR="005C172E" w:rsidRPr="009C3F0E" w:rsidRDefault="005C172E" w:rsidP="00E87BD3">
      <w:pPr>
        <w:numPr>
          <w:ilvl w:val="2"/>
          <w:numId w:val="12"/>
        </w:numPr>
        <w:rPr>
          <w:rFonts w:ascii="Arial" w:hAnsi="Arial" w:cs="Arial"/>
          <w:sz w:val="22"/>
          <w:szCs w:val="22"/>
        </w:rPr>
      </w:pPr>
      <w:r w:rsidRPr="009C3F0E">
        <w:rPr>
          <w:rFonts w:ascii="Arial" w:hAnsi="Arial" w:cs="Arial"/>
          <w:sz w:val="22"/>
          <w:szCs w:val="22"/>
        </w:rPr>
        <w:t>Participating in the resolution of disputes between suppliers and distributors.</w:t>
      </w:r>
    </w:p>
    <w:p w:rsidR="005C172E" w:rsidRPr="009C3F0E" w:rsidRDefault="005C172E" w:rsidP="009C3F0E">
      <w:pPr>
        <w:rPr>
          <w:rFonts w:ascii="Arial" w:hAnsi="Arial" w:cs="Arial"/>
          <w:sz w:val="22"/>
          <w:szCs w:val="22"/>
        </w:rPr>
      </w:pPr>
    </w:p>
    <w:p w:rsidR="005C172E" w:rsidRPr="009C3F0E" w:rsidRDefault="001727AA" w:rsidP="009C3F0E">
      <w:pPr>
        <w:pStyle w:val="Heading4"/>
        <w:numPr>
          <w:ilvl w:val="0"/>
          <w:numId w:val="12"/>
        </w:numPr>
        <w:rPr>
          <w:rFonts w:ascii="Arial" w:hAnsi="Arial" w:cs="Arial"/>
          <w:sz w:val="22"/>
          <w:szCs w:val="22"/>
        </w:rPr>
      </w:pPr>
      <w:r>
        <w:rPr>
          <w:rFonts w:ascii="Arial" w:hAnsi="Arial" w:cs="Arial"/>
          <w:sz w:val="22"/>
          <w:szCs w:val="22"/>
        </w:rPr>
        <w:t>Membership</w:t>
      </w:r>
    </w:p>
    <w:p w:rsidR="005C172E" w:rsidRPr="009C3F0E" w:rsidRDefault="005C172E" w:rsidP="009C3F0E">
      <w:pPr>
        <w:rPr>
          <w:rFonts w:ascii="Arial" w:hAnsi="Arial" w:cs="Arial"/>
          <w:sz w:val="22"/>
          <w:szCs w:val="22"/>
        </w:rPr>
      </w:pPr>
    </w:p>
    <w:p w:rsidR="005C172E" w:rsidRPr="009C3F0E" w:rsidRDefault="005C172E" w:rsidP="009C3F0E">
      <w:pPr>
        <w:numPr>
          <w:ilvl w:val="1"/>
          <w:numId w:val="12"/>
        </w:numPr>
        <w:rPr>
          <w:rFonts w:ascii="Arial" w:hAnsi="Arial" w:cs="Arial"/>
          <w:sz w:val="22"/>
          <w:szCs w:val="22"/>
        </w:rPr>
      </w:pPr>
      <w:r w:rsidRPr="009C3F0E">
        <w:rPr>
          <w:rFonts w:ascii="Arial" w:hAnsi="Arial" w:cs="Arial"/>
          <w:sz w:val="22"/>
          <w:szCs w:val="22"/>
        </w:rPr>
        <w:t xml:space="preserve">The Committee shall be appointed by the Board and shall consist of </w:t>
      </w:r>
      <w:ins w:id="592" w:author="PricewaterhouseCoopers" w:date="2012-11-14T15:05:00Z">
        <w:r w:rsidR="00E87BD3">
          <w:rPr>
            <w:rFonts w:ascii="Arial" w:hAnsi="Arial" w:cs="Arial"/>
            <w:sz w:val="22"/>
            <w:szCs w:val="22"/>
          </w:rPr>
          <w:t xml:space="preserve">three </w:t>
        </w:r>
      </w:ins>
      <w:del w:id="593" w:author="PricewaterhouseCoopers" w:date="2012-11-14T15:05:00Z">
        <w:r w:rsidRPr="009C3F0E" w:rsidDel="00E87BD3">
          <w:rPr>
            <w:rFonts w:ascii="Arial" w:hAnsi="Arial" w:cs="Arial"/>
            <w:sz w:val="22"/>
            <w:szCs w:val="22"/>
          </w:rPr>
          <w:delText xml:space="preserve">at least two </w:delText>
        </w:r>
      </w:del>
      <w:ins w:id="594" w:author="PricewaterhouseCoopers" w:date="2012-11-14T15:06:00Z">
        <w:r w:rsidR="00E87BD3">
          <w:rPr>
            <w:rFonts w:ascii="Arial" w:hAnsi="Arial" w:cs="Arial"/>
            <w:sz w:val="22"/>
            <w:szCs w:val="22"/>
          </w:rPr>
          <w:t>m</w:t>
        </w:r>
      </w:ins>
      <w:del w:id="595" w:author="PricewaterhouseCoopers" w:date="2012-11-14T15:05:00Z">
        <w:r w:rsidRPr="009C3F0E" w:rsidDel="00E87BD3">
          <w:rPr>
            <w:rFonts w:ascii="Arial" w:hAnsi="Arial" w:cs="Arial"/>
            <w:sz w:val="22"/>
            <w:szCs w:val="22"/>
          </w:rPr>
          <w:delText>m</w:delText>
        </w:r>
      </w:del>
      <w:r w:rsidRPr="009C3F0E">
        <w:rPr>
          <w:rFonts w:ascii="Arial" w:hAnsi="Arial" w:cs="Arial"/>
          <w:sz w:val="22"/>
          <w:szCs w:val="22"/>
        </w:rPr>
        <w:t xml:space="preserve">embers of the Board </w:t>
      </w:r>
      <w:r w:rsidR="008E5327" w:rsidRPr="009C3F0E">
        <w:rPr>
          <w:rFonts w:ascii="Arial" w:hAnsi="Arial" w:cs="Arial"/>
          <w:sz w:val="22"/>
          <w:szCs w:val="22"/>
        </w:rPr>
        <w:t xml:space="preserve">(who are independent non-executive directors) </w:t>
      </w:r>
      <w:r w:rsidRPr="009C3F0E">
        <w:rPr>
          <w:rFonts w:ascii="Arial" w:hAnsi="Arial" w:cs="Arial"/>
          <w:sz w:val="22"/>
          <w:szCs w:val="22"/>
        </w:rPr>
        <w:t xml:space="preserve">and the </w:t>
      </w:r>
      <w:r w:rsidR="006C7BBE" w:rsidRPr="009C3F0E">
        <w:rPr>
          <w:rFonts w:ascii="Arial" w:hAnsi="Arial" w:cs="Arial"/>
          <w:sz w:val="22"/>
          <w:szCs w:val="22"/>
        </w:rPr>
        <w:t>CEO</w:t>
      </w:r>
      <w:r w:rsidRPr="009C3F0E">
        <w:rPr>
          <w:rFonts w:ascii="Arial" w:hAnsi="Arial" w:cs="Arial"/>
          <w:sz w:val="22"/>
          <w:szCs w:val="22"/>
        </w:rPr>
        <w:t>.</w:t>
      </w:r>
    </w:p>
    <w:p w:rsidR="005C172E" w:rsidRPr="009C3F0E" w:rsidRDefault="005C172E" w:rsidP="009C3F0E">
      <w:pPr>
        <w:rPr>
          <w:rFonts w:ascii="Arial" w:hAnsi="Arial" w:cs="Arial"/>
          <w:sz w:val="22"/>
          <w:szCs w:val="22"/>
        </w:rPr>
      </w:pPr>
    </w:p>
    <w:p w:rsidR="005C172E" w:rsidRPr="009C3F0E" w:rsidRDefault="005C172E" w:rsidP="009C3F0E">
      <w:pPr>
        <w:numPr>
          <w:ilvl w:val="1"/>
          <w:numId w:val="12"/>
        </w:numPr>
        <w:rPr>
          <w:rFonts w:ascii="Arial" w:hAnsi="Arial" w:cs="Arial"/>
          <w:sz w:val="22"/>
          <w:szCs w:val="22"/>
        </w:rPr>
      </w:pPr>
      <w:r w:rsidRPr="009C3F0E">
        <w:rPr>
          <w:rFonts w:ascii="Arial" w:hAnsi="Arial" w:cs="Arial"/>
          <w:sz w:val="22"/>
          <w:szCs w:val="22"/>
        </w:rPr>
        <w:t xml:space="preserve">The </w:t>
      </w:r>
      <w:r w:rsidR="00463C37" w:rsidRPr="009C3F0E">
        <w:rPr>
          <w:rFonts w:ascii="Arial" w:hAnsi="Arial" w:cs="Arial"/>
          <w:sz w:val="22"/>
          <w:szCs w:val="22"/>
        </w:rPr>
        <w:t>Chairperson</w:t>
      </w:r>
      <w:r w:rsidRPr="009C3F0E">
        <w:rPr>
          <w:rFonts w:ascii="Arial" w:hAnsi="Arial" w:cs="Arial"/>
          <w:sz w:val="22"/>
          <w:szCs w:val="22"/>
        </w:rPr>
        <w:t xml:space="preserve"> of the Customer Services Committee shall be appointed by the Board and must be a </w:t>
      </w:r>
      <w:r w:rsidR="008E5327" w:rsidRPr="009C3F0E">
        <w:rPr>
          <w:rFonts w:ascii="Arial" w:hAnsi="Arial" w:cs="Arial"/>
          <w:sz w:val="22"/>
          <w:szCs w:val="22"/>
        </w:rPr>
        <w:t xml:space="preserve">non-executive </w:t>
      </w:r>
      <w:r w:rsidRPr="009C3F0E">
        <w:rPr>
          <w:rFonts w:ascii="Arial" w:hAnsi="Arial" w:cs="Arial"/>
          <w:sz w:val="22"/>
          <w:szCs w:val="22"/>
        </w:rPr>
        <w:t>member of the ECB Board.</w:t>
      </w:r>
    </w:p>
    <w:p w:rsidR="005C172E" w:rsidRPr="009C3F0E" w:rsidRDefault="005C172E" w:rsidP="009C3F0E">
      <w:pPr>
        <w:rPr>
          <w:rFonts w:ascii="Arial" w:hAnsi="Arial" w:cs="Arial"/>
          <w:sz w:val="22"/>
          <w:szCs w:val="22"/>
        </w:rPr>
      </w:pPr>
    </w:p>
    <w:p w:rsidR="005C172E" w:rsidRPr="009C3F0E" w:rsidRDefault="005C172E" w:rsidP="009C3F0E">
      <w:pPr>
        <w:numPr>
          <w:ilvl w:val="1"/>
          <w:numId w:val="12"/>
        </w:numPr>
        <w:rPr>
          <w:rFonts w:ascii="Arial" w:hAnsi="Arial" w:cs="Arial"/>
          <w:sz w:val="22"/>
          <w:szCs w:val="22"/>
        </w:rPr>
      </w:pPr>
      <w:r w:rsidRPr="009C3F0E">
        <w:rPr>
          <w:rFonts w:ascii="Arial" w:hAnsi="Arial" w:cs="Arial"/>
          <w:sz w:val="22"/>
          <w:szCs w:val="22"/>
        </w:rPr>
        <w:t>The quorum of the Customer Services Committee shall be two members.</w:t>
      </w:r>
      <w:r w:rsidR="00105257" w:rsidRPr="009C3F0E">
        <w:rPr>
          <w:rFonts w:ascii="Arial" w:hAnsi="Arial" w:cs="Arial"/>
          <w:sz w:val="22"/>
          <w:szCs w:val="22"/>
        </w:rPr>
        <w:t xml:space="preserve"> Individuals in attendance at </w:t>
      </w:r>
      <w:r w:rsidR="0005275E" w:rsidRPr="009C3F0E">
        <w:rPr>
          <w:rFonts w:ascii="Arial" w:hAnsi="Arial" w:cs="Arial"/>
          <w:sz w:val="22"/>
          <w:szCs w:val="22"/>
        </w:rPr>
        <w:t xml:space="preserve">Customer Services </w:t>
      </w:r>
      <w:r w:rsidR="00105257" w:rsidRPr="009C3F0E">
        <w:rPr>
          <w:rFonts w:ascii="Arial" w:hAnsi="Arial" w:cs="Arial"/>
          <w:sz w:val="22"/>
          <w:szCs w:val="22"/>
        </w:rPr>
        <w:t xml:space="preserve">Committee meetings by invitation may participate in discussions but do not form part of the quorum for the </w:t>
      </w:r>
      <w:r w:rsidR="0005275E" w:rsidRPr="009C3F0E">
        <w:rPr>
          <w:rFonts w:ascii="Arial" w:hAnsi="Arial" w:cs="Arial"/>
          <w:sz w:val="22"/>
          <w:szCs w:val="22"/>
        </w:rPr>
        <w:t xml:space="preserve">Customer Services </w:t>
      </w:r>
      <w:r w:rsidR="00105257" w:rsidRPr="009C3F0E">
        <w:rPr>
          <w:rFonts w:ascii="Arial" w:hAnsi="Arial" w:cs="Arial"/>
          <w:sz w:val="22"/>
          <w:szCs w:val="22"/>
        </w:rPr>
        <w:t>Committee meetings.</w:t>
      </w:r>
    </w:p>
    <w:p w:rsidR="005C172E" w:rsidRPr="009C3F0E" w:rsidRDefault="005C172E" w:rsidP="009C3F0E">
      <w:pPr>
        <w:rPr>
          <w:rFonts w:ascii="Arial" w:hAnsi="Arial" w:cs="Arial"/>
          <w:sz w:val="22"/>
          <w:szCs w:val="22"/>
        </w:rPr>
      </w:pPr>
    </w:p>
    <w:p w:rsidR="005C172E" w:rsidRPr="009C3F0E" w:rsidRDefault="005C172E" w:rsidP="009C3F0E">
      <w:pPr>
        <w:numPr>
          <w:ilvl w:val="0"/>
          <w:numId w:val="12"/>
        </w:numPr>
        <w:rPr>
          <w:rFonts w:ascii="Arial" w:hAnsi="Arial" w:cs="Arial"/>
          <w:b/>
          <w:sz w:val="22"/>
          <w:szCs w:val="22"/>
        </w:rPr>
      </w:pPr>
      <w:r w:rsidRPr="009C3F0E">
        <w:rPr>
          <w:rFonts w:ascii="Arial" w:hAnsi="Arial" w:cs="Arial"/>
          <w:b/>
          <w:sz w:val="22"/>
          <w:szCs w:val="22"/>
        </w:rPr>
        <w:t xml:space="preserve">Meetings </w:t>
      </w:r>
    </w:p>
    <w:p w:rsidR="005C172E" w:rsidRPr="009C3F0E" w:rsidRDefault="005C172E" w:rsidP="009C3F0E">
      <w:pPr>
        <w:rPr>
          <w:rFonts w:ascii="Arial" w:hAnsi="Arial" w:cs="Arial"/>
          <w:sz w:val="22"/>
          <w:szCs w:val="22"/>
        </w:rPr>
      </w:pPr>
    </w:p>
    <w:p w:rsidR="005C172E" w:rsidRPr="009C3F0E" w:rsidRDefault="005C172E" w:rsidP="009C3F0E">
      <w:pPr>
        <w:numPr>
          <w:ilvl w:val="1"/>
          <w:numId w:val="12"/>
        </w:numPr>
        <w:rPr>
          <w:rFonts w:ascii="Arial" w:hAnsi="Arial" w:cs="Arial"/>
          <w:sz w:val="22"/>
          <w:szCs w:val="22"/>
        </w:rPr>
      </w:pPr>
      <w:r w:rsidRPr="009C3F0E">
        <w:rPr>
          <w:rFonts w:ascii="Arial" w:hAnsi="Arial" w:cs="Arial"/>
          <w:sz w:val="22"/>
          <w:szCs w:val="22"/>
        </w:rPr>
        <w:t>Meeting shall be held not less than four times a year, at least two weeks before a Board Meetings.</w:t>
      </w:r>
      <w:r w:rsidR="000B3663" w:rsidRPr="009C3F0E">
        <w:rPr>
          <w:rFonts w:ascii="Arial" w:hAnsi="Arial" w:cs="Arial"/>
          <w:sz w:val="22"/>
          <w:szCs w:val="22"/>
        </w:rPr>
        <w:t xml:space="preserve"> The length of meetings and the agendas are to be determined in accordance with the annual plan that the </w:t>
      </w:r>
      <w:r w:rsidR="0005275E" w:rsidRPr="009C3F0E">
        <w:rPr>
          <w:rFonts w:ascii="Arial" w:hAnsi="Arial" w:cs="Arial"/>
          <w:sz w:val="22"/>
          <w:szCs w:val="22"/>
        </w:rPr>
        <w:t xml:space="preserve">Customer Services </w:t>
      </w:r>
      <w:r w:rsidR="000B3663" w:rsidRPr="009C3F0E">
        <w:rPr>
          <w:rFonts w:ascii="Arial" w:hAnsi="Arial" w:cs="Arial"/>
          <w:sz w:val="22"/>
          <w:szCs w:val="22"/>
        </w:rPr>
        <w:t>Committee prepared.</w:t>
      </w:r>
    </w:p>
    <w:p w:rsidR="005C172E" w:rsidRPr="009C3F0E" w:rsidRDefault="005C172E" w:rsidP="009C3F0E">
      <w:pPr>
        <w:rPr>
          <w:rFonts w:ascii="Arial" w:hAnsi="Arial" w:cs="Arial"/>
          <w:sz w:val="22"/>
          <w:szCs w:val="22"/>
        </w:rPr>
      </w:pPr>
    </w:p>
    <w:p w:rsidR="005C172E" w:rsidRPr="009C3F0E" w:rsidRDefault="005C172E" w:rsidP="009C3F0E">
      <w:pPr>
        <w:numPr>
          <w:ilvl w:val="1"/>
          <w:numId w:val="12"/>
        </w:numPr>
        <w:rPr>
          <w:rFonts w:ascii="Arial" w:hAnsi="Arial" w:cs="Arial"/>
          <w:sz w:val="22"/>
          <w:szCs w:val="22"/>
        </w:rPr>
      </w:pPr>
      <w:r w:rsidRPr="009C3F0E">
        <w:rPr>
          <w:rFonts w:ascii="Arial" w:hAnsi="Arial" w:cs="Arial"/>
          <w:sz w:val="22"/>
          <w:szCs w:val="22"/>
        </w:rPr>
        <w:t>The CEO</w:t>
      </w:r>
      <w:r w:rsidR="0047348B" w:rsidRPr="009C3F0E">
        <w:rPr>
          <w:rFonts w:ascii="Arial" w:hAnsi="Arial" w:cs="Arial"/>
          <w:sz w:val="22"/>
          <w:szCs w:val="22"/>
        </w:rPr>
        <w:t xml:space="preserve">, with approval of the Chairperson, </w:t>
      </w:r>
      <w:r w:rsidRPr="009C3F0E">
        <w:rPr>
          <w:rFonts w:ascii="Arial" w:hAnsi="Arial" w:cs="Arial"/>
          <w:sz w:val="22"/>
          <w:szCs w:val="22"/>
        </w:rPr>
        <w:t>may request a meeting if he consider it necessary.</w:t>
      </w:r>
    </w:p>
    <w:p w:rsidR="005C172E" w:rsidRPr="009C3F0E" w:rsidRDefault="005C172E" w:rsidP="009C3F0E">
      <w:pPr>
        <w:rPr>
          <w:rFonts w:ascii="Arial" w:hAnsi="Arial" w:cs="Arial"/>
          <w:sz w:val="22"/>
          <w:szCs w:val="22"/>
        </w:rPr>
      </w:pPr>
    </w:p>
    <w:p w:rsidR="005C172E" w:rsidRPr="009C3F0E" w:rsidRDefault="005C172E" w:rsidP="009C3F0E">
      <w:pPr>
        <w:numPr>
          <w:ilvl w:val="1"/>
          <w:numId w:val="12"/>
        </w:numPr>
        <w:rPr>
          <w:rFonts w:ascii="Arial" w:hAnsi="Arial" w:cs="Arial"/>
          <w:sz w:val="22"/>
          <w:szCs w:val="22"/>
        </w:rPr>
      </w:pPr>
      <w:r w:rsidRPr="009C3F0E">
        <w:rPr>
          <w:rFonts w:ascii="Arial" w:hAnsi="Arial" w:cs="Arial"/>
          <w:sz w:val="22"/>
          <w:szCs w:val="22"/>
        </w:rPr>
        <w:t>Others members of the Executive Management should attend the meetings in a non-voting capacity.</w:t>
      </w:r>
    </w:p>
    <w:p w:rsidR="005C172E" w:rsidRPr="009C3F0E" w:rsidRDefault="005C172E" w:rsidP="009C3F0E">
      <w:pPr>
        <w:numPr>
          <w:ilvl w:val="1"/>
          <w:numId w:val="12"/>
        </w:numPr>
        <w:rPr>
          <w:rFonts w:ascii="Arial" w:hAnsi="Arial" w:cs="Arial"/>
          <w:sz w:val="22"/>
          <w:szCs w:val="22"/>
        </w:rPr>
      </w:pPr>
      <w:r w:rsidRPr="009C3F0E">
        <w:rPr>
          <w:rFonts w:ascii="Arial" w:hAnsi="Arial" w:cs="Arial"/>
          <w:sz w:val="22"/>
          <w:szCs w:val="22"/>
        </w:rPr>
        <w:lastRenderedPageBreak/>
        <w:t>The Board Secretary shall be the Secretary of the Customer Service Committee.</w:t>
      </w:r>
    </w:p>
    <w:p w:rsidR="005C172E" w:rsidRPr="009C3F0E" w:rsidRDefault="005C172E" w:rsidP="009C3F0E">
      <w:pPr>
        <w:rPr>
          <w:rFonts w:ascii="Arial" w:hAnsi="Arial" w:cs="Arial"/>
          <w:sz w:val="22"/>
          <w:szCs w:val="22"/>
        </w:rPr>
      </w:pPr>
    </w:p>
    <w:p w:rsidR="005C172E" w:rsidRPr="009C3F0E" w:rsidRDefault="00FD21A7" w:rsidP="009C3F0E">
      <w:pPr>
        <w:numPr>
          <w:ilvl w:val="1"/>
          <w:numId w:val="12"/>
        </w:numPr>
        <w:rPr>
          <w:rFonts w:ascii="Arial" w:hAnsi="Arial" w:cs="Arial"/>
          <w:sz w:val="22"/>
          <w:szCs w:val="22"/>
        </w:rPr>
      </w:pPr>
      <w:r w:rsidRPr="009C3F0E">
        <w:rPr>
          <w:rFonts w:ascii="Arial" w:hAnsi="Arial" w:cs="Arial"/>
          <w:sz w:val="22"/>
          <w:szCs w:val="22"/>
        </w:rPr>
        <w:t xml:space="preserve">The detailed </w:t>
      </w:r>
      <w:r w:rsidR="0005275E" w:rsidRPr="009C3F0E">
        <w:rPr>
          <w:rFonts w:ascii="Arial" w:hAnsi="Arial" w:cs="Arial"/>
          <w:sz w:val="22"/>
          <w:szCs w:val="22"/>
        </w:rPr>
        <w:t>a</w:t>
      </w:r>
      <w:r w:rsidRPr="009C3F0E">
        <w:rPr>
          <w:rFonts w:ascii="Arial" w:hAnsi="Arial" w:cs="Arial"/>
          <w:sz w:val="22"/>
          <w:szCs w:val="22"/>
        </w:rPr>
        <w:t xml:space="preserve">gendas (together with the supporting documentation) must be circulated to all Board </w:t>
      </w:r>
      <w:r w:rsidR="0005275E" w:rsidRPr="009C3F0E">
        <w:rPr>
          <w:rFonts w:ascii="Arial" w:hAnsi="Arial" w:cs="Arial"/>
          <w:sz w:val="22"/>
          <w:szCs w:val="22"/>
        </w:rPr>
        <w:t>m</w:t>
      </w:r>
      <w:r w:rsidRPr="009C3F0E">
        <w:rPr>
          <w:rFonts w:ascii="Arial" w:hAnsi="Arial" w:cs="Arial"/>
          <w:sz w:val="22"/>
          <w:szCs w:val="22"/>
        </w:rPr>
        <w:t>embers at least one week prior to each meeting. Detailed agenda</w:t>
      </w:r>
      <w:r w:rsidR="006C7BBE" w:rsidRPr="009C3F0E">
        <w:rPr>
          <w:rFonts w:ascii="Arial" w:hAnsi="Arial" w:cs="Arial"/>
          <w:sz w:val="22"/>
          <w:szCs w:val="22"/>
        </w:rPr>
        <w:t>s</w:t>
      </w:r>
      <w:r w:rsidRPr="009C3F0E">
        <w:rPr>
          <w:rFonts w:ascii="Arial" w:hAnsi="Arial" w:cs="Arial"/>
          <w:sz w:val="22"/>
          <w:szCs w:val="22"/>
        </w:rPr>
        <w:t xml:space="preserve"> must be circulated to all General Managers at least one week prior to the meetings. </w:t>
      </w:r>
      <w:r w:rsidR="0005275E" w:rsidRPr="009C3F0E">
        <w:rPr>
          <w:rFonts w:ascii="Arial" w:hAnsi="Arial" w:cs="Arial"/>
          <w:sz w:val="22"/>
          <w:szCs w:val="22"/>
        </w:rPr>
        <w:t xml:space="preserve">Customer Services </w:t>
      </w:r>
      <w:r w:rsidRPr="009C3F0E">
        <w:rPr>
          <w:rFonts w:ascii="Arial" w:hAnsi="Arial" w:cs="Arial"/>
          <w:sz w:val="22"/>
          <w:szCs w:val="22"/>
        </w:rPr>
        <w:t xml:space="preserve">Committee members must be fully prepared for </w:t>
      </w:r>
      <w:r w:rsidR="0005275E" w:rsidRPr="009C3F0E">
        <w:rPr>
          <w:rFonts w:ascii="Arial" w:hAnsi="Arial" w:cs="Arial"/>
          <w:sz w:val="22"/>
          <w:szCs w:val="22"/>
        </w:rPr>
        <w:t xml:space="preserve">Customer Services </w:t>
      </w:r>
      <w:r w:rsidRPr="009C3F0E">
        <w:rPr>
          <w:rFonts w:ascii="Arial" w:hAnsi="Arial" w:cs="Arial"/>
          <w:sz w:val="22"/>
          <w:szCs w:val="22"/>
        </w:rPr>
        <w:t>Committee meetings in order to provide appropriate and constructive input on matters discussed.</w:t>
      </w:r>
    </w:p>
    <w:p w:rsidR="005C172E" w:rsidRPr="009C3F0E" w:rsidRDefault="005C172E" w:rsidP="009C3F0E">
      <w:pPr>
        <w:rPr>
          <w:rFonts w:ascii="Arial" w:hAnsi="Arial" w:cs="Arial"/>
          <w:sz w:val="22"/>
          <w:szCs w:val="22"/>
        </w:rPr>
      </w:pPr>
    </w:p>
    <w:p w:rsidR="005C172E" w:rsidRPr="009C3F0E" w:rsidRDefault="004D442A" w:rsidP="009C3F0E">
      <w:pPr>
        <w:numPr>
          <w:ilvl w:val="1"/>
          <w:numId w:val="12"/>
        </w:numPr>
        <w:rPr>
          <w:rFonts w:ascii="Arial" w:hAnsi="Arial" w:cs="Arial"/>
          <w:sz w:val="22"/>
          <w:szCs w:val="22"/>
        </w:rPr>
      </w:pPr>
      <w:r w:rsidRPr="00884CA9">
        <w:rPr>
          <w:rFonts w:ascii="Arial" w:hAnsi="Arial" w:cs="Arial"/>
          <w:sz w:val="22"/>
          <w:szCs w:val="22"/>
        </w:rPr>
        <w:t xml:space="preserve">Minutes of the meetings of the </w:t>
      </w:r>
      <w:r w:rsidR="00043BE2" w:rsidRPr="00884CA9">
        <w:rPr>
          <w:rFonts w:ascii="Arial" w:hAnsi="Arial" w:cs="Arial"/>
          <w:sz w:val="22"/>
          <w:szCs w:val="22"/>
        </w:rPr>
        <w:t xml:space="preserve">Customer Services </w:t>
      </w:r>
      <w:r w:rsidRPr="00884CA9">
        <w:rPr>
          <w:rFonts w:ascii="Arial" w:hAnsi="Arial" w:cs="Arial"/>
          <w:sz w:val="22"/>
          <w:szCs w:val="22"/>
        </w:rPr>
        <w:t xml:space="preserve">Committee must be completed within two weeks after the meetings and circulated to the Chairperson and members of the </w:t>
      </w:r>
      <w:r w:rsidR="0005275E" w:rsidRPr="00884CA9">
        <w:rPr>
          <w:rFonts w:ascii="Arial" w:hAnsi="Arial" w:cs="Arial"/>
          <w:sz w:val="22"/>
          <w:szCs w:val="22"/>
        </w:rPr>
        <w:t xml:space="preserve">Customer Services </w:t>
      </w:r>
      <w:r w:rsidRPr="00884CA9">
        <w:rPr>
          <w:rFonts w:ascii="Arial" w:hAnsi="Arial" w:cs="Arial"/>
          <w:sz w:val="22"/>
          <w:szCs w:val="22"/>
        </w:rPr>
        <w:t>Committee. The minutes must be formally approved by the</w:t>
      </w:r>
      <w:r w:rsidRPr="009C3F0E">
        <w:rPr>
          <w:rFonts w:ascii="Arial" w:hAnsi="Arial" w:cs="Arial"/>
          <w:sz w:val="22"/>
          <w:szCs w:val="22"/>
        </w:rPr>
        <w:t xml:space="preserve"> </w:t>
      </w:r>
      <w:r w:rsidR="0005275E" w:rsidRPr="009C3F0E">
        <w:rPr>
          <w:rFonts w:ascii="Arial" w:hAnsi="Arial" w:cs="Arial"/>
          <w:sz w:val="22"/>
          <w:szCs w:val="22"/>
        </w:rPr>
        <w:t xml:space="preserve">Customer Services </w:t>
      </w:r>
      <w:r w:rsidRPr="009C3F0E">
        <w:rPr>
          <w:rFonts w:ascii="Arial" w:hAnsi="Arial" w:cs="Arial"/>
          <w:sz w:val="22"/>
          <w:szCs w:val="22"/>
        </w:rPr>
        <w:t>Committee at its next scheduled meeting.</w:t>
      </w:r>
    </w:p>
    <w:p w:rsidR="005C172E" w:rsidRPr="009C3F0E" w:rsidRDefault="005C172E" w:rsidP="009C3F0E">
      <w:pPr>
        <w:rPr>
          <w:rFonts w:ascii="Arial" w:hAnsi="Arial" w:cs="Arial"/>
          <w:sz w:val="22"/>
          <w:szCs w:val="22"/>
        </w:rPr>
      </w:pPr>
    </w:p>
    <w:p w:rsidR="005C172E" w:rsidRPr="009C3F0E" w:rsidRDefault="005C172E" w:rsidP="009C3F0E">
      <w:pPr>
        <w:pStyle w:val="Heading4"/>
        <w:numPr>
          <w:ilvl w:val="0"/>
          <w:numId w:val="12"/>
        </w:numPr>
        <w:rPr>
          <w:rFonts w:ascii="Arial" w:hAnsi="Arial" w:cs="Arial"/>
          <w:sz w:val="22"/>
          <w:szCs w:val="22"/>
        </w:rPr>
      </w:pPr>
      <w:r w:rsidRPr="009C3F0E">
        <w:rPr>
          <w:rFonts w:ascii="Arial" w:hAnsi="Arial" w:cs="Arial"/>
          <w:sz w:val="22"/>
          <w:szCs w:val="22"/>
        </w:rPr>
        <w:t>Authority</w:t>
      </w:r>
    </w:p>
    <w:p w:rsidR="005C172E" w:rsidRPr="009C3F0E" w:rsidRDefault="005C172E" w:rsidP="009C3F0E">
      <w:pPr>
        <w:rPr>
          <w:rFonts w:ascii="Arial" w:hAnsi="Arial" w:cs="Arial"/>
          <w:sz w:val="22"/>
          <w:szCs w:val="22"/>
        </w:rPr>
      </w:pPr>
    </w:p>
    <w:p w:rsidR="005C172E" w:rsidRPr="009C3F0E" w:rsidRDefault="005C172E" w:rsidP="009C3F0E">
      <w:pPr>
        <w:numPr>
          <w:ilvl w:val="1"/>
          <w:numId w:val="12"/>
        </w:numPr>
        <w:rPr>
          <w:rFonts w:ascii="Arial" w:hAnsi="Arial" w:cs="Arial"/>
          <w:sz w:val="22"/>
          <w:szCs w:val="22"/>
        </w:rPr>
      </w:pPr>
      <w:r w:rsidRPr="009C3F0E">
        <w:rPr>
          <w:rFonts w:ascii="Arial" w:hAnsi="Arial" w:cs="Arial"/>
          <w:sz w:val="22"/>
          <w:szCs w:val="22"/>
        </w:rPr>
        <w:t>The Customer Services Committee is authorised by the Board to:</w:t>
      </w:r>
    </w:p>
    <w:p w:rsidR="005C172E" w:rsidRPr="009C3F0E" w:rsidRDefault="005C172E" w:rsidP="009C3F0E">
      <w:pPr>
        <w:ind w:left="360"/>
        <w:rPr>
          <w:rFonts w:ascii="Arial" w:hAnsi="Arial" w:cs="Arial"/>
          <w:sz w:val="22"/>
          <w:szCs w:val="22"/>
        </w:rPr>
      </w:pPr>
    </w:p>
    <w:p w:rsidR="005C172E" w:rsidRPr="009C3F0E" w:rsidRDefault="005C172E" w:rsidP="00E87BD3">
      <w:pPr>
        <w:numPr>
          <w:ilvl w:val="2"/>
          <w:numId w:val="12"/>
        </w:numPr>
        <w:rPr>
          <w:rFonts w:ascii="Arial" w:hAnsi="Arial" w:cs="Arial"/>
          <w:sz w:val="22"/>
          <w:szCs w:val="22"/>
        </w:rPr>
      </w:pPr>
      <w:r w:rsidRPr="009C3F0E">
        <w:rPr>
          <w:rFonts w:ascii="Arial" w:hAnsi="Arial" w:cs="Arial"/>
          <w:sz w:val="22"/>
          <w:szCs w:val="22"/>
        </w:rPr>
        <w:t>Investigate any activity within its terms of reference,</w:t>
      </w:r>
    </w:p>
    <w:p w:rsidR="005C172E" w:rsidRPr="009C3F0E" w:rsidRDefault="005C172E" w:rsidP="00E87BD3">
      <w:pPr>
        <w:numPr>
          <w:ilvl w:val="2"/>
          <w:numId w:val="12"/>
        </w:numPr>
        <w:rPr>
          <w:rFonts w:ascii="Arial" w:hAnsi="Arial" w:cs="Arial"/>
          <w:sz w:val="22"/>
          <w:szCs w:val="22"/>
        </w:rPr>
      </w:pPr>
      <w:r w:rsidRPr="009C3F0E">
        <w:rPr>
          <w:rFonts w:ascii="Arial" w:hAnsi="Arial" w:cs="Arial"/>
          <w:sz w:val="22"/>
          <w:szCs w:val="22"/>
        </w:rPr>
        <w:t>Seek any information it requires from any employee,</w:t>
      </w:r>
    </w:p>
    <w:p w:rsidR="005C172E" w:rsidRPr="009C3F0E" w:rsidRDefault="005C172E" w:rsidP="00E87BD3">
      <w:pPr>
        <w:numPr>
          <w:ilvl w:val="2"/>
          <w:numId w:val="12"/>
        </w:numPr>
        <w:rPr>
          <w:rFonts w:ascii="Arial" w:hAnsi="Arial" w:cs="Arial"/>
          <w:sz w:val="22"/>
          <w:szCs w:val="22"/>
        </w:rPr>
      </w:pPr>
      <w:r w:rsidRPr="009C3F0E">
        <w:rPr>
          <w:rFonts w:ascii="Arial" w:hAnsi="Arial" w:cs="Arial"/>
          <w:sz w:val="22"/>
          <w:szCs w:val="22"/>
        </w:rPr>
        <w:t xml:space="preserve">Obtain outside legal or other independent professional advice within the Committee’s approved budget allocation,  </w:t>
      </w:r>
    </w:p>
    <w:p w:rsidR="005C172E" w:rsidRPr="009C3F0E" w:rsidRDefault="005C172E" w:rsidP="00E87BD3">
      <w:pPr>
        <w:numPr>
          <w:ilvl w:val="2"/>
          <w:numId w:val="12"/>
        </w:numPr>
        <w:rPr>
          <w:rFonts w:ascii="Arial" w:hAnsi="Arial" w:cs="Arial"/>
          <w:sz w:val="22"/>
          <w:szCs w:val="22"/>
        </w:rPr>
      </w:pPr>
      <w:r w:rsidRPr="009C3F0E">
        <w:rPr>
          <w:rFonts w:ascii="Arial" w:hAnsi="Arial" w:cs="Arial"/>
          <w:sz w:val="22"/>
          <w:szCs w:val="22"/>
        </w:rPr>
        <w:t>Secure the attendance of outsiders with relevant experience and expertise</w:t>
      </w:r>
      <w:ins w:id="596" w:author="PricewaterhouseCoopers" w:date="2012-11-14T15:11:00Z">
        <w:r w:rsidR="001B5601">
          <w:rPr>
            <w:rFonts w:ascii="Arial" w:hAnsi="Arial" w:cs="Arial"/>
            <w:sz w:val="22"/>
            <w:szCs w:val="22"/>
          </w:rPr>
          <w:t xml:space="preserve"> in an advisory capacity</w:t>
        </w:r>
      </w:ins>
      <w:r w:rsidRPr="009C3F0E">
        <w:rPr>
          <w:rFonts w:ascii="Arial" w:hAnsi="Arial" w:cs="Arial"/>
          <w:sz w:val="22"/>
          <w:szCs w:val="22"/>
        </w:rPr>
        <w:t xml:space="preserve"> if it considers it necessary</w:t>
      </w:r>
      <w:r w:rsidR="0005275E" w:rsidRPr="009C3F0E">
        <w:rPr>
          <w:rFonts w:ascii="Arial" w:hAnsi="Arial" w:cs="Arial"/>
          <w:sz w:val="22"/>
          <w:szCs w:val="22"/>
        </w:rPr>
        <w:t>, and</w:t>
      </w:r>
    </w:p>
    <w:p w:rsidR="005C172E" w:rsidRPr="009C3F0E" w:rsidRDefault="005C172E" w:rsidP="00E87BD3">
      <w:pPr>
        <w:numPr>
          <w:ilvl w:val="2"/>
          <w:numId w:val="12"/>
        </w:numPr>
        <w:rPr>
          <w:rFonts w:ascii="Arial" w:hAnsi="Arial" w:cs="Arial"/>
          <w:sz w:val="22"/>
          <w:szCs w:val="22"/>
        </w:rPr>
      </w:pPr>
      <w:r w:rsidRPr="009C3F0E">
        <w:rPr>
          <w:rFonts w:ascii="Arial" w:hAnsi="Arial" w:cs="Arial"/>
          <w:sz w:val="22"/>
          <w:szCs w:val="22"/>
        </w:rPr>
        <w:t>Convene sub-committees including officers of the ECB and other persons (either as individuals or as representatives) to mediate disputes between consumers, distributors and suppliers.</w:t>
      </w:r>
    </w:p>
    <w:p w:rsidR="00B0726E" w:rsidRPr="009C3F0E" w:rsidRDefault="00B0726E" w:rsidP="009C3F0E">
      <w:pPr>
        <w:rPr>
          <w:rFonts w:ascii="Arial" w:hAnsi="Arial" w:cs="Arial"/>
          <w:sz w:val="22"/>
          <w:szCs w:val="22"/>
        </w:rPr>
      </w:pPr>
    </w:p>
    <w:p w:rsidR="005C172E" w:rsidRPr="009C3F0E" w:rsidRDefault="005C172E" w:rsidP="009C3F0E">
      <w:pPr>
        <w:pStyle w:val="Heading4"/>
        <w:numPr>
          <w:ilvl w:val="0"/>
          <w:numId w:val="12"/>
        </w:numPr>
        <w:rPr>
          <w:rFonts w:ascii="Arial" w:hAnsi="Arial" w:cs="Arial"/>
          <w:sz w:val="22"/>
          <w:szCs w:val="22"/>
        </w:rPr>
      </w:pPr>
      <w:r w:rsidRPr="009C3F0E">
        <w:rPr>
          <w:rFonts w:ascii="Arial" w:hAnsi="Arial" w:cs="Arial"/>
          <w:sz w:val="22"/>
          <w:szCs w:val="22"/>
        </w:rPr>
        <w:t>Duties</w:t>
      </w:r>
      <w:r w:rsidR="006C7BBE" w:rsidRPr="009C3F0E">
        <w:rPr>
          <w:rFonts w:ascii="Arial" w:hAnsi="Arial" w:cs="Arial"/>
          <w:sz w:val="22"/>
          <w:szCs w:val="22"/>
        </w:rPr>
        <w:t>/Responsibilities</w:t>
      </w:r>
    </w:p>
    <w:p w:rsidR="005C172E" w:rsidRPr="009C3F0E" w:rsidRDefault="005C172E" w:rsidP="009C3F0E">
      <w:pPr>
        <w:rPr>
          <w:rFonts w:ascii="Arial" w:hAnsi="Arial" w:cs="Arial"/>
          <w:sz w:val="22"/>
          <w:szCs w:val="22"/>
        </w:rPr>
      </w:pPr>
    </w:p>
    <w:p w:rsidR="005C172E" w:rsidRPr="009C3F0E" w:rsidRDefault="005C172E" w:rsidP="009C3F0E">
      <w:pPr>
        <w:numPr>
          <w:ilvl w:val="1"/>
          <w:numId w:val="12"/>
        </w:numPr>
        <w:rPr>
          <w:rFonts w:ascii="Arial" w:hAnsi="Arial" w:cs="Arial"/>
          <w:sz w:val="22"/>
          <w:szCs w:val="22"/>
        </w:rPr>
      </w:pPr>
      <w:r w:rsidRPr="009C3F0E">
        <w:rPr>
          <w:rFonts w:ascii="Arial" w:hAnsi="Arial" w:cs="Arial"/>
          <w:sz w:val="22"/>
          <w:szCs w:val="22"/>
        </w:rPr>
        <w:t>The duties</w:t>
      </w:r>
      <w:r w:rsidR="006C7BBE" w:rsidRPr="009C3F0E">
        <w:rPr>
          <w:rFonts w:ascii="Arial" w:hAnsi="Arial" w:cs="Arial"/>
          <w:sz w:val="22"/>
          <w:szCs w:val="22"/>
        </w:rPr>
        <w:t>/responsibilities</w:t>
      </w:r>
      <w:r w:rsidRPr="009C3F0E">
        <w:rPr>
          <w:rFonts w:ascii="Arial" w:hAnsi="Arial" w:cs="Arial"/>
          <w:sz w:val="22"/>
          <w:szCs w:val="22"/>
        </w:rPr>
        <w:t xml:space="preserve"> of the Customer Services Committee shall be:</w:t>
      </w:r>
    </w:p>
    <w:p w:rsidR="005C172E" w:rsidRPr="009C3F0E" w:rsidRDefault="005C172E" w:rsidP="009C3F0E">
      <w:pPr>
        <w:rPr>
          <w:rFonts w:ascii="Arial" w:hAnsi="Arial" w:cs="Arial"/>
          <w:sz w:val="22"/>
          <w:szCs w:val="22"/>
        </w:rPr>
      </w:pPr>
    </w:p>
    <w:p w:rsidR="005C172E" w:rsidRPr="009C3F0E" w:rsidRDefault="005C172E" w:rsidP="009C3F0E">
      <w:pPr>
        <w:numPr>
          <w:ilvl w:val="2"/>
          <w:numId w:val="12"/>
        </w:numPr>
        <w:rPr>
          <w:rFonts w:ascii="Arial" w:hAnsi="Arial" w:cs="Arial"/>
          <w:sz w:val="22"/>
          <w:szCs w:val="22"/>
        </w:rPr>
      </w:pPr>
      <w:r w:rsidRPr="009C3F0E">
        <w:rPr>
          <w:rFonts w:ascii="Arial" w:hAnsi="Arial" w:cs="Arial"/>
          <w:sz w:val="22"/>
          <w:szCs w:val="22"/>
        </w:rPr>
        <w:t>To consider all issues in connection with the monitoring of the quality and continuity of services and supply.</w:t>
      </w:r>
    </w:p>
    <w:p w:rsidR="005C172E" w:rsidRPr="009C3F0E" w:rsidRDefault="005C172E" w:rsidP="009C3F0E">
      <w:pPr>
        <w:rPr>
          <w:rFonts w:ascii="Arial" w:hAnsi="Arial" w:cs="Arial"/>
          <w:sz w:val="22"/>
          <w:szCs w:val="22"/>
        </w:rPr>
      </w:pPr>
    </w:p>
    <w:p w:rsidR="005C172E" w:rsidRPr="009C3F0E" w:rsidRDefault="005C172E" w:rsidP="009C3F0E">
      <w:pPr>
        <w:numPr>
          <w:ilvl w:val="2"/>
          <w:numId w:val="12"/>
        </w:numPr>
        <w:rPr>
          <w:rFonts w:ascii="Arial" w:hAnsi="Arial" w:cs="Arial"/>
          <w:sz w:val="22"/>
          <w:szCs w:val="22"/>
        </w:rPr>
      </w:pPr>
      <w:r w:rsidRPr="009C3F0E">
        <w:rPr>
          <w:rFonts w:ascii="Arial" w:hAnsi="Arial" w:cs="Arial"/>
          <w:sz w:val="22"/>
          <w:szCs w:val="22"/>
        </w:rPr>
        <w:t>To review the policies and procedures with regard to monitoring the quality of services and supply, and to recommend revisions, as necessary, to the Board.</w:t>
      </w:r>
    </w:p>
    <w:p w:rsidR="005C172E" w:rsidRPr="009C3F0E" w:rsidRDefault="005C172E" w:rsidP="009C3F0E">
      <w:pPr>
        <w:rPr>
          <w:rFonts w:ascii="Arial" w:hAnsi="Arial" w:cs="Arial"/>
          <w:sz w:val="22"/>
          <w:szCs w:val="22"/>
        </w:rPr>
      </w:pPr>
    </w:p>
    <w:p w:rsidR="005C172E" w:rsidRPr="009C3F0E" w:rsidRDefault="005C172E" w:rsidP="009C3F0E">
      <w:pPr>
        <w:numPr>
          <w:ilvl w:val="2"/>
          <w:numId w:val="12"/>
        </w:numPr>
        <w:rPr>
          <w:rFonts w:ascii="Arial" w:hAnsi="Arial" w:cs="Arial"/>
          <w:sz w:val="22"/>
          <w:szCs w:val="22"/>
        </w:rPr>
      </w:pPr>
      <w:r w:rsidRPr="009C3F0E">
        <w:rPr>
          <w:rFonts w:ascii="Arial" w:hAnsi="Arial" w:cs="Arial"/>
          <w:sz w:val="22"/>
          <w:szCs w:val="22"/>
        </w:rPr>
        <w:t>To review the policies and procedures for handling customer complaints and disputes, and to recommend revisions, as necessary, to the Board.</w:t>
      </w:r>
    </w:p>
    <w:p w:rsidR="005C172E" w:rsidRPr="009C3F0E" w:rsidRDefault="005C172E" w:rsidP="009C3F0E">
      <w:pPr>
        <w:rPr>
          <w:rFonts w:ascii="Arial" w:hAnsi="Arial" w:cs="Arial"/>
          <w:sz w:val="22"/>
          <w:szCs w:val="22"/>
        </w:rPr>
      </w:pPr>
    </w:p>
    <w:p w:rsidR="005C172E" w:rsidRPr="009C3F0E" w:rsidRDefault="005C172E" w:rsidP="009C3F0E">
      <w:pPr>
        <w:numPr>
          <w:ilvl w:val="2"/>
          <w:numId w:val="12"/>
        </w:numPr>
        <w:rPr>
          <w:rFonts w:ascii="Arial" w:hAnsi="Arial" w:cs="Arial"/>
          <w:sz w:val="22"/>
          <w:szCs w:val="22"/>
        </w:rPr>
      </w:pPr>
      <w:r w:rsidRPr="009C3F0E">
        <w:rPr>
          <w:rFonts w:ascii="Arial" w:hAnsi="Arial" w:cs="Arial"/>
          <w:sz w:val="22"/>
          <w:szCs w:val="22"/>
        </w:rPr>
        <w:t>To hear and adjudicate on all unresolved customer complaints.</w:t>
      </w:r>
    </w:p>
    <w:p w:rsidR="005C172E" w:rsidRPr="009C3F0E" w:rsidRDefault="005C172E" w:rsidP="009C3F0E">
      <w:pPr>
        <w:rPr>
          <w:rFonts w:ascii="Arial" w:hAnsi="Arial" w:cs="Arial"/>
          <w:sz w:val="22"/>
          <w:szCs w:val="22"/>
        </w:rPr>
      </w:pPr>
    </w:p>
    <w:p w:rsidR="005C172E" w:rsidRPr="009C3F0E" w:rsidRDefault="005C172E" w:rsidP="009C3F0E">
      <w:pPr>
        <w:numPr>
          <w:ilvl w:val="2"/>
          <w:numId w:val="12"/>
        </w:numPr>
        <w:rPr>
          <w:rFonts w:ascii="Arial" w:hAnsi="Arial" w:cs="Arial"/>
          <w:sz w:val="22"/>
          <w:szCs w:val="22"/>
        </w:rPr>
      </w:pPr>
      <w:r w:rsidRPr="009C3F0E">
        <w:rPr>
          <w:rFonts w:ascii="Arial" w:hAnsi="Arial" w:cs="Arial"/>
          <w:sz w:val="22"/>
          <w:szCs w:val="22"/>
        </w:rPr>
        <w:t>To convene and participate in sub-committees as necessary involving third party representatives if appropriate to mediate on disputes between consumers and distributors.</w:t>
      </w:r>
    </w:p>
    <w:p w:rsidR="005C172E" w:rsidRPr="009C3F0E" w:rsidRDefault="005C172E" w:rsidP="009C3F0E">
      <w:pPr>
        <w:rPr>
          <w:rFonts w:ascii="Arial" w:hAnsi="Arial" w:cs="Arial"/>
          <w:sz w:val="22"/>
          <w:szCs w:val="22"/>
        </w:rPr>
      </w:pPr>
    </w:p>
    <w:p w:rsidR="005C172E" w:rsidRPr="009C3F0E" w:rsidRDefault="005C172E" w:rsidP="009C3F0E">
      <w:pPr>
        <w:numPr>
          <w:ilvl w:val="2"/>
          <w:numId w:val="12"/>
        </w:numPr>
        <w:rPr>
          <w:rFonts w:ascii="Arial" w:hAnsi="Arial" w:cs="Arial"/>
          <w:sz w:val="22"/>
          <w:szCs w:val="22"/>
        </w:rPr>
      </w:pPr>
      <w:r w:rsidRPr="009C3F0E">
        <w:rPr>
          <w:rFonts w:ascii="Arial" w:hAnsi="Arial" w:cs="Arial"/>
          <w:sz w:val="22"/>
          <w:szCs w:val="22"/>
        </w:rPr>
        <w:t>To convene and participate in sub-committees as necessary involving representatives of NamPower, ALAN, ARC and others as appropriate, to mediate on disputes between suppliers and distributors.</w:t>
      </w:r>
    </w:p>
    <w:p w:rsidR="005C172E" w:rsidRPr="009C3F0E" w:rsidRDefault="005C172E" w:rsidP="009C3F0E">
      <w:pPr>
        <w:rPr>
          <w:rFonts w:ascii="Arial" w:hAnsi="Arial" w:cs="Arial"/>
          <w:sz w:val="22"/>
          <w:szCs w:val="22"/>
        </w:rPr>
      </w:pPr>
    </w:p>
    <w:p w:rsidR="005C172E" w:rsidRPr="009C3F0E" w:rsidRDefault="005C172E" w:rsidP="009C3F0E">
      <w:pPr>
        <w:numPr>
          <w:ilvl w:val="2"/>
          <w:numId w:val="12"/>
        </w:numPr>
        <w:rPr>
          <w:rFonts w:ascii="Arial" w:hAnsi="Arial" w:cs="Arial"/>
          <w:sz w:val="22"/>
          <w:szCs w:val="22"/>
        </w:rPr>
      </w:pPr>
      <w:r w:rsidRPr="009C3F0E">
        <w:rPr>
          <w:rFonts w:ascii="Arial" w:hAnsi="Arial" w:cs="Arial"/>
          <w:sz w:val="22"/>
          <w:szCs w:val="22"/>
        </w:rPr>
        <w:t>To report the outcome of all disputes to the Board and to make recommendations in respect of unresolved disputes.</w:t>
      </w:r>
    </w:p>
    <w:p w:rsidR="005C172E" w:rsidRPr="009C3F0E" w:rsidRDefault="005C172E" w:rsidP="009C3F0E">
      <w:pPr>
        <w:rPr>
          <w:rFonts w:ascii="Arial" w:hAnsi="Arial" w:cs="Arial"/>
          <w:sz w:val="22"/>
          <w:szCs w:val="22"/>
        </w:rPr>
      </w:pPr>
    </w:p>
    <w:p w:rsidR="005C172E" w:rsidRPr="009C3F0E" w:rsidRDefault="005C172E" w:rsidP="009C3F0E">
      <w:pPr>
        <w:numPr>
          <w:ilvl w:val="2"/>
          <w:numId w:val="12"/>
        </w:numPr>
        <w:rPr>
          <w:rFonts w:ascii="Arial" w:hAnsi="Arial" w:cs="Arial"/>
          <w:sz w:val="22"/>
          <w:szCs w:val="22"/>
        </w:rPr>
      </w:pPr>
      <w:r w:rsidRPr="009C3F0E">
        <w:rPr>
          <w:rFonts w:ascii="Arial" w:hAnsi="Arial" w:cs="Arial"/>
          <w:sz w:val="22"/>
          <w:szCs w:val="22"/>
        </w:rPr>
        <w:lastRenderedPageBreak/>
        <w:t xml:space="preserve">To recommend to the Board appropriate punitive action in cases of persistent failings by </w:t>
      </w:r>
      <w:r w:rsidR="00884CA9" w:rsidRPr="009C3F0E">
        <w:rPr>
          <w:rFonts w:ascii="Arial" w:hAnsi="Arial" w:cs="Arial"/>
          <w:sz w:val="22"/>
          <w:szCs w:val="22"/>
        </w:rPr>
        <w:t>license</w:t>
      </w:r>
      <w:r w:rsidRPr="009C3F0E">
        <w:rPr>
          <w:rFonts w:ascii="Arial" w:hAnsi="Arial" w:cs="Arial"/>
          <w:sz w:val="22"/>
          <w:szCs w:val="22"/>
        </w:rPr>
        <w:t xml:space="preserve"> holders.</w:t>
      </w:r>
    </w:p>
    <w:p w:rsidR="005C172E" w:rsidRPr="009C3F0E" w:rsidRDefault="005C172E" w:rsidP="009C3F0E">
      <w:pPr>
        <w:rPr>
          <w:rFonts w:ascii="Arial" w:hAnsi="Arial" w:cs="Arial"/>
          <w:sz w:val="22"/>
          <w:szCs w:val="22"/>
        </w:rPr>
      </w:pPr>
    </w:p>
    <w:p w:rsidR="005C172E" w:rsidRPr="009C3F0E" w:rsidRDefault="005C172E" w:rsidP="009C3F0E">
      <w:pPr>
        <w:numPr>
          <w:ilvl w:val="2"/>
          <w:numId w:val="12"/>
        </w:numPr>
        <w:rPr>
          <w:rFonts w:ascii="Arial" w:hAnsi="Arial" w:cs="Arial"/>
          <w:sz w:val="22"/>
          <w:szCs w:val="22"/>
        </w:rPr>
      </w:pPr>
      <w:r w:rsidRPr="009C3F0E">
        <w:rPr>
          <w:rFonts w:ascii="Arial" w:hAnsi="Arial" w:cs="Arial"/>
          <w:sz w:val="22"/>
          <w:szCs w:val="22"/>
        </w:rPr>
        <w:t>To review the policies and procedures for public hearings and to recommend revisions, as necessary, to the Board.</w:t>
      </w:r>
    </w:p>
    <w:p w:rsidR="005C172E" w:rsidRPr="009C3F0E" w:rsidRDefault="005C172E" w:rsidP="009C3F0E">
      <w:pPr>
        <w:rPr>
          <w:rFonts w:ascii="Arial" w:hAnsi="Arial" w:cs="Arial"/>
          <w:sz w:val="22"/>
          <w:szCs w:val="22"/>
        </w:rPr>
      </w:pPr>
    </w:p>
    <w:p w:rsidR="005C172E" w:rsidRPr="009C3F0E" w:rsidRDefault="005C172E" w:rsidP="009C3F0E">
      <w:pPr>
        <w:numPr>
          <w:ilvl w:val="2"/>
          <w:numId w:val="12"/>
        </w:numPr>
        <w:rPr>
          <w:rFonts w:ascii="Arial" w:hAnsi="Arial" w:cs="Arial"/>
          <w:sz w:val="22"/>
          <w:szCs w:val="22"/>
        </w:rPr>
      </w:pPr>
      <w:r w:rsidRPr="009C3F0E">
        <w:rPr>
          <w:rFonts w:ascii="Arial" w:hAnsi="Arial" w:cs="Arial"/>
          <w:sz w:val="22"/>
          <w:szCs w:val="22"/>
        </w:rPr>
        <w:t xml:space="preserve">To consider other </w:t>
      </w:r>
      <w:r w:rsidR="006C7BBE" w:rsidRPr="009C3F0E">
        <w:rPr>
          <w:rFonts w:ascii="Arial" w:hAnsi="Arial" w:cs="Arial"/>
          <w:sz w:val="22"/>
          <w:szCs w:val="22"/>
        </w:rPr>
        <w:t xml:space="preserve">relevant </w:t>
      </w:r>
      <w:r w:rsidRPr="009C3F0E">
        <w:rPr>
          <w:rFonts w:ascii="Arial" w:hAnsi="Arial" w:cs="Arial"/>
          <w:sz w:val="22"/>
          <w:szCs w:val="22"/>
        </w:rPr>
        <w:t>topics as defined by the Board.</w:t>
      </w:r>
    </w:p>
    <w:p w:rsidR="00941737" w:rsidRPr="009C3F0E" w:rsidRDefault="00941737" w:rsidP="009C3F0E">
      <w:pPr>
        <w:rPr>
          <w:rFonts w:ascii="Arial" w:hAnsi="Arial" w:cs="Arial"/>
          <w:sz w:val="22"/>
          <w:szCs w:val="22"/>
        </w:rPr>
      </w:pPr>
    </w:p>
    <w:p w:rsidR="00941737" w:rsidRPr="009C3F0E" w:rsidRDefault="00941737" w:rsidP="009C3F0E">
      <w:pPr>
        <w:numPr>
          <w:ilvl w:val="0"/>
          <w:numId w:val="19"/>
        </w:numPr>
        <w:ind w:left="709" w:hanging="709"/>
        <w:rPr>
          <w:rFonts w:ascii="Arial" w:hAnsi="Arial" w:cs="Arial"/>
          <w:b/>
          <w:sz w:val="22"/>
          <w:szCs w:val="22"/>
        </w:rPr>
      </w:pPr>
      <w:r w:rsidRPr="009C3F0E">
        <w:rPr>
          <w:rFonts w:ascii="Arial" w:hAnsi="Arial" w:cs="Arial"/>
          <w:b/>
          <w:sz w:val="22"/>
          <w:szCs w:val="22"/>
        </w:rPr>
        <w:t>Evaluation</w:t>
      </w:r>
    </w:p>
    <w:p w:rsidR="00941737" w:rsidRPr="009C3F0E" w:rsidRDefault="00941737" w:rsidP="009C3F0E">
      <w:pPr>
        <w:rPr>
          <w:rFonts w:ascii="Arial" w:hAnsi="Arial" w:cs="Arial"/>
          <w:sz w:val="22"/>
          <w:szCs w:val="22"/>
        </w:rPr>
      </w:pPr>
    </w:p>
    <w:p w:rsidR="00941737" w:rsidRPr="009C3F0E" w:rsidRDefault="00941737" w:rsidP="009C3F0E">
      <w:pPr>
        <w:ind w:left="709"/>
        <w:rPr>
          <w:rFonts w:ascii="Arial" w:hAnsi="Arial" w:cs="Arial"/>
          <w:sz w:val="22"/>
          <w:szCs w:val="22"/>
        </w:rPr>
      </w:pPr>
      <w:r w:rsidRPr="009C3F0E">
        <w:rPr>
          <w:rFonts w:ascii="Arial" w:hAnsi="Arial" w:cs="Arial"/>
          <w:sz w:val="22"/>
          <w:szCs w:val="22"/>
        </w:rPr>
        <w:t xml:space="preserve">The </w:t>
      </w:r>
      <w:r w:rsidR="0005275E" w:rsidRPr="009C3F0E">
        <w:rPr>
          <w:rFonts w:ascii="Arial" w:hAnsi="Arial" w:cs="Arial"/>
          <w:sz w:val="22"/>
          <w:szCs w:val="22"/>
        </w:rPr>
        <w:t>B</w:t>
      </w:r>
      <w:r w:rsidRPr="009C3F0E">
        <w:rPr>
          <w:rFonts w:ascii="Arial" w:hAnsi="Arial" w:cs="Arial"/>
          <w:sz w:val="22"/>
          <w:szCs w:val="22"/>
        </w:rPr>
        <w:t xml:space="preserve">oard must perform an evaluation of the effectiveness of the </w:t>
      </w:r>
      <w:r w:rsidR="0005275E" w:rsidRPr="009C3F0E">
        <w:rPr>
          <w:rFonts w:ascii="Arial" w:hAnsi="Arial" w:cs="Arial"/>
          <w:sz w:val="22"/>
          <w:szCs w:val="22"/>
        </w:rPr>
        <w:t xml:space="preserve">Customer Services </w:t>
      </w:r>
      <w:r w:rsidRPr="009C3F0E">
        <w:rPr>
          <w:rFonts w:ascii="Arial" w:hAnsi="Arial" w:cs="Arial"/>
          <w:sz w:val="22"/>
          <w:szCs w:val="22"/>
        </w:rPr>
        <w:t>Committee every year.</w:t>
      </w:r>
    </w:p>
    <w:p w:rsidR="00985996" w:rsidRPr="009C3F0E" w:rsidRDefault="00985996" w:rsidP="009C3F0E">
      <w:pPr>
        <w:ind w:left="709"/>
        <w:rPr>
          <w:rFonts w:ascii="Arial" w:hAnsi="Arial" w:cs="Arial"/>
          <w:sz w:val="22"/>
          <w:szCs w:val="22"/>
        </w:rPr>
      </w:pPr>
    </w:p>
    <w:p w:rsidR="00985996" w:rsidRPr="009C3F0E" w:rsidRDefault="00985996" w:rsidP="009C3F0E">
      <w:pPr>
        <w:numPr>
          <w:ilvl w:val="0"/>
          <w:numId w:val="19"/>
        </w:numPr>
        <w:ind w:left="709" w:hanging="709"/>
        <w:rPr>
          <w:rFonts w:ascii="Arial" w:hAnsi="Arial" w:cs="Arial"/>
          <w:b/>
          <w:sz w:val="22"/>
          <w:szCs w:val="22"/>
        </w:rPr>
      </w:pPr>
      <w:r w:rsidRPr="009C3F0E">
        <w:rPr>
          <w:rFonts w:ascii="Arial" w:hAnsi="Arial" w:cs="Arial"/>
          <w:b/>
          <w:sz w:val="22"/>
          <w:szCs w:val="22"/>
        </w:rPr>
        <w:t>Approval of these terms of reference</w:t>
      </w:r>
    </w:p>
    <w:p w:rsidR="00985996" w:rsidRPr="009C3F0E" w:rsidRDefault="00985996" w:rsidP="009C3F0E">
      <w:pPr>
        <w:rPr>
          <w:rFonts w:ascii="Arial" w:hAnsi="Arial" w:cs="Arial"/>
          <w:b/>
          <w:sz w:val="22"/>
          <w:szCs w:val="22"/>
        </w:rPr>
      </w:pPr>
    </w:p>
    <w:p w:rsidR="005C172E" w:rsidRPr="009C3F0E" w:rsidRDefault="00985996" w:rsidP="009C3F0E">
      <w:pPr>
        <w:ind w:left="709"/>
        <w:rPr>
          <w:rFonts w:ascii="Arial" w:hAnsi="Arial" w:cs="Arial"/>
          <w:sz w:val="22"/>
          <w:szCs w:val="22"/>
        </w:rPr>
      </w:pPr>
      <w:r w:rsidRPr="00C7266D">
        <w:rPr>
          <w:rFonts w:ascii="Arial" w:hAnsi="Arial" w:cs="Arial"/>
          <w:sz w:val="22"/>
          <w:szCs w:val="22"/>
        </w:rPr>
        <w:t xml:space="preserve">These terms of reference were approved by the </w:t>
      </w:r>
      <w:r w:rsidR="00463C37" w:rsidRPr="00C7266D">
        <w:rPr>
          <w:rFonts w:ascii="Arial" w:hAnsi="Arial" w:cs="Arial"/>
          <w:sz w:val="22"/>
          <w:szCs w:val="22"/>
        </w:rPr>
        <w:t>Chairperson</w:t>
      </w:r>
      <w:r w:rsidRPr="00C7266D">
        <w:rPr>
          <w:rFonts w:ascii="Arial" w:hAnsi="Arial" w:cs="Arial"/>
          <w:sz w:val="22"/>
          <w:szCs w:val="22"/>
        </w:rPr>
        <w:t xml:space="preserve"> of the </w:t>
      </w:r>
      <w:r w:rsidR="0005275E" w:rsidRPr="00C7266D">
        <w:rPr>
          <w:rFonts w:ascii="Arial" w:hAnsi="Arial" w:cs="Arial"/>
          <w:sz w:val="22"/>
          <w:szCs w:val="22"/>
        </w:rPr>
        <w:t>B</w:t>
      </w:r>
      <w:r w:rsidRPr="00C7266D">
        <w:rPr>
          <w:rFonts w:ascii="Arial" w:hAnsi="Arial" w:cs="Arial"/>
          <w:sz w:val="22"/>
          <w:szCs w:val="22"/>
        </w:rPr>
        <w:t xml:space="preserve">oard and the </w:t>
      </w:r>
      <w:r w:rsidR="00463C37" w:rsidRPr="00C7266D">
        <w:rPr>
          <w:rFonts w:ascii="Arial" w:hAnsi="Arial" w:cs="Arial"/>
          <w:sz w:val="22"/>
          <w:szCs w:val="22"/>
        </w:rPr>
        <w:t>Chairperson</w:t>
      </w:r>
      <w:r w:rsidRPr="00C7266D">
        <w:rPr>
          <w:rFonts w:ascii="Arial" w:hAnsi="Arial" w:cs="Arial"/>
          <w:sz w:val="22"/>
          <w:szCs w:val="22"/>
        </w:rPr>
        <w:t xml:space="preserve"> of the </w:t>
      </w:r>
      <w:r w:rsidR="0005275E" w:rsidRPr="00C7266D">
        <w:rPr>
          <w:rFonts w:ascii="Arial" w:hAnsi="Arial" w:cs="Arial"/>
          <w:sz w:val="22"/>
          <w:szCs w:val="22"/>
        </w:rPr>
        <w:t>Customer Services C</w:t>
      </w:r>
      <w:r w:rsidRPr="00C7266D">
        <w:rPr>
          <w:rFonts w:ascii="Arial" w:hAnsi="Arial" w:cs="Arial"/>
          <w:sz w:val="22"/>
          <w:szCs w:val="22"/>
        </w:rPr>
        <w:t>ommittee on………………..and will be due for review on …………………………</w:t>
      </w:r>
      <w:r w:rsidRPr="009C3F0E">
        <w:rPr>
          <w:rFonts w:ascii="Arial" w:hAnsi="Arial" w:cs="Arial"/>
          <w:sz w:val="22"/>
          <w:szCs w:val="22"/>
        </w:rPr>
        <w:t xml:space="preserve"> </w:t>
      </w:r>
      <w:r w:rsidR="00F45E9D" w:rsidRPr="009C3F0E">
        <w:rPr>
          <w:rFonts w:ascii="Arial" w:hAnsi="Arial" w:cs="Arial"/>
          <w:sz w:val="22"/>
          <w:szCs w:val="22"/>
        </w:rPr>
        <w:br w:type="page"/>
      </w:r>
    </w:p>
    <w:p w:rsidR="005C172E" w:rsidRPr="009C3F0E" w:rsidRDefault="005C172E" w:rsidP="009C3F0E">
      <w:pPr>
        <w:pStyle w:val="Heading2"/>
        <w:rPr>
          <w:rFonts w:ascii="Arial" w:hAnsi="Arial" w:cs="Arial"/>
          <w:sz w:val="22"/>
          <w:szCs w:val="22"/>
        </w:rPr>
      </w:pPr>
      <w:r w:rsidRPr="009C3F0E">
        <w:rPr>
          <w:rFonts w:ascii="Arial" w:hAnsi="Arial" w:cs="Arial"/>
          <w:sz w:val="22"/>
          <w:szCs w:val="22"/>
        </w:rPr>
        <w:lastRenderedPageBreak/>
        <w:t>PRICING &amp; TARIFFS COMMITTEE – TERMS OF REFERENCE</w:t>
      </w:r>
    </w:p>
    <w:p w:rsidR="005C172E" w:rsidRPr="009C3F0E" w:rsidRDefault="005C172E" w:rsidP="009C3F0E">
      <w:pPr>
        <w:rPr>
          <w:rFonts w:ascii="Arial" w:hAnsi="Arial" w:cs="Arial"/>
          <w:sz w:val="22"/>
          <w:szCs w:val="22"/>
        </w:rPr>
      </w:pPr>
    </w:p>
    <w:p w:rsidR="00F45E9D" w:rsidRPr="000D0C45" w:rsidRDefault="00F45E9D" w:rsidP="000D0C45">
      <w:pPr>
        <w:pStyle w:val="ListParagraph"/>
        <w:numPr>
          <w:ilvl w:val="0"/>
          <w:numId w:val="274"/>
        </w:numPr>
        <w:ind w:hanging="720"/>
        <w:rPr>
          <w:rFonts w:ascii="Arial" w:hAnsi="Arial" w:cs="Arial"/>
          <w:b/>
          <w:sz w:val="22"/>
          <w:szCs w:val="22"/>
          <w:rPrChange w:id="597" w:author="PricewaterhouseCoopers" w:date="2012-11-16T11:36:00Z">
            <w:rPr/>
          </w:rPrChange>
        </w:rPr>
      </w:pPr>
      <w:r w:rsidRPr="000D0C45">
        <w:rPr>
          <w:rFonts w:ascii="Arial" w:hAnsi="Arial" w:cs="Arial"/>
          <w:b/>
          <w:sz w:val="22"/>
          <w:szCs w:val="22"/>
          <w:rPrChange w:id="598" w:author="PricewaterhouseCoopers" w:date="2012-11-16T11:36:00Z">
            <w:rPr/>
          </w:rPrChange>
        </w:rPr>
        <w:t>Introduction</w:t>
      </w:r>
    </w:p>
    <w:p w:rsidR="00F45E9D" w:rsidRPr="009C3F0E" w:rsidRDefault="00F45E9D" w:rsidP="009C3F0E">
      <w:pPr>
        <w:rPr>
          <w:rFonts w:ascii="Arial" w:hAnsi="Arial" w:cs="Arial"/>
          <w:b/>
          <w:sz w:val="22"/>
          <w:szCs w:val="22"/>
        </w:rPr>
      </w:pPr>
    </w:p>
    <w:p w:rsidR="00F45E9D" w:rsidRPr="009C3F0E" w:rsidRDefault="00F45E9D" w:rsidP="009C3F0E">
      <w:pPr>
        <w:rPr>
          <w:rFonts w:ascii="Arial" w:hAnsi="Arial" w:cs="Arial"/>
          <w:sz w:val="22"/>
          <w:szCs w:val="22"/>
        </w:rPr>
      </w:pPr>
      <w:r w:rsidRPr="009C3F0E">
        <w:rPr>
          <w:rFonts w:ascii="Arial" w:hAnsi="Arial" w:cs="Arial"/>
          <w:sz w:val="22"/>
          <w:szCs w:val="22"/>
        </w:rPr>
        <w:t xml:space="preserve">The duties and responsibilities of the members of the </w:t>
      </w:r>
      <w:r w:rsidR="0005275E" w:rsidRPr="009C3F0E">
        <w:rPr>
          <w:rFonts w:ascii="Arial" w:hAnsi="Arial" w:cs="Arial"/>
          <w:sz w:val="22"/>
          <w:szCs w:val="22"/>
        </w:rPr>
        <w:t xml:space="preserve">Pricing &amp; Tariffs </w:t>
      </w:r>
      <w:r w:rsidRPr="009C3F0E">
        <w:rPr>
          <w:rFonts w:ascii="Arial" w:hAnsi="Arial" w:cs="Arial"/>
          <w:sz w:val="22"/>
          <w:szCs w:val="22"/>
        </w:rPr>
        <w:t>Committee as set out in th</w:t>
      </w:r>
      <w:r w:rsidR="006C7BBE" w:rsidRPr="009C3F0E">
        <w:rPr>
          <w:rFonts w:ascii="Arial" w:hAnsi="Arial" w:cs="Arial"/>
          <w:sz w:val="22"/>
          <w:szCs w:val="22"/>
        </w:rPr>
        <w:t>ese</w:t>
      </w:r>
      <w:r w:rsidRPr="009C3F0E">
        <w:rPr>
          <w:rFonts w:ascii="Arial" w:hAnsi="Arial" w:cs="Arial"/>
          <w:sz w:val="22"/>
          <w:szCs w:val="22"/>
        </w:rPr>
        <w:t xml:space="preserve"> terms of reference are in addition to those duties and responsibilities that they have as members of the </w:t>
      </w:r>
      <w:r w:rsidR="0005275E" w:rsidRPr="009C3F0E">
        <w:rPr>
          <w:rFonts w:ascii="Arial" w:hAnsi="Arial" w:cs="Arial"/>
          <w:sz w:val="22"/>
          <w:szCs w:val="22"/>
        </w:rPr>
        <w:t>B</w:t>
      </w:r>
      <w:r w:rsidRPr="009C3F0E">
        <w:rPr>
          <w:rFonts w:ascii="Arial" w:hAnsi="Arial" w:cs="Arial"/>
          <w:sz w:val="22"/>
          <w:szCs w:val="22"/>
        </w:rPr>
        <w:t xml:space="preserve">oard. The deliberations of the </w:t>
      </w:r>
      <w:r w:rsidR="0005275E" w:rsidRPr="009C3F0E">
        <w:rPr>
          <w:rFonts w:ascii="Arial" w:hAnsi="Arial" w:cs="Arial"/>
          <w:sz w:val="22"/>
          <w:szCs w:val="22"/>
        </w:rPr>
        <w:t>Pricing &amp; Tariffs C</w:t>
      </w:r>
      <w:r w:rsidRPr="009C3F0E">
        <w:rPr>
          <w:rFonts w:ascii="Arial" w:hAnsi="Arial" w:cs="Arial"/>
          <w:sz w:val="22"/>
          <w:szCs w:val="22"/>
        </w:rPr>
        <w:t xml:space="preserve">ommittee do not reduce the individual and collective responsibilities of </w:t>
      </w:r>
      <w:r w:rsidR="0005275E" w:rsidRPr="009C3F0E">
        <w:rPr>
          <w:rFonts w:ascii="Arial" w:hAnsi="Arial" w:cs="Arial"/>
          <w:sz w:val="22"/>
          <w:szCs w:val="22"/>
        </w:rPr>
        <w:t>B</w:t>
      </w:r>
      <w:r w:rsidRPr="009C3F0E">
        <w:rPr>
          <w:rFonts w:ascii="Arial" w:hAnsi="Arial" w:cs="Arial"/>
          <w:sz w:val="22"/>
          <w:szCs w:val="22"/>
        </w:rPr>
        <w:t>oard members in regard to their duties and responsibilities in terms of the SOE Act and they must exercise due care and judgment in accordance with their legal obligations</w:t>
      </w:r>
      <w:r w:rsidR="006C7BBE" w:rsidRPr="009C3F0E">
        <w:rPr>
          <w:rFonts w:ascii="Arial" w:hAnsi="Arial" w:cs="Arial"/>
          <w:sz w:val="22"/>
          <w:szCs w:val="22"/>
        </w:rPr>
        <w:t>.</w:t>
      </w:r>
    </w:p>
    <w:p w:rsidR="00F45E9D" w:rsidRPr="009C3F0E" w:rsidRDefault="00F45E9D" w:rsidP="009C3F0E">
      <w:pPr>
        <w:rPr>
          <w:rFonts w:ascii="Arial" w:hAnsi="Arial" w:cs="Arial"/>
          <w:sz w:val="22"/>
          <w:szCs w:val="22"/>
        </w:rPr>
      </w:pPr>
    </w:p>
    <w:p w:rsidR="005C172E" w:rsidRPr="009C3F0E" w:rsidRDefault="005C172E" w:rsidP="000D0C45">
      <w:pPr>
        <w:pStyle w:val="Heading6"/>
        <w:numPr>
          <w:ilvl w:val="0"/>
          <w:numId w:val="14"/>
        </w:numPr>
        <w:rPr>
          <w:rFonts w:ascii="Arial" w:hAnsi="Arial" w:cs="Arial"/>
          <w:b/>
          <w:sz w:val="22"/>
          <w:szCs w:val="22"/>
        </w:rPr>
      </w:pPr>
      <w:r w:rsidRPr="009C3F0E">
        <w:rPr>
          <w:rFonts w:ascii="Arial" w:hAnsi="Arial" w:cs="Arial"/>
          <w:b/>
          <w:sz w:val="22"/>
          <w:szCs w:val="22"/>
        </w:rPr>
        <w:t>Role and Objectives</w:t>
      </w:r>
    </w:p>
    <w:p w:rsidR="005C172E" w:rsidRPr="009C3F0E" w:rsidRDefault="005C172E" w:rsidP="009C3F0E">
      <w:pPr>
        <w:rPr>
          <w:rFonts w:ascii="Arial" w:hAnsi="Arial" w:cs="Arial"/>
          <w:sz w:val="22"/>
          <w:szCs w:val="22"/>
        </w:rPr>
      </w:pPr>
    </w:p>
    <w:p w:rsidR="005C172E" w:rsidRPr="009C3F0E" w:rsidRDefault="005C172E" w:rsidP="009C3F0E">
      <w:pPr>
        <w:numPr>
          <w:ilvl w:val="1"/>
          <w:numId w:val="14"/>
        </w:numPr>
        <w:rPr>
          <w:rFonts w:ascii="Arial" w:hAnsi="Arial" w:cs="Arial"/>
          <w:sz w:val="22"/>
          <w:szCs w:val="22"/>
        </w:rPr>
      </w:pPr>
      <w:r w:rsidRPr="009C3F0E">
        <w:rPr>
          <w:rFonts w:ascii="Arial" w:hAnsi="Arial" w:cs="Arial"/>
          <w:sz w:val="22"/>
          <w:szCs w:val="22"/>
        </w:rPr>
        <w:t>The role of the Pricing &amp; Tariffs Committee is to assist the Board with discharging its responsibility to the approval of pricing and tariff regimes and increases.</w:t>
      </w:r>
      <w:r w:rsidR="00F45E9D" w:rsidRPr="009C3F0E">
        <w:rPr>
          <w:rFonts w:ascii="Arial" w:hAnsi="Arial" w:cs="Arial"/>
          <w:sz w:val="22"/>
          <w:szCs w:val="22"/>
        </w:rPr>
        <w:t xml:space="preserve"> The </w:t>
      </w:r>
      <w:r w:rsidR="0005275E" w:rsidRPr="009C3F0E">
        <w:rPr>
          <w:rFonts w:ascii="Arial" w:hAnsi="Arial" w:cs="Arial"/>
          <w:sz w:val="22"/>
          <w:szCs w:val="22"/>
        </w:rPr>
        <w:t xml:space="preserve">Pricing &amp; Tariffs </w:t>
      </w:r>
      <w:r w:rsidR="00F45E9D" w:rsidRPr="009C3F0E">
        <w:rPr>
          <w:rFonts w:ascii="Arial" w:hAnsi="Arial" w:cs="Arial"/>
          <w:sz w:val="22"/>
          <w:szCs w:val="22"/>
        </w:rPr>
        <w:t xml:space="preserve">Committee has an independent role with accountability to both the </w:t>
      </w:r>
      <w:r w:rsidR="0005275E" w:rsidRPr="009C3F0E">
        <w:rPr>
          <w:rFonts w:ascii="Arial" w:hAnsi="Arial" w:cs="Arial"/>
          <w:sz w:val="22"/>
          <w:szCs w:val="22"/>
        </w:rPr>
        <w:t>B</w:t>
      </w:r>
      <w:r w:rsidR="00F45E9D" w:rsidRPr="009C3F0E">
        <w:rPr>
          <w:rFonts w:ascii="Arial" w:hAnsi="Arial" w:cs="Arial"/>
          <w:sz w:val="22"/>
          <w:szCs w:val="22"/>
        </w:rPr>
        <w:t>oard and its stakeholder(s). The Pricing &amp; Tariffs Committee does not assume the functions of management, which remain the responsibility of the executive directors</w:t>
      </w:r>
      <w:r w:rsidR="006C7BBE" w:rsidRPr="009C3F0E">
        <w:rPr>
          <w:rFonts w:ascii="Arial" w:hAnsi="Arial" w:cs="Arial"/>
          <w:sz w:val="22"/>
          <w:szCs w:val="22"/>
        </w:rPr>
        <w:t xml:space="preserve"> </w:t>
      </w:r>
      <w:r w:rsidR="00F45E9D" w:rsidRPr="009C3F0E">
        <w:rPr>
          <w:rFonts w:ascii="Arial" w:hAnsi="Arial" w:cs="Arial"/>
          <w:sz w:val="22"/>
          <w:szCs w:val="22"/>
        </w:rPr>
        <w:t>and other members of senior management.</w:t>
      </w:r>
    </w:p>
    <w:p w:rsidR="005C172E" w:rsidRPr="009C3F0E" w:rsidRDefault="005C172E" w:rsidP="009C3F0E">
      <w:pPr>
        <w:rPr>
          <w:rFonts w:ascii="Arial" w:hAnsi="Arial" w:cs="Arial"/>
          <w:sz w:val="22"/>
          <w:szCs w:val="22"/>
        </w:rPr>
      </w:pPr>
    </w:p>
    <w:p w:rsidR="005C172E" w:rsidRPr="009C3F0E" w:rsidRDefault="005C172E" w:rsidP="009C3F0E">
      <w:pPr>
        <w:numPr>
          <w:ilvl w:val="1"/>
          <w:numId w:val="14"/>
        </w:numPr>
        <w:rPr>
          <w:rFonts w:ascii="Arial" w:hAnsi="Arial" w:cs="Arial"/>
          <w:sz w:val="22"/>
          <w:szCs w:val="22"/>
        </w:rPr>
      </w:pPr>
      <w:r w:rsidRPr="009C3F0E">
        <w:rPr>
          <w:rFonts w:ascii="Arial" w:hAnsi="Arial" w:cs="Arial"/>
          <w:sz w:val="22"/>
          <w:szCs w:val="22"/>
        </w:rPr>
        <w:t>The objective of the Pricing &amp;Tariffs Committee is to ensure that the ECB has and maintains an effective framework for the assessment and approval of the prices and tariffs of licenses.  Its responsibilities can be summarised as:</w:t>
      </w:r>
    </w:p>
    <w:p w:rsidR="005C172E" w:rsidRPr="009C3F0E" w:rsidRDefault="005C172E" w:rsidP="009C3F0E">
      <w:pPr>
        <w:rPr>
          <w:rFonts w:ascii="Arial" w:hAnsi="Arial" w:cs="Arial"/>
          <w:sz w:val="22"/>
          <w:szCs w:val="22"/>
        </w:rPr>
      </w:pPr>
    </w:p>
    <w:p w:rsidR="005C172E" w:rsidRPr="009C3F0E" w:rsidRDefault="005C172E" w:rsidP="00E87BD3">
      <w:pPr>
        <w:numPr>
          <w:ilvl w:val="2"/>
          <w:numId w:val="14"/>
        </w:numPr>
        <w:rPr>
          <w:rFonts w:ascii="Arial" w:hAnsi="Arial" w:cs="Arial"/>
          <w:sz w:val="22"/>
          <w:szCs w:val="22"/>
        </w:rPr>
      </w:pPr>
      <w:r w:rsidRPr="009C3F0E">
        <w:rPr>
          <w:rFonts w:ascii="Arial" w:hAnsi="Arial" w:cs="Arial"/>
          <w:sz w:val="22"/>
          <w:szCs w:val="22"/>
        </w:rPr>
        <w:t>Monitoring the effectiveness of policies and procedures relating to pricing and tariffs,</w:t>
      </w:r>
    </w:p>
    <w:p w:rsidR="005C172E" w:rsidRPr="009C3F0E" w:rsidRDefault="005C172E" w:rsidP="00E87BD3">
      <w:pPr>
        <w:numPr>
          <w:ilvl w:val="2"/>
          <w:numId w:val="14"/>
        </w:numPr>
        <w:rPr>
          <w:rFonts w:ascii="Arial" w:hAnsi="Arial" w:cs="Arial"/>
          <w:sz w:val="22"/>
          <w:szCs w:val="22"/>
        </w:rPr>
      </w:pPr>
      <w:r w:rsidRPr="009C3F0E">
        <w:rPr>
          <w:rFonts w:ascii="Arial" w:hAnsi="Arial" w:cs="Arial"/>
          <w:sz w:val="22"/>
          <w:szCs w:val="22"/>
        </w:rPr>
        <w:t>Consideration of the parameters for the delegation of approvals to officers,</w:t>
      </w:r>
    </w:p>
    <w:p w:rsidR="005C172E" w:rsidRPr="009C3F0E" w:rsidRDefault="005C172E" w:rsidP="00E87BD3">
      <w:pPr>
        <w:numPr>
          <w:ilvl w:val="2"/>
          <w:numId w:val="14"/>
        </w:numPr>
        <w:rPr>
          <w:rFonts w:ascii="Arial" w:hAnsi="Arial" w:cs="Arial"/>
          <w:sz w:val="22"/>
          <w:szCs w:val="22"/>
        </w:rPr>
      </w:pPr>
      <w:r w:rsidRPr="009C3F0E">
        <w:rPr>
          <w:rFonts w:ascii="Arial" w:hAnsi="Arial" w:cs="Arial"/>
          <w:sz w:val="22"/>
          <w:szCs w:val="22"/>
        </w:rPr>
        <w:t>Consideration of pricing and tariff applications outside of these parameters, and</w:t>
      </w:r>
    </w:p>
    <w:p w:rsidR="005C172E" w:rsidRPr="009C3F0E" w:rsidRDefault="005C172E" w:rsidP="00E87BD3">
      <w:pPr>
        <w:numPr>
          <w:ilvl w:val="2"/>
          <w:numId w:val="14"/>
        </w:numPr>
        <w:rPr>
          <w:rFonts w:ascii="Arial" w:hAnsi="Arial" w:cs="Arial"/>
          <w:sz w:val="22"/>
          <w:szCs w:val="22"/>
        </w:rPr>
      </w:pPr>
      <w:r w:rsidRPr="009C3F0E">
        <w:rPr>
          <w:rFonts w:ascii="Arial" w:hAnsi="Arial" w:cs="Arial"/>
          <w:sz w:val="22"/>
          <w:szCs w:val="22"/>
        </w:rPr>
        <w:t>Advising the Board on their approval or otherwise.</w:t>
      </w:r>
    </w:p>
    <w:p w:rsidR="005C172E" w:rsidRPr="009C3F0E" w:rsidRDefault="005C172E" w:rsidP="009C3F0E">
      <w:pPr>
        <w:rPr>
          <w:rFonts w:ascii="Arial" w:hAnsi="Arial" w:cs="Arial"/>
          <w:sz w:val="22"/>
          <w:szCs w:val="22"/>
        </w:rPr>
      </w:pPr>
    </w:p>
    <w:p w:rsidR="005C172E" w:rsidRPr="009C3F0E" w:rsidRDefault="005C172E" w:rsidP="009C3F0E">
      <w:pPr>
        <w:pStyle w:val="Heading4"/>
        <w:numPr>
          <w:ilvl w:val="0"/>
          <w:numId w:val="14"/>
        </w:numPr>
        <w:rPr>
          <w:rFonts w:ascii="Arial" w:hAnsi="Arial" w:cs="Arial"/>
          <w:sz w:val="22"/>
          <w:szCs w:val="22"/>
        </w:rPr>
      </w:pPr>
      <w:r w:rsidRPr="009C3F0E">
        <w:rPr>
          <w:rFonts w:ascii="Arial" w:hAnsi="Arial" w:cs="Arial"/>
          <w:sz w:val="22"/>
          <w:szCs w:val="22"/>
        </w:rPr>
        <w:t>Membership</w:t>
      </w:r>
    </w:p>
    <w:p w:rsidR="005C172E" w:rsidRPr="009C3F0E" w:rsidRDefault="005C172E" w:rsidP="009C3F0E">
      <w:pPr>
        <w:rPr>
          <w:rFonts w:ascii="Arial" w:hAnsi="Arial" w:cs="Arial"/>
          <w:sz w:val="22"/>
          <w:szCs w:val="22"/>
        </w:rPr>
      </w:pPr>
    </w:p>
    <w:p w:rsidR="005C172E" w:rsidRPr="009C3F0E" w:rsidRDefault="005C172E" w:rsidP="009C3F0E">
      <w:pPr>
        <w:numPr>
          <w:ilvl w:val="1"/>
          <w:numId w:val="14"/>
        </w:numPr>
        <w:rPr>
          <w:rFonts w:ascii="Arial" w:hAnsi="Arial" w:cs="Arial"/>
          <w:sz w:val="22"/>
          <w:szCs w:val="22"/>
        </w:rPr>
      </w:pPr>
      <w:r w:rsidRPr="009C3F0E">
        <w:rPr>
          <w:rFonts w:ascii="Arial" w:hAnsi="Arial" w:cs="Arial"/>
          <w:sz w:val="22"/>
          <w:szCs w:val="22"/>
        </w:rPr>
        <w:t xml:space="preserve">The Committee shall be appointed by the Board and shall consist of </w:t>
      </w:r>
      <w:commentRangeStart w:id="599"/>
      <w:ins w:id="600" w:author="PricewaterhouseCoopers" w:date="2012-11-14T15:12:00Z">
        <w:r w:rsidR="001B5601">
          <w:rPr>
            <w:rFonts w:ascii="Arial" w:hAnsi="Arial" w:cs="Arial"/>
            <w:sz w:val="22"/>
            <w:szCs w:val="22"/>
          </w:rPr>
          <w:t>three</w:t>
        </w:r>
      </w:ins>
      <w:commentRangeEnd w:id="599"/>
      <w:ins w:id="601" w:author="PricewaterhouseCoopers" w:date="2012-11-16T11:38:00Z">
        <w:r w:rsidR="000D0C45">
          <w:rPr>
            <w:rStyle w:val="CommentReference"/>
          </w:rPr>
          <w:commentReference w:id="599"/>
        </w:r>
      </w:ins>
      <w:ins w:id="602" w:author="PricewaterhouseCoopers" w:date="2012-11-14T15:12:00Z">
        <w:r w:rsidR="001B5601">
          <w:rPr>
            <w:rFonts w:ascii="Arial" w:hAnsi="Arial" w:cs="Arial"/>
            <w:sz w:val="22"/>
            <w:szCs w:val="22"/>
          </w:rPr>
          <w:t xml:space="preserve"> </w:t>
        </w:r>
      </w:ins>
      <w:del w:id="603" w:author="PricewaterhouseCoopers" w:date="2012-11-14T15:12:00Z">
        <w:r w:rsidRPr="009C3F0E" w:rsidDel="001B5601">
          <w:rPr>
            <w:rFonts w:ascii="Arial" w:hAnsi="Arial" w:cs="Arial"/>
            <w:sz w:val="22"/>
            <w:szCs w:val="22"/>
          </w:rPr>
          <w:delText>at least two</w:delText>
        </w:r>
      </w:del>
      <w:r w:rsidRPr="009C3F0E">
        <w:rPr>
          <w:rFonts w:ascii="Arial" w:hAnsi="Arial" w:cs="Arial"/>
          <w:sz w:val="22"/>
          <w:szCs w:val="22"/>
        </w:rPr>
        <w:t xml:space="preserve"> members </w:t>
      </w:r>
      <w:r w:rsidR="008E5327" w:rsidRPr="009C3F0E">
        <w:rPr>
          <w:rFonts w:ascii="Arial" w:hAnsi="Arial" w:cs="Arial"/>
          <w:sz w:val="22"/>
          <w:szCs w:val="22"/>
        </w:rPr>
        <w:t xml:space="preserve">of the </w:t>
      </w:r>
      <w:r w:rsidR="00BA5B36" w:rsidRPr="009C3F0E">
        <w:rPr>
          <w:rFonts w:ascii="Arial" w:hAnsi="Arial" w:cs="Arial"/>
          <w:sz w:val="22"/>
          <w:szCs w:val="22"/>
        </w:rPr>
        <w:t>B</w:t>
      </w:r>
      <w:r w:rsidR="008E5327" w:rsidRPr="009C3F0E">
        <w:rPr>
          <w:rFonts w:ascii="Arial" w:hAnsi="Arial" w:cs="Arial"/>
          <w:sz w:val="22"/>
          <w:szCs w:val="22"/>
        </w:rPr>
        <w:t xml:space="preserve">oard (who are independent non-executive directors) </w:t>
      </w:r>
      <w:r w:rsidRPr="009C3F0E">
        <w:rPr>
          <w:rFonts w:ascii="Arial" w:hAnsi="Arial" w:cs="Arial"/>
          <w:sz w:val="22"/>
          <w:szCs w:val="22"/>
        </w:rPr>
        <w:t>and the CEO.</w:t>
      </w:r>
    </w:p>
    <w:p w:rsidR="005C172E" w:rsidRPr="009C3F0E" w:rsidRDefault="005C172E" w:rsidP="009C3F0E">
      <w:pPr>
        <w:rPr>
          <w:rFonts w:ascii="Arial" w:hAnsi="Arial" w:cs="Arial"/>
          <w:sz w:val="22"/>
          <w:szCs w:val="22"/>
        </w:rPr>
      </w:pPr>
    </w:p>
    <w:p w:rsidR="005C172E" w:rsidRPr="009C3F0E" w:rsidRDefault="005C172E" w:rsidP="009C3F0E">
      <w:pPr>
        <w:numPr>
          <w:ilvl w:val="1"/>
          <w:numId w:val="14"/>
        </w:numPr>
        <w:rPr>
          <w:rFonts w:ascii="Arial" w:hAnsi="Arial" w:cs="Arial"/>
          <w:sz w:val="22"/>
          <w:szCs w:val="22"/>
        </w:rPr>
      </w:pPr>
      <w:r w:rsidRPr="009C3F0E">
        <w:rPr>
          <w:rFonts w:ascii="Arial" w:hAnsi="Arial" w:cs="Arial"/>
          <w:sz w:val="22"/>
          <w:szCs w:val="22"/>
        </w:rPr>
        <w:t xml:space="preserve">The chairman of the Pricing &amp; Tariffs Committee shall be appointed by the Board and must be a </w:t>
      </w:r>
      <w:r w:rsidR="008E5327" w:rsidRPr="009C3F0E">
        <w:rPr>
          <w:rFonts w:ascii="Arial" w:hAnsi="Arial" w:cs="Arial"/>
          <w:sz w:val="22"/>
          <w:szCs w:val="22"/>
        </w:rPr>
        <w:t xml:space="preserve">non-executive </w:t>
      </w:r>
      <w:r w:rsidRPr="009C3F0E">
        <w:rPr>
          <w:rFonts w:ascii="Arial" w:hAnsi="Arial" w:cs="Arial"/>
          <w:sz w:val="22"/>
          <w:szCs w:val="22"/>
        </w:rPr>
        <w:t>Member of the ECB Board.</w:t>
      </w:r>
    </w:p>
    <w:p w:rsidR="005C172E" w:rsidRPr="009C3F0E" w:rsidRDefault="005C172E" w:rsidP="009C3F0E">
      <w:pPr>
        <w:rPr>
          <w:rFonts w:ascii="Arial" w:hAnsi="Arial" w:cs="Arial"/>
          <w:sz w:val="22"/>
          <w:szCs w:val="22"/>
        </w:rPr>
      </w:pPr>
    </w:p>
    <w:p w:rsidR="005C172E" w:rsidRPr="009C3F0E" w:rsidRDefault="005C172E" w:rsidP="009C3F0E">
      <w:pPr>
        <w:numPr>
          <w:ilvl w:val="1"/>
          <w:numId w:val="14"/>
        </w:numPr>
        <w:rPr>
          <w:rFonts w:ascii="Arial" w:hAnsi="Arial" w:cs="Arial"/>
          <w:sz w:val="22"/>
          <w:szCs w:val="22"/>
        </w:rPr>
      </w:pPr>
      <w:r w:rsidRPr="009C3F0E">
        <w:rPr>
          <w:rFonts w:ascii="Arial" w:hAnsi="Arial" w:cs="Arial"/>
          <w:sz w:val="22"/>
          <w:szCs w:val="22"/>
        </w:rPr>
        <w:t>The quorum of the Pricing &amp; Tariffs Committee shall be two members.</w:t>
      </w:r>
      <w:r w:rsidR="00105257" w:rsidRPr="009C3F0E">
        <w:rPr>
          <w:rFonts w:ascii="Arial" w:hAnsi="Arial" w:cs="Arial"/>
          <w:sz w:val="22"/>
          <w:szCs w:val="22"/>
        </w:rPr>
        <w:t xml:space="preserve"> Individuals in attendance at </w:t>
      </w:r>
      <w:r w:rsidR="00BA5B36" w:rsidRPr="009C3F0E">
        <w:rPr>
          <w:rFonts w:ascii="Arial" w:hAnsi="Arial" w:cs="Arial"/>
          <w:sz w:val="22"/>
          <w:szCs w:val="22"/>
        </w:rPr>
        <w:t xml:space="preserve">Pricing &amp; Tariffs </w:t>
      </w:r>
      <w:r w:rsidR="00105257" w:rsidRPr="009C3F0E">
        <w:rPr>
          <w:rFonts w:ascii="Arial" w:hAnsi="Arial" w:cs="Arial"/>
          <w:sz w:val="22"/>
          <w:szCs w:val="22"/>
        </w:rPr>
        <w:t xml:space="preserve">Committee meetings by invitation may participate in discussions but do not form part of the quorum for the </w:t>
      </w:r>
      <w:r w:rsidR="00BA5B36" w:rsidRPr="009C3F0E">
        <w:rPr>
          <w:rFonts w:ascii="Arial" w:hAnsi="Arial" w:cs="Arial"/>
          <w:sz w:val="22"/>
          <w:szCs w:val="22"/>
        </w:rPr>
        <w:t xml:space="preserve">Pricing &amp; Tariffs </w:t>
      </w:r>
      <w:r w:rsidR="00105257" w:rsidRPr="009C3F0E">
        <w:rPr>
          <w:rFonts w:ascii="Arial" w:hAnsi="Arial" w:cs="Arial"/>
          <w:sz w:val="22"/>
          <w:szCs w:val="22"/>
        </w:rPr>
        <w:t>Committee meetings.</w:t>
      </w:r>
    </w:p>
    <w:p w:rsidR="005C172E" w:rsidRPr="009C3F0E" w:rsidRDefault="005C172E" w:rsidP="009C3F0E">
      <w:pPr>
        <w:rPr>
          <w:rFonts w:ascii="Arial" w:hAnsi="Arial" w:cs="Arial"/>
          <w:sz w:val="22"/>
          <w:szCs w:val="22"/>
        </w:rPr>
      </w:pPr>
    </w:p>
    <w:p w:rsidR="005C172E" w:rsidRPr="009C3F0E" w:rsidRDefault="005C172E" w:rsidP="009C3F0E">
      <w:pPr>
        <w:pStyle w:val="Heading4"/>
        <w:numPr>
          <w:ilvl w:val="0"/>
          <w:numId w:val="14"/>
        </w:numPr>
        <w:rPr>
          <w:rFonts w:ascii="Arial" w:hAnsi="Arial" w:cs="Arial"/>
          <w:sz w:val="22"/>
          <w:szCs w:val="22"/>
        </w:rPr>
      </w:pPr>
      <w:r w:rsidRPr="009C3F0E">
        <w:rPr>
          <w:rFonts w:ascii="Arial" w:hAnsi="Arial" w:cs="Arial"/>
          <w:sz w:val="22"/>
          <w:szCs w:val="22"/>
        </w:rPr>
        <w:t>Meetings</w:t>
      </w:r>
    </w:p>
    <w:p w:rsidR="005C172E" w:rsidRPr="009C3F0E" w:rsidRDefault="005C172E" w:rsidP="009C3F0E">
      <w:pPr>
        <w:rPr>
          <w:rFonts w:ascii="Arial" w:hAnsi="Arial" w:cs="Arial"/>
          <w:sz w:val="22"/>
          <w:szCs w:val="22"/>
        </w:rPr>
      </w:pPr>
    </w:p>
    <w:p w:rsidR="005C172E" w:rsidRPr="009C3F0E" w:rsidRDefault="005C172E" w:rsidP="009C3F0E">
      <w:pPr>
        <w:numPr>
          <w:ilvl w:val="1"/>
          <w:numId w:val="14"/>
        </w:numPr>
        <w:rPr>
          <w:rFonts w:ascii="Arial" w:hAnsi="Arial" w:cs="Arial"/>
          <w:sz w:val="22"/>
          <w:szCs w:val="22"/>
        </w:rPr>
      </w:pPr>
      <w:r w:rsidRPr="009C3F0E">
        <w:rPr>
          <w:rFonts w:ascii="Arial" w:hAnsi="Arial" w:cs="Arial"/>
          <w:sz w:val="22"/>
          <w:szCs w:val="22"/>
        </w:rPr>
        <w:t xml:space="preserve">Meetings shall be held </w:t>
      </w:r>
      <w:r w:rsidR="009B28E5" w:rsidRPr="009B28E5">
        <w:rPr>
          <w:rFonts w:ascii="Arial" w:hAnsi="Arial" w:cs="Arial"/>
          <w:color w:val="FF0000"/>
          <w:sz w:val="22"/>
          <w:szCs w:val="22"/>
        </w:rPr>
        <w:t xml:space="preserve">not less than four times </w:t>
      </w:r>
      <w:r w:rsidRPr="009C3F0E">
        <w:rPr>
          <w:rFonts w:ascii="Arial" w:hAnsi="Arial" w:cs="Arial"/>
          <w:sz w:val="22"/>
          <w:szCs w:val="22"/>
        </w:rPr>
        <w:t>a year, at least two weeks before a Board Meeting.</w:t>
      </w:r>
      <w:r w:rsidR="000B3663" w:rsidRPr="009C3F0E">
        <w:rPr>
          <w:rFonts w:ascii="Arial" w:hAnsi="Arial" w:cs="Arial"/>
          <w:sz w:val="22"/>
          <w:szCs w:val="22"/>
        </w:rPr>
        <w:t xml:space="preserve"> The length of meetings and the agendas are to be determined in accordance with the annual plan that the </w:t>
      </w:r>
      <w:r w:rsidR="00BA5B36" w:rsidRPr="009C3F0E">
        <w:rPr>
          <w:rFonts w:ascii="Arial" w:hAnsi="Arial" w:cs="Arial"/>
          <w:sz w:val="22"/>
          <w:szCs w:val="22"/>
        </w:rPr>
        <w:t xml:space="preserve">Pricing &amp; Tariffs </w:t>
      </w:r>
      <w:r w:rsidR="000B3663" w:rsidRPr="009C3F0E">
        <w:rPr>
          <w:rFonts w:ascii="Arial" w:hAnsi="Arial" w:cs="Arial"/>
          <w:sz w:val="22"/>
          <w:szCs w:val="22"/>
        </w:rPr>
        <w:t>Committee prepared.</w:t>
      </w:r>
    </w:p>
    <w:p w:rsidR="005C172E" w:rsidRPr="009C3F0E" w:rsidRDefault="005C172E" w:rsidP="009C3F0E">
      <w:pPr>
        <w:rPr>
          <w:rFonts w:ascii="Arial" w:hAnsi="Arial" w:cs="Arial"/>
          <w:sz w:val="22"/>
          <w:szCs w:val="22"/>
        </w:rPr>
      </w:pPr>
    </w:p>
    <w:p w:rsidR="005C172E" w:rsidRPr="009C3F0E" w:rsidRDefault="005C172E" w:rsidP="009C3F0E">
      <w:pPr>
        <w:numPr>
          <w:ilvl w:val="1"/>
          <w:numId w:val="14"/>
        </w:numPr>
        <w:rPr>
          <w:rFonts w:ascii="Arial" w:hAnsi="Arial" w:cs="Arial"/>
          <w:sz w:val="22"/>
          <w:szCs w:val="22"/>
        </w:rPr>
      </w:pPr>
      <w:r w:rsidRPr="009C3F0E">
        <w:rPr>
          <w:rFonts w:ascii="Arial" w:hAnsi="Arial" w:cs="Arial"/>
          <w:sz w:val="22"/>
          <w:szCs w:val="22"/>
        </w:rPr>
        <w:t xml:space="preserve">The CEO or the </w:t>
      </w:r>
      <w:del w:id="604" w:author="PricewaterhouseCoopers" w:date="2012-11-16T10:21:00Z">
        <w:r w:rsidRPr="009C3F0E" w:rsidDel="00A5099A">
          <w:rPr>
            <w:rFonts w:ascii="Arial" w:hAnsi="Arial" w:cs="Arial"/>
            <w:sz w:val="22"/>
            <w:szCs w:val="22"/>
          </w:rPr>
          <w:delText>General Manager: Economic Regulation</w:delText>
        </w:r>
      </w:del>
      <w:ins w:id="605" w:author="PricewaterhouseCoopers" w:date="2012-11-16T10:21:00Z">
        <w:r w:rsidR="00A5099A">
          <w:rPr>
            <w:rFonts w:ascii="Arial" w:hAnsi="Arial" w:cs="Arial"/>
            <w:sz w:val="22"/>
            <w:szCs w:val="22"/>
          </w:rPr>
          <w:t>General Manager: Regulation</w:t>
        </w:r>
      </w:ins>
      <w:r w:rsidR="0047348B" w:rsidRPr="009C3F0E">
        <w:rPr>
          <w:rFonts w:ascii="Arial" w:hAnsi="Arial" w:cs="Arial"/>
          <w:sz w:val="22"/>
          <w:szCs w:val="22"/>
        </w:rPr>
        <w:t xml:space="preserve">, with approval of the Chairperson, </w:t>
      </w:r>
      <w:r w:rsidRPr="009C3F0E">
        <w:rPr>
          <w:rFonts w:ascii="Arial" w:hAnsi="Arial" w:cs="Arial"/>
          <w:sz w:val="22"/>
          <w:szCs w:val="22"/>
        </w:rPr>
        <w:t>may request a meeting if they consider it necessary.</w:t>
      </w:r>
    </w:p>
    <w:p w:rsidR="005C172E" w:rsidRPr="009C3F0E" w:rsidRDefault="005C172E" w:rsidP="009C3F0E">
      <w:pPr>
        <w:rPr>
          <w:rFonts w:ascii="Arial" w:hAnsi="Arial" w:cs="Arial"/>
          <w:sz w:val="22"/>
          <w:szCs w:val="22"/>
        </w:rPr>
      </w:pPr>
    </w:p>
    <w:p w:rsidR="005C172E" w:rsidRPr="009C3F0E" w:rsidRDefault="005C172E" w:rsidP="009C3F0E">
      <w:pPr>
        <w:numPr>
          <w:ilvl w:val="1"/>
          <w:numId w:val="14"/>
        </w:numPr>
        <w:rPr>
          <w:rFonts w:ascii="Arial" w:hAnsi="Arial" w:cs="Arial"/>
          <w:sz w:val="22"/>
          <w:szCs w:val="22"/>
        </w:rPr>
      </w:pPr>
      <w:r w:rsidRPr="009C3F0E">
        <w:rPr>
          <w:rFonts w:ascii="Arial" w:hAnsi="Arial" w:cs="Arial"/>
          <w:sz w:val="22"/>
          <w:szCs w:val="22"/>
        </w:rPr>
        <w:t xml:space="preserve">The </w:t>
      </w:r>
      <w:del w:id="606" w:author="PricewaterhouseCoopers" w:date="2012-11-16T10:21:00Z">
        <w:r w:rsidRPr="009C3F0E" w:rsidDel="00A5099A">
          <w:rPr>
            <w:rFonts w:ascii="Arial" w:hAnsi="Arial" w:cs="Arial"/>
            <w:sz w:val="22"/>
            <w:szCs w:val="22"/>
          </w:rPr>
          <w:delText>General Manager: Economic Regulation</w:delText>
        </w:r>
      </w:del>
      <w:ins w:id="607" w:author="PricewaterhouseCoopers" w:date="2012-11-16T10:21:00Z">
        <w:r w:rsidR="00A5099A">
          <w:rPr>
            <w:rFonts w:ascii="Arial" w:hAnsi="Arial" w:cs="Arial"/>
            <w:sz w:val="22"/>
            <w:szCs w:val="22"/>
          </w:rPr>
          <w:t>General Manager: Regulation</w:t>
        </w:r>
      </w:ins>
      <w:r w:rsidRPr="009C3F0E">
        <w:rPr>
          <w:rFonts w:ascii="Arial" w:hAnsi="Arial" w:cs="Arial"/>
          <w:sz w:val="22"/>
          <w:szCs w:val="22"/>
        </w:rPr>
        <w:t xml:space="preserve"> should attend the meetings in a non-voting capacity.</w:t>
      </w:r>
    </w:p>
    <w:p w:rsidR="005C172E" w:rsidRPr="009C3F0E" w:rsidRDefault="005C172E" w:rsidP="009C3F0E">
      <w:pPr>
        <w:rPr>
          <w:rFonts w:ascii="Arial" w:hAnsi="Arial" w:cs="Arial"/>
          <w:sz w:val="22"/>
          <w:szCs w:val="22"/>
        </w:rPr>
      </w:pPr>
    </w:p>
    <w:p w:rsidR="005C172E" w:rsidRPr="009C3F0E" w:rsidRDefault="005C172E" w:rsidP="009C3F0E">
      <w:pPr>
        <w:numPr>
          <w:ilvl w:val="1"/>
          <w:numId w:val="14"/>
        </w:numPr>
        <w:rPr>
          <w:rFonts w:ascii="Arial" w:hAnsi="Arial" w:cs="Arial"/>
          <w:sz w:val="22"/>
          <w:szCs w:val="22"/>
        </w:rPr>
      </w:pPr>
      <w:r w:rsidRPr="009C3F0E">
        <w:rPr>
          <w:rFonts w:ascii="Arial" w:hAnsi="Arial" w:cs="Arial"/>
          <w:sz w:val="22"/>
          <w:szCs w:val="22"/>
        </w:rPr>
        <w:t>The Board Secretary shall be the Secretary of the Committee.</w:t>
      </w:r>
    </w:p>
    <w:p w:rsidR="005C172E" w:rsidRPr="009C3F0E" w:rsidRDefault="005C172E" w:rsidP="009C3F0E">
      <w:pPr>
        <w:rPr>
          <w:rFonts w:ascii="Arial" w:hAnsi="Arial" w:cs="Arial"/>
          <w:sz w:val="22"/>
          <w:szCs w:val="22"/>
        </w:rPr>
      </w:pPr>
    </w:p>
    <w:p w:rsidR="005C172E" w:rsidRPr="009C3F0E" w:rsidRDefault="00FD21A7" w:rsidP="009C3F0E">
      <w:pPr>
        <w:numPr>
          <w:ilvl w:val="1"/>
          <w:numId w:val="14"/>
        </w:numPr>
        <w:rPr>
          <w:rFonts w:ascii="Arial" w:hAnsi="Arial" w:cs="Arial"/>
          <w:sz w:val="22"/>
          <w:szCs w:val="22"/>
        </w:rPr>
      </w:pPr>
      <w:r w:rsidRPr="009C3F0E">
        <w:rPr>
          <w:rFonts w:ascii="Arial" w:hAnsi="Arial" w:cs="Arial"/>
          <w:sz w:val="22"/>
          <w:szCs w:val="22"/>
        </w:rPr>
        <w:t xml:space="preserve">The detailed </w:t>
      </w:r>
      <w:r w:rsidR="00BA5B36" w:rsidRPr="009C3F0E">
        <w:rPr>
          <w:rFonts w:ascii="Arial" w:hAnsi="Arial" w:cs="Arial"/>
          <w:sz w:val="22"/>
          <w:szCs w:val="22"/>
        </w:rPr>
        <w:t>a</w:t>
      </w:r>
      <w:r w:rsidRPr="009C3F0E">
        <w:rPr>
          <w:rFonts w:ascii="Arial" w:hAnsi="Arial" w:cs="Arial"/>
          <w:sz w:val="22"/>
          <w:szCs w:val="22"/>
        </w:rPr>
        <w:t xml:space="preserve">gendas (together with the supporting documentation) must be circulated to all Board Members at least one week prior to each meeting. Detailed agenda must be circulated to all General Managers at least one week prior to the meetings. </w:t>
      </w:r>
      <w:r w:rsidR="00BA5B36" w:rsidRPr="009C3F0E">
        <w:rPr>
          <w:rFonts w:ascii="Arial" w:hAnsi="Arial" w:cs="Arial"/>
          <w:sz w:val="22"/>
          <w:szCs w:val="22"/>
        </w:rPr>
        <w:t xml:space="preserve">Pricing &amp; Tariffs </w:t>
      </w:r>
      <w:r w:rsidRPr="009C3F0E">
        <w:rPr>
          <w:rFonts w:ascii="Arial" w:hAnsi="Arial" w:cs="Arial"/>
          <w:sz w:val="22"/>
          <w:szCs w:val="22"/>
        </w:rPr>
        <w:t xml:space="preserve">Committee members must be fully prepared for </w:t>
      </w:r>
      <w:r w:rsidR="00BA5B36" w:rsidRPr="009C3F0E">
        <w:rPr>
          <w:rFonts w:ascii="Arial" w:hAnsi="Arial" w:cs="Arial"/>
          <w:sz w:val="22"/>
          <w:szCs w:val="22"/>
        </w:rPr>
        <w:t xml:space="preserve">Pricing &amp; Tariffs </w:t>
      </w:r>
      <w:r w:rsidRPr="009C3F0E">
        <w:rPr>
          <w:rFonts w:ascii="Arial" w:hAnsi="Arial" w:cs="Arial"/>
          <w:sz w:val="22"/>
          <w:szCs w:val="22"/>
        </w:rPr>
        <w:t>Committee meetings in order to provide appropriate and constructive input on matters discussed.</w:t>
      </w:r>
    </w:p>
    <w:p w:rsidR="005C172E" w:rsidRPr="009C3F0E" w:rsidRDefault="005C172E" w:rsidP="009C3F0E">
      <w:pPr>
        <w:rPr>
          <w:rFonts w:ascii="Arial" w:hAnsi="Arial" w:cs="Arial"/>
          <w:sz w:val="22"/>
          <w:szCs w:val="22"/>
        </w:rPr>
      </w:pPr>
    </w:p>
    <w:p w:rsidR="005C172E" w:rsidRPr="009C3F0E" w:rsidRDefault="004D442A" w:rsidP="009C3F0E">
      <w:pPr>
        <w:numPr>
          <w:ilvl w:val="1"/>
          <w:numId w:val="14"/>
        </w:numPr>
        <w:rPr>
          <w:rFonts w:ascii="Arial" w:hAnsi="Arial" w:cs="Arial"/>
          <w:sz w:val="22"/>
          <w:szCs w:val="22"/>
        </w:rPr>
      </w:pPr>
      <w:r w:rsidRPr="009C3F0E">
        <w:rPr>
          <w:rFonts w:ascii="Arial" w:hAnsi="Arial" w:cs="Arial"/>
          <w:sz w:val="22"/>
          <w:szCs w:val="22"/>
        </w:rPr>
        <w:t xml:space="preserve">Minutes of the meetings of the </w:t>
      </w:r>
      <w:r w:rsidR="00043BE2" w:rsidRPr="009C3F0E">
        <w:rPr>
          <w:rFonts w:ascii="Arial" w:hAnsi="Arial" w:cs="Arial"/>
          <w:sz w:val="22"/>
          <w:szCs w:val="22"/>
        </w:rPr>
        <w:t xml:space="preserve">Pricing &amp; Tariffs </w:t>
      </w:r>
      <w:r w:rsidRPr="009C3F0E">
        <w:rPr>
          <w:rFonts w:ascii="Arial" w:hAnsi="Arial" w:cs="Arial"/>
          <w:sz w:val="22"/>
          <w:szCs w:val="22"/>
        </w:rPr>
        <w:t xml:space="preserve">Committee must be completed within two weeks after the meetings and circulated to the Chairperson and members of the </w:t>
      </w:r>
      <w:r w:rsidR="00BA5B36" w:rsidRPr="009C3F0E">
        <w:rPr>
          <w:rFonts w:ascii="Arial" w:hAnsi="Arial" w:cs="Arial"/>
          <w:sz w:val="22"/>
          <w:szCs w:val="22"/>
        </w:rPr>
        <w:t xml:space="preserve">Pricing &amp; Tariffs </w:t>
      </w:r>
      <w:r w:rsidRPr="009C3F0E">
        <w:rPr>
          <w:rFonts w:ascii="Arial" w:hAnsi="Arial" w:cs="Arial"/>
          <w:sz w:val="22"/>
          <w:szCs w:val="22"/>
        </w:rPr>
        <w:t xml:space="preserve">Committee. The minutes must be formally approved by the </w:t>
      </w:r>
      <w:r w:rsidR="00BA5B36" w:rsidRPr="009C3F0E">
        <w:rPr>
          <w:rFonts w:ascii="Arial" w:hAnsi="Arial" w:cs="Arial"/>
          <w:sz w:val="22"/>
          <w:szCs w:val="22"/>
        </w:rPr>
        <w:t xml:space="preserve">Pricing &amp; Tariffs </w:t>
      </w:r>
      <w:r w:rsidRPr="009C3F0E">
        <w:rPr>
          <w:rFonts w:ascii="Arial" w:hAnsi="Arial" w:cs="Arial"/>
          <w:sz w:val="22"/>
          <w:szCs w:val="22"/>
        </w:rPr>
        <w:t>Committee at its next scheduled meeting.</w:t>
      </w:r>
    </w:p>
    <w:p w:rsidR="005C172E" w:rsidRPr="009C3F0E" w:rsidRDefault="005C172E" w:rsidP="009C3F0E">
      <w:pPr>
        <w:rPr>
          <w:rFonts w:ascii="Arial" w:hAnsi="Arial" w:cs="Arial"/>
          <w:sz w:val="22"/>
          <w:szCs w:val="22"/>
        </w:rPr>
      </w:pPr>
    </w:p>
    <w:p w:rsidR="005C172E" w:rsidRPr="009C3F0E" w:rsidRDefault="005C172E" w:rsidP="009C3F0E">
      <w:pPr>
        <w:pStyle w:val="Heading4"/>
        <w:numPr>
          <w:ilvl w:val="0"/>
          <w:numId w:val="14"/>
        </w:numPr>
        <w:rPr>
          <w:rFonts w:ascii="Arial" w:hAnsi="Arial" w:cs="Arial"/>
          <w:sz w:val="22"/>
          <w:szCs w:val="22"/>
        </w:rPr>
      </w:pPr>
      <w:r w:rsidRPr="009C3F0E">
        <w:rPr>
          <w:rFonts w:ascii="Arial" w:hAnsi="Arial" w:cs="Arial"/>
          <w:sz w:val="22"/>
          <w:szCs w:val="22"/>
        </w:rPr>
        <w:t>Authority</w:t>
      </w:r>
    </w:p>
    <w:p w:rsidR="005C172E" w:rsidRPr="009C3F0E" w:rsidRDefault="005C172E" w:rsidP="009C3F0E">
      <w:pPr>
        <w:rPr>
          <w:rFonts w:ascii="Arial" w:hAnsi="Arial" w:cs="Arial"/>
          <w:sz w:val="22"/>
          <w:szCs w:val="22"/>
        </w:rPr>
      </w:pPr>
    </w:p>
    <w:p w:rsidR="005C172E" w:rsidRPr="009C3F0E" w:rsidRDefault="005C172E" w:rsidP="009C3F0E">
      <w:pPr>
        <w:numPr>
          <w:ilvl w:val="1"/>
          <w:numId w:val="14"/>
        </w:numPr>
        <w:rPr>
          <w:rFonts w:ascii="Arial" w:hAnsi="Arial" w:cs="Arial"/>
          <w:sz w:val="22"/>
          <w:szCs w:val="22"/>
        </w:rPr>
      </w:pPr>
      <w:r w:rsidRPr="009C3F0E">
        <w:rPr>
          <w:rFonts w:ascii="Arial" w:hAnsi="Arial" w:cs="Arial"/>
          <w:sz w:val="22"/>
          <w:szCs w:val="22"/>
        </w:rPr>
        <w:t>The Pricing &amp; Tariffs Committee is authorised by the Board to:</w:t>
      </w:r>
      <w:r w:rsidR="00E81A6F" w:rsidRPr="009C3F0E">
        <w:rPr>
          <w:rFonts w:ascii="Arial" w:hAnsi="Arial" w:cs="Arial"/>
          <w:noProof/>
          <w:sz w:val="22"/>
          <w:szCs w:val="22"/>
          <w:lang w:val="en-ZA" w:eastAsia="en-ZA"/>
        </w:rPr>
        <w:t xml:space="preserve"> </w:t>
      </w:r>
    </w:p>
    <w:p w:rsidR="005C172E" w:rsidRPr="009C3F0E" w:rsidRDefault="005C172E" w:rsidP="009C3F0E">
      <w:pPr>
        <w:rPr>
          <w:rFonts w:ascii="Arial" w:hAnsi="Arial" w:cs="Arial"/>
          <w:sz w:val="22"/>
          <w:szCs w:val="22"/>
        </w:rPr>
      </w:pPr>
    </w:p>
    <w:p w:rsidR="005C172E" w:rsidRPr="009C3F0E" w:rsidRDefault="005C172E" w:rsidP="00E87BD3">
      <w:pPr>
        <w:numPr>
          <w:ilvl w:val="2"/>
          <w:numId w:val="14"/>
        </w:numPr>
        <w:rPr>
          <w:rFonts w:ascii="Arial" w:hAnsi="Arial" w:cs="Arial"/>
          <w:sz w:val="22"/>
          <w:szCs w:val="22"/>
        </w:rPr>
      </w:pPr>
      <w:r w:rsidRPr="009C3F0E">
        <w:rPr>
          <w:rFonts w:ascii="Arial" w:hAnsi="Arial" w:cs="Arial"/>
          <w:sz w:val="22"/>
          <w:szCs w:val="22"/>
        </w:rPr>
        <w:t>Investigate any activity within its terms of reference,</w:t>
      </w:r>
    </w:p>
    <w:p w:rsidR="005C172E" w:rsidRPr="009C3F0E" w:rsidRDefault="005C172E" w:rsidP="00E87BD3">
      <w:pPr>
        <w:numPr>
          <w:ilvl w:val="2"/>
          <w:numId w:val="14"/>
        </w:numPr>
        <w:rPr>
          <w:rFonts w:ascii="Arial" w:hAnsi="Arial" w:cs="Arial"/>
          <w:sz w:val="22"/>
          <w:szCs w:val="22"/>
        </w:rPr>
      </w:pPr>
      <w:r w:rsidRPr="009C3F0E">
        <w:rPr>
          <w:rFonts w:ascii="Arial" w:hAnsi="Arial" w:cs="Arial"/>
          <w:sz w:val="22"/>
          <w:szCs w:val="22"/>
        </w:rPr>
        <w:t>Seek any information it requires from any employee,</w:t>
      </w:r>
    </w:p>
    <w:p w:rsidR="005C172E" w:rsidRPr="009C3F0E" w:rsidRDefault="005C172E" w:rsidP="00E87BD3">
      <w:pPr>
        <w:numPr>
          <w:ilvl w:val="2"/>
          <w:numId w:val="14"/>
        </w:numPr>
        <w:rPr>
          <w:rFonts w:ascii="Arial" w:hAnsi="Arial" w:cs="Arial"/>
          <w:sz w:val="22"/>
          <w:szCs w:val="22"/>
        </w:rPr>
      </w:pPr>
      <w:commentRangeStart w:id="608"/>
      <w:r w:rsidRPr="009C3F0E">
        <w:rPr>
          <w:rFonts w:ascii="Arial" w:hAnsi="Arial" w:cs="Arial"/>
          <w:sz w:val="22"/>
          <w:szCs w:val="22"/>
        </w:rPr>
        <w:t>Obtain outside legal or other independent professional advice within the Committee’s approved budget allocation, and</w:t>
      </w:r>
    </w:p>
    <w:p w:rsidR="005C172E" w:rsidRDefault="005C172E" w:rsidP="00E87BD3">
      <w:pPr>
        <w:numPr>
          <w:ilvl w:val="2"/>
          <w:numId w:val="14"/>
        </w:numPr>
        <w:rPr>
          <w:ins w:id="609" w:author="PricewaterhouseCoopers" w:date="2012-11-16T11:37:00Z"/>
          <w:rFonts w:ascii="Arial" w:hAnsi="Arial" w:cs="Arial"/>
          <w:sz w:val="22"/>
          <w:szCs w:val="22"/>
        </w:rPr>
      </w:pPr>
      <w:r w:rsidRPr="009C3F0E">
        <w:rPr>
          <w:rFonts w:ascii="Arial" w:hAnsi="Arial" w:cs="Arial"/>
          <w:sz w:val="22"/>
          <w:szCs w:val="22"/>
        </w:rPr>
        <w:t>Secure the attendance of outsiders with relevant experience and expertise if it considers it necessary.</w:t>
      </w:r>
      <w:commentRangeEnd w:id="608"/>
      <w:r w:rsidR="00884CA9" w:rsidRPr="00E87BD3">
        <w:rPr>
          <w:rFonts w:ascii="Arial" w:hAnsi="Arial" w:cs="Arial"/>
          <w:sz w:val="22"/>
          <w:szCs w:val="22"/>
        </w:rPr>
        <w:commentReference w:id="608"/>
      </w:r>
    </w:p>
    <w:p w:rsidR="000D0C45" w:rsidRPr="009C3F0E" w:rsidRDefault="000D0C45" w:rsidP="00E87BD3">
      <w:pPr>
        <w:numPr>
          <w:ilvl w:val="2"/>
          <w:numId w:val="14"/>
        </w:numPr>
        <w:rPr>
          <w:rFonts w:ascii="Arial" w:hAnsi="Arial" w:cs="Arial"/>
          <w:sz w:val="22"/>
          <w:szCs w:val="22"/>
        </w:rPr>
      </w:pPr>
      <w:commentRangeStart w:id="610"/>
      <w:ins w:id="611" w:author="PricewaterhouseCoopers" w:date="2012-11-16T11:37:00Z">
        <w:r>
          <w:rPr>
            <w:rFonts w:ascii="Arial" w:hAnsi="Arial" w:cs="Arial"/>
            <w:sz w:val="22"/>
            <w:szCs w:val="22"/>
          </w:rPr>
          <w:t>Makes</w:t>
        </w:r>
      </w:ins>
      <w:commentRangeEnd w:id="610"/>
      <w:ins w:id="612" w:author="PricewaterhouseCoopers" w:date="2012-11-16T11:39:00Z">
        <w:r>
          <w:rPr>
            <w:rStyle w:val="CommentReference"/>
          </w:rPr>
          <w:commentReference w:id="610"/>
        </w:r>
      </w:ins>
      <w:ins w:id="613" w:author="PricewaterhouseCoopers" w:date="2012-11-16T11:37:00Z">
        <w:r>
          <w:rPr>
            <w:rFonts w:ascii="Arial" w:hAnsi="Arial" w:cs="Arial"/>
            <w:sz w:val="22"/>
            <w:szCs w:val="22"/>
          </w:rPr>
          <w:t xml:space="preserve"> a determination on pricing tariffs and charges and if necessary conduct consultative meetings with stakeholders when determining tariffs.</w:t>
        </w:r>
      </w:ins>
    </w:p>
    <w:p w:rsidR="005C172E" w:rsidRPr="009C3F0E" w:rsidRDefault="005C172E" w:rsidP="009C3F0E">
      <w:pPr>
        <w:rPr>
          <w:rFonts w:ascii="Arial" w:hAnsi="Arial" w:cs="Arial"/>
          <w:sz w:val="22"/>
          <w:szCs w:val="22"/>
        </w:rPr>
      </w:pPr>
    </w:p>
    <w:p w:rsidR="005C172E" w:rsidRPr="009C3F0E" w:rsidRDefault="005C172E" w:rsidP="009C3F0E">
      <w:pPr>
        <w:pStyle w:val="Heading6"/>
        <w:rPr>
          <w:rFonts w:ascii="Arial" w:hAnsi="Arial" w:cs="Arial"/>
          <w:b/>
          <w:sz w:val="22"/>
          <w:szCs w:val="22"/>
        </w:rPr>
      </w:pPr>
      <w:r w:rsidRPr="009C3F0E">
        <w:rPr>
          <w:rFonts w:ascii="Arial" w:hAnsi="Arial" w:cs="Arial"/>
          <w:b/>
          <w:sz w:val="22"/>
          <w:szCs w:val="22"/>
        </w:rPr>
        <w:t>Duties</w:t>
      </w:r>
    </w:p>
    <w:p w:rsidR="005C172E" w:rsidRPr="009C3F0E" w:rsidRDefault="005C172E" w:rsidP="009C3F0E">
      <w:pPr>
        <w:rPr>
          <w:rFonts w:ascii="Arial" w:hAnsi="Arial" w:cs="Arial"/>
          <w:sz w:val="22"/>
          <w:szCs w:val="22"/>
        </w:rPr>
      </w:pPr>
    </w:p>
    <w:p w:rsidR="005C172E" w:rsidRPr="009C3F0E" w:rsidRDefault="005C172E" w:rsidP="009C3F0E">
      <w:pPr>
        <w:numPr>
          <w:ilvl w:val="1"/>
          <w:numId w:val="14"/>
        </w:numPr>
        <w:rPr>
          <w:rFonts w:ascii="Arial" w:hAnsi="Arial" w:cs="Arial"/>
          <w:sz w:val="22"/>
          <w:szCs w:val="22"/>
        </w:rPr>
      </w:pPr>
      <w:r w:rsidRPr="009C3F0E">
        <w:rPr>
          <w:rFonts w:ascii="Arial" w:hAnsi="Arial" w:cs="Arial"/>
          <w:sz w:val="22"/>
          <w:szCs w:val="22"/>
        </w:rPr>
        <w:t>The duties of the Pricing &amp; Tariffs Committee shall be:</w:t>
      </w:r>
    </w:p>
    <w:p w:rsidR="005C172E" w:rsidRPr="009C3F0E" w:rsidRDefault="005C172E" w:rsidP="009C3F0E">
      <w:pPr>
        <w:rPr>
          <w:rFonts w:ascii="Arial" w:hAnsi="Arial" w:cs="Arial"/>
          <w:sz w:val="22"/>
          <w:szCs w:val="22"/>
        </w:rPr>
      </w:pPr>
    </w:p>
    <w:p w:rsidR="005C172E" w:rsidRPr="009C3F0E" w:rsidRDefault="005C172E" w:rsidP="009C3F0E">
      <w:pPr>
        <w:numPr>
          <w:ilvl w:val="2"/>
          <w:numId w:val="14"/>
        </w:numPr>
        <w:rPr>
          <w:rFonts w:ascii="Arial" w:hAnsi="Arial" w:cs="Arial"/>
          <w:sz w:val="22"/>
          <w:szCs w:val="22"/>
        </w:rPr>
      </w:pPr>
      <w:r w:rsidRPr="009C3F0E">
        <w:rPr>
          <w:rFonts w:ascii="Arial" w:hAnsi="Arial" w:cs="Arial"/>
          <w:sz w:val="22"/>
          <w:szCs w:val="22"/>
        </w:rPr>
        <w:t>To consider all issues in connection with the pricing and tariff policy.</w:t>
      </w:r>
    </w:p>
    <w:p w:rsidR="005C172E" w:rsidRPr="009C3F0E" w:rsidRDefault="005C172E" w:rsidP="009C3F0E">
      <w:pPr>
        <w:rPr>
          <w:rFonts w:ascii="Arial" w:hAnsi="Arial" w:cs="Arial"/>
          <w:sz w:val="22"/>
          <w:szCs w:val="22"/>
        </w:rPr>
      </w:pPr>
    </w:p>
    <w:p w:rsidR="005C172E" w:rsidRPr="009C3F0E" w:rsidRDefault="005C172E" w:rsidP="009C3F0E">
      <w:pPr>
        <w:numPr>
          <w:ilvl w:val="2"/>
          <w:numId w:val="14"/>
        </w:numPr>
        <w:rPr>
          <w:rFonts w:ascii="Arial" w:hAnsi="Arial" w:cs="Arial"/>
          <w:sz w:val="22"/>
          <w:szCs w:val="22"/>
        </w:rPr>
      </w:pPr>
      <w:r w:rsidRPr="009C3F0E">
        <w:rPr>
          <w:rFonts w:ascii="Arial" w:hAnsi="Arial" w:cs="Arial"/>
          <w:sz w:val="22"/>
          <w:szCs w:val="22"/>
        </w:rPr>
        <w:t>To review the policies and procedures in connection with the consideration and approval of pricing and tariff increases, and to recommend revisions, as necessary, to the Board.</w:t>
      </w:r>
    </w:p>
    <w:p w:rsidR="005C172E" w:rsidRPr="009C3F0E" w:rsidRDefault="005C172E" w:rsidP="009C3F0E">
      <w:pPr>
        <w:rPr>
          <w:rFonts w:ascii="Arial" w:hAnsi="Arial" w:cs="Arial"/>
          <w:sz w:val="22"/>
          <w:szCs w:val="22"/>
        </w:rPr>
      </w:pPr>
    </w:p>
    <w:p w:rsidR="005C172E" w:rsidRPr="009C3F0E" w:rsidRDefault="005C172E" w:rsidP="009C3F0E">
      <w:pPr>
        <w:numPr>
          <w:ilvl w:val="2"/>
          <w:numId w:val="14"/>
        </w:numPr>
        <w:rPr>
          <w:rFonts w:ascii="Arial" w:hAnsi="Arial" w:cs="Arial"/>
          <w:sz w:val="22"/>
          <w:szCs w:val="22"/>
        </w:rPr>
      </w:pPr>
      <w:r w:rsidRPr="009C3F0E">
        <w:rPr>
          <w:rFonts w:ascii="Arial" w:hAnsi="Arial" w:cs="Arial"/>
          <w:sz w:val="22"/>
          <w:szCs w:val="22"/>
        </w:rPr>
        <w:t>To consider and recommend to the Board, appropriate parameters for the determination of applications to be delegated to officials.</w:t>
      </w:r>
    </w:p>
    <w:p w:rsidR="005C172E" w:rsidRPr="009C3F0E" w:rsidRDefault="005C172E" w:rsidP="009C3F0E">
      <w:pPr>
        <w:rPr>
          <w:rFonts w:ascii="Arial" w:hAnsi="Arial" w:cs="Arial"/>
          <w:sz w:val="22"/>
          <w:szCs w:val="22"/>
        </w:rPr>
      </w:pPr>
    </w:p>
    <w:p w:rsidR="005C172E" w:rsidRPr="009C3F0E" w:rsidRDefault="005C172E" w:rsidP="009C3F0E">
      <w:pPr>
        <w:numPr>
          <w:ilvl w:val="2"/>
          <w:numId w:val="14"/>
        </w:numPr>
        <w:rPr>
          <w:rFonts w:ascii="Arial" w:hAnsi="Arial" w:cs="Arial"/>
          <w:sz w:val="22"/>
          <w:szCs w:val="22"/>
        </w:rPr>
      </w:pPr>
      <w:r w:rsidRPr="009C3F0E">
        <w:rPr>
          <w:rFonts w:ascii="Arial" w:hAnsi="Arial" w:cs="Arial"/>
          <w:sz w:val="22"/>
          <w:szCs w:val="22"/>
        </w:rPr>
        <w:t>To monitor the exercise of these delegated powers and the compliance of officials with the parameters set.</w:t>
      </w:r>
    </w:p>
    <w:p w:rsidR="005C172E" w:rsidRPr="009C3F0E" w:rsidRDefault="005C172E" w:rsidP="009C3F0E">
      <w:pPr>
        <w:rPr>
          <w:rFonts w:ascii="Arial" w:hAnsi="Arial" w:cs="Arial"/>
          <w:sz w:val="22"/>
          <w:szCs w:val="22"/>
        </w:rPr>
      </w:pPr>
    </w:p>
    <w:p w:rsidR="005C172E" w:rsidRDefault="005C172E" w:rsidP="009C3F0E">
      <w:pPr>
        <w:numPr>
          <w:ilvl w:val="2"/>
          <w:numId w:val="14"/>
        </w:numPr>
        <w:rPr>
          <w:ins w:id="614" w:author="PricewaterhouseCoopers" w:date="2012-11-16T11:39:00Z"/>
          <w:rFonts w:ascii="Arial" w:hAnsi="Arial" w:cs="Arial"/>
          <w:sz w:val="22"/>
          <w:szCs w:val="22"/>
        </w:rPr>
      </w:pPr>
      <w:r w:rsidRPr="009C3F0E">
        <w:rPr>
          <w:rFonts w:ascii="Arial" w:hAnsi="Arial" w:cs="Arial"/>
          <w:sz w:val="22"/>
          <w:szCs w:val="22"/>
        </w:rPr>
        <w:t>To consider applications that fall outside of these parameters and to make recommendations to the Board on their approval or otherwise.</w:t>
      </w:r>
    </w:p>
    <w:p w:rsidR="000D0C45" w:rsidRDefault="000D0C45" w:rsidP="000D0C45">
      <w:pPr>
        <w:pStyle w:val="ListParagraph"/>
        <w:rPr>
          <w:ins w:id="615" w:author="PricewaterhouseCoopers" w:date="2012-11-16T11:39:00Z"/>
          <w:rFonts w:ascii="Arial" w:hAnsi="Arial" w:cs="Arial"/>
          <w:sz w:val="22"/>
          <w:szCs w:val="22"/>
        </w:rPr>
      </w:pPr>
    </w:p>
    <w:p w:rsidR="000D0C45" w:rsidRPr="009C3F0E" w:rsidRDefault="000D0C45" w:rsidP="009C3F0E">
      <w:pPr>
        <w:numPr>
          <w:ilvl w:val="2"/>
          <w:numId w:val="14"/>
        </w:numPr>
        <w:rPr>
          <w:rFonts w:ascii="Arial" w:hAnsi="Arial" w:cs="Arial"/>
          <w:sz w:val="22"/>
          <w:szCs w:val="22"/>
        </w:rPr>
      </w:pPr>
      <w:ins w:id="616" w:author="PricewaterhouseCoopers" w:date="2012-11-16T11:39:00Z">
        <w:r>
          <w:rPr>
            <w:rFonts w:ascii="Arial" w:hAnsi="Arial" w:cs="Arial"/>
            <w:sz w:val="22"/>
            <w:szCs w:val="22"/>
          </w:rPr>
          <w:t>To report to each ordinary meeting of t</w:t>
        </w:r>
      </w:ins>
      <w:ins w:id="617" w:author="PricewaterhouseCoopers" w:date="2012-11-16T11:40:00Z">
        <w:r>
          <w:rPr>
            <w:rFonts w:ascii="Arial" w:hAnsi="Arial" w:cs="Arial"/>
            <w:sz w:val="22"/>
            <w:szCs w:val="22"/>
          </w:rPr>
          <w:t>he Board on its activities.</w:t>
        </w:r>
      </w:ins>
    </w:p>
    <w:p w:rsidR="005C172E" w:rsidRPr="009C3F0E" w:rsidRDefault="005C172E" w:rsidP="009C3F0E">
      <w:pPr>
        <w:rPr>
          <w:rFonts w:ascii="Arial" w:hAnsi="Arial" w:cs="Arial"/>
          <w:sz w:val="22"/>
          <w:szCs w:val="22"/>
        </w:rPr>
      </w:pPr>
    </w:p>
    <w:p w:rsidR="005C172E" w:rsidRPr="009C3F0E" w:rsidRDefault="005C172E" w:rsidP="009C3F0E">
      <w:pPr>
        <w:numPr>
          <w:ilvl w:val="2"/>
          <w:numId w:val="14"/>
        </w:numPr>
        <w:rPr>
          <w:rFonts w:ascii="Arial" w:hAnsi="Arial" w:cs="Arial"/>
          <w:sz w:val="22"/>
          <w:szCs w:val="22"/>
        </w:rPr>
      </w:pPr>
      <w:r w:rsidRPr="009C3F0E">
        <w:rPr>
          <w:rFonts w:ascii="Arial" w:hAnsi="Arial" w:cs="Arial"/>
          <w:sz w:val="22"/>
          <w:szCs w:val="22"/>
        </w:rPr>
        <w:t xml:space="preserve">To consider other </w:t>
      </w:r>
      <w:r w:rsidR="006C7BBE" w:rsidRPr="009C3F0E">
        <w:rPr>
          <w:rFonts w:ascii="Arial" w:hAnsi="Arial" w:cs="Arial"/>
          <w:sz w:val="22"/>
          <w:szCs w:val="22"/>
        </w:rPr>
        <w:t xml:space="preserve">relevant </w:t>
      </w:r>
      <w:r w:rsidRPr="009C3F0E">
        <w:rPr>
          <w:rFonts w:ascii="Arial" w:hAnsi="Arial" w:cs="Arial"/>
          <w:sz w:val="22"/>
          <w:szCs w:val="22"/>
        </w:rPr>
        <w:t>topics as defined by the Board.</w:t>
      </w:r>
    </w:p>
    <w:p w:rsidR="00941737" w:rsidRPr="009C3F0E" w:rsidRDefault="00941737" w:rsidP="009C3F0E">
      <w:pPr>
        <w:rPr>
          <w:rFonts w:ascii="Arial" w:hAnsi="Arial" w:cs="Arial"/>
          <w:sz w:val="22"/>
          <w:szCs w:val="22"/>
        </w:rPr>
      </w:pPr>
    </w:p>
    <w:p w:rsidR="00941737" w:rsidRPr="009C3F0E" w:rsidRDefault="00941737" w:rsidP="009C3F0E">
      <w:pPr>
        <w:numPr>
          <w:ilvl w:val="0"/>
          <w:numId w:val="20"/>
        </w:numPr>
        <w:ind w:left="709" w:hanging="709"/>
        <w:rPr>
          <w:rFonts w:ascii="Arial" w:hAnsi="Arial" w:cs="Arial"/>
          <w:b/>
          <w:sz w:val="22"/>
          <w:szCs w:val="22"/>
        </w:rPr>
      </w:pPr>
      <w:r w:rsidRPr="009C3F0E">
        <w:rPr>
          <w:rFonts w:ascii="Arial" w:hAnsi="Arial" w:cs="Arial"/>
          <w:b/>
          <w:sz w:val="22"/>
          <w:szCs w:val="22"/>
        </w:rPr>
        <w:t>Evaluation</w:t>
      </w:r>
    </w:p>
    <w:p w:rsidR="00941737" w:rsidRPr="009C3F0E" w:rsidRDefault="00941737" w:rsidP="009C3F0E">
      <w:pPr>
        <w:rPr>
          <w:rFonts w:ascii="Arial" w:hAnsi="Arial" w:cs="Arial"/>
          <w:sz w:val="22"/>
          <w:szCs w:val="22"/>
        </w:rPr>
      </w:pPr>
    </w:p>
    <w:p w:rsidR="00941737" w:rsidRPr="009C3F0E" w:rsidRDefault="00941737" w:rsidP="009C3F0E">
      <w:pPr>
        <w:ind w:left="709"/>
        <w:rPr>
          <w:rFonts w:ascii="Arial" w:hAnsi="Arial" w:cs="Arial"/>
          <w:sz w:val="22"/>
          <w:szCs w:val="22"/>
        </w:rPr>
      </w:pPr>
      <w:r w:rsidRPr="009C3F0E">
        <w:rPr>
          <w:rFonts w:ascii="Arial" w:hAnsi="Arial" w:cs="Arial"/>
          <w:sz w:val="22"/>
          <w:szCs w:val="22"/>
        </w:rPr>
        <w:t xml:space="preserve">The </w:t>
      </w:r>
      <w:r w:rsidR="00BA5B36" w:rsidRPr="009C3F0E">
        <w:rPr>
          <w:rFonts w:ascii="Arial" w:hAnsi="Arial" w:cs="Arial"/>
          <w:sz w:val="22"/>
          <w:szCs w:val="22"/>
        </w:rPr>
        <w:t>B</w:t>
      </w:r>
      <w:r w:rsidRPr="009C3F0E">
        <w:rPr>
          <w:rFonts w:ascii="Arial" w:hAnsi="Arial" w:cs="Arial"/>
          <w:sz w:val="22"/>
          <w:szCs w:val="22"/>
        </w:rPr>
        <w:t xml:space="preserve">oard must perform an evaluation of the effectiveness of the </w:t>
      </w:r>
      <w:r w:rsidR="00BA5B36" w:rsidRPr="009C3F0E">
        <w:rPr>
          <w:rFonts w:ascii="Arial" w:hAnsi="Arial" w:cs="Arial"/>
          <w:sz w:val="22"/>
          <w:szCs w:val="22"/>
        </w:rPr>
        <w:t xml:space="preserve">Pricing &amp; Tariffs </w:t>
      </w:r>
      <w:r w:rsidRPr="009C3F0E">
        <w:rPr>
          <w:rFonts w:ascii="Arial" w:hAnsi="Arial" w:cs="Arial"/>
          <w:sz w:val="22"/>
          <w:szCs w:val="22"/>
        </w:rPr>
        <w:t>Committee every year.</w:t>
      </w:r>
    </w:p>
    <w:p w:rsidR="00985996" w:rsidRDefault="00985996" w:rsidP="009C3F0E">
      <w:pPr>
        <w:ind w:left="709"/>
        <w:rPr>
          <w:ins w:id="618" w:author="PricewaterhouseCoopers" w:date="2012-11-16T12:34:00Z"/>
          <w:rFonts w:ascii="Arial" w:hAnsi="Arial" w:cs="Arial"/>
          <w:sz w:val="22"/>
          <w:szCs w:val="22"/>
        </w:rPr>
      </w:pPr>
    </w:p>
    <w:p w:rsidR="00893238" w:rsidRDefault="00893238" w:rsidP="009C3F0E">
      <w:pPr>
        <w:ind w:left="709"/>
        <w:rPr>
          <w:ins w:id="619" w:author="PricewaterhouseCoopers" w:date="2012-11-16T12:34:00Z"/>
          <w:rFonts w:ascii="Arial" w:hAnsi="Arial" w:cs="Arial"/>
          <w:sz w:val="22"/>
          <w:szCs w:val="22"/>
        </w:rPr>
      </w:pPr>
    </w:p>
    <w:p w:rsidR="00893238" w:rsidRPr="009C3F0E" w:rsidRDefault="00893238" w:rsidP="009C3F0E">
      <w:pPr>
        <w:ind w:left="709"/>
        <w:rPr>
          <w:rFonts w:ascii="Arial" w:hAnsi="Arial" w:cs="Arial"/>
          <w:sz w:val="22"/>
          <w:szCs w:val="22"/>
        </w:rPr>
      </w:pPr>
    </w:p>
    <w:p w:rsidR="00985996" w:rsidRPr="009C3F0E" w:rsidRDefault="00985996" w:rsidP="009C3F0E">
      <w:pPr>
        <w:numPr>
          <w:ilvl w:val="0"/>
          <w:numId w:val="20"/>
        </w:numPr>
        <w:ind w:left="709" w:hanging="709"/>
        <w:rPr>
          <w:rFonts w:ascii="Arial" w:hAnsi="Arial" w:cs="Arial"/>
          <w:b/>
          <w:sz w:val="22"/>
          <w:szCs w:val="22"/>
        </w:rPr>
      </w:pPr>
      <w:r w:rsidRPr="009C3F0E">
        <w:rPr>
          <w:rFonts w:ascii="Arial" w:hAnsi="Arial" w:cs="Arial"/>
          <w:b/>
          <w:sz w:val="22"/>
          <w:szCs w:val="22"/>
        </w:rPr>
        <w:lastRenderedPageBreak/>
        <w:t>Approval of these terms of reference</w:t>
      </w:r>
    </w:p>
    <w:p w:rsidR="00985996" w:rsidRPr="009C3F0E" w:rsidRDefault="00985996" w:rsidP="009C3F0E">
      <w:pPr>
        <w:rPr>
          <w:rFonts w:ascii="Arial" w:hAnsi="Arial" w:cs="Arial"/>
          <w:b/>
          <w:sz w:val="22"/>
          <w:szCs w:val="22"/>
        </w:rPr>
      </w:pPr>
    </w:p>
    <w:p w:rsidR="00A87083" w:rsidRPr="00C7266D" w:rsidRDefault="00985996" w:rsidP="009C3F0E">
      <w:pPr>
        <w:ind w:left="709"/>
        <w:rPr>
          <w:rFonts w:ascii="Arial" w:hAnsi="Arial" w:cs="Arial"/>
          <w:sz w:val="22"/>
          <w:szCs w:val="22"/>
        </w:rPr>
        <w:sectPr w:rsidR="00A87083" w:rsidRPr="00C7266D" w:rsidSect="00063B7D">
          <w:headerReference w:type="default" r:id="rId18"/>
          <w:headerReference w:type="first" r:id="rId19"/>
          <w:footerReference w:type="first" r:id="rId20"/>
          <w:pgSz w:w="11909" w:h="16834" w:code="9"/>
          <w:pgMar w:top="1778" w:right="1277" w:bottom="1134" w:left="1276" w:header="851" w:footer="395" w:gutter="0"/>
          <w:cols w:space="720"/>
          <w:titlePg/>
        </w:sectPr>
      </w:pPr>
      <w:r w:rsidRPr="00C7266D">
        <w:rPr>
          <w:rFonts w:ascii="Arial" w:hAnsi="Arial" w:cs="Arial"/>
          <w:sz w:val="22"/>
          <w:szCs w:val="22"/>
        </w:rPr>
        <w:t xml:space="preserve">These terms of reference were approved by the </w:t>
      </w:r>
      <w:r w:rsidR="00463C37" w:rsidRPr="00C7266D">
        <w:rPr>
          <w:rFonts w:ascii="Arial" w:hAnsi="Arial" w:cs="Arial"/>
          <w:sz w:val="22"/>
          <w:szCs w:val="22"/>
        </w:rPr>
        <w:t>Chairperson</w:t>
      </w:r>
      <w:r w:rsidRPr="00C7266D">
        <w:rPr>
          <w:rFonts w:ascii="Arial" w:hAnsi="Arial" w:cs="Arial"/>
          <w:sz w:val="22"/>
          <w:szCs w:val="22"/>
        </w:rPr>
        <w:t xml:space="preserve"> of the </w:t>
      </w:r>
      <w:r w:rsidR="00BA5B36" w:rsidRPr="00C7266D">
        <w:rPr>
          <w:rFonts w:ascii="Arial" w:hAnsi="Arial" w:cs="Arial"/>
          <w:sz w:val="22"/>
          <w:szCs w:val="22"/>
        </w:rPr>
        <w:t>B</w:t>
      </w:r>
      <w:r w:rsidRPr="00C7266D">
        <w:rPr>
          <w:rFonts w:ascii="Arial" w:hAnsi="Arial" w:cs="Arial"/>
          <w:sz w:val="22"/>
          <w:szCs w:val="22"/>
        </w:rPr>
        <w:t xml:space="preserve">oard and the </w:t>
      </w:r>
      <w:r w:rsidR="00463C37" w:rsidRPr="00C7266D">
        <w:rPr>
          <w:rFonts w:ascii="Arial" w:hAnsi="Arial" w:cs="Arial"/>
          <w:sz w:val="22"/>
          <w:szCs w:val="22"/>
        </w:rPr>
        <w:t>Chairperson</w:t>
      </w:r>
      <w:r w:rsidRPr="00C7266D">
        <w:rPr>
          <w:rFonts w:ascii="Arial" w:hAnsi="Arial" w:cs="Arial"/>
          <w:sz w:val="22"/>
          <w:szCs w:val="22"/>
        </w:rPr>
        <w:t xml:space="preserve"> of the </w:t>
      </w:r>
      <w:r w:rsidR="00BA5B36" w:rsidRPr="00C7266D">
        <w:rPr>
          <w:rFonts w:ascii="Arial" w:hAnsi="Arial" w:cs="Arial"/>
          <w:sz w:val="22"/>
          <w:szCs w:val="22"/>
        </w:rPr>
        <w:t>Pricing &amp; Tariffs C</w:t>
      </w:r>
      <w:r w:rsidRPr="00C7266D">
        <w:rPr>
          <w:rFonts w:ascii="Arial" w:hAnsi="Arial" w:cs="Arial"/>
          <w:sz w:val="22"/>
          <w:szCs w:val="22"/>
        </w:rPr>
        <w:t xml:space="preserve">ommittee on…………………..and will be due for review </w:t>
      </w:r>
      <w:ins w:id="620" w:author="PricewaterhouseCoopers" w:date="2012-11-16T11:40:00Z">
        <w:r w:rsidR="000D0C45">
          <w:rPr>
            <w:rFonts w:ascii="Arial" w:hAnsi="Arial" w:cs="Arial"/>
            <w:sz w:val="22"/>
            <w:szCs w:val="22"/>
          </w:rPr>
          <w:t>bi-annually</w:t>
        </w:r>
      </w:ins>
      <w:del w:id="621" w:author="PricewaterhouseCoopers" w:date="2012-11-16T11:40:00Z">
        <w:r w:rsidRPr="00C7266D" w:rsidDel="000D0C45">
          <w:rPr>
            <w:rFonts w:ascii="Arial" w:hAnsi="Arial" w:cs="Arial"/>
            <w:sz w:val="22"/>
            <w:szCs w:val="22"/>
          </w:rPr>
          <w:delText>on …………………………</w:delText>
        </w:r>
      </w:del>
    </w:p>
    <w:p w:rsidR="00E81A6F" w:rsidRPr="009C3F0E" w:rsidRDefault="003B48EE" w:rsidP="009C3F0E">
      <w:pPr>
        <w:rPr>
          <w:rFonts w:ascii="Arial" w:hAnsi="Arial" w:cs="Arial"/>
          <w:sz w:val="22"/>
          <w:szCs w:val="22"/>
        </w:rPr>
      </w:pPr>
      <w:r>
        <w:rPr>
          <w:rFonts w:ascii="Arial" w:hAnsi="Arial" w:cs="Arial"/>
          <w:noProof/>
          <w:sz w:val="22"/>
          <w:szCs w:val="22"/>
        </w:rPr>
        <w:lastRenderedPageBreak/>
        <mc:AlternateContent>
          <mc:Choice Requires="wps">
            <w:drawing>
              <wp:anchor distT="0" distB="0" distL="114300" distR="114300" simplePos="0" relativeHeight="251666432" behindDoc="0" locked="0" layoutInCell="1" allowOverlap="1">
                <wp:simplePos x="0" y="0"/>
                <wp:positionH relativeFrom="column">
                  <wp:posOffset>-76200</wp:posOffset>
                </wp:positionH>
                <wp:positionV relativeFrom="paragraph">
                  <wp:posOffset>-450215</wp:posOffset>
                </wp:positionV>
                <wp:extent cx="6145530" cy="9351645"/>
                <wp:effectExtent l="19050" t="19050" r="26670" b="20955"/>
                <wp:wrapNone/>
                <wp:docPr id="6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5530" cy="935164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3238" w:rsidRDefault="00893238" w:rsidP="00E81A6F">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E81A6F">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E81A6F">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E81A6F">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E81A6F">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E81A6F">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Pr="009C2303" w:rsidRDefault="00893238" w:rsidP="00E81A6F">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9C2303" w:rsidRDefault="00893238" w:rsidP="00E81A6F">
                            <w:pPr>
                              <w:autoSpaceDE w:val="0"/>
                              <w:autoSpaceDN w:val="0"/>
                              <w:adjustRightInd w:val="0"/>
                              <w:jc w:val="center"/>
                              <w:rPr>
                                <w:rFonts w:ascii="Arial" w:hAnsi="Arial" w:cs="Arial"/>
                                <w:b/>
                                <w:bCs/>
                                <w:sz w:val="48"/>
                                <w:szCs w:val="48"/>
                              </w:rPr>
                            </w:pPr>
                          </w:p>
                          <w:p w:rsidR="00893238" w:rsidRPr="009C2303" w:rsidRDefault="00893238" w:rsidP="00E81A6F">
                            <w:pPr>
                              <w:autoSpaceDE w:val="0"/>
                              <w:autoSpaceDN w:val="0"/>
                              <w:adjustRightInd w:val="0"/>
                              <w:jc w:val="center"/>
                              <w:rPr>
                                <w:rFonts w:ascii="Arial" w:hAnsi="Arial" w:cs="Arial"/>
                                <w:b/>
                                <w:bCs/>
                                <w:sz w:val="48"/>
                                <w:szCs w:val="48"/>
                              </w:rPr>
                            </w:pPr>
                            <w:r w:rsidRPr="009C2303">
                              <w:rPr>
                                <w:rFonts w:ascii="Arial" w:hAnsi="Arial" w:cs="Arial"/>
                                <w:b/>
                                <w:bCs/>
                                <w:sz w:val="48"/>
                                <w:szCs w:val="48"/>
                              </w:rPr>
                              <w:t xml:space="preserve">2. </w:t>
                            </w:r>
                          </w:p>
                          <w:p w:rsidR="00893238" w:rsidRDefault="00893238" w:rsidP="00E81A6F">
                            <w:pPr>
                              <w:autoSpaceDE w:val="0"/>
                              <w:autoSpaceDN w:val="0"/>
                              <w:adjustRightInd w:val="0"/>
                              <w:jc w:val="center"/>
                              <w:rPr>
                                <w:rFonts w:ascii="Arial" w:hAnsi="Arial" w:cs="Arial"/>
                                <w:b/>
                                <w:bCs/>
                                <w:sz w:val="48"/>
                                <w:szCs w:val="48"/>
                              </w:rPr>
                            </w:pPr>
                            <w:r w:rsidRPr="009C2303">
                              <w:rPr>
                                <w:rFonts w:ascii="Arial" w:hAnsi="Arial" w:cs="Arial"/>
                                <w:b/>
                                <w:bCs/>
                                <w:sz w:val="48"/>
                                <w:szCs w:val="48"/>
                              </w:rPr>
                              <w:t>ELECTRICITY CONTROL BOARD’S EXECUTIVE COMMITTEE</w:t>
                            </w:r>
                          </w:p>
                          <w:p w:rsidR="00893238" w:rsidRPr="009C2303" w:rsidRDefault="00893238" w:rsidP="00E81A6F">
                            <w:pPr>
                              <w:autoSpaceDE w:val="0"/>
                              <w:autoSpaceDN w:val="0"/>
                              <w:adjustRightInd w:val="0"/>
                              <w:jc w:val="center"/>
                              <w:rPr>
                                <w:rFonts w:ascii="Arial" w:hAnsi="Arial" w:cs="Arial"/>
                                <w:b/>
                                <w:bCs/>
                                <w:sz w:val="48"/>
                                <w:szCs w:val="48"/>
                              </w:rPr>
                            </w:pPr>
                            <w:r w:rsidRPr="009C2303">
                              <w:rPr>
                                <w:rFonts w:ascii="Arial" w:hAnsi="Arial" w:cs="Arial"/>
                                <w:b/>
                                <w:bCs/>
                                <w:sz w:val="48"/>
                                <w:szCs w:val="48"/>
                              </w:rPr>
                              <w:t>(“THE COMMITTEE”)</w:t>
                            </w:r>
                          </w:p>
                          <w:p w:rsidR="00893238" w:rsidRPr="009C2303" w:rsidRDefault="00893238" w:rsidP="00E81A6F">
                            <w:pPr>
                              <w:autoSpaceDE w:val="0"/>
                              <w:autoSpaceDN w:val="0"/>
                              <w:adjustRightInd w:val="0"/>
                              <w:jc w:val="center"/>
                              <w:rPr>
                                <w:rFonts w:ascii="Arial" w:hAnsi="Arial" w:cs="Arial"/>
                                <w:b/>
                                <w:bCs/>
                                <w:sz w:val="48"/>
                                <w:szCs w:val="48"/>
                              </w:rPr>
                            </w:pPr>
                            <w:r w:rsidRPr="009C2303">
                              <w:rPr>
                                <w:rFonts w:ascii="Arial" w:hAnsi="Arial" w:cs="Arial"/>
                                <w:b/>
                                <w:bCs/>
                                <w:sz w:val="48"/>
                                <w:szCs w:val="48"/>
                              </w:rPr>
                              <w:br/>
                              <w:t>TERMS OF REFERENCE</w:t>
                            </w:r>
                          </w:p>
                          <w:p w:rsidR="00893238" w:rsidRPr="009C2303" w:rsidRDefault="00893238" w:rsidP="00E81A6F">
                            <w:pPr>
                              <w:pStyle w:val="Heading2"/>
                              <w:jc w:val="center"/>
                              <w:rPr>
                                <w:rFonts w:ascii="Arial" w:hAnsi="Arial" w:cs="Arial"/>
                                <w:sz w:val="48"/>
                                <w:szCs w:val="48"/>
                              </w:rPr>
                            </w:pPr>
                          </w:p>
                          <w:p w:rsidR="00893238" w:rsidRPr="00806F58" w:rsidRDefault="00893238" w:rsidP="00E81A6F">
                            <w:pPr>
                              <w:tabs>
                                <w:tab w:val="left" w:pos="8222"/>
                              </w:tabs>
                              <w:jc w:val="both"/>
                              <w:rPr>
                                <w:rFonts w:ascii="Arial" w:hAnsi="Arial" w:cs="Arial"/>
                                <w:sz w:val="22"/>
                                <w:szCs w:val="22"/>
                              </w:rPr>
                            </w:pPr>
                          </w:p>
                          <w:p w:rsidR="00893238" w:rsidRPr="00806F58" w:rsidRDefault="00893238" w:rsidP="00E81A6F">
                            <w:pPr>
                              <w:tabs>
                                <w:tab w:val="left" w:pos="8222"/>
                              </w:tabs>
                              <w:jc w:val="center"/>
                              <w:rPr>
                                <w:rFonts w:ascii="Arial" w:hAnsi="Arial" w:cs="Arial"/>
                                <w:b/>
                                <w:bCs/>
                                <w:sz w:val="22"/>
                                <w:szCs w:val="22"/>
                              </w:rPr>
                            </w:pPr>
                          </w:p>
                          <w:p w:rsidR="00893238" w:rsidRPr="00806F58" w:rsidRDefault="00893238" w:rsidP="00E81A6F">
                            <w:pPr>
                              <w:jc w:val="center"/>
                              <w:rPr>
                                <w:rFonts w:ascii="Arial" w:hAnsi="Arial" w:cs="Arial"/>
                                <w:b/>
                                <w:bCs/>
                                <w:sz w:val="22"/>
                                <w:szCs w:val="22"/>
                              </w:rPr>
                            </w:pPr>
                          </w:p>
                          <w:p w:rsidR="00893238" w:rsidRPr="00806F58" w:rsidRDefault="00893238" w:rsidP="00E81A6F">
                            <w:pPr>
                              <w:jc w:val="center"/>
                              <w:rPr>
                                <w:rFonts w:ascii="Arial" w:hAnsi="Arial" w:cs="Arial"/>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6pt;margin-top:-35.45pt;width:483.9pt;height:73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" filled="f" strokeweight="2.25pt">
                <v:textbox>
                  <w:txbxContent>
                    <w:p w:rsidR="00893238" w:rsidRDefault="00893238" w:rsidP="00E81A6F">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E81A6F">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E81A6F">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E81A6F">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E81A6F">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E81A6F">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Pr="009C2303" w:rsidRDefault="00893238" w:rsidP="00E81A6F">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9C2303" w:rsidRDefault="00893238" w:rsidP="00E81A6F">
                      <w:pPr>
                        <w:autoSpaceDE w:val="0"/>
                        <w:autoSpaceDN w:val="0"/>
                        <w:adjustRightInd w:val="0"/>
                        <w:jc w:val="center"/>
                        <w:rPr>
                          <w:rFonts w:ascii="Arial" w:hAnsi="Arial" w:cs="Arial"/>
                          <w:b/>
                          <w:bCs/>
                          <w:sz w:val="48"/>
                          <w:szCs w:val="48"/>
                        </w:rPr>
                      </w:pPr>
                    </w:p>
                    <w:p w:rsidR="00893238" w:rsidRPr="009C2303" w:rsidRDefault="00893238" w:rsidP="00E81A6F">
                      <w:pPr>
                        <w:autoSpaceDE w:val="0"/>
                        <w:autoSpaceDN w:val="0"/>
                        <w:adjustRightInd w:val="0"/>
                        <w:jc w:val="center"/>
                        <w:rPr>
                          <w:rFonts w:ascii="Arial" w:hAnsi="Arial" w:cs="Arial"/>
                          <w:b/>
                          <w:bCs/>
                          <w:sz w:val="48"/>
                          <w:szCs w:val="48"/>
                        </w:rPr>
                      </w:pPr>
                      <w:r w:rsidRPr="009C2303">
                        <w:rPr>
                          <w:rFonts w:ascii="Arial" w:hAnsi="Arial" w:cs="Arial"/>
                          <w:b/>
                          <w:bCs/>
                          <w:sz w:val="48"/>
                          <w:szCs w:val="48"/>
                        </w:rPr>
                        <w:t xml:space="preserve">2. </w:t>
                      </w:r>
                    </w:p>
                    <w:p w:rsidR="00893238" w:rsidRDefault="00893238" w:rsidP="00E81A6F">
                      <w:pPr>
                        <w:autoSpaceDE w:val="0"/>
                        <w:autoSpaceDN w:val="0"/>
                        <w:adjustRightInd w:val="0"/>
                        <w:jc w:val="center"/>
                        <w:rPr>
                          <w:rFonts w:ascii="Arial" w:hAnsi="Arial" w:cs="Arial"/>
                          <w:b/>
                          <w:bCs/>
                          <w:sz w:val="48"/>
                          <w:szCs w:val="48"/>
                        </w:rPr>
                      </w:pPr>
                      <w:r w:rsidRPr="009C2303">
                        <w:rPr>
                          <w:rFonts w:ascii="Arial" w:hAnsi="Arial" w:cs="Arial"/>
                          <w:b/>
                          <w:bCs/>
                          <w:sz w:val="48"/>
                          <w:szCs w:val="48"/>
                        </w:rPr>
                        <w:t>ELECTRICITY CONTROL BOARD’S EXECUTIVE COMMITTEE</w:t>
                      </w:r>
                    </w:p>
                    <w:p w:rsidR="00893238" w:rsidRPr="009C2303" w:rsidRDefault="00893238" w:rsidP="00E81A6F">
                      <w:pPr>
                        <w:autoSpaceDE w:val="0"/>
                        <w:autoSpaceDN w:val="0"/>
                        <w:adjustRightInd w:val="0"/>
                        <w:jc w:val="center"/>
                        <w:rPr>
                          <w:rFonts w:ascii="Arial" w:hAnsi="Arial" w:cs="Arial"/>
                          <w:b/>
                          <w:bCs/>
                          <w:sz w:val="48"/>
                          <w:szCs w:val="48"/>
                        </w:rPr>
                      </w:pPr>
                      <w:r w:rsidRPr="009C2303">
                        <w:rPr>
                          <w:rFonts w:ascii="Arial" w:hAnsi="Arial" w:cs="Arial"/>
                          <w:b/>
                          <w:bCs/>
                          <w:sz w:val="48"/>
                          <w:szCs w:val="48"/>
                        </w:rPr>
                        <w:t>(“THE COMMITTEE”)</w:t>
                      </w:r>
                    </w:p>
                    <w:p w:rsidR="00893238" w:rsidRPr="009C2303" w:rsidRDefault="00893238" w:rsidP="00E81A6F">
                      <w:pPr>
                        <w:autoSpaceDE w:val="0"/>
                        <w:autoSpaceDN w:val="0"/>
                        <w:adjustRightInd w:val="0"/>
                        <w:jc w:val="center"/>
                        <w:rPr>
                          <w:rFonts w:ascii="Arial" w:hAnsi="Arial" w:cs="Arial"/>
                          <w:b/>
                          <w:bCs/>
                          <w:sz w:val="48"/>
                          <w:szCs w:val="48"/>
                        </w:rPr>
                      </w:pPr>
                      <w:r w:rsidRPr="009C2303">
                        <w:rPr>
                          <w:rFonts w:ascii="Arial" w:hAnsi="Arial" w:cs="Arial"/>
                          <w:b/>
                          <w:bCs/>
                          <w:sz w:val="48"/>
                          <w:szCs w:val="48"/>
                        </w:rPr>
                        <w:br/>
                        <w:t>TERMS OF REFERENCE</w:t>
                      </w:r>
                    </w:p>
                    <w:p w:rsidR="00893238" w:rsidRPr="009C2303" w:rsidRDefault="00893238" w:rsidP="00E81A6F">
                      <w:pPr>
                        <w:pStyle w:val="Heading2"/>
                        <w:jc w:val="center"/>
                        <w:rPr>
                          <w:rFonts w:ascii="Arial" w:hAnsi="Arial" w:cs="Arial"/>
                          <w:sz w:val="48"/>
                          <w:szCs w:val="48"/>
                        </w:rPr>
                      </w:pPr>
                    </w:p>
                    <w:p w:rsidR="00893238" w:rsidRPr="00806F58" w:rsidRDefault="00893238" w:rsidP="00E81A6F">
                      <w:pPr>
                        <w:tabs>
                          <w:tab w:val="left" w:pos="8222"/>
                        </w:tabs>
                        <w:jc w:val="both"/>
                        <w:rPr>
                          <w:rFonts w:ascii="Arial" w:hAnsi="Arial" w:cs="Arial"/>
                          <w:sz w:val="22"/>
                          <w:szCs w:val="22"/>
                        </w:rPr>
                      </w:pPr>
                    </w:p>
                    <w:p w:rsidR="00893238" w:rsidRPr="00806F58" w:rsidRDefault="00893238" w:rsidP="00E81A6F">
                      <w:pPr>
                        <w:tabs>
                          <w:tab w:val="left" w:pos="8222"/>
                        </w:tabs>
                        <w:jc w:val="center"/>
                        <w:rPr>
                          <w:rFonts w:ascii="Arial" w:hAnsi="Arial" w:cs="Arial"/>
                          <w:b/>
                          <w:bCs/>
                          <w:sz w:val="22"/>
                          <w:szCs w:val="22"/>
                        </w:rPr>
                      </w:pPr>
                    </w:p>
                    <w:p w:rsidR="00893238" w:rsidRPr="00806F58" w:rsidRDefault="00893238" w:rsidP="00E81A6F">
                      <w:pPr>
                        <w:jc w:val="center"/>
                        <w:rPr>
                          <w:rFonts w:ascii="Arial" w:hAnsi="Arial" w:cs="Arial"/>
                          <w:b/>
                          <w:bCs/>
                          <w:sz w:val="22"/>
                          <w:szCs w:val="22"/>
                        </w:rPr>
                      </w:pPr>
                    </w:p>
                    <w:p w:rsidR="00893238" w:rsidRPr="00806F58" w:rsidRDefault="00893238" w:rsidP="00E81A6F">
                      <w:pPr>
                        <w:jc w:val="center"/>
                        <w:rPr>
                          <w:rFonts w:ascii="Arial" w:hAnsi="Arial" w:cs="Arial"/>
                          <w:b/>
                          <w:bCs/>
                          <w:sz w:val="22"/>
                          <w:szCs w:val="22"/>
                        </w:rPr>
                      </w:pPr>
                    </w:p>
                  </w:txbxContent>
                </v:textbox>
              </v:shape>
            </w:pict>
          </mc:Fallback>
        </mc:AlternateContent>
      </w:r>
      <w:r w:rsidR="00E81A6F" w:rsidRPr="009C3F0E">
        <w:rPr>
          <w:rFonts w:ascii="Arial" w:hAnsi="Arial" w:cs="Arial"/>
          <w:noProof/>
          <w:sz w:val="22"/>
          <w:szCs w:val="22"/>
        </w:rPr>
        <w:drawing>
          <wp:anchor distT="0" distB="0" distL="114300" distR="114300" simplePos="0" relativeHeight="251668480" behindDoc="0" locked="0" layoutInCell="1" allowOverlap="1">
            <wp:simplePos x="0" y="0"/>
            <wp:positionH relativeFrom="column">
              <wp:posOffset>1452880</wp:posOffset>
            </wp:positionH>
            <wp:positionV relativeFrom="paragraph">
              <wp:posOffset>-228600</wp:posOffset>
            </wp:positionV>
            <wp:extent cx="3070225" cy="1662430"/>
            <wp:effectExtent l="19050" t="0" r="0" b="0"/>
            <wp:wrapNone/>
            <wp:docPr id="12"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anchor>
        </w:drawing>
      </w: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pPr>
    </w:p>
    <w:p w:rsidR="00E81A6F" w:rsidRPr="009C3F0E" w:rsidRDefault="00E81A6F" w:rsidP="009C3F0E">
      <w:pPr>
        <w:rPr>
          <w:rFonts w:ascii="Arial" w:hAnsi="Arial" w:cs="Arial"/>
          <w:sz w:val="22"/>
          <w:szCs w:val="22"/>
        </w:rPr>
        <w:sectPr w:rsidR="00E81A6F" w:rsidRPr="009C3F0E" w:rsidSect="00E81A6F">
          <w:headerReference w:type="default" r:id="rId21"/>
          <w:headerReference w:type="first" r:id="rId22"/>
          <w:footerReference w:type="first" r:id="rId23"/>
          <w:pgSz w:w="11909" w:h="16834" w:code="9"/>
          <w:pgMar w:top="1778" w:right="1277" w:bottom="1134" w:left="1276" w:header="851" w:footer="395" w:gutter="0"/>
          <w:cols w:space="720"/>
          <w:titlePg/>
        </w:sectPr>
      </w:pPr>
    </w:p>
    <w:p w:rsidR="00571202" w:rsidRPr="009C3F0E" w:rsidRDefault="00571202" w:rsidP="00B726BB">
      <w:pPr>
        <w:pStyle w:val="NormalWeb"/>
        <w:numPr>
          <w:ilvl w:val="0"/>
          <w:numId w:val="21"/>
        </w:numPr>
        <w:tabs>
          <w:tab w:val="left" w:pos="709"/>
        </w:tabs>
        <w:spacing w:before="0" w:beforeAutospacing="0" w:after="0" w:afterAutospacing="0"/>
        <w:ind w:left="0" w:firstLine="0"/>
        <w:rPr>
          <w:rFonts w:ascii="Arial" w:hAnsi="Arial" w:cs="Arial"/>
          <w:b/>
          <w:bCs/>
          <w:sz w:val="22"/>
          <w:szCs w:val="22"/>
        </w:rPr>
      </w:pPr>
      <w:r w:rsidRPr="009C3F0E">
        <w:rPr>
          <w:rFonts w:ascii="Arial" w:hAnsi="Arial" w:cs="Arial"/>
          <w:b/>
          <w:sz w:val="22"/>
          <w:szCs w:val="22"/>
        </w:rPr>
        <w:lastRenderedPageBreak/>
        <w:t>OBJECTIVES</w:t>
      </w:r>
    </w:p>
    <w:p w:rsidR="00571202" w:rsidRDefault="00E81578" w:rsidP="00AE1764">
      <w:pPr>
        <w:pStyle w:val="NormalWeb"/>
        <w:spacing w:before="0" w:beforeAutospacing="0" w:after="240" w:afterAutospacing="0"/>
        <w:rPr>
          <w:rFonts w:ascii="Arial" w:hAnsi="Arial" w:cs="Arial"/>
          <w:bCs/>
          <w:sz w:val="22"/>
          <w:szCs w:val="22"/>
        </w:rPr>
      </w:pPr>
      <w:r>
        <w:rPr>
          <w:rFonts w:ascii="Arial" w:hAnsi="Arial" w:cs="Arial"/>
          <w:bCs/>
          <w:sz w:val="22"/>
          <w:szCs w:val="22"/>
        </w:rPr>
        <w:br/>
      </w:r>
      <w:r w:rsidR="00571202" w:rsidRPr="009C3F0E">
        <w:rPr>
          <w:rFonts w:ascii="Arial" w:hAnsi="Arial" w:cs="Arial"/>
          <w:bCs/>
          <w:sz w:val="22"/>
          <w:szCs w:val="22"/>
        </w:rPr>
        <w:t>The objectives of the Committee include:</w:t>
      </w:r>
    </w:p>
    <w:p w:rsidR="00AE1764" w:rsidRPr="00AE1764" w:rsidRDefault="00571202" w:rsidP="00AE1764">
      <w:pPr>
        <w:pStyle w:val="NormalWeb"/>
        <w:numPr>
          <w:ilvl w:val="1"/>
          <w:numId w:val="21"/>
        </w:numPr>
        <w:tabs>
          <w:tab w:val="left" w:pos="709"/>
        </w:tabs>
        <w:spacing w:before="0" w:beforeAutospacing="0" w:after="240" w:afterAutospacing="0"/>
        <w:ind w:left="709" w:hanging="709"/>
        <w:rPr>
          <w:rFonts w:ascii="Arial" w:hAnsi="Arial" w:cs="Arial"/>
          <w:sz w:val="22"/>
          <w:szCs w:val="22"/>
        </w:rPr>
      </w:pPr>
      <w:r w:rsidRPr="00AE1764">
        <w:rPr>
          <w:rFonts w:ascii="Arial" w:hAnsi="Arial" w:cs="Arial"/>
          <w:sz w:val="22"/>
          <w:szCs w:val="22"/>
        </w:rPr>
        <w:t>To take decisions, or to establish the basis on which all decisions are taken, required to execute the strategy determined by the Board, including all major operational decisions;</w:t>
      </w:r>
    </w:p>
    <w:p w:rsidR="00571202" w:rsidRPr="009C3F0E" w:rsidRDefault="00571202" w:rsidP="00AE1764">
      <w:pPr>
        <w:pStyle w:val="NormalWeb"/>
        <w:numPr>
          <w:ilvl w:val="1"/>
          <w:numId w:val="21"/>
        </w:numPr>
        <w:tabs>
          <w:tab w:val="left" w:pos="709"/>
        </w:tabs>
        <w:spacing w:before="0" w:beforeAutospacing="0" w:after="240" w:afterAutospacing="0"/>
        <w:ind w:left="709" w:hanging="709"/>
        <w:rPr>
          <w:rFonts w:ascii="Arial" w:hAnsi="Arial" w:cs="Arial"/>
          <w:b/>
          <w:bCs/>
          <w:sz w:val="22"/>
          <w:szCs w:val="22"/>
        </w:rPr>
      </w:pPr>
      <w:r w:rsidRPr="009C3F0E">
        <w:rPr>
          <w:rFonts w:ascii="Arial" w:hAnsi="Arial" w:cs="Arial"/>
          <w:bCs/>
          <w:sz w:val="22"/>
          <w:szCs w:val="22"/>
        </w:rPr>
        <w:t>To provide overall leadership to the Electricity Control Board (ECB) by ensuring the Vision, Mission and Values of the ECB are fulfilled for the growth and enhancement of its staff and stakeholders as well as effectiveness of management and staff;</w:t>
      </w:r>
    </w:p>
    <w:p w:rsidR="00571202" w:rsidRPr="009C3F0E" w:rsidRDefault="00571202" w:rsidP="00AE1764">
      <w:pPr>
        <w:pStyle w:val="NormalWeb"/>
        <w:numPr>
          <w:ilvl w:val="1"/>
          <w:numId w:val="21"/>
        </w:numPr>
        <w:tabs>
          <w:tab w:val="left" w:pos="709"/>
        </w:tabs>
        <w:spacing w:before="0" w:beforeAutospacing="0" w:after="240" w:afterAutospacing="0"/>
        <w:ind w:left="709" w:hanging="709"/>
        <w:rPr>
          <w:rFonts w:ascii="Arial" w:hAnsi="Arial" w:cs="Arial"/>
          <w:b/>
          <w:bCs/>
          <w:sz w:val="22"/>
          <w:szCs w:val="22"/>
        </w:rPr>
      </w:pPr>
      <w:r w:rsidRPr="009C3F0E">
        <w:rPr>
          <w:rFonts w:ascii="Arial" w:hAnsi="Arial" w:cs="Arial"/>
          <w:bCs/>
          <w:sz w:val="22"/>
          <w:szCs w:val="22"/>
        </w:rPr>
        <w:t>To be responsible for statutory planning, reporting and deal with urgent and delegated matters arising out of regular Board Meetings;</w:t>
      </w:r>
    </w:p>
    <w:p w:rsidR="00571202" w:rsidRPr="009C3F0E" w:rsidRDefault="00571202" w:rsidP="00AE1764">
      <w:pPr>
        <w:pStyle w:val="NormalWeb"/>
        <w:numPr>
          <w:ilvl w:val="1"/>
          <w:numId w:val="21"/>
        </w:numPr>
        <w:tabs>
          <w:tab w:val="left" w:pos="709"/>
        </w:tabs>
        <w:spacing w:before="0" w:beforeAutospacing="0" w:after="240" w:afterAutospacing="0"/>
        <w:ind w:left="709" w:hanging="709"/>
        <w:rPr>
          <w:rFonts w:ascii="Arial" w:hAnsi="Arial" w:cs="Arial"/>
          <w:b/>
          <w:bCs/>
          <w:sz w:val="22"/>
          <w:szCs w:val="22"/>
        </w:rPr>
      </w:pPr>
      <w:r w:rsidRPr="009C3F0E">
        <w:rPr>
          <w:rFonts w:ascii="Arial" w:hAnsi="Arial" w:cs="Arial"/>
          <w:bCs/>
          <w:sz w:val="22"/>
          <w:szCs w:val="22"/>
        </w:rPr>
        <w:t>To review activities and reports of other Board Committees and recommending appropriate Board response to such recommendations;</w:t>
      </w:r>
    </w:p>
    <w:p w:rsidR="00571202" w:rsidRPr="00AE1764" w:rsidRDefault="00571202" w:rsidP="00AE1764">
      <w:pPr>
        <w:pStyle w:val="NormalWeb"/>
        <w:numPr>
          <w:ilvl w:val="1"/>
          <w:numId w:val="21"/>
        </w:numPr>
        <w:tabs>
          <w:tab w:val="left" w:pos="709"/>
        </w:tabs>
        <w:spacing w:before="0" w:beforeAutospacing="0" w:after="240" w:afterAutospacing="0"/>
        <w:ind w:left="709" w:hanging="709"/>
        <w:rPr>
          <w:rFonts w:ascii="Arial" w:hAnsi="Arial" w:cs="Arial"/>
          <w:bCs/>
          <w:sz w:val="22"/>
          <w:szCs w:val="22"/>
        </w:rPr>
      </w:pPr>
      <w:r w:rsidRPr="00AE1764">
        <w:rPr>
          <w:rFonts w:ascii="Arial" w:hAnsi="Arial" w:cs="Arial"/>
          <w:bCs/>
          <w:sz w:val="22"/>
          <w:szCs w:val="22"/>
        </w:rPr>
        <w:t>To make recommendations to the Board in respect of needed changes to policies, procedures, budget allocations, financial management, risk management, operational management, or future directions of the ECB.</w:t>
      </w:r>
      <w:r w:rsidR="00AE1764">
        <w:rPr>
          <w:rFonts w:ascii="Arial" w:hAnsi="Arial" w:cs="Arial"/>
          <w:bCs/>
          <w:sz w:val="22"/>
          <w:szCs w:val="22"/>
        </w:rPr>
        <w:br/>
      </w:r>
      <w:r w:rsidR="00B726BB" w:rsidRPr="00AE1764">
        <w:rPr>
          <w:rFonts w:ascii="Arial" w:hAnsi="Arial" w:cs="Arial"/>
          <w:bCs/>
          <w:sz w:val="22"/>
          <w:szCs w:val="22"/>
        </w:rPr>
        <w:tab/>
      </w:r>
      <w:r w:rsidR="00B726BB" w:rsidRPr="00AE1764">
        <w:rPr>
          <w:rFonts w:ascii="Arial" w:hAnsi="Arial" w:cs="Arial"/>
          <w:bCs/>
          <w:sz w:val="22"/>
          <w:szCs w:val="22"/>
        </w:rPr>
        <w:br/>
      </w:r>
      <w:r w:rsidRPr="00AE1764">
        <w:rPr>
          <w:rFonts w:ascii="Arial" w:hAnsi="Arial" w:cs="Arial"/>
          <w:bCs/>
          <w:sz w:val="22"/>
          <w:szCs w:val="22"/>
        </w:rPr>
        <w:t>In discharging their responsibilities, the Committee members have a duty to act in the best interest of the ECB as a whole, irrespective of personal, professional, commercial or other interests, loyalties or affiliations.</w:t>
      </w:r>
    </w:p>
    <w:p w:rsidR="00571202" w:rsidRPr="009C3F0E" w:rsidRDefault="00571202" w:rsidP="00AE1764">
      <w:pPr>
        <w:pStyle w:val="ListParagraph"/>
        <w:numPr>
          <w:ilvl w:val="0"/>
          <w:numId w:val="21"/>
        </w:numPr>
        <w:tabs>
          <w:tab w:val="left" w:pos="709"/>
        </w:tabs>
        <w:autoSpaceDE w:val="0"/>
        <w:autoSpaceDN w:val="0"/>
        <w:adjustRightInd w:val="0"/>
        <w:spacing w:after="240"/>
        <w:ind w:left="709" w:hanging="709"/>
        <w:contextualSpacing/>
        <w:rPr>
          <w:rFonts w:ascii="Arial" w:hAnsi="Arial" w:cs="Arial"/>
          <w:b/>
          <w:bCs/>
          <w:sz w:val="22"/>
          <w:szCs w:val="22"/>
        </w:rPr>
      </w:pPr>
      <w:r w:rsidRPr="009C3F0E">
        <w:rPr>
          <w:rFonts w:ascii="Arial" w:hAnsi="Arial" w:cs="Arial"/>
          <w:b/>
          <w:bCs/>
          <w:sz w:val="22"/>
          <w:szCs w:val="22"/>
        </w:rPr>
        <w:t>MEMBERSHIP</w:t>
      </w:r>
    </w:p>
    <w:p w:rsidR="00571202" w:rsidRDefault="00B726BB" w:rsidP="00AE1764">
      <w:pPr>
        <w:pStyle w:val="ListParagraph"/>
        <w:tabs>
          <w:tab w:val="left" w:pos="709"/>
        </w:tabs>
        <w:autoSpaceDE w:val="0"/>
        <w:autoSpaceDN w:val="0"/>
        <w:adjustRightInd w:val="0"/>
        <w:spacing w:after="240"/>
        <w:ind w:left="0"/>
        <w:rPr>
          <w:rFonts w:ascii="Arial" w:hAnsi="Arial" w:cs="Arial"/>
          <w:sz w:val="22"/>
          <w:szCs w:val="22"/>
        </w:rPr>
      </w:pPr>
      <w:r>
        <w:rPr>
          <w:rFonts w:ascii="Arial" w:hAnsi="Arial" w:cs="Arial"/>
          <w:sz w:val="22"/>
          <w:szCs w:val="22"/>
        </w:rPr>
        <w:br/>
      </w:r>
      <w:r w:rsidR="00571202" w:rsidRPr="009C3F0E">
        <w:rPr>
          <w:rFonts w:ascii="Arial" w:hAnsi="Arial" w:cs="Arial"/>
          <w:sz w:val="22"/>
          <w:szCs w:val="22"/>
        </w:rPr>
        <w:t>2.1</w:t>
      </w:r>
      <w:r w:rsidR="00571202" w:rsidRPr="009C3F0E">
        <w:rPr>
          <w:rFonts w:ascii="Arial" w:hAnsi="Arial" w:cs="Arial"/>
          <w:sz w:val="22"/>
          <w:szCs w:val="22"/>
        </w:rPr>
        <w:tab/>
        <w:t>The Committee shall consist of the following members of the senior management team:</w:t>
      </w:r>
    </w:p>
    <w:p w:rsidR="00AE1764" w:rsidRPr="001B5601" w:rsidRDefault="00571202" w:rsidP="001B5601">
      <w:pPr>
        <w:pStyle w:val="ListParagraph"/>
        <w:numPr>
          <w:ilvl w:val="2"/>
          <w:numId w:val="21"/>
        </w:numPr>
        <w:rPr>
          <w:rFonts w:ascii="Arial" w:hAnsi="Arial" w:cs="Arial"/>
          <w:sz w:val="22"/>
          <w:szCs w:val="22"/>
        </w:rPr>
      </w:pPr>
      <w:r w:rsidRPr="001B5601">
        <w:rPr>
          <w:rFonts w:ascii="Arial" w:hAnsi="Arial" w:cs="Arial"/>
          <w:sz w:val="22"/>
          <w:szCs w:val="22"/>
        </w:rPr>
        <w:t>Chief Executive Officer;</w:t>
      </w:r>
    </w:p>
    <w:p w:rsidR="00571202" w:rsidRPr="00AE1764" w:rsidRDefault="00571202" w:rsidP="001B5601">
      <w:pPr>
        <w:pStyle w:val="ListParagraph"/>
        <w:numPr>
          <w:ilvl w:val="2"/>
          <w:numId w:val="21"/>
        </w:numPr>
        <w:rPr>
          <w:rFonts w:ascii="Arial" w:hAnsi="Arial" w:cs="Arial"/>
          <w:sz w:val="22"/>
          <w:szCs w:val="22"/>
        </w:rPr>
      </w:pPr>
      <w:r w:rsidRPr="00AE1764">
        <w:rPr>
          <w:rFonts w:ascii="Arial" w:hAnsi="Arial" w:cs="Arial"/>
          <w:sz w:val="22"/>
          <w:szCs w:val="22"/>
        </w:rPr>
        <w:t>General Manager Finance and Administration; and</w:t>
      </w:r>
    </w:p>
    <w:p w:rsidR="00571202" w:rsidRDefault="00571202" w:rsidP="001B5601">
      <w:pPr>
        <w:pStyle w:val="ListParagraph"/>
        <w:numPr>
          <w:ilvl w:val="2"/>
          <w:numId w:val="21"/>
        </w:numPr>
        <w:rPr>
          <w:rFonts w:ascii="Arial" w:hAnsi="Arial" w:cs="Arial"/>
          <w:sz w:val="22"/>
          <w:szCs w:val="22"/>
        </w:rPr>
      </w:pPr>
      <w:r w:rsidRPr="009C3F0E">
        <w:rPr>
          <w:rFonts w:ascii="Arial" w:hAnsi="Arial" w:cs="Arial"/>
          <w:sz w:val="22"/>
          <w:szCs w:val="22"/>
        </w:rPr>
        <w:t>General Manager Regulations.</w:t>
      </w:r>
    </w:p>
    <w:p w:rsidR="00474305" w:rsidRPr="009C3F0E" w:rsidRDefault="00474305" w:rsidP="00AE1764">
      <w:pPr>
        <w:tabs>
          <w:tab w:val="left" w:pos="709"/>
        </w:tabs>
        <w:rPr>
          <w:rFonts w:ascii="Arial" w:hAnsi="Arial" w:cs="Arial"/>
          <w:sz w:val="22"/>
          <w:szCs w:val="22"/>
        </w:rPr>
      </w:pPr>
    </w:p>
    <w:p w:rsidR="00571202" w:rsidRPr="00AE1764" w:rsidRDefault="00571202" w:rsidP="00AE1764">
      <w:pPr>
        <w:pStyle w:val="ListParagraph"/>
        <w:numPr>
          <w:ilvl w:val="0"/>
          <w:numId w:val="21"/>
        </w:numPr>
        <w:tabs>
          <w:tab w:val="left" w:pos="709"/>
        </w:tabs>
        <w:spacing w:after="240"/>
        <w:ind w:left="0" w:firstLine="0"/>
        <w:contextualSpacing/>
        <w:rPr>
          <w:rFonts w:ascii="Arial" w:hAnsi="Arial" w:cs="Arial"/>
          <w:sz w:val="22"/>
          <w:szCs w:val="22"/>
        </w:rPr>
      </w:pPr>
      <w:r w:rsidRPr="009C3F0E">
        <w:rPr>
          <w:rFonts w:ascii="Arial" w:hAnsi="Arial" w:cs="Arial"/>
          <w:b/>
          <w:sz w:val="22"/>
          <w:szCs w:val="22"/>
        </w:rPr>
        <w:t>ATTENDANCE AT MEETINGS</w:t>
      </w:r>
    </w:p>
    <w:p w:rsidR="00381596" w:rsidRDefault="00381596" w:rsidP="00AE1764">
      <w:pPr>
        <w:pStyle w:val="NormalWeb"/>
        <w:tabs>
          <w:tab w:val="left" w:pos="709"/>
        </w:tabs>
        <w:spacing w:before="0" w:beforeAutospacing="0" w:after="240" w:afterAutospacing="0"/>
        <w:ind w:left="709" w:hanging="709"/>
        <w:rPr>
          <w:rFonts w:ascii="Arial" w:hAnsi="Arial" w:cs="Arial"/>
          <w:sz w:val="22"/>
          <w:szCs w:val="22"/>
        </w:rPr>
      </w:pPr>
      <w:r>
        <w:rPr>
          <w:rFonts w:ascii="Arial" w:hAnsi="Arial" w:cs="Arial"/>
          <w:sz w:val="22"/>
          <w:szCs w:val="22"/>
        </w:rPr>
        <w:t>3.1</w:t>
      </w:r>
      <w:r>
        <w:rPr>
          <w:rFonts w:ascii="Arial" w:hAnsi="Arial" w:cs="Arial"/>
          <w:sz w:val="22"/>
          <w:szCs w:val="22"/>
        </w:rPr>
        <w:tab/>
      </w:r>
      <w:r w:rsidR="00571202" w:rsidRPr="009C3F0E">
        <w:rPr>
          <w:rFonts w:ascii="Arial" w:hAnsi="Arial" w:cs="Arial"/>
          <w:sz w:val="22"/>
          <w:szCs w:val="22"/>
        </w:rPr>
        <w:t>Additional Managers may be invited to attend the meetings in an observer capacity or to give briefings to the Committee as and when required. These additional managers will not have any voting right.</w:t>
      </w:r>
    </w:p>
    <w:p w:rsidR="00AE1764" w:rsidRDefault="00AE1764" w:rsidP="00AE1764">
      <w:pPr>
        <w:pStyle w:val="NormalWeb"/>
        <w:tabs>
          <w:tab w:val="left" w:pos="709"/>
        </w:tabs>
        <w:spacing w:before="0" w:beforeAutospacing="0" w:after="240" w:afterAutospacing="0"/>
        <w:ind w:left="709" w:hanging="709"/>
        <w:rPr>
          <w:rFonts w:ascii="Arial" w:hAnsi="Arial" w:cs="Arial"/>
          <w:b/>
          <w:sz w:val="22"/>
          <w:szCs w:val="22"/>
        </w:rPr>
      </w:pPr>
      <w:r>
        <w:rPr>
          <w:rFonts w:ascii="Arial" w:hAnsi="Arial" w:cs="Arial"/>
          <w:b/>
          <w:sz w:val="22"/>
          <w:szCs w:val="22"/>
        </w:rPr>
        <w:t>4.</w:t>
      </w:r>
      <w:r>
        <w:rPr>
          <w:rFonts w:ascii="Arial" w:hAnsi="Arial" w:cs="Arial"/>
          <w:b/>
          <w:sz w:val="22"/>
          <w:szCs w:val="22"/>
        </w:rPr>
        <w:tab/>
      </w:r>
      <w:r w:rsidR="00571202" w:rsidRPr="00AE1764">
        <w:rPr>
          <w:rFonts w:ascii="Arial" w:hAnsi="Arial" w:cs="Arial"/>
          <w:b/>
          <w:sz w:val="22"/>
          <w:szCs w:val="22"/>
        </w:rPr>
        <w:t>QUORUM</w:t>
      </w:r>
    </w:p>
    <w:p w:rsidR="00AE1764" w:rsidRPr="00AE1764" w:rsidRDefault="00AE1764" w:rsidP="00AE1764">
      <w:pPr>
        <w:pStyle w:val="NormalWeb"/>
        <w:tabs>
          <w:tab w:val="left" w:pos="709"/>
        </w:tabs>
        <w:spacing w:before="0" w:beforeAutospacing="0" w:after="240" w:afterAutospacing="0"/>
        <w:ind w:left="709" w:hanging="709"/>
        <w:rPr>
          <w:rFonts w:ascii="Arial" w:hAnsi="Arial" w:cs="Arial"/>
          <w:bCs/>
          <w:sz w:val="22"/>
          <w:szCs w:val="22"/>
        </w:rPr>
      </w:pPr>
      <w:r w:rsidRPr="00AE1764">
        <w:rPr>
          <w:rFonts w:ascii="Arial" w:hAnsi="Arial" w:cs="Arial"/>
          <w:sz w:val="22"/>
          <w:szCs w:val="22"/>
        </w:rPr>
        <w:t>4.1</w:t>
      </w:r>
      <w:r w:rsidRPr="00AE1764">
        <w:rPr>
          <w:rFonts w:ascii="Arial" w:hAnsi="Arial" w:cs="Arial"/>
          <w:sz w:val="22"/>
          <w:szCs w:val="22"/>
        </w:rPr>
        <w:tab/>
        <w:t xml:space="preserve">A quorum shall be two </w:t>
      </w:r>
      <w:r w:rsidR="00571202" w:rsidRPr="00AE1764">
        <w:rPr>
          <w:rFonts w:ascii="Arial" w:hAnsi="Arial" w:cs="Arial"/>
          <w:bCs/>
          <w:sz w:val="22"/>
          <w:szCs w:val="22"/>
        </w:rPr>
        <w:t>members, of whom at least one must be either the Chief Executive Officer or the General Manager Finance and Administration.</w:t>
      </w:r>
    </w:p>
    <w:p w:rsidR="00571202" w:rsidRPr="009C3F0E" w:rsidRDefault="00AE1764" w:rsidP="00AE1764">
      <w:pPr>
        <w:pStyle w:val="NormalWeb"/>
        <w:tabs>
          <w:tab w:val="left" w:pos="709"/>
        </w:tabs>
        <w:spacing w:before="0" w:beforeAutospacing="0" w:after="240" w:afterAutospacing="0"/>
        <w:ind w:left="709" w:hanging="709"/>
        <w:rPr>
          <w:rFonts w:ascii="Arial" w:hAnsi="Arial" w:cs="Arial"/>
          <w:sz w:val="22"/>
          <w:szCs w:val="22"/>
        </w:rPr>
      </w:pPr>
      <w:r>
        <w:rPr>
          <w:rFonts w:ascii="Arial" w:hAnsi="Arial" w:cs="Arial"/>
          <w:sz w:val="22"/>
          <w:szCs w:val="22"/>
        </w:rPr>
        <w:t>4.2</w:t>
      </w:r>
      <w:r>
        <w:rPr>
          <w:rFonts w:ascii="Arial" w:hAnsi="Arial" w:cs="Arial"/>
          <w:sz w:val="22"/>
          <w:szCs w:val="22"/>
        </w:rPr>
        <w:tab/>
      </w:r>
      <w:r w:rsidR="00571202" w:rsidRPr="009C3F0E">
        <w:rPr>
          <w:rFonts w:ascii="Arial" w:hAnsi="Arial" w:cs="Arial"/>
          <w:sz w:val="22"/>
          <w:szCs w:val="22"/>
        </w:rPr>
        <w:t>A duly convened meeting of the Committee at which a quorum is present shall be competent to exercise all or any of the authorities, powers and discretions vested in or exercisable by, the Committee.</w:t>
      </w:r>
    </w:p>
    <w:p w:rsidR="00571202" w:rsidRPr="00AE1764" w:rsidRDefault="00AE1764" w:rsidP="00AE1764">
      <w:pPr>
        <w:pStyle w:val="NormalWeb"/>
        <w:tabs>
          <w:tab w:val="left" w:pos="709"/>
        </w:tabs>
        <w:spacing w:before="0" w:beforeAutospacing="0" w:after="240" w:afterAutospacing="0"/>
        <w:rPr>
          <w:rFonts w:ascii="Arial" w:hAnsi="Arial" w:cs="Arial"/>
          <w:b/>
          <w:sz w:val="22"/>
          <w:szCs w:val="22"/>
        </w:rPr>
      </w:pPr>
      <w:r>
        <w:rPr>
          <w:rFonts w:ascii="Arial" w:hAnsi="Arial" w:cs="Arial"/>
          <w:b/>
          <w:sz w:val="22"/>
          <w:szCs w:val="22"/>
        </w:rPr>
        <w:t>5</w:t>
      </w:r>
      <w:r w:rsidRPr="00AE1764">
        <w:rPr>
          <w:rFonts w:ascii="Arial" w:hAnsi="Arial" w:cs="Arial"/>
          <w:b/>
          <w:sz w:val="22"/>
          <w:szCs w:val="22"/>
        </w:rPr>
        <w:t>.</w:t>
      </w:r>
      <w:r w:rsidRPr="00AE1764">
        <w:rPr>
          <w:rFonts w:ascii="Arial" w:hAnsi="Arial" w:cs="Arial"/>
          <w:b/>
          <w:sz w:val="22"/>
          <w:szCs w:val="22"/>
        </w:rPr>
        <w:tab/>
      </w:r>
      <w:r w:rsidR="00571202" w:rsidRPr="00AE1764">
        <w:rPr>
          <w:rFonts w:ascii="Arial" w:hAnsi="Arial" w:cs="Arial"/>
          <w:b/>
          <w:sz w:val="22"/>
          <w:szCs w:val="22"/>
        </w:rPr>
        <w:t>CHAIRMAN</w:t>
      </w:r>
    </w:p>
    <w:p w:rsidR="00AE1764" w:rsidRDefault="00AE1764" w:rsidP="00AE1764">
      <w:pPr>
        <w:pStyle w:val="NormalWeb"/>
        <w:tabs>
          <w:tab w:val="left" w:pos="709"/>
        </w:tabs>
        <w:spacing w:before="0" w:beforeAutospacing="0" w:after="240" w:afterAutospacing="0"/>
        <w:rPr>
          <w:rFonts w:ascii="Arial" w:hAnsi="Arial" w:cs="Arial"/>
          <w:sz w:val="22"/>
          <w:szCs w:val="22"/>
        </w:rPr>
      </w:pPr>
      <w:r>
        <w:rPr>
          <w:rFonts w:ascii="Arial" w:hAnsi="Arial" w:cs="Arial"/>
          <w:sz w:val="22"/>
          <w:szCs w:val="22"/>
        </w:rPr>
        <w:t>5.1</w:t>
      </w:r>
      <w:r>
        <w:rPr>
          <w:rFonts w:ascii="Arial" w:hAnsi="Arial" w:cs="Arial"/>
          <w:sz w:val="22"/>
          <w:szCs w:val="22"/>
        </w:rPr>
        <w:tab/>
      </w:r>
      <w:r w:rsidR="00571202" w:rsidRPr="009C3F0E">
        <w:rPr>
          <w:rFonts w:ascii="Arial" w:hAnsi="Arial" w:cs="Arial"/>
          <w:sz w:val="22"/>
          <w:szCs w:val="22"/>
        </w:rPr>
        <w:t>The Chairman of the Committee shall be the Chief Executive Officer.</w:t>
      </w:r>
    </w:p>
    <w:p w:rsidR="00571202" w:rsidRPr="009C3F0E" w:rsidRDefault="00AE1764" w:rsidP="00AE1764">
      <w:pPr>
        <w:pStyle w:val="NormalWeb"/>
        <w:tabs>
          <w:tab w:val="left" w:pos="709"/>
        </w:tabs>
        <w:spacing w:before="0" w:beforeAutospacing="0" w:after="240" w:afterAutospacing="0"/>
        <w:ind w:left="709" w:hanging="709"/>
        <w:rPr>
          <w:rFonts w:ascii="Arial" w:hAnsi="Arial" w:cs="Arial"/>
          <w:sz w:val="22"/>
          <w:szCs w:val="22"/>
        </w:rPr>
      </w:pPr>
      <w:r>
        <w:rPr>
          <w:rFonts w:ascii="Arial" w:hAnsi="Arial" w:cs="Arial"/>
          <w:sz w:val="22"/>
          <w:szCs w:val="22"/>
        </w:rPr>
        <w:t>5.2</w:t>
      </w:r>
      <w:r>
        <w:rPr>
          <w:rFonts w:ascii="Arial" w:hAnsi="Arial" w:cs="Arial"/>
          <w:sz w:val="22"/>
          <w:szCs w:val="22"/>
        </w:rPr>
        <w:tab/>
      </w:r>
      <w:r w:rsidR="00571202" w:rsidRPr="009C3F0E">
        <w:rPr>
          <w:rFonts w:ascii="Arial" w:hAnsi="Arial" w:cs="Arial"/>
          <w:sz w:val="22"/>
          <w:szCs w:val="22"/>
        </w:rPr>
        <w:t xml:space="preserve">In the absence of the Chief Executive officer from a meeting, the members of the Committee present at the meeting will select a Chair for that particular meeting. </w:t>
      </w:r>
    </w:p>
    <w:p w:rsidR="00571202" w:rsidRPr="00AE1764" w:rsidRDefault="00AE1764" w:rsidP="00AE1764">
      <w:pPr>
        <w:pStyle w:val="NormalWeb"/>
        <w:tabs>
          <w:tab w:val="left" w:pos="709"/>
        </w:tabs>
        <w:spacing w:before="0" w:beforeAutospacing="0" w:after="240" w:afterAutospacing="0"/>
        <w:rPr>
          <w:rFonts w:ascii="Arial" w:hAnsi="Arial" w:cs="Arial"/>
          <w:b/>
          <w:sz w:val="22"/>
          <w:szCs w:val="22"/>
        </w:rPr>
      </w:pPr>
      <w:r w:rsidRPr="00AE1764">
        <w:rPr>
          <w:rFonts w:ascii="Arial" w:hAnsi="Arial" w:cs="Arial"/>
          <w:b/>
          <w:sz w:val="22"/>
          <w:szCs w:val="22"/>
        </w:rPr>
        <w:lastRenderedPageBreak/>
        <w:t>6.</w:t>
      </w:r>
      <w:r w:rsidRPr="00AE1764">
        <w:rPr>
          <w:rFonts w:ascii="Arial" w:hAnsi="Arial" w:cs="Arial"/>
          <w:b/>
          <w:sz w:val="22"/>
          <w:szCs w:val="22"/>
        </w:rPr>
        <w:tab/>
      </w:r>
      <w:r w:rsidR="00571202" w:rsidRPr="00AE1764">
        <w:rPr>
          <w:rFonts w:ascii="Arial" w:hAnsi="Arial" w:cs="Arial"/>
          <w:b/>
          <w:sz w:val="22"/>
          <w:szCs w:val="22"/>
        </w:rPr>
        <w:t>FREQUENCY OF MEETINGS</w:t>
      </w:r>
    </w:p>
    <w:p w:rsidR="00E611D6" w:rsidRDefault="00E611D6" w:rsidP="00E611D6">
      <w:pPr>
        <w:pStyle w:val="NormalWeb"/>
        <w:tabs>
          <w:tab w:val="left" w:pos="709"/>
        </w:tabs>
        <w:spacing w:before="0" w:beforeAutospacing="0" w:after="240" w:afterAutospacing="0"/>
        <w:ind w:left="709" w:hanging="709"/>
        <w:rPr>
          <w:rFonts w:ascii="Arial" w:hAnsi="Arial" w:cs="Arial"/>
          <w:sz w:val="22"/>
          <w:szCs w:val="22"/>
        </w:rPr>
      </w:pPr>
      <w:r>
        <w:rPr>
          <w:rFonts w:ascii="Arial" w:hAnsi="Arial" w:cs="Arial"/>
          <w:sz w:val="22"/>
          <w:szCs w:val="22"/>
        </w:rPr>
        <w:t>6.1</w:t>
      </w:r>
      <w:r>
        <w:rPr>
          <w:rFonts w:ascii="Arial" w:hAnsi="Arial" w:cs="Arial"/>
          <w:sz w:val="22"/>
          <w:szCs w:val="22"/>
        </w:rPr>
        <w:tab/>
      </w:r>
      <w:r w:rsidR="00571202" w:rsidRPr="009C3F0E">
        <w:rPr>
          <w:rFonts w:ascii="Arial" w:hAnsi="Arial" w:cs="Arial"/>
          <w:sz w:val="22"/>
          <w:szCs w:val="22"/>
        </w:rPr>
        <w:t xml:space="preserve">The Committee shall generally meet once </w:t>
      </w:r>
      <w:r w:rsidR="009B28E5" w:rsidRPr="009B28E5">
        <w:rPr>
          <w:rFonts w:ascii="Arial" w:hAnsi="Arial" w:cs="Arial"/>
          <w:color w:val="FF0000"/>
          <w:sz w:val="22"/>
          <w:szCs w:val="22"/>
        </w:rPr>
        <w:t xml:space="preserve">a month </w:t>
      </w:r>
      <w:r w:rsidR="00571202" w:rsidRPr="009C3F0E">
        <w:rPr>
          <w:rFonts w:ascii="Arial" w:hAnsi="Arial" w:cs="Arial"/>
          <w:sz w:val="22"/>
          <w:szCs w:val="22"/>
        </w:rPr>
        <w:t>or as often as necessary to consider, resolve and manage the important strategic and business issues facing the ECB;</w:t>
      </w:r>
    </w:p>
    <w:p w:rsidR="00571202" w:rsidRPr="009C3F0E" w:rsidRDefault="00E611D6" w:rsidP="00E611D6">
      <w:pPr>
        <w:pStyle w:val="NormalWeb"/>
        <w:tabs>
          <w:tab w:val="left" w:pos="709"/>
        </w:tabs>
        <w:spacing w:before="0" w:beforeAutospacing="0" w:after="240" w:afterAutospacing="0"/>
        <w:ind w:left="709" w:hanging="709"/>
        <w:rPr>
          <w:rFonts w:ascii="Arial" w:hAnsi="Arial" w:cs="Arial"/>
          <w:sz w:val="22"/>
          <w:szCs w:val="22"/>
        </w:rPr>
      </w:pPr>
      <w:r>
        <w:rPr>
          <w:rFonts w:ascii="Arial" w:hAnsi="Arial" w:cs="Arial"/>
          <w:sz w:val="22"/>
          <w:szCs w:val="22"/>
        </w:rPr>
        <w:t>6.2</w:t>
      </w:r>
      <w:r>
        <w:rPr>
          <w:rFonts w:ascii="Arial" w:hAnsi="Arial" w:cs="Arial"/>
          <w:sz w:val="22"/>
          <w:szCs w:val="22"/>
        </w:rPr>
        <w:tab/>
      </w:r>
      <w:r w:rsidR="00571202" w:rsidRPr="009C3F0E">
        <w:rPr>
          <w:rFonts w:ascii="Arial" w:hAnsi="Arial" w:cs="Arial"/>
          <w:sz w:val="22"/>
          <w:szCs w:val="22"/>
        </w:rPr>
        <w:t>Any Committee member has the right to call an ad hoc meeting of the Committee following prior consultation with the Chief Executive officer; and</w:t>
      </w:r>
    </w:p>
    <w:p w:rsidR="00571202" w:rsidRPr="009C3F0E" w:rsidRDefault="00E611D6" w:rsidP="00E611D6">
      <w:pPr>
        <w:pStyle w:val="NormalWeb"/>
        <w:tabs>
          <w:tab w:val="left" w:pos="709"/>
        </w:tabs>
        <w:spacing w:before="0" w:beforeAutospacing="0" w:after="240" w:afterAutospacing="0"/>
        <w:rPr>
          <w:rFonts w:ascii="Arial" w:hAnsi="Arial" w:cs="Arial"/>
          <w:sz w:val="22"/>
          <w:szCs w:val="22"/>
        </w:rPr>
      </w:pPr>
      <w:r>
        <w:rPr>
          <w:rFonts w:ascii="Arial" w:hAnsi="Arial" w:cs="Arial"/>
          <w:sz w:val="22"/>
          <w:szCs w:val="22"/>
        </w:rPr>
        <w:t>6.3</w:t>
      </w:r>
      <w:r>
        <w:rPr>
          <w:rFonts w:ascii="Arial" w:hAnsi="Arial" w:cs="Arial"/>
          <w:sz w:val="22"/>
          <w:szCs w:val="22"/>
        </w:rPr>
        <w:tab/>
      </w:r>
      <w:r w:rsidR="00571202" w:rsidRPr="009C3F0E">
        <w:rPr>
          <w:rFonts w:ascii="Arial" w:hAnsi="Arial" w:cs="Arial"/>
          <w:sz w:val="22"/>
          <w:szCs w:val="22"/>
        </w:rPr>
        <w:t>Meetings of the Committee shall not be open to the public.</w:t>
      </w:r>
    </w:p>
    <w:p w:rsidR="00571202" w:rsidRDefault="00E611D6" w:rsidP="00E611D6">
      <w:pPr>
        <w:tabs>
          <w:tab w:val="left" w:pos="709"/>
        </w:tabs>
        <w:autoSpaceDE w:val="0"/>
        <w:autoSpaceDN w:val="0"/>
        <w:adjustRightInd w:val="0"/>
        <w:spacing w:after="240"/>
        <w:contextualSpacing/>
        <w:rPr>
          <w:rFonts w:ascii="Arial" w:hAnsi="Arial" w:cs="Arial"/>
          <w:b/>
          <w:bCs/>
          <w:sz w:val="22"/>
          <w:szCs w:val="22"/>
        </w:rPr>
      </w:pPr>
      <w:r>
        <w:rPr>
          <w:rFonts w:ascii="Arial" w:hAnsi="Arial" w:cs="Arial"/>
          <w:b/>
          <w:bCs/>
          <w:sz w:val="22"/>
          <w:szCs w:val="22"/>
        </w:rPr>
        <w:t>7.</w:t>
      </w:r>
      <w:r>
        <w:rPr>
          <w:rFonts w:ascii="Arial" w:hAnsi="Arial" w:cs="Arial"/>
          <w:b/>
          <w:bCs/>
          <w:sz w:val="22"/>
          <w:szCs w:val="22"/>
        </w:rPr>
        <w:tab/>
      </w:r>
      <w:r w:rsidR="00571202" w:rsidRPr="00E611D6">
        <w:rPr>
          <w:rFonts w:ascii="Arial" w:hAnsi="Arial" w:cs="Arial"/>
          <w:b/>
          <w:bCs/>
          <w:sz w:val="22"/>
          <w:szCs w:val="22"/>
        </w:rPr>
        <w:t xml:space="preserve">SECRETARY </w:t>
      </w:r>
    </w:p>
    <w:p w:rsidR="00E611D6" w:rsidRPr="00E611D6" w:rsidRDefault="00E611D6" w:rsidP="00E611D6">
      <w:pPr>
        <w:tabs>
          <w:tab w:val="left" w:pos="709"/>
        </w:tabs>
        <w:autoSpaceDE w:val="0"/>
        <w:autoSpaceDN w:val="0"/>
        <w:adjustRightInd w:val="0"/>
        <w:spacing w:after="240"/>
        <w:contextualSpacing/>
        <w:rPr>
          <w:rFonts w:ascii="Arial" w:hAnsi="Arial" w:cs="Arial"/>
          <w:b/>
          <w:bCs/>
          <w:sz w:val="22"/>
          <w:szCs w:val="22"/>
        </w:rPr>
      </w:pPr>
    </w:p>
    <w:p w:rsidR="00571202" w:rsidRPr="009C3F0E" w:rsidRDefault="00571202" w:rsidP="00E611D6">
      <w:pPr>
        <w:tabs>
          <w:tab w:val="left" w:pos="709"/>
          <w:tab w:val="left" w:pos="1134"/>
        </w:tabs>
        <w:autoSpaceDE w:val="0"/>
        <w:autoSpaceDN w:val="0"/>
        <w:adjustRightInd w:val="0"/>
        <w:spacing w:after="240"/>
        <w:ind w:left="709" w:hanging="709"/>
        <w:rPr>
          <w:rFonts w:ascii="Arial" w:hAnsi="Arial" w:cs="Arial"/>
          <w:sz w:val="22"/>
          <w:szCs w:val="22"/>
        </w:rPr>
      </w:pPr>
      <w:r w:rsidRPr="009C3F0E">
        <w:rPr>
          <w:rFonts w:ascii="Arial" w:hAnsi="Arial" w:cs="Arial"/>
          <w:sz w:val="22"/>
          <w:szCs w:val="22"/>
        </w:rPr>
        <w:t>7.1</w:t>
      </w:r>
      <w:r w:rsidRPr="009C3F0E">
        <w:rPr>
          <w:rFonts w:ascii="Arial" w:hAnsi="Arial" w:cs="Arial"/>
          <w:sz w:val="22"/>
          <w:szCs w:val="22"/>
        </w:rPr>
        <w:tab/>
        <w:t>The General Managers shall act as secretary on a rotational basis</w:t>
      </w:r>
      <w:ins w:id="622" w:author="Sekandi" w:date="2012-10-08T10:47:00Z">
        <w:r w:rsidR="00CB3D94">
          <w:rPr>
            <w:rFonts w:ascii="Arial" w:hAnsi="Arial" w:cs="Arial"/>
            <w:sz w:val="22"/>
            <w:szCs w:val="22"/>
          </w:rPr>
          <w:t>;</w:t>
        </w:r>
      </w:ins>
      <w:r w:rsidRPr="009C3F0E">
        <w:rPr>
          <w:rFonts w:ascii="Arial" w:hAnsi="Arial" w:cs="Arial"/>
          <w:sz w:val="22"/>
          <w:szCs w:val="22"/>
        </w:rPr>
        <w:t xml:space="preserve"> failing them, the Board Secretary may also be called upon to take minutes for the Committee.</w:t>
      </w:r>
    </w:p>
    <w:p w:rsidR="00571202" w:rsidRPr="009C3F0E" w:rsidRDefault="00571202" w:rsidP="00E611D6">
      <w:pPr>
        <w:tabs>
          <w:tab w:val="left" w:pos="709"/>
          <w:tab w:val="left" w:pos="1134"/>
        </w:tabs>
        <w:autoSpaceDE w:val="0"/>
        <w:autoSpaceDN w:val="0"/>
        <w:adjustRightInd w:val="0"/>
        <w:spacing w:after="240"/>
        <w:ind w:left="709" w:hanging="709"/>
        <w:rPr>
          <w:rFonts w:ascii="Arial" w:hAnsi="Arial" w:cs="Arial"/>
          <w:sz w:val="22"/>
          <w:szCs w:val="22"/>
        </w:rPr>
      </w:pPr>
      <w:r w:rsidRPr="009C3F0E">
        <w:rPr>
          <w:rFonts w:ascii="Arial" w:hAnsi="Arial" w:cs="Arial"/>
          <w:sz w:val="22"/>
          <w:szCs w:val="22"/>
        </w:rPr>
        <w:t>7.2</w:t>
      </w:r>
      <w:r w:rsidRPr="009C3F0E">
        <w:rPr>
          <w:rFonts w:ascii="Arial" w:hAnsi="Arial" w:cs="Arial"/>
          <w:sz w:val="22"/>
          <w:szCs w:val="22"/>
        </w:rPr>
        <w:tab/>
        <w:t>All minutes of the Committee shall be submitted to the Board and should be accompanied by a summary Report.</w:t>
      </w:r>
    </w:p>
    <w:p w:rsidR="00571202" w:rsidRDefault="00E611D6" w:rsidP="00E611D6">
      <w:pPr>
        <w:tabs>
          <w:tab w:val="left" w:pos="709"/>
        </w:tabs>
        <w:spacing w:after="240"/>
        <w:contextualSpacing/>
        <w:outlineLvl w:val="3"/>
        <w:rPr>
          <w:rFonts w:ascii="Arial" w:hAnsi="Arial" w:cs="Arial"/>
          <w:b/>
          <w:bCs/>
          <w:sz w:val="22"/>
          <w:szCs w:val="22"/>
        </w:rPr>
      </w:pPr>
      <w:r>
        <w:rPr>
          <w:rFonts w:ascii="Arial" w:hAnsi="Arial" w:cs="Arial"/>
          <w:b/>
          <w:bCs/>
          <w:sz w:val="22"/>
          <w:szCs w:val="22"/>
        </w:rPr>
        <w:t>8.</w:t>
      </w:r>
      <w:r>
        <w:rPr>
          <w:rFonts w:ascii="Arial" w:hAnsi="Arial" w:cs="Arial"/>
          <w:b/>
          <w:bCs/>
          <w:sz w:val="22"/>
          <w:szCs w:val="22"/>
        </w:rPr>
        <w:tab/>
      </w:r>
      <w:r w:rsidR="00571202" w:rsidRPr="00E611D6">
        <w:rPr>
          <w:rFonts w:ascii="Arial" w:hAnsi="Arial" w:cs="Arial"/>
          <w:b/>
          <w:bCs/>
          <w:sz w:val="22"/>
          <w:szCs w:val="22"/>
        </w:rPr>
        <w:t>REPORTING PROCEDURES</w:t>
      </w:r>
    </w:p>
    <w:p w:rsidR="00E611D6" w:rsidRPr="00E611D6" w:rsidRDefault="00E611D6" w:rsidP="00E611D6">
      <w:pPr>
        <w:tabs>
          <w:tab w:val="left" w:pos="709"/>
        </w:tabs>
        <w:spacing w:after="240"/>
        <w:contextualSpacing/>
        <w:outlineLvl w:val="3"/>
        <w:rPr>
          <w:rFonts w:ascii="Arial" w:hAnsi="Arial" w:cs="Arial"/>
          <w:b/>
          <w:bCs/>
          <w:sz w:val="22"/>
          <w:szCs w:val="22"/>
        </w:rPr>
      </w:pPr>
    </w:p>
    <w:p w:rsidR="00571202" w:rsidRPr="009C3F0E" w:rsidRDefault="00571202" w:rsidP="00E611D6">
      <w:pPr>
        <w:tabs>
          <w:tab w:val="left" w:pos="709"/>
        </w:tabs>
        <w:spacing w:after="240"/>
        <w:rPr>
          <w:rFonts w:ascii="Arial" w:hAnsi="Arial" w:cs="Arial"/>
          <w:b/>
          <w:bCs/>
          <w:sz w:val="22"/>
          <w:szCs w:val="22"/>
        </w:rPr>
      </w:pPr>
      <w:r w:rsidRPr="009C3F0E">
        <w:rPr>
          <w:rFonts w:ascii="Arial" w:hAnsi="Arial" w:cs="Arial"/>
          <w:sz w:val="22"/>
          <w:szCs w:val="22"/>
        </w:rPr>
        <w:t>8.1</w:t>
      </w:r>
      <w:r w:rsidRPr="009C3F0E">
        <w:rPr>
          <w:rFonts w:ascii="Arial" w:hAnsi="Arial" w:cs="Arial"/>
          <w:sz w:val="22"/>
          <w:szCs w:val="22"/>
        </w:rPr>
        <w:tab/>
        <w:t xml:space="preserve">The minutes of all Committee meetings will be circulated to the Board at least ten (10) </w:t>
      </w:r>
      <w:r w:rsidR="008E7DAF">
        <w:rPr>
          <w:rFonts w:ascii="Arial" w:hAnsi="Arial" w:cs="Arial"/>
          <w:sz w:val="22"/>
          <w:szCs w:val="22"/>
        </w:rPr>
        <w:tab/>
      </w:r>
      <w:r w:rsidRPr="009C3F0E">
        <w:rPr>
          <w:rFonts w:ascii="Arial" w:hAnsi="Arial" w:cs="Arial"/>
          <w:sz w:val="22"/>
          <w:szCs w:val="22"/>
        </w:rPr>
        <w:t>working days prior to the Board meetings</w:t>
      </w:r>
      <w:r w:rsidR="00AE1764">
        <w:rPr>
          <w:rFonts w:ascii="Arial" w:hAnsi="Arial" w:cs="Arial"/>
          <w:sz w:val="22"/>
          <w:szCs w:val="22"/>
        </w:rPr>
        <w:t>.</w:t>
      </w:r>
      <w:r w:rsidR="00AE1764">
        <w:rPr>
          <w:rFonts w:ascii="Arial" w:hAnsi="Arial" w:cs="Arial"/>
          <w:sz w:val="22"/>
          <w:szCs w:val="22"/>
        </w:rPr>
        <w:br/>
      </w:r>
      <w:r w:rsidR="00AE1764">
        <w:rPr>
          <w:rFonts w:ascii="Arial" w:hAnsi="Arial" w:cs="Arial"/>
          <w:sz w:val="22"/>
          <w:szCs w:val="22"/>
        </w:rPr>
        <w:br/>
      </w:r>
      <w:r w:rsidR="00E611D6">
        <w:rPr>
          <w:rFonts w:ascii="Arial" w:hAnsi="Arial" w:cs="Arial"/>
          <w:b/>
          <w:bCs/>
          <w:sz w:val="22"/>
          <w:szCs w:val="22"/>
        </w:rPr>
        <w:t>9.</w:t>
      </w:r>
      <w:r w:rsidR="00E611D6">
        <w:rPr>
          <w:rFonts w:ascii="Arial" w:hAnsi="Arial" w:cs="Arial"/>
          <w:b/>
          <w:bCs/>
          <w:sz w:val="22"/>
          <w:szCs w:val="22"/>
        </w:rPr>
        <w:tab/>
      </w:r>
      <w:r w:rsidRPr="009C3F0E">
        <w:rPr>
          <w:rFonts w:ascii="Arial" w:hAnsi="Arial" w:cs="Arial"/>
          <w:b/>
          <w:bCs/>
          <w:sz w:val="22"/>
          <w:szCs w:val="22"/>
        </w:rPr>
        <w:t>POWERS AND DUTIES</w:t>
      </w:r>
    </w:p>
    <w:p w:rsidR="003C465A" w:rsidRDefault="002562C9">
      <w:pPr>
        <w:pStyle w:val="NormalWeb"/>
        <w:numPr>
          <w:ilvl w:val="2"/>
          <w:numId w:val="179"/>
        </w:numPr>
        <w:tabs>
          <w:tab w:val="left" w:pos="709"/>
        </w:tabs>
        <w:spacing w:before="0" w:beforeAutospacing="0" w:after="240" w:afterAutospacing="0"/>
        <w:ind w:left="709" w:hanging="709"/>
        <w:rPr>
          <w:del w:id="623" w:author="PricewaterhouseCoopers" w:date="2012-11-14T15:20:00Z"/>
          <w:rFonts w:ascii="Arial" w:hAnsi="Arial" w:cs="Arial"/>
          <w:sz w:val="22"/>
          <w:szCs w:val="22"/>
          <w:rPrChange w:id="624" w:author="PricewaterhouseCoopers" w:date="2012-11-14T15:22:00Z">
            <w:rPr>
              <w:del w:id="625" w:author="PricewaterhouseCoopers" w:date="2012-11-14T15:20:00Z"/>
            </w:rPr>
          </w:rPrChange>
        </w:rPr>
        <w:pPrChange w:id="626" w:author="PricewaterhouseCoopers" w:date="2012-11-14T15:28:00Z">
          <w:pPr>
            <w:tabs>
              <w:tab w:val="left" w:pos="709"/>
            </w:tabs>
            <w:autoSpaceDE w:val="0"/>
            <w:autoSpaceDN w:val="0"/>
            <w:adjustRightInd w:val="0"/>
            <w:spacing w:after="240"/>
            <w:ind w:left="709" w:hanging="709"/>
          </w:pPr>
        </w:pPrChange>
      </w:pPr>
      <w:del w:id="627" w:author="PricewaterhouseCoopers" w:date="2012-11-14T15:20:00Z">
        <w:r w:rsidRPr="002562C9">
          <w:rPr>
            <w:rFonts w:ascii="Arial" w:hAnsi="Arial" w:cs="Arial"/>
            <w:sz w:val="22"/>
            <w:szCs w:val="22"/>
            <w:rPrChange w:id="628" w:author="PricewaterhouseCoopers" w:date="2012-11-14T15:22:00Z">
              <w:rPr/>
            </w:rPrChange>
          </w:rPr>
          <w:delText xml:space="preserve">9.1 </w:delText>
        </w:r>
        <w:r w:rsidRPr="002562C9">
          <w:rPr>
            <w:rFonts w:ascii="Arial" w:hAnsi="Arial" w:cs="Arial"/>
            <w:sz w:val="22"/>
            <w:szCs w:val="22"/>
            <w:rPrChange w:id="629" w:author="PricewaterhouseCoopers" w:date="2012-11-14T15:22:00Z">
              <w:rPr/>
            </w:rPrChange>
          </w:rPr>
          <w:tab/>
        </w:r>
      </w:del>
      <w:r w:rsidRPr="002562C9">
        <w:rPr>
          <w:rFonts w:ascii="Arial" w:hAnsi="Arial" w:cs="Arial"/>
          <w:sz w:val="22"/>
          <w:szCs w:val="22"/>
          <w:rPrChange w:id="630" w:author="PricewaterhouseCoopers" w:date="2012-11-14T15:22:00Z">
            <w:rPr/>
          </w:rPrChange>
        </w:rPr>
        <w:t>Powers and duties shall be delegated to the Committee, subject to the Electricity Control</w:t>
      </w:r>
      <w:del w:id="631" w:author="PricewaterhouseCoopers" w:date="2012-11-14T15:20:00Z">
        <w:r w:rsidRPr="002562C9">
          <w:rPr>
            <w:rFonts w:ascii="Arial" w:hAnsi="Arial" w:cs="Arial"/>
            <w:sz w:val="22"/>
            <w:szCs w:val="22"/>
            <w:rPrChange w:id="632" w:author="PricewaterhouseCoopers" w:date="2012-11-14T15:22:00Z">
              <w:rPr/>
            </w:rPrChange>
          </w:rPr>
          <w:delText xml:space="preserve"> </w:delText>
        </w:r>
      </w:del>
      <w:ins w:id="633" w:author="PricewaterhouseCoopers" w:date="2012-11-14T15:27:00Z">
        <w:r w:rsidR="00073125">
          <w:rPr>
            <w:rFonts w:ascii="Arial" w:hAnsi="Arial" w:cs="Arial"/>
            <w:sz w:val="22"/>
            <w:szCs w:val="22"/>
          </w:rPr>
          <w:t xml:space="preserve"> </w:t>
        </w:r>
      </w:ins>
      <w:r w:rsidRPr="002562C9">
        <w:rPr>
          <w:rFonts w:ascii="Arial" w:hAnsi="Arial" w:cs="Arial"/>
          <w:sz w:val="22"/>
          <w:szCs w:val="22"/>
          <w:rPrChange w:id="634" w:author="PricewaterhouseCoopers" w:date="2012-11-14T15:22:00Z">
            <w:rPr/>
          </w:rPrChange>
        </w:rPr>
        <w:t>Board’s Strategies, Principles and Policies which have been agreed by the Board and</w:t>
      </w:r>
      <w:del w:id="635" w:author="PricewaterhouseCoopers" w:date="2012-11-14T15:20:00Z">
        <w:r w:rsidRPr="002562C9">
          <w:rPr>
            <w:rFonts w:ascii="Arial" w:hAnsi="Arial" w:cs="Arial"/>
            <w:sz w:val="22"/>
            <w:szCs w:val="22"/>
            <w:rPrChange w:id="636" w:author="PricewaterhouseCoopers" w:date="2012-11-14T15:22:00Z">
              <w:rPr/>
            </w:rPrChange>
          </w:rPr>
          <w:delText xml:space="preserve"> </w:delText>
        </w:r>
      </w:del>
      <w:ins w:id="637" w:author="PricewaterhouseCoopers" w:date="2012-11-14T15:20:00Z">
        <w:r w:rsidRPr="002562C9">
          <w:rPr>
            <w:rFonts w:ascii="Arial" w:hAnsi="Arial" w:cs="Arial"/>
            <w:sz w:val="22"/>
            <w:szCs w:val="22"/>
            <w:rPrChange w:id="638" w:author="PricewaterhouseCoopers" w:date="2012-11-14T15:22:00Z">
              <w:rPr/>
            </w:rPrChange>
          </w:rPr>
          <w:t xml:space="preserve"> </w:t>
        </w:r>
      </w:ins>
      <w:r w:rsidRPr="002562C9">
        <w:rPr>
          <w:rFonts w:ascii="Arial" w:hAnsi="Arial" w:cs="Arial"/>
          <w:sz w:val="22"/>
          <w:szCs w:val="22"/>
          <w:rPrChange w:id="639" w:author="PricewaterhouseCoopers" w:date="2012-11-14T15:22:00Z">
            <w:rPr/>
          </w:rPrChange>
        </w:rPr>
        <w:t>previous decisions of the Board;</w:t>
      </w:r>
    </w:p>
    <w:p w:rsidR="003C465A" w:rsidRDefault="002562C9">
      <w:pPr>
        <w:pStyle w:val="NormalWeb"/>
        <w:numPr>
          <w:ilvl w:val="1"/>
          <w:numId w:val="179"/>
        </w:numPr>
        <w:tabs>
          <w:tab w:val="left" w:pos="709"/>
        </w:tabs>
        <w:spacing w:before="0" w:beforeAutospacing="0" w:after="240" w:afterAutospacing="0"/>
        <w:ind w:left="709" w:hanging="709"/>
        <w:rPr>
          <w:ins w:id="640" w:author="PricewaterhouseCoopers" w:date="2012-11-14T15:27:00Z"/>
          <w:rFonts w:ascii="Arial" w:hAnsi="Arial" w:cs="Arial"/>
          <w:sz w:val="22"/>
          <w:szCs w:val="22"/>
        </w:rPr>
        <w:pPrChange w:id="641" w:author="PricewaterhouseCoopers" w:date="2012-11-14T15:28:00Z">
          <w:pPr>
            <w:tabs>
              <w:tab w:val="left" w:pos="709"/>
            </w:tabs>
            <w:autoSpaceDE w:val="0"/>
            <w:autoSpaceDN w:val="0"/>
            <w:adjustRightInd w:val="0"/>
            <w:spacing w:after="240"/>
            <w:ind w:left="709" w:hanging="709"/>
          </w:pPr>
        </w:pPrChange>
      </w:pPr>
      <w:del w:id="642" w:author="PricewaterhouseCoopers" w:date="2012-11-14T15:20:00Z">
        <w:r w:rsidRPr="002562C9">
          <w:rPr>
            <w:rFonts w:ascii="Arial" w:hAnsi="Arial" w:cs="Arial"/>
            <w:sz w:val="22"/>
            <w:szCs w:val="22"/>
            <w:rPrChange w:id="643" w:author="PricewaterhouseCoopers" w:date="2012-11-14T15:27:00Z">
              <w:rPr/>
            </w:rPrChange>
          </w:rPr>
          <w:delText>9.2</w:delText>
        </w:r>
        <w:r w:rsidRPr="002562C9">
          <w:rPr>
            <w:rFonts w:ascii="Arial" w:hAnsi="Arial" w:cs="Arial"/>
            <w:sz w:val="22"/>
            <w:szCs w:val="22"/>
            <w:rPrChange w:id="644" w:author="PricewaterhouseCoopers" w:date="2012-11-14T15:27:00Z">
              <w:rPr/>
            </w:rPrChange>
          </w:rPr>
          <w:tab/>
          <w:delText xml:space="preserve"> </w:delText>
        </w:r>
      </w:del>
      <w:ins w:id="645" w:author="PricewaterhouseCoopers" w:date="2012-11-14T15:27:00Z">
        <w:r w:rsidR="00073125">
          <w:rPr>
            <w:rFonts w:ascii="Arial" w:hAnsi="Arial" w:cs="Arial"/>
            <w:sz w:val="22"/>
            <w:szCs w:val="22"/>
          </w:rPr>
          <w:t xml:space="preserve"> </w:t>
        </w:r>
      </w:ins>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46" w:author="PricewaterhouseCoopers" w:date="2012-11-14T15:28:00Z">
          <w:pPr>
            <w:tabs>
              <w:tab w:val="left" w:pos="709"/>
            </w:tabs>
            <w:autoSpaceDE w:val="0"/>
            <w:autoSpaceDN w:val="0"/>
            <w:adjustRightInd w:val="0"/>
            <w:spacing w:after="240"/>
            <w:ind w:left="709" w:hanging="709"/>
          </w:pPr>
        </w:pPrChange>
      </w:pPr>
      <w:r w:rsidRPr="00073125">
        <w:rPr>
          <w:rFonts w:ascii="Arial" w:hAnsi="Arial" w:cs="Arial"/>
          <w:sz w:val="22"/>
          <w:szCs w:val="22"/>
        </w:rPr>
        <w:t>The Committee shall have full power and authority to further delegate to one or more of the ECB’s Board sub-committees any of the powers and discretions of the Committee, subject to the approval of the terms of reference of such Board sub- committees;</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47" w:author="PricewaterhouseCoopers" w:date="2012-11-14T15:28:00Z">
          <w:pPr>
            <w:tabs>
              <w:tab w:val="left" w:pos="709"/>
            </w:tabs>
            <w:autoSpaceDE w:val="0"/>
            <w:autoSpaceDN w:val="0"/>
            <w:adjustRightInd w:val="0"/>
            <w:spacing w:after="240"/>
            <w:ind w:left="709" w:hanging="709"/>
          </w:pPr>
        </w:pPrChange>
      </w:pPr>
      <w:del w:id="648" w:author="PricewaterhouseCoopers" w:date="2012-11-14T15:28:00Z">
        <w:r w:rsidRPr="009C3F0E" w:rsidDel="00073125">
          <w:rPr>
            <w:rFonts w:ascii="Arial" w:hAnsi="Arial" w:cs="Arial"/>
            <w:sz w:val="22"/>
            <w:szCs w:val="22"/>
          </w:rPr>
          <w:delText xml:space="preserve">9.3 </w:delText>
        </w:r>
        <w:r w:rsidR="00E611D6" w:rsidDel="00073125">
          <w:rPr>
            <w:rFonts w:ascii="Arial" w:hAnsi="Arial" w:cs="Arial"/>
            <w:sz w:val="22"/>
            <w:szCs w:val="22"/>
          </w:rPr>
          <w:tab/>
        </w:r>
      </w:del>
      <w:r w:rsidRPr="009C3F0E">
        <w:rPr>
          <w:rFonts w:ascii="Arial" w:hAnsi="Arial" w:cs="Arial"/>
          <w:sz w:val="22"/>
          <w:szCs w:val="22"/>
        </w:rPr>
        <w:t>The Committee shall receive monthly Reports from the ECB’s Management Committees and all other ad hoc Committees on activities and decisions of these committees.</w:t>
      </w:r>
    </w:p>
    <w:p w:rsidR="00571202" w:rsidRPr="009C3F0E" w:rsidRDefault="00571202" w:rsidP="00E611D6">
      <w:pPr>
        <w:tabs>
          <w:tab w:val="left" w:pos="450"/>
          <w:tab w:val="left" w:pos="709"/>
        </w:tabs>
        <w:autoSpaceDE w:val="0"/>
        <w:autoSpaceDN w:val="0"/>
        <w:adjustRightInd w:val="0"/>
        <w:spacing w:after="240"/>
        <w:ind w:left="709" w:hanging="709"/>
        <w:rPr>
          <w:rFonts w:ascii="Arial" w:hAnsi="Arial" w:cs="Arial"/>
          <w:b/>
          <w:bCs/>
          <w:sz w:val="22"/>
          <w:szCs w:val="22"/>
        </w:rPr>
      </w:pPr>
      <w:r w:rsidRPr="009C3F0E">
        <w:rPr>
          <w:rFonts w:ascii="Arial" w:hAnsi="Arial" w:cs="Arial"/>
          <w:b/>
          <w:bCs/>
          <w:sz w:val="22"/>
          <w:szCs w:val="22"/>
        </w:rPr>
        <w:t xml:space="preserve">In fulfilling the objectives detailed herein, the Committee shall, </w:t>
      </w:r>
      <w:r w:rsidRPr="009C3F0E">
        <w:rPr>
          <w:rFonts w:ascii="Arial" w:hAnsi="Arial" w:cs="Arial"/>
          <w:b/>
          <w:bCs/>
          <w:i/>
          <w:sz w:val="22"/>
          <w:szCs w:val="22"/>
        </w:rPr>
        <w:t>inter alia</w:t>
      </w:r>
      <w:r w:rsidRPr="009C3F0E">
        <w:rPr>
          <w:rFonts w:ascii="Arial" w:hAnsi="Arial" w:cs="Arial"/>
          <w:b/>
          <w:bCs/>
          <w:sz w:val="22"/>
          <w:szCs w:val="22"/>
        </w:rPr>
        <w:t>;</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49" w:author="PricewaterhouseCoopers" w:date="2012-11-14T15:28:00Z">
          <w:pPr>
            <w:tabs>
              <w:tab w:val="left" w:pos="709"/>
            </w:tabs>
            <w:autoSpaceDE w:val="0"/>
            <w:autoSpaceDN w:val="0"/>
            <w:adjustRightInd w:val="0"/>
            <w:spacing w:after="240"/>
            <w:ind w:left="709" w:hanging="709"/>
          </w:pPr>
        </w:pPrChange>
      </w:pPr>
      <w:del w:id="650" w:author="PricewaterhouseCoopers" w:date="2012-11-14T15:28:00Z">
        <w:r w:rsidRPr="009C3F0E" w:rsidDel="00073125">
          <w:rPr>
            <w:rFonts w:ascii="Arial" w:hAnsi="Arial" w:cs="Arial"/>
            <w:sz w:val="22"/>
            <w:szCs w:val="22"/>
          </w:rPr>
          <w:delText xml:space="preserve">9.4 </w:delText>
        </w:r>
      </w:del>
      <w:r w:rsidRPr="009C3F0E">
        <w:rPr>
          <w:rFonts w:ascii="Arial" w:hAnsi="Arial" w:cs="Arial"/>
          <w:sz w:val="22"/>
          <w:szCs w:val="22"/>
        </w:rPr>
        <w:tab/>
        <w:t>develop and recommend to the Board the ECB’s Strategies and objectives, having regard to the interests of its shareholders, employees, customers and other stakeholders;</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51" w:author="PricewaterhouseCoopers" w:date="2012-11-14T15:29:00Z">
          <w:pPr>
            <w:tabs>
              <w:tab w:val="left" w:pos="709"/>
            </w:tabs>
            <w:autoSpaceDE w:val="0"/>
            <w:autoSpaceDN w:val="0"/>
            <w:adjustRightInd w:val="0"/>
            <w:spacing w:after="240"/>
            <w:ind w:left="709" w:hanging="709"/>
          </w:pPr>
        </w:pPrChange>
      </w:pPr>
      <w:del w:id="652" w:author="PricewaterhouseCoopers" w:date="2012-11-14T15:29:00Z">
        <w:r w:rsidRPr="009C3F0E" w:rsidDel="00073125">
          <w:rPr>
            <w:rFonts w:ascii="Arial" w:hAnsi="Arial" w:cs="Arial"/>
            <w:sz w:val="22"/>
            <w:szCs w:val="22"/>
          </w:rPr>
          <w:delText xml:space="preserve">9.5 </w:delText>
        </w:r>
      </w:del>
      <w:r w:rsidRPr="009C3F0E">
        <w:rPr>
          <w:rFonts w:ascii="Arial" w:hAnsi="Arial" w:cs="Arial"/>
          <w:sz w:val="22"/>
          <w:szCs w:val="22"/>
        </w:rPr>
        <w:tab/>
        <w:t>review and set the Agenda for Board Meetings;</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53" w:author="PricewaterhouseCoopers" w:date="2012-11-14T15:29:00Z">
          <w:pPr>
            <w:tabs>
              <w:tab w:val="left" w:pos="709"/>
            </w:tabs>
            <w:autoSpaceDE w:val="0"/>
            <w:autoSpaceDN w:val="0"/>
            <w:adjustRightInd w:val="0"/>
            <w:spacing w:after="240"/>
            <w:ind w:left="709" w:hanging="709"/>
          </w:pPr>
        </w:pPrChange>
      </w:pPr>
      <w:del w:id="654" w:author="PricewaterhouseCoopers" w:date="2012-11-14T15:29:00Z">
        <w:r w:rsidRPr="009C3F0E" w:rsidDel="00073125">
          <w:rPr>
            <w:rFonts w:ascii="Arial" w:hAnsi="Arial" w:cs="Arial"/>
            <w:sz w:val="22"/>
            <w:szCs w:val="22"/>
          </w:rPr>
          <w:delText xml:space="preserve">9.6 </w:delText>
        </w:r>
      </w:del>
      <w:r w:rsidRPr="009C3F0E">
        <w:rPr>
          <w:rFonts w:ascii="Arial" w:hAnsi="Arial" w:cs="Arial"/>
          <w:sz w:val="22"/>
          <w:szCs w:val="22"/>
        </w:rPr>
        <w:tab/>
        <w:t>execute the ECB’s strategy and objectives once agreed by the Board;</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55" w:author="PricewaterhouseCoopers" w:date="2012-11-14T15:29:00Z">
          <w:pPr>
            <w:tabs>
              <w:tab w:val="left" w:pos="709"/>
            </w:tabs>
            <w:autoSpaceDE w:val="0"/>
            <w:autoSpaceDN w:val="0"/>
            <w:adjustRightInd w:val="0"/>
            <w:spacing w:after="240"/>
            <w:ind w:left="709" w:hanging="709"/>
          </w:pPr>
        </w:pPrChange>
      </w:pPr>
      <w:del w:id="656" w:author="PricewaterhouseCoopers" w:date="2012-11-14T15:29:00Z">
        <w:r w:rsidRPr="009C3F0E" w:rsidDel="00073125">
          <w:rPr>
            <w:rFonts w:ascii="Arial" w:hAnsi="Arial" w:cs="Arial"/>
            <w:sz w:val="22"/>
            <w:szCs w:val="22"/>
          </w:rPr>
          <w:delText xml:space="preserve">9.7 </w:delText>
        </w:r>
      </w:del>
      <w:r w:rsidRPr="009C3F0E">
        <w:rPr>
          <w:rFonts w:ascii="Arial" w:hAnsi="Arial" w:cs="Arial"/>
          <w:sz w:val="22"/>
          <w:szCs w:val="22"/>
        </w:rPr>
        <w:tab/>
        <w:t>direct and monitor operating and financial performance of the ECB;</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57" w:author="PricewaterhouseCoopers" w:date="2012-11-14T15:29:00Z">
          <w:pPr>
            <w:tabs>
              <w:tab w:val="left" w:pos="709"/>
            </w:tabs>
            <w:autoSpaceDE w:val="0"/>
            <w:autoSpaceDN w:val="0"/>
            <w:adjustRightInd w:val="0"/>
            <w:spacing w:after="240"/>
            <w:ind w:left="709" w:hanging="709"/>
          </w:pPr>
        </w:pPrChange>
      </w:pPr>
      <w:del w:id="658" w:author="PricewaterhouseCoopers" w:date="2012-11-14T15:29:00Z">
        <w:r w:rsidRPr="009C3F0E" w:rsidDel="00073125">
          <w:rPr>
            <w:rFonts w:ascii="Arial" w:hAnsi="Arial" w:cs="Arial"/>
            <w:sz w:val="22"/>
            <w:szCs w:val="22"/>
          </w:rPr>
          <w:delText xml:space="preserve">9.8 </w:delText>
        </w:r>
      </w:del>
      <w:r w:rsidRPr="009C3F0E">
        <w:rPr>
          <w:rFonts w:ascii="Arial" w:hAnsi="Arial" w:cs="Arial"/>
          <w:sz w:val="22"/>
          <w:szCs w:val="22"/>
        </w:rPr>
        <w:tab/>
        <w:t>accept primary responsibility for the continuing Group-wide development of senior management, including training, evaluation procedures, employment conditions, reward and recognition practices;</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59" w:author="PricewaterhouseCoopers" w:date="2012-11-14T15:29:00Z">
          <w:pPr>
            <w:tabs>
              <w:tab w:val="left" w:pos="709"/>
              <w:tab w:val="left" w:pos="993"/>
            </w:tabs>
            <w:autoSpaceDE w:val="0"/>
            <w:autoSpaceDN w:val="0"/>
            <w:adjustRightInd w:val="0"/>
            <w:spacing w:after="240"/>
            <w:ind w:left="709" w:hanging="709"/>
          </w:pPr>
        </w:pPrChange>
      </w:pPr>
      <w:del w:id="660" w:author="PricewaterhouseCoopers" w:date="2012-11-14T15:29:00Z">
        <w:r w:rsidRPr="009C3F0E" w:rsidDel="00073125">
          <w:rPr>
            <w:rFonts w:ascii="Arial" w:hAnsi="Arial" w:cs="Arial"/>
            <w:sz w:val="22"/>
            <w:szCs w:val="22"/>
          </w:rPr>
          <w:delText xml:space="preserve">9.9 </w:delText>
        </w:r>
      </w:del>
      <w:r w:rsidRPr="009C3F0E">
        <w:rPr>
          <w:rFonts w:ascii="Arial" w:hAnsi="Arial" w:cs="Arial"/>
          <w:sz w:val="22"/>
          <w:szCs w:val="22"/>
        </w:rPr>
        <w:tab/>
        <w:t>develop the ECB’s policies and practices in respect of all risk management, health, safety, corporate responsibility and environmental issues to ensure compliance with best possible practice;</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61" w:author="PricewaterhouseCoopers" w:date="2012-11-14T15:29:00Z">
          <w:pPr>
            <w:tabs>
              <w:tab w:val="left" w:pos="709"/>
            </w:tabs>
            <w:autoSpaceDE w:val="0"/>
            <w:autoSpaceDN w:val="0"/>
            <w:adjustRightInd w:val="0"/>
            <w:spacing w:after="240"/>
            <w:ind w:left="709" w:hanging="709"/>
          </w:pPr>
        </w:pPrChange>
      </w:pPr>
      <w:del w:id="662" w:author="PricewaterhouseCoopers" w:date="2012-11-14T15:29:00Z">
        <w:r w:rsidRPr="009C3F0E" w:rsidDel="00073125">
          <w:rPr>
            <w:rFonts w:ascii="Arial" w:hAnsi="Arial" w:cs="Arial"/>
            <w:sz w:val="22"/>
            <w:szCs w:val="22"/>
          </w:rPr>
          <w:lastRenderedPageBreak/>
          <w:delText xml:space="preserve">9.10 </w:delText>
        </w:r>
      </w:del>
      <w:r w:rsidR="0054665B">
        <w:rPr>
          <w:rFonts w:ascii="Arial" w:hAnsi="Arial" w:cs="Arial"/>
          <w:sz w:val="22"/>
          <w:szCs w:val="22"/>
        </w:rPr>
        <w:tab/>
      </w:r>
      <w:r w:rsidRPr="009C3F0E">
        <w:rPr>
          <w:rFonts w:ascii="Arial" w:hAnsi="Arial" w:cs="Arial"/>
          <w:sz w:val="22"/>
          <w:szCs w:val="22"/>
        </w:rPr>
        <w:t>address areas or topics specifically referred to the Committee by either the Board or the Chief Executive Officer from time to time;</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63" w:author="PricewaterhouseCoopers" w:date="2012-11-14T15:29:00Z">
          <w:pPr>
            <w:tabs>
              <w:tab w:val="left" w:pos="540"/>
              <w:tab w:val="left" w:pos="709"/>
            </w:tabs>
            <w:autoSpaceDE w:val="0"/>
            <w:autoSpaceDN w:val="0"/>
            <w:adjustRightInd w:val="0"/>
            <w:spacing w:after="240"/>
            <w:ind w:left="709" w:hanging="709"/>
          </w:pPr>
        </w:pPrChange>
      </w:pPr>
      <w:del w:id="664" w:author="PricewaterhouseCoopers" w:date="2012-11-14T15:29:00Z">
        <w:r w:rsidRPr="009C3F0E" w:rsidDel="00073125">
          <w:rPr>
            <w:rFonts w:ascii="Arial" w:hAnsi="Arial" w:cs="Arial"/>
            <w:sz w:val="22"/>
            <w:szCs w:val="22"/>
          </w:rPr>
          <w:delText xml:space="preserve">9.11 </w:delText>
        </w:r>
        <w:r w:rsidRPr="009C3F0E" w:rsidDel="00073125">
          <w:rPr>
            <w:rFonts w:ascii="Arial" w:hAnsi="Arial" w:cs="Arial"/>
            <w:sz w:val="22"/>
            <w:szCs w:val="22"/>
          </w:rPr>
          <w:tab/>
        </w:r>
      </w:del>
      <w:r w:rsidR="0054665B">
        <w:rPr>
          <w:rFonts w:ascii="Arial" w:hAnsi="Arial" w:cs="Arial"/>
          <w:sz w:val="22"/>
          <w:szCs w:val="22"/>
        </w:rPr>
        <w:tab/>
      </w:r>
      <w:r w:rsidRPr="009C3F0E">
        <w:rPr>
          <w:rFonts w:ascii="Arial" w:hAnsi="Arial" w:cs="Arial"/>
          <w:sz w:val="22"/>
          <w:szCs w:val="22"/>
        </w:rPr>
        <w:t>provide a forum for an initial review of policy proposals being brought forward by staff members;</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65" w:author="PricewaterhouseCoopers" w:date="2012-11-14T15:29:00Z">
          <w:pPr>
            <w:tabs>
              <w:tab w:val="left" w:pos="630"/>
              <w:tab w:val="left" w:pos="709"/>
            </w:tabs>
            <w:autoSpaceDE w:val="0"/>
            <w:autoSpaceDN w:val="0"/>
            <w:adjustRightInd w:val="0"/>
            <w:spacing w:after="240"/>
            <w:ind w:left="709" w:hanging="709"/>
          </w:pPr>
        </w:pPrChange>
      </w:pPr>
      <w:del w:id="666" w:author="PricewaterhouseCoopers" w:date="2012-11-14T15:29:00Z">
        <w:r w:rsidRPr="009C3F0E" w:rsidDel="00073125">
          <w:rPr>
            <w:rFonts w:ascii="Arial" w:hAnsi="Arial" w:cs="Arial"/>
            <w:sz w:val="22"/>
            <w:szCs w:val="22"/>
          </w:rPr>
          <w:delText xml:space="preserve">9.12 </w:delText>
        </w:r>
      </w:del>
      <w:r w:rsidRPr="009C3F0E">
        <w:rPr>
          <w:rFonts w:ascii="Arial" w:hAnsi="Arial" w:cs="Arial"/>
          <w:sz w:val="22"/>
          <w:szCs w:val="22"/>
        </w:rPr>
        <w:tab/>
        <w:t>represent the ECB at functions or other public forums requiring executive involvement;</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67" w:author="PricewaterhouseCoopers" w:date="2012-11-14T15:29:00Z">
          <w:pPr>
            <w:tabs>
              <w:tab w:val="left" w:pos="630"/>
              <w:tab w:val="left" w:pos="709"/>
            </w:tabs>
            <w:autoSpaceDE w:val="0"/>
            <w:autoSpaceDN w:val="0"/>
            <w:adjustRightInd w:val="0"/>
            <w:spacing w:after="240"/>
            <w:ind w:left="709" w:hanging="709"/>
          </w:pPr>
        </w:pPrChange>
      </w:pPr>
      <w:del w:id="668" w:author="PricewaterhouseCoopers" w:date="2012-11-14T15:29:00Z">
        <w:r w:rsidRPr="009C3F0E" w:rsidDel="00073125">
          <w:rPr>
            <w:rFonts w:ascii="Arial" w:hAnsi="Arial" w:cs="Arial"/>
            <w:sz w:val="22"/>
            <w:szCs w:val="22"/>
          </w:rPr>
          <w:delText xml:space="preserve">9.13 </w:delText>
        </w:r>
      </w:del>
      <w:r w:rsidR="0054665B">
        <w:rPr>
          <w:rFonts w:ascii="Arial" w:hAnsi="Arial" w:cs="Arial"/>
          <w:sz w:val="22"/>
          <w:szCs w:val="22"/>
        </w:rPr>
        <w:tab/>
      </w:r>
      <w:r w:rsidR="006C75A2">
        <w:rPr>
          <w:rFonts w:ascii="Arial" w:hAnsi="Arial" w:cs="Arial"/>
          <w:sz w:val="22"/>
          <w:szCs w:val="22"/>
        </w:rPr>
        <w:t>c</w:t>
      </w:r>
      <w:r w:rsidRPr="009C3F0E">
        <w:rPr>
          <w:rFonts w:ascii="Arial" w:hAnsi="Arial" w:cs="Arial"/>
          <w:sz w:val="22"/>
          <w:szCs w:val="22"/>
        </w:rPr>
        <w:t>onsider and recommend for its approval the draft Annual Report to the Board;</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69" w:author="PricewaterhouseCoopers" w:date="2012-11-14T15:29:00Z">
          <w:pPr>
            <w:tabs>
              <w:tab w:val="left" w:pos="630"/>
              <w:tab w:val="left" w:pos="709"/>
            </w:tabs>
            <w:autoSpaceDE w:val="0"/>
            <w:autoSpaceDN w:val="0"/>
            <w:adjustRightInd w:val="0"/>
            <w:spacing w:after="240"/>
            <w:ind w:left="709" w:hanging="709"/>
          </w:pPr>
        </w:pPrChange>
      </w:pPr>
      <w:del w:id="670" w:author="PricewaterhouseCoopers" w:date="2012-11-14T15:29:00Z">
        <w:r w:rsidRPr="009C3F0E" w:rsidDel="00073125">
          <w:rPr>
            <w:rFonts w:ascii="Arial" w:hAnsi="Arial" w:cs="Arial"/>
            <w:sz w:val="22"/>
            <w:szCs w:val="22"/>
          </w:rPr>
          <w:delText xml:space="preserve">9.14 </w:delText>
        </w:r>
        <w:r w:rsidRPr="009C3F0E" w:rsidDel="00073125">
          <w:rPr>
            <w:rFonts w:ascii="Arial" w:hAnsi="Arial" w:cs="Arial"/>
            <w:sz w:val="22"/>
            <w:szCs w:val="22"/>
          </w:rPr>
          <w:tab/>
        </w:r>
      </w:del>
      <w:r w:rsidR="0054665B">
        <w:rPr>
          <w:rFonts w:ascii="Arial" w:hAnsi="Arial" w:cs="Arial"/>
          <w:sz w:val="22"/>
          <w:szCs w:val="22"/>
        </w:rPr>
        <w:tab/>
      </w:r>
      <w:r w:rsidRPr="009C3F0E">
        <w:rPr>
          <w:rFonts w:ascii="Arial" w:hAnsi="Arial" w:cs="Arial"/>
          <w:sz w:val="22"/>
          <w:szCs w:val="22"/>
        </w:rPr>
        <w:t>review together with Management any legal action, any significant litigation, claim or contingency which could have a material effect on the ECB and bring such matters to the immediate attention of the Board;</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71" w:author="PricewaterhouseCoopers" w:date="2012-11-14T15:29:00Z">
          <w:pPr>
            <w:tabs>
              <w:tab w:val="left" w:pos="709"/>
            </w:tabs>
            <w:autoSpaceDE w:val="0"/>
            <w:autoSpaceDN w:val="0"/>
            <w:adjustRightInd w:val="0"/>
            <w:spacing w:after="240"/>
            <w:ind w:left="709" w:hanging="709"/>
          </w:pPr>
        </w:pPrChange>
      </w:pPr>
      <w:del w:id="672" w:author="PricewaterhouseCoopers" w:date="2012-11-14T15:29:00Z">
        <w:r w:rsidRPr="009C3F0E" w:rsidDel="00073125">
          <w:rPr>
            <w:rFonts w:ascii="Arial" w:hAnsi="Arial" w:cs="Arial"/>
            <w:sz w:val="22"/>
            <w:szCs w:val="22"/>
          </w:rPr>
          <w:delText xml:space="preserve">9.15 </w:delText>
        </w:r>
      </w:del>
      <w:r w:rsidRPr="009C3F0E">
        <w:rPr>
          <w:rFonts w:ascii="Arial" w:hAnsi="Arial" w:cs="Arial"/>
          <w:sz w:val="22"/>
          <w:szCs w:val="22"/>
        </w:rPr>
        <w:tab/>
      </w:r>
      <w:r w:rsidR="006C75A2">
        <w:rPr>
          <w:rFonts w:ascii="Arial" w:hAnsi="Arial" w:cs="Arial"/>
          <w:sz w:val="22"/>
          <w:szCs w:val="22"/>
        </w:rPr>
        <w:t>c</w:t>
      </w:r>
      <w:r w:rsidRPr="009C3F0E">
        <w:rPr>
          <w:rFonts w:ascii="Arial" w:hAnsi="Arial" w:cs="Arial"/>
          <w:sz w:val="22"/>
          <w:szCs w:val="22"/>
        </w:rPr>
        <w:t>onsider and recommend for approval the draft Strategic Plan and Business Plan to the Board;</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73" w:author="PricewaterhouseCoopers" w:date="2012-11-14T15:29:00Z">
          <w:pPr>
            <w:tabs>
              <w:tab w:val="left" w:pos="540"/>
              <w:tab w:val="left" w:pos="709"/>
            </w:tabs>
            <w:autoSpaceDE w:val="0"/>
            <w:autoSpaceDN w:val="0"/>
            <w:adjustRightInd w:val="0"/>
            <w:spacing w:after="240"/>
            <w:ind w:left="709" w:hanging="709"/>
          </w:pPr>
        </w:pPrChange>
      </w:pPr>
      <w:del w:id="674" w:author="PricewaterhouseCoopers" w:date="2012-11-14T15:29:00Z">
        <w:r w:rsidRPr="009C3F0E" w:rsidDel="00073125">
          <w:rPr>
            <w:rFonts w:ascii="Arial" w:hAnsi="Arial" w:cs="Arial"/>
            <w:sz w:val="22"/>
            <w:szCs w:val="22"/>
          </w:rPr>
          <w:delText xml:space="preserve">9.14 </w:delText>
        </w:r>
        <w:r w:rsidRPr="009C3F0E" w:rsidDel="00073125">
          <w:rPr>
            <w:rFonts w:ascii="Arial" w:hAnsi="Arial" w:cs="Arial"/>
            <w:sz w:val="22"/>
            <w:szCs w:val="22"/>
          </w:rPr>
          <w:tab/>
        </w:r>
      </w:del>
      <w:r w:rsidR="0054665B">
        <w:rPr>
          <w:rFonts w:ascii="Arial" w:hAnsi="Arial" w:cs="Arial"/>
          <w:sz w:val="22"/>
          <w:szCs w:val="22"/>
        </w:rPr>
        <w:tab/>
      </w:r>
      <w:r w:rsidR="006C75A2">
        <w:rPr>
          <w:rFonts w:ascii="Arial" w:hAnsi="Arial" w:cs="Arial"/>
          <w:sz w:val="22"/>
          <w:szCs w:val="22"/>
        </w:rPr>
        <w:t>a</w:t>
      </w:r>
      <w:r w:rsidRPr="009C3F0E">
        <w:rPr>
          <w:rFonts w:ascii="Arial" w:hAnsi="Arial" w:cs="Arial"/>
          <w:sz w:val="22"/>
          <w:szCs w:val="22"/>
        </w:rPr>
        <w:t>nnually undertake human resources review activities and bring forward recommendations to the Board regarding</w:t>
      </w:r>
      <w:r w:rsidR="0054665B">
        <w:rPr>
          <w:rFonts w:ascii="Arial" w:hAnsi="Arial" w:cs="Arial"/>
          <w:sz w:val="22"/>
          <w:szCs w:val="22"/>
        </w:rPr>
        <w:t xml:space="preserve"> </w:t>
      </w:r>
      <w:r w:rsidRPr="009C3F0E">
        <w:rPr>
          <w:rFonts w:ascii="Arial" w:hAnsi="Arial" w:cs="Arial"/>
          <w:sz w:val="22"/>
          <w:szCs w:val="22"/>
        </w:rPr>
        <w:t>the CEO’s performance evaluation process as follows:</w:t>
      </w:r>
    </w:p>
    <w:p w:rsidR="003C465A" w:rsidRDefault="00571202">
      <w:pPr>
        <w:pStyle w:val="NormalWeb"/>
        <w:numPr>
          <w:ilvl w:val="2"/>
          <w:numId w:val="179"/>
        </w:numPr>
        <w:tabs>
          <w:tab w:val="left" w:pos="709"/>
        </w:tabs>
        <w:spacing w:before="0" w:beforeAutospacing="0" w:after="240" w:afterAutospacing="0"/>
        <w:rPr>
          <w:rFonts w:ascii="Arial" w:hAnsi="Arial" w:cs="Arial"/>
          <w:sz w:val="22"/>
          <w:szCs w:val="22"/>
        </w:rPr>
        <w:pPrChange w:id="675" w:author="PricewaterhouseCoopers" w:date="2012-11-14T15:30:00Z">
          <w:pPr>
            <w:tabs>
              <w:tab w:val="left" w:pos="851"/>
              <w:tab w:val="left" w:pos="1843"/>
            </w:tabs>
            <w:autoSpaceDE w:val="0"/>
            <w:autoSpaceDN w:val="0"/>
            <w:adjustRightInd w:val="0"/>
            <w:spacing w:after="240"/>
            <w:ind w:left="851" w:hanging="851"/>
          </w:pPr>
        </w:pPrChange>
      </w:pPr>
      <w:del w:id="676" w:author="PricewaterhouseCoopers" w:date="2012-11-14T15:29:00Z">
        <w:r w:rsidRPr="009C3F0E" w:rsidDel="00073125">
          <w:rPr>
            <w:rFonts w:ascii="Arial" w:hAnsi="Arial" w:cs="Arial"/>
            <w:sz w:val="22"/>
            <w:szCs w:val="22"/>
          </w:rPr>
          <w:delText xml:space="preserve"> 9.14.1 </w:delText>
        </w:r>
      </w:del>
      <w:r w:rsidR="0054665B">
        <w:rPr>
          <w:rFonts w:ascii="Arial" w:hAnsi="Arial" w:cs="Arial"/>
          <w:sz w:val="22"/>
          <w:szCs w:val="22"/>
        </w:rPr>
        <w:tab/>
      </w:r>
      <w:r w:rsidRPr="009C3F0E">
        <w:rPr>
          <w:rFonts w:ascii="Arial" w:hAnsi="Arial" w:cs="Arial"/>
          <w:sz w:val="22"/>
          <w:szCs w:val="22"/>
        </w:rPr>
        <w:t>Annual CEO evaluation allows the Board to assess the performance of management. It is conducted in relation to the mutually agreed goals approved by the Board in the CEO’s annual objectives and the expectations set out in the CEO’s job description;</w:t>
      </w:r>
    </w:p>
    <w:p w:rsidR="003C465A" w:rsidRDefault="00571202">
      <w:pPr>
        <w:pStyle w:val="NormalWeb"/>
        <w:numPr>
          <w:ilvl w:val="2"/>
          <w:numId w:val="179"/>
        </w:numPr>
        <w:tabs>
          <w:tab w:val="left" w:pos="709"/>
        </w:tabs>
        <w:spacing w:before="0" w:beforeAutospacing="0" w:after="240" w:afterAutospacing="0"/>
        <w:rPr>
          <w:rFonts w:ascii="Arial" w:hAnsi="Arial" w:cs="Arial"/>
          <w:sz w:val="22"/>
          <w:szCs w:val="22"/>
        </w:rPr>
        <w:pPrChange w:id="677" w:author="PricewaterhouseCoopers" w:date="2012-11-14T15:30:00Z">
          <w:pPr>
            <w:tabs>
              <w:tab w:val="left" w:pos="810"/>
              <w:tab w:val="left" w:pos="851"/>
              <w:tab w:val="left" w:pos="900"/>
              <w:tab w:val="left" w:pos="1843"/>
            </w:tabs>
            <w:autoSpaceDE w:val="0"/>
            <w:autoSpaceDN w:val="0"/>
            <w:adjustRightInd w:val="0"/>
            <w:spacing w:after="240"/>
            <w:ind w:left="851" w:hanging="851"/>
          </w:pPr>
        </w:pPrChange>
      </w:pPr>
      <w:del w:id="678" w:author="PricewaterhouseCoopers" w:date="2012-11-14T15:30:00Z">
        <w:r w:rsidRPr="009C3F0E" w:rsidDel="00073125">
          <w:rPr>
            <w:rFonts w:ascii="Arial" w:hAnsi="Arial" w:cs="Arial"/>
            <w:sz w:val="22"/>
            <w:szCs w:val="22"/>
          </w:rPr>
          <w:delText>9.14.2</w:delText>
        </w:r>
        <w:r w:rsidRPr="009C3F0E" w:rsidDel="00073125">
          <w:rPr>
            <w:rFonts w:ascii="Arial" w:hAnsi="Arial" w:cs="Arial"/>
            <w:sz w:val="22"/>
            <w:szCs w:val="22"/>
          </w:rPr>
          <w:tab/>
        </w:r>
      </w:del>
      <w:r w:rsidR="0054665B">
        <w:rPr>
          <w:rFonts w:ascii="Arial" w:hAnsi="Arial" w:cs="Arial"/>
          <w:sz w:val="22"/>
          <w:szCs w:val="22"/>
        </w:rPr>
        <w:tab/>
      </w:r>
      <w:r w:rsidRPr="009C3F0E">
        <w:rPr>
          <w:rFonts w:ascii="Arial" w:hAnsi="Arial" w:cs="Arial"/>
          <w:sz w:val="22"/>
          <w:szCs w:val="22"/>
        </w:rPr>
        <w:t>The evaluation is designed to encourage a full and healthy dialogue between the Board and the CEO concerning the performance of the ECB and the CEO’s individual performance;</w:t>
      </w:r>
    </w:p>
    <w:p w:rsidR="003C465A" w:rsidRDefault="00571202">
      <w:pPr>
        <w:pStyle w:val="NormalWeb"/>
        <w:numPr>
          <w:ilvl w:val="2"/>
          <w:numId w:val="179"/>
        </w:numPr>
        <w:tabs>
          <w:tab w:val="left" w:pos="709"/>
        </w:tabs>
        <w:spacing w:before="0" w:beforeAutospacing="0" w:after="240" w:afterAutospacing="0"/>
        <w:rPr>
          <w:rFonts w:ascii="Arial" w:hAnsi="Arial" w:cs="Arial"/>
          <w:sz w:val="22"/>
          <w:szCs w:val="22"/>
        </w:rPr>
        <w:pPrChange w:id="679" w:author="PricewaterhouseCoopers" w:date="2012-11-14T15:30:00Z">
          <w:pPr>
            <w:tabs>
              <w:tab w:val="left" w:pos="851"/>
              <w:tab w:val="left" w:pos="1843"/>
            </w:tabs>
            <w:autoSpaceDE w:val="0"/>
            <w:autoSpaceDN w:val="0"/>
            <w:adjustRightInd w:val="0"/>
            <w:spacing w:after="240"/>
            <w:ind w:left="851" w:hanging="851"/>
          </w:pPr>
        </w:pPrChange>
      </w:pPr>
      <w:del w:id="680" w:author="PricewaterhouseCoopers" w:date="2012-11-14T15:30:00Z">
        <w:r w:rsidRPr="009C3F0E" w:rsidDel="00073125">
          <w:rPr>
            <w:rFonts w:ascii="Arial" w:hAnsi="Arial" w:cs="Arial"/>
            <w:sz w:val="22"/>
            <w:szCs w:val="22"/>
          </w:rPr>
          <w:delText>19.4.3</w:delText>
        </w:r>
      </w:del>
      <w:r w:rsidRPr="009C3F0E">
        <w:rPr>
          <w:rFonts w:ascii="Arial" w:hAnsi="Arial" w:cs="Arial"/>
          <w:sz w:val="22"/>
          <w:szCs w:val="22"/>
        </w:rPr>
        <w:tab/>
        <w:t>The Committee is responsible for the CEO review on behalf of the Board. The final results of the evaluation are documented by the Board Chair and acknow</w:t>
      </w:r>
      <w:r w:rsidR="006C75A2">
        <w:rPr>
          <w:rFonts w:ascii="Arial" w:hAnsi="Arial" w:cs="Arial"/>
          <w:sz w:val="22"/>
          <w:szCs w:val="22"/>
        </w:rPr>
        <w:t xml:space="preserve">ledged by the Board and the CEO. </w:t>
      </w:r>
    </w:p>
    <w:p w:rsidR="003C465A" w:rsidRDefault="00571202">
      <w:pPr>
        <w:pStyle w:val="NormalWeb"/>
        <w:numPr>
          <w:ilvl w:val="1"/>
          <w:numId w:val="179"/>
        </w:numPr>
        <w:tabs>
          <w:tab w:val="left" w:pos="709"/>
        </w:tabs>
        <w:spacing w:before="0" w:beforeAutospacing="0" w:after="240" w:afterAutospacing="0"/>
        <w:ind w:left="709" w:hanging="709"/>
        <w:rPr>
          <w:rFonts w:ascii="Arial" w:hAnsi="Arial" w:cs="Arial"/>
          <w:sz w:val="22"/>
          <w:szCs w:val="22"/>
        </w:rPr>
        <w:pPrChange w:id="681" w:author="PricewaterhouseCoopers" w:date="2012-11-14T15:30:00Z">
          <w:pPr>
            <w:tabs>
              <w:tab w:val="left" w:pos="709"/>
            </w:tabs>
            <w:autoSpaceDE w:val="0"/>
            <w:autoSpaceDN w:val="0"/>
            <w:adjustRightInd w:val="0"/>
            <w:spacing w:after="240"/>
            <w:ind w:left="709" w:hanging="709"/>
          </w:pPr>
        </w:pPrChange>
      </w:pPr>
      <w:del w:id="682" w:author="PricewaterhouseCoopers" w:date="2012-11-14T15:30:00Z">
        <w:r w:rsidRPr="009C3F0E" w:rsidDel="00073125">
          <w:rPr>
            <w:rFonts w:ascii="Arial" w:hAnsi="Arial" w:cs="Arial"/>
            <w:sz w:val="22"/>
            <w:szCs w:val="22"/>
          </w:rPr>
          <w:delText xml:space="preserve">9.15 </w:delText>
        </w:r>
      </w:del>
      <w:r w:rsidR="0054665B">
        <w:rPr>
          <w:rFonts w:ascii="Arial" w:hAnsi="Arial" w:cs="Arial"/>
          <w:sz w:val="22"/>
          <w:szCs w:val="22"/>
        </w:rPr>
        <w:tab/>
      </w:r>
      <w:r w:rsidRPr="009C3F0E">
        <w:rPr>
          <w:rFonts w:ascii="Arial" w:hAnsi="Arial" w:cs="Arial"/>
          <w:sz w:val="22"/>
          <w:szCs w:val="22"/>
        </w:rPr>
        <w:t>act on any other matter delegated to the Committee by the Board.</w:t>
      </w:r>
    </w:p>
    <w:p w:rsidR="00571202" w:rsidRPr="009C3F0E" w:rsidRDefault="0054665B" w:rsidP="0054665B">
      <w:pPr>
        <w:tabs>
          <w:tab w:val="left" w:pos="709"/>
        </w:tabs>
        <w:autoSpaceDE w:val="0"/>
        <w:autoSpaceDN w:val="0"/>
        <w:adjustRightInd w:val="0"/>
        <w:spacing w:after="240"/>
        <w:rPr>
          <w:rFonts w:ascii="Arial" w:hAnsi="Arial" w:cs="Arial"/>
          <w:b/>
          <w:sz w:val="22"/>
          <w:szCs w:val="22"/>
        </w:rPr>
      </w:pPr>
      <w:r>
        <w:rPr>
          <w:rFonts w:ascii="Arial" w:hAnsi="Arial" w:cs="Arial"/>
          <w:b/>
          <w:sz w:val="22"/>
          <w:szCs w:val="22"/>
        </w:rPr>
        <w:t>10.</w:t>
      </w:r>
      <w:r>
        <w:rPr>
          <w:rFonts w:ascii="Arial" w:hAnsi="Arial" w:cs="Arial"/>
          <w:b/>
          <w:sz w:val="22"/>
          <w:szCs w:val="22"/>
        </w:rPr>
        <w:tab/>
      </w:r>
      <w:r w:rsidR="00571202" w:rsidRPr="009C3F0E">
        <w:rPr>
          <w:rFonts w:ascii="Arial" w:hAnsi="Arial" w:cs="Arial"/>
          <w:b/>
          <w:sz w:val="22"/>
          <w:szCs w:val="22"/>
        </w:rPr>
        <w:t>REVIEW OF TERMS OF REFERENCE</w:t>
      </w:r>
    </w:p>
    <w:p w:rsidR="00571202" w:rsidRPr="009C3F0E" w:rsidRDefault="00571202" w:rsidP="0054665B">
      <w:pPr>
        <w:tabs>
          <w:tab w:val="left" w:pos="709"/>
        </w:tabs>
        <w:autoSpaceDE w:val="0"/>
        <w:autoSpaceDN w:val="0"/>
        <w:adjustRightInd w:val="0"/>
        <w:spacing w:after="240"/>
        <w:ind w:left="709" w:hanging="709"/>
        <w:rPr>
          <w:rFonts w:ascii="Arial" w:hAnsi="Arial" w:cs="Arial"/>
          <w:sz w:val="22"/>
          <w:szCs w:val="22"/>
        </w:rPr>
      </w:pPr>
      <w:r w:rsidRPr="009C3F0E">
        <w:rPr>
          <w:rFonts w:ascii="Arial" w:hAnsi="Arial" w:cs="Arial"/>
          <w:sz w:val="22"/>
          <w:szCs w:val="22"/>
        </w:rPr>
        <w:t>10.1</w:t>
      </w:r>
      <w:r w:rsidRPr="009C3F0E">
        <w:rPr>
          <w:rFonts w:ascii="Arial" w:hAnsi="Arial" w:cs="Arial"/>
          <w:sz w:val="22"/>
          <w:szCs w:val="22"/>
        </w:rPr>
        <w:tab/>
        <w:t>The Committee will review these Terms of Reference at its final meeting in each financial year and recommend changes to the Board.</w:t>
      </w:r>
    </w:p>
    <w:p w:rsidR="00571202" w:rsidRPr="009C3F0E" w:rsidRDefault="0054665B" w:rsidP="0054665B">
      <w:pPr>
        <w:tabs>
          <w:tab w:val="left" w:pos="709"/>
        </w:tabs>
        <w:autoSpaceDE w:val="0"/>
        <w:autoSpaceDN w:val="0"/>
        <w:adjustRightInd w:val="0"/>
        <w:spacing w:after="240"/>
        <w:rPr>
          <w:rFonts w:ascii="Arial" w:hAnsi="Arial" w:cs="Arial"/>
          <w:sz w:val="22"/>
          <w:szCs w:val="22"/>
        </w:rPr>
      </w:pPr>
      <w:r>
        <w:rPr>
          <w:rFonts w:ascii="Arial" w:hAnsi="Arial" w:cs="Arial"/>
          <w:b/>
          <w:sz w:val="22"/>
          <w:szCs w:val="22"/>
        </w:rPr>
        <w:t>11.</w:t>
      </w:r>
      <w:r>
        <w:rPr>
          <w:rFonts w:ascii="Arial" w:hAnsi="Arial" w:cs="Arial"/>
          <w:b/>
          <w:sz w:val="22"/>
          <w:szCs w:val="22"/>
        </w:rPr>
        <w:tab/>
      </w:r>
      <w:r w:rsidR="00571202" w:rsidRPr="009C3F0E">
        <w:rPr>
          <w:rFonts w:ascii="Arial" w:hAnsi="Arial" w:cs="Arial"/>
          <w:b/>
          <w:sz w:val="22"/>
          <w:szCs w:val="22"/>
        </w:rPr>
        <w:t>EVALUATION</w:t>
      </w:r>
    </w:p>
    <w:p w:rsidR="00571202" w:rsidRPr="009C3F0E" w:rsidRDefault="0054665B" w:rsidP="0054665B">
      <w:pPr>
        <w:tabs>
          <w:tab w:val="left" w:pos="709"/>
        </w:tabs>
        <w:autoSpaceDE w:val="0"/>
        <w:autoSpaceDN w:val="0"/>
        <w:adjustRightInd w:val="0"/>
        <w:spacing w:after="240"/>
        <w:ind w:left="709" w:hanging="709"/>
        <w:rPr>
          <w:rFonts w:ascii="Arial" w:hAnsi="Arial" w:cs="Arial"/>
          <w:sz w:val="22"/>
          <w:szCs w:val="22"/>
        </w:rPr>
      </w:pPr>
      <w:r>
        <w:rPr>
          <w:rFonts w:ascii="Arial" w:hAnsi="Arial" w:cs="Arial"/>
          <w:sz w:val="22"/>
          <w:szCs w:val="22"/>
        </w:rPr>
        <w:t>11.1</w:t>
      </w:r>
      <w:r>
        <w:rPr>
          <w:rFonts w:ascii="Arial" w:hAnsi="Arial" w:cs="Arial"/>
          <w:sz w:val="22"/>
          <w:szCs w:val="22"/>
        </w:rPr>
        <w:tab/>
      </w:r>
      <w:r w:rsidR="00571202" w:rsidRPr="009C3F0E">
        <w:rPr>
          <w:rFonts w:ascii="Arial" w:hAnsi="Arial" w:cs="Arial"/>
          <w:sz w:val="22"/>
          <w:szCs w:val="22"/>
        </w:rPr>
        <w:t>The Board must perform an evaluation on the Committee of the effectiveness, the mandate and its membership of the ensuing year and will make recommendations to improve the effectiveness of the Committee as may be required.</w:t>
      </w:r>
    </w:p>
    <w:p w:rsidR="00571202" w:rsidRPr="0054665B" w:rsidRDefault="0054665B" w:rsidP="0054665B">
      <w:pPr>
        <w:tabs>
          <w:tab w:val="left" w:pos="709"/>
        </w:tabs>
        <w:autoSpaceDE w:val="0"/>
        <w:autoSpaceDN w:val="0"/>
        <w:adjustRightInd w:val="0"/>
        <w:spacing w:after="240"/>
        <w:rPr>
          <w:rFonts w:ascii="Arial" w:hAnsi="Arial" w:cs="Arial"/>
          <w:b/>
          <w:sz w:val="22"/>
          <w:szCs w:val="22"/>
        </w:rPr>
      </w:pPr>
      <w:r>
        <w:rPr>
          <w:rFonts w:ascii="Arial" w:hAnsi="Arial" w:cs="Arial"/>
          <w:b/>
          <w:sz w:val="22"/>
          <w:szCs w:val="22"/>
        </w:rPr>
        <w:t>12.</w:t>
      </w:r>
      <w:r>
        <w:rPr>
          <w:rFonts w:ascii="Arial" w:hAnsi="Arial" w:cs="Arial"/>
          <w:b/>
          <w:sz w:val="22"/>
          <w:szCs w:val="22"/>
        </w:rPr>
        <w:tab/>
      </w:r>
      <w:r w:rsidR="00571202" w:rsidRPr="0054665B">
        <w:rPr>
          <w:rFonts w:ascii="Arial" w:hAnsi="Arial" w:cs="Arial"/>
          <w:b/>
          <w:sz w:val="22"/>
          <w:szCs w:val="22"/>
        </w:rPr>
        <w:t>APPROVAL</w:t>
      </w:r>
    </w:p>
    <w:p w:rsidR="00571202" w:rsidRPr="009C3F0E" w:rsidRDefault="0054665B" w:rsidP="0054665B">
      <w:pPr>
        <w:tabs>
          <w:tab w:val="left" w:pos="709"/>
        </w:tabs>
        <w:autoSpaceDE w:val="0"/>
        <w:autoSpaceDN w:val="0"/>
        <w:adjustRightInd w:val="0"/>
        <w:spacing w:after="240"/>
        <w:ind w:left="709" w:hanging="709"/>
        <w:rPr>
          <w:rFonts w:ascii="Arial" w:hAnsi="Arial" w:cs="Arial"/>
          <w:sz w:val="22"/>
          <w:szCs w:val="22"/>
        </w:rPr>
      </w:pPr>
      <w:r>
        <w:rPr>
          <w:rFonts w:ascii="Arial" w:hAnsi="Arial" w:cs="Arial"/>
          <w:sz w:val="22"/>
          <w:szCs w:val="22"/>
        </w:rPr>
        <w:t>12.1</w:t>
      </w:r>
      <w:r>
        <w:rPr>
          <w:rFonts w:ascii="Arial" w:hAnsi="Arial" w:cs="Arial"/>
          <w:sz w:val="22"/>
          <w:szCs w:val="22"/>
        </w:rPr>
        <w:tab/>
      </w:r>
      <w:r w:rsidR="00571202" w:rsidRPr="009C3F0E">
        <w:rPr>
          <w:rFonts w:ascii="Arial" w:hAnsi="Arial" w:cs="Arial"/>
          <w:sz w:val="22"/>
          <w:szCs w:val="22"/>
        </w:rPr>
        <w:t xml:space="preserve">This TOR was approved by the ECB Board on ……………………………2012 and will be annually reviewed on the same date thereafter. </w:t>
      </w:r>
    </w:p>
    <w:p w:rsidR="004B535C" w:rsidRPr="009C3F0E" w:rsidRDefault="0054665B" w:rsidP="0054665B">
      <w:pPr>
        <w:tabs>
          <w:tab w:val="left" w:pos="709"/>
        </w:tabs>
        <w:autoSpaceDE w:val="0"/>
        <w:autoSpaceDN w:val="0"/>
        <w:adjustRightInd w:val="0"/>
        <w:spacing w:after="240"/>
        <w:rPr>
          <w:rFonts w:ascii="Arial" w:hAnsi="Arial" w:cs="Arial"/>
          <w:sz w:val="22"/>
          <w:szCs w:val="22"/>
        </w:rPr>
      </w:pPr>
      <w:r>
        <w:rPr>
          <w:rFonts w:ascii="Arial" w:hAnsi="Arial" w:cs="Arial"/>
          <w:sz w:val="22"/>
          <w:szCs w:val="22"/>
        </w:rPr>
        <w:br/>
      </w:r>
      <w:r w:rsidR="00571202" w:rsidRPr="009C3F0E">
        <w:rPr>
          <w:rFonts w:ascii="Arial" w:hAnsi="Arial" w:cs="Arial"/>
          <w:sz w:val="22"/>
          <w:szCs w:val="22"/>
        </w:rPr>
        <w:t>…………………………………………..</w:t>
      </w:r>
      <w:r>
        <w:rPr>
          <w:rFonts w:ascii="Arial" w:hAnsi="Arial" w:cs="Arial"/>
          <w:sz w:val="22"/>
          <w:szCs w:val="22"/>
        </w:rPr>
        <w:br/>
      </w:r>
      <w:r w:rsidR="00571202" w:rsidRPr="009C3F0E">
        <w:rPr>
          <w:rFonts w:ascii="Arial" w:hAnsi="Arial" w:cs="Arial"/>
          <w:sz w:val="22"/>
          <w:szCs w:val="22"/>
        </w:rPr>
        <w:t>Chairman of the Board</w:t>
      </w:r>
    </w:p>
    <w:p w:rsidR="004B535C" w:rsidRPr="009C3F0E" w:rsidRDefault="004B535C" w:rsidP="00196550">
      <w:pPr>
        <w:tabs>
          <w:tab w:val="left" w:pos="709"/>
        </w:tabs>
        <w:rPr>
          <w:rFonts w:ascii="Arial" w:hAnsi="Arial" w:cs="Arial"/>
          <w:sz w:val="22"/>
          <w:szCs w:val="22"/>
        </w:rPr>
        <w:sectPr w:rsidR="004B535C" w:rsidRPr="009C3F0E" w:rsidSect="00593A42">
          <w:headerReference w:type="default" r:id="rId24"/>
          <w:headerReference w:type="first" r:id="rId25"/>
          <w:footerReference w:type="first" r:id="rId26"/>
          <w:pgSz w:w="11909" w:h="16834" w:code="9"/>
          <w:pgMar w:top="1560" w:right="1277" w:bottom="1134" w:left="1276" w:header="567" w:footer="413" w:gutter="0"/>
          <w:cols w:space="720"/>
          <w:titlePg/>
        </w:sectPr>
      </w:pPr>
    </w:p>
    <w:p w:rsidR="006E6BF8" w:rsidRPr="009C3F0E" w:rsidRDefault="003B48EE" w:rsidP="009C2303">
      <w:pPr>
        <w:rPr>
          <w:rFonts w:ascii="Arial" w:hAnsi="Arial" w:cs="Arial"/>
          <w:sz w:val="22"/>
          <w:szCs w:val="22"/>
        </w:rPr>
      </w:pPr>
      <w:r>
        <w:rPr>
          <w:rFonts w:ascii="Arial" w:hAnsi="Arial" w:cs="Arial"/>
          <w:noProof/>
          <w:sz w:val="40"/>
          <w:szCs w:val="40"/>
        </w:rPr>
        <w:lastRenderedPageBreak/>
        <mc:AlternateContent>
          <mc:Choice Requires="wps">
            <w:drawing>
              <wp:anchor distT="0" distB="0" distL="114300" distR="114300" simplePos="0" relativeHeight="251669504" behindDoc="0" locked="0" layoutInCell="1" allowOverlap="1">
                <wp:simplePos x="0" y="0"/>
                <wp:positionH relativeFrom="column">
                  <wp:posOffset>-31750</wp:posOffset>
                </wp:positionH>
                <wp:positionV relativeFrom="paragraph">
                  <wp:posOffset>-408305</wp:posOffset>
                </wp:positionV>
                <wp:extent cx="6073140" cy="9147175"/>
                <wp:effectExtent l="19050" t="19050" r="22860" b="15875"/>
                <wp:wrapNone/>
                <wp:docPr id="5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914717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3238"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Pr="009C2303"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r>
                            <w:r w:rsidRPr="009C2303">
                              <w:rPr>
                                <w:rFonts w:ascii="Arial" w:hAnsi="Arial" w:cs="Arial"/>
                                <w:sz w:val="48"/>
                                <w:szCs w:val="48"/>
                              </w:rPr>
                              <w:t>3.</w:t>
                            </w:r>
                          </w:p>
                          <w:p w:rsidR="00893238" w:rsidRPr="009C2303"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9C2303">
                              <w:rPr>
                                <w:rFonts w:ascii="Arial" w:hAnsi="Arial" w:cs="Arial"/>
                                <w:sz w:val="48"/>
                                <w:szCs w:val="48"/>
                              </w:rPr>
                              <w:t>GOVERNANCE FRAMEWORK</w:t>
                            </w:r>
                          </w:p>
                          <w:p w:rsidR="00893238" w:rsidRPr="009C2303"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9C2303">
                              <w:rPr>
                                <w:rFonts w:ascii="Arial" w:hAnsi="Arial" w:cs="Arial"/>
                                <w:sz w:val="48"/>
                                <w:szCs w:val="48"/>
                              </w:rPr>
                              <w:t>FOR THE BOARD</w:t>
                            </w:r>
                          </w:p>
                          <w:p w:rsidR="00893238" w:rsidRPr="009C2303" w:rsidRDefault="00893238" w:rsidP="009C2303">
                            <w:pPr>
                              <w:pStyle w:val="Heading1"/>
                              <w:jc w:val="center"/>
                              <w:rPr>
                                <w:rFonts w:ascii="Arial" w:hAnsi="Arial" w:cs="Arial"/>
                                <w:sz w:val="48"/>
                                <w:szCs w:val="48"/>
                              </w:rPr>
                            </w:pPr>
                          </w:p>
                          <w:p w:rsidR="00893238" w:rsidRPr="00806F58" w:rsidRDefault="00893238" w:rsidP="009C2303">
                            <w:pPr>
                              <w:jc w:val="center"/>
                              <w:rPr>
                                <w:rFonts w:ascii="Arial" w:hAnsi="Arial" w:cs="Arial"/>
                                <w:b/>
                                <w:bCs/>
                                <w:sz w:val="22"/>
                                <w:szCs w:val="22"/>
                              </w:rPr>
                            </w:pPr>
                          </w:p>
                          <w:p w:rsidR="00893238" w:rsidRPr="00806F58" w:rsidRDefault="00893238" w:rsidP="009C2303">
                            <w:pPr>
                              <w:tabs>
                                <w:tab w:val="left" w:pos="8222"/>
                              </w:tabs>
                              <w:ind w:left="142"/>
                              <w:rPr>
                                <w:rFonts w:ascii="Arial" w:hAnsi="Arial" w:cs="Arial"/>
                                <w:sz w:val="22"/>
                                <w:szCs w:val="22"/>
                              </w:rPr>
                            </w:pPr>
                            <w:r>
                              <w:rPr>
                                <w:rFonts w:ascii="Arial" w:hAnsi="Arial" w:cs="Arial"/>
                                <w:b/>
                                <w:sz w:val="22"/>
                                <w:szCs w:val="22"/>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2.5pt;margin-top:-32.15pt;width:478.2pt;height:7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" filled="f" strokeweight="2.25pt">
                <v:textbox>
                  <w:txbxContent>
                    <w:p w:rsidR="00893238"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Pr="009C2303"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r>
                      <w:r w:rsidRPr="009C2303">
                        <w:rPr>
                          <w:rFonts w:ascii="Arial" w:hAnsi="Arial" w:cs="Arial"/>
                          <w:sz w:val="48"/>
                          <w:szCs w:val="48"/>
                        </w:rPr>
                        <w:t>3.</w:t>
                      </w:r>
                    </w:p>
                    <w:p w:rsidR="00893238" w:rsidRPr="009C2303"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9C2303">
                        <w:rPr>
                          <w:rFonts w:ascii="Arial" w:hAnsi="Arial" w:cs="Arial"/>
                          <w:sz w:val="48"/>
                          <w:szCs w:val="48"/>
                        </w:rPr>
                        <w:t>GOVERNANCE FRAMEWORK</w:t>
                      </w:r>
                    </w:p>
                    <w:p w:rsidR="00893238" w:rsidRPr="009C2303" w:rsidRDefault="00893238" w:rsidP="009C2303">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9C2303">
                        <w:rPr>
                          <w:rFonts w:ascii="Arial" w:hAnsi="Arial" w:cs="Arial"/>
                          <w:sz w:val="48"/>
                          <w:szCs w:val="48"/>
                        </w:rPr>
                        <w:t>FOR THE BOARD</w:t>
                      </w:r>
                    </w:p>
                    <w:p w:rsidR="00893238" w:rsidRPr="009C2303" w:rsidRDefault="00893238" w:rsidP="009C2303">
                      <w:pPr>
                        <w:pStyle w:val="Heading1"/>
                        <w:jc w:val="center"/>
                        <w:rPr>
                          <w:rFonts w:ascii="Arial" w:hAnsi="Arial" w:cs="Arial"/>
                          <w:sz w:val="48"/>
                          <w:szCs w:val="48"/>
                        </w:rPr>
                      </w:pPr>
                    </w:p>
                    <w:p w:rsidR="00893238" w:rsidRPr="00806F58" w:rsidRDefault="00893238" w:rsidP="009C2303">
                      <w:pPr>
                        <w:jc w:val="center"/>
                        <w:rPr>
                          <w:rFonts w:ascii="Arial" w:hAnsi="Arial" w:cs="Arial"/>
                          <w:b/>
                          <w:bCs/>
                          <w:sz w:val="22"/>
                          <w:szCs w:val="22"/>
                        </w:rPr>
                      </w:pPr>
                    </w:p>
                    <w:p w:rsidR="00893238" w:rsidRPr="00806F58" w:rsidRDefault="00893238" w:rsidP="009C2303">
                      <w:pPr>
                        <w:tabs>
                          <w:tab w:val="left" w:pos="8222"/>
                        </w:tabs>
                        <w:ind w:left="142"/>
                        <w:rPr>
                          <w:rFonts w:ascii="Arial" w:hAnsi="Arial" w:cs="Arial"/>
                          <w:sz w:val="22"/>
                          <w:szCs w:val="22"/>
                        </w:rPr>
                      </w:pPr>
                      <w:r>
                        <w:rPr>
                          <w:rFonts w:ascii="Arial" w:hAnsi="Arial" w:cs="Arial"/>
                          <w:b/>
                          <w:sz w:val="22"/>
                          <w:szCs w:val="22"/>
                        </w:rPr>
                        <w:br/>
                      </w:r>
                    </w:p>
                  </w:txbxContent>
                </v:textbox>
              </v:shape>
            </w:pict>
          </mc:Fallback>
        </mc:AlternateContent>
      </w:r>
      <w:r w:rsidR="009C2303">
        <w:rPr>
          <w:rFonts w:ascii="Arial" w:hAnsi="Arial" w:cs="Arial"/>
          <w:sz w:val="40"/>
          <w:szCs w:val="40"/>
        </w:rPr>
        <w:br w:type="page"/>
      </w:r>
    </w:p>
    <w:p w:rsidR="006E6BF8" w:rsidRPr="009C3F0E" w:rsidRDefault="006E6BF8" w:rsidP="00196550">
      <w:pPr>
        <w:tabs>
          <w:tab w:val="left" w:pos="709"/>
        </w:tabs>
        <w:rPr>
          <w:rFonts w:ascii="Arial" w:hAnsi="Arial" w:cs="Arial"/>
          <w:sz w:val="22"/>
          <w:szCs w:val="22"/>
        </w:rPr>
        <w:sectPr w:rsidR="006E6BF8" w:rsidRPr="009C3F0E" w:rsidSect="00593A42">
          <w:headerReference w:type="first" r:id="rId27"/>
          <w:pgSz w:w="11909" w:h="16834" w:code="9"/>
          <w:pgMar w:top="1778" w:right="1277" w:bottom="1134" w:left="1276" w:header="851" w:footer="395" w:gutter="0"/>
          <w:pgNumType w:start="22"/>
          <w:cols w:space="720"/>
          <w:titlePg/>
        </w:sectPr>
      </w:pPr>
    </w:p>
    <w:p w:rsidR="00C8007B" w:rsidRPr="009C3F0E" w:rsidRDefault="00C8007B" w:rsidP="00DB12DB">
      <w:pPr>
        <w:pStyle w:val="ListParagraph"/>
        <w:numPr>
          <w:ilvl w:val="0"/>
          <w:numId w:val="23"/>
        </w:numPr>
        <w:tabs>
          <w:tab w:val="clear" w:pos="360"/>
          <w:tab w:val="left" w:pos="709"/>
        </w:tabs>
        <w:ind w:left="0" w:firstLine="0"/>
        <w:rPr>
          <w:rFonts w:ascii="Arial" w:hAnsi="Arial" w:cs="Arial"/>
          <w:b/>
          <w:sz w:val="22"/>
          <w:szCs w:val="22"/>
        </w:rPr>
      </w:pPr>
      <w:r w:rsidRPr="009C3F0E">
        <w:rPr>
          <w:rFonts w:ascii="Arial" w:hAnsi="Arial" w:cs="Arial"/>
          <w:b/>
          <w:sz w:val="22"/>
          <w:szCs w:val="22"/>
        </w:rPr>
        <w:lastRenderedPageBreak/>
        <w:t>Board responsibilities</w:t>
      </w:r>
    </w:p>
    <w:p w:rsidR="00C8007B" w:rsidRPr="009C3F0E" w:rsidRDefault="00C8007B" w:rsidP="00196550">
      <w:pPr>
        <w:tabs>
          <w:tab w:val="left" w:pos="709"/>
        </w:tabs>
        <w:rPr>
          <w:rFonts w:ascii="Arial" w:hAnsi="Arial" w:cs="Arial"/>
          <w:sz w:val="22"/>
          <w:szCs w:val="22"/>
        </w:rPr>
      </w:pPr>
    </w:p>
    <w:p w:rsidR="000C232E" w:rsidRPr="009C3F0E" w:rsidRDefault="00C8007B" w:rsidP="00DB12DB">
      <w:pPr>
        <w:pStyle w:val="ListParagraph"/>
        <w:numPr>
          <w:ilvl w:val="1"/>
          <w:numId w:val="29"/>
        </w:numPr>
        <w:tabs>
          <w:tab w:val="left" w:pos="709"/>
        </w:tabs>
        <w:ind w:left="709" w:hanging="709"/>
        <w:rPr>
          <w:rFonts w:ascii="Arial" w:hAnsi="Arial" w:cs="Arial"/>
          <w:sz w:val="22"/>
          <w:szCs w:val="22"/>
        </w:rPr>
      </w:pPr>
      <w:r w:rsidRPr="009C3F0E">
        <w:rPr>
          <w:rFonts w:ascii="Arial" w:hAnsi="Arial" w:cs="Arial"/>
          <w:sz w:val="22"/>
          <w:szCs w:val="22"/>
        </w:rPr>
        <w:t>The Board is responsible for discharging the responsibilities of the ECB as set out in the Electricity Act, 2007.  Management and staff exist to support the Board in executing its responsibilities.</w:t>
      </w:r>
    </w:p>
    <w:p w:rsidR="000C232E" w:rsidRPr="009C3F0E" w:rsidRDefault="000C232E" w:rsidP="00BD40BE">
      <w:pPr>
        <w:tabs>
          <w:tab w:val="left" w:pos="709"/>
        </w:tabs>
        <w:ind w:left="709" w:hanging="709"/>
        <w:rPr>
          <w:rFonts w:ascii="Arial" w:hAnsi="Arial" w:cs="Arial"/>
          <w:sz w:val="22"/>
          <w:szCs w:val="22"/>
        </w:rPr>
      </w:pPr>
    </w:p>
    <w:p w:rsidR="000C232E" w:rsidRPr="009C3F0E" w:rsidRDefault="00C8007B" w:rsidP="00DB12DB">
      <w:pPr>
        <w:pStyle w:val="ListParagraph"/>
        <w:numPr>
          <w:ilvl w:val="1"/>
          <w:numId w:val="29"/>
        </w:numPr>
        <w:tabs>
          <w:tab w:val="left" w:pos="709"/>
        </w:tabs>
        <w:ind w:left="709" w:hanging="709"/>
        <w:rPr>
          <w:rFonts w:ascii="Arial" w:hAnsi="Arial" w:cs="Arial"/>
          <w:sz w:val="22"/>
          <w:szCs w:val="22"/>
        </w:rPr>
      </w:pPr>
      <w:r w:rsidRPr="009C3F0E">
        <w:rPr>
          <w:rFonts w:ascii="Arial" w:hAnsi="Arial" w:cs="Arial"/>
          <w:sz w:val="22"/>
          <w:szCs w:val="22"/>
        </w:rPr>
        <w:t>The Board comprises a balance of executive and non-executive directors, with a majority of independent non-executive directors. The CEO is an ex officio member of the Board.</w:t>
      </w:r>
    </w:p>
    <w:p w:rsidR="000C232E" w:rsidRPr="009C3F0E" w:rsidRDefault="000C232E" w:rsidP="00BD40BE">
      <w:pPr>
        <w:tabs>
          <w:tab w:val="left" w:pos="709"/>
        </w:tabs>
        <w:ind w:left="709" w:hanging="709"/>
        <w:rPr>
          <w:rFonts w:ascii="Arial" w:hAnsi="Arial" w:cs="Arial"/>
          <w:sz w:val="22"/>
          <w:szCs w:val="22"/>
        </w:rPr>
      </w:pPr>
    </w:p>
    <w:p w:rsidR="00C8007B" w:rsidRPr="009C3F0E" w:rsidRDefault="00C8007B" w:rsidP="00DB12DB">
      <w:pPr>
        <w:pStyle w:val="ListParagraph"/>
        <w:numPr>
          <w:ilvl w:val="1"/>
          <w:numId w:val="29"/>
        </w:numPr>
        <w:tabs>
          <w:tab w:val="left" w:pos="709"/>
        </w:tabs>
        <w:ind w:left="709" w:hanging="709"/>
        <w:rPr>
          <w:rFonts w:ascii="Arial" w:hAnsi="Arial" w:cs="Arial"/>
          <w:sz w:val="22"/>
          <w:szCs w:val="22"/>
        </w:rPr>
      </w:pPr>
      <w:r w:rsidRPr="009C3F0E">
        <w:rPr>
          <w:rFonts w:ascii="Arial" w:hAnsi="Arial" w:cs="Arial"/>
          <w:sz w:val="22"/>
          <w:szCs w:val="22"/>
        </w:rPr>
        <w:t>The Board is ultimately accountable for the activities, operations and performance of the ECB and thus must make decisions on policy and strategic issues itself.  The Board appreciates that strategy, risk, performance and sustainability are inseparable. It also has specific statutory obligations including with regard to the issue of licenses, the determination of the prices and conditions of supply, as well as the resolution of disputes and the provision of advice to the Minister. The Board acts as the focal point for, and custodian of, good governance by managing its relationship with management and other stakeholders along sound governance principles. The Board will provide effective leadership on an ethical foundation. In addition the Board will:</w:t>
      </w:r>
    </w:p>
    <w:p w:rsidR="00C8007B" w:rsidRPr="009C3F0E" w:rsidRDefault="00C8007B" w:rsidP="00BD40BE">
      <w:pPr>
        <w:pStyle w:val="ListParagraph"/>
        <w:tabs>
          <w:tab w:val="left" w:pos="709"/>
        </w:tabs>
        <w:ind w:left="709" w:hanging="709"/>
        <w:rPr>
          <w:rFonts w:ascii="Arial" w:hAnsi="Arial" w:cs="Arial"/>
          <w:b/>
          <w:bCs/>
          <w:sz w:val="22"/>
          <w:szCs w:val="22"/>
        </w:rPr>
      </w:pPr>
    </w:p>
    <w:p w:rsidR="00C8007B" w:rsidRPr="00E16CFB" w:rsidRDefault="00C8007B" w:rsidP="00E16CFB">
      <w:pPr>
        <w:pStyle w:val="ListParagraph"/>
        <w:numPr>
          <w:ilvl w:val="2"/>
          <w:numId w:val="29"/>
        </w:numPr>
        <w:tabs>
          <w:tab w:val="left" w:pos="709"/>
        </w:tabs>
        <w:rPr>
          <w:rFonts w:ascii="Arial" w:hAnsi="Arial" w:cs="Arial"/>
          <w:sz w:val="22"/>
          <w:szCs w:val="22"/>
        </w:rPr>
      </w:pPr>
      <w:r w:rsidRPr="00E16CFB">
        <w:rPr>
          <w:rFonts w:ascii="Arial" w:hAnsi="Arial" w:cs="Arial"/>
          <w:sz w:val="22"/>
          <w:szCs w:val="22"/>
        </w:rPr>
        <w:t>Ensure that ECB has an effective and independent financial, audit and risk committee</w:t>
      </w:r>
      <w:r w:rsidR="00BD40BE" w:rsidRPr="00E16CFB">
        <w:rPr>
          <w:rFonts w:ascii="Arial" w:hAnsi="Arial" w:cs="Arial"/>
          <w:sz w:val="22"/>
          <w:szCs w:val="22"/>
        </w:rPr>
        <w:t>;</w:t>
      </w:r>
    </w:p>
    <w:p w:rsidR="00C8007B" w:rsidRPr="00E16CFB" w:rsidRDefault="00C8007B" w:rsidP="00E16CFB">
      <w:pPr>
        <w:pStyle w:val="ListParagraph"/>
        <w:numPr>
          <w:ilvl w:val="2"/>
          <w:numId w:val="29"/>
        </w:numPr>
        <w:tabs>
          <w:tab w:val="left" w:pos="709"/>
        </w:tabs>
        <w:rPr>
          <w:rFonts w:ascii="Arial" w:hAnsi="Arial" w:cs="Arial"/>
          <w:sz w:val="22"/>
          <w:szCs w:val="22"/>
        </w:rPr>
      </w:pPr>
      <w:r w:rsidRPr="00E16CFB">
        <w:rPr>
          <w:rFonts w:ascii="Arial" w:hAnsi="Arial" w:cs="Arial"/>
          <w:sz w:val="22"/>
          <w:szCs w:val="22"/>
        </w:rPr>
        <w:t>Be responsible for the governance of risk and IT governance</w:t>
      </w:r>
      <w:r w:rsidR="00BD40BE" w:rsidRPr="00E16CFB">
        <w:rPr>
          <w:rFonts w:ascii="Arial" w:hAnsi="Arial" w:cs="Arial"/>
          <w:sz w:val="22"/>
          <w:szCs w:val="22"/>
        </w:rPr>
        <w:t>;</w:t>
      </w:r>
    </w:p>
    <w:p w:rsidR="00C8007B" w:rsidRPr="00E16CFB" w:rsidRDefault="00C8007B" w:rsidP="00E16CFB">
      <w:pPr>
        <w:pStyle w:val="ListParagraph"/>
        <w:numPr>
          <w:ilvl w:val="2"/>
          <w:numId w:val="29"/>
        </w:numPr>
        <w:tabs>
          <w:tab w:val="left" w:pos="709"/>
        </w:tabs>
        <w:rPr>
          <w:rFonts w:ascii="Arial" w:hAnsi="Arial" w:cs="Arial"/>
          <w:sz w:val="22"/>
          <w:szCs w:val="22"/>
        </w:rPr>
      </w:pPr>
      <w:r w:rsidRPr="00E16CFB">
        <w:rPr>
          <w:rFonts w:ascii="Arial" w:hAnsi="Arial" w:cs="Arial"/>
          <w:sz w:val="22"/>
          <w:szCs w:val="22"/>
        </w:rPr>
        <w:t>Ensure that there is an effective risk based internal audit</w:t>
      </w:r>
      <w:r w:rsidR="00BD40BE" w:rsidRPr="00E16CFB">
        <w:rPr>
          <w:rFonts w:ascii="Arial" w:hAnsi="Arial" w:cs="Arial"/>
          <w:sz w:val="22"/>
          <w:szCs w:val="22"/>
        </w:rPr>
        <w:t>;</w:t>
      </w:r>
      <w:r w:rsidRPr="00E16CFB">
        <w:rPr>
          <w:rFonts w:ascii="Arial" w:hAnsi="Arial" w:cs="Arial"/>
          <w:sz w:val="22"/>
          <w:szCs w:val="22"/>
        </w:rPr>
        <w:t xml:space="preserve"> and</w:t>
      </w:r>
    </w:p>
    <w:p w:rsidR="00C8007B" w:rsidRPr="00E16CFB" w:rsidRDefault="00C8007B" w:rsidP="00E16CFB">
      <w:pPr>
        <w:pStyle w:val="ListParagraph"/>
        <w:numPr>
          <w:ilvl w:val="2"/>
          <w:numId w:val="29"/>
        </w:numPr>
        <w:tabs>
          <w:tab w:val="left" w:pos="709"/>
        </w:tabs>
        <w:rPr>
          <w:rFonts w:ascii="Arial" w:hAnsi="Arial" w:cs="Arial"/>
          <w:sz w:val="22"/>
          <w:szCs w:val="22"/>
        </w:rPr>
      </w:pPr>
      <w:r w:rsidRPr="00E16CFB">
        <w:rPr>
          <w:rFonts w:ascii="Arial" w:hAnsi="Arial" w:cs="Arial"/>
          <w:sz w:val="22"/>
          <w:szCs w:val="22"/>
        </w:rPr>
        <w:t xml:space="preserve">Act in the best interest on the ECB by ensuring that individual directors disclose real or perceived conflicts to the Board and deal with them accordingly. </w:t>
      </w:r>
    </w:p>
    <w:p w:rsidR="00C8007B" w:rsidRPr="009C3F0E" w:rsidRDefault="00C8007B" w:rsidP="00BD40BE">
      <w:pPr>
        <w:tabs>
          <w:tab w:val="left" w:pos="709"/>
        </w:tabs>
        <w:ind w:left="709" w:hanging="709"/>
        <w:rPr>
          <w:rFonts w:ascii="Arial" w:hAnsi="Arial" w:cs="Arial"/>
          <w:sz w:val="22"/>
          <w:szCs w:val="22"/>
        </w:rPr>
      </w:pPr>
    </w:p>
    <w:p w:rsidR="00C8007B" w:rsidRPr="009C3F0E" w:rsidRDefault="00C8007B" w:rsidP="00DB12DB">
      <w:pPr>
        <w:pStyle w:val="ListParagraph"/>
        <w:numPr>
          <w:ilvl w:val="1"/>
          <w:numId w:val="29"/>
        </w:numPr>
        <w:tabs>
          <w:tab w:val="left" w:pos="709"/>
        </w:tabs>
        <w:ind w:left="709" w:hanging="709"/>
        <w:rPr>
          <w:rFonts w:ascii="Arial" w:hAnsi="Arial" w:cs="Arial"/>
          <w:sz w:val="22"/>
          <w:szCs w:val="22"/>
        </w:rPr>
      </w:pPr>
      <w:r w:rsidRPr="009C3F0E">
        <w:rPr>
          <w:rFonts w:ascii="Arial" w:hAnsi="Arial" w:cs="Arial"/>
          <w:sz w:val="22"/>
          <w:szCs w:val="22"/>
        </w:rPr>
        <w:t>The Board’s statutory obligations will be discharged in a structured manner and where appropriate through delegations.  Operational decisions will be assigned to the CEO and management.  In addition, the Board may entrust the detailed consideration of strategic or policy issues to standing or ad hoc Committees of the Board.</w:t>
      </w:r>
    </w:p>
    <w:p w:rsidR="00C8007B" w:rsidRPr="009C3F0E" w:rsidRDefault="00C8007B" w:rsidP="00196550">
      <w:pPr>
        <w:tabs>
          <w:tab w:val="left" w:pos="709"/>
        </w:tabs>
        <w:rPr>
          <w:rFonts w:ascii="Arial" w:hAnsi="Arial" w:cs="Arial"/>
          <w:sz w:val="22"/>
          <w:szCs w:val="22"/>
        </w:rPr>
      </w:pPr>
    </w:p>
    <w:p w:rsidR="00C8007B" w:rsidRPr="007328DE" w:rsidRDefault="00C8007B" w:rsidP="00DB12DB">
      <w:pPr>
        <w:pStyle w:val="ListParagraph"/>
        <w:numPr>
          <w:ilvl w:val="0"/>
          <w:numId w:val="23"/>
        </w:numPr>
        <w:tabs>
          <w:tab w:val="clear" w:pos="360"/>
          <w:tab w:val="left" w:pos="709"/>
        </w:tabs>
        <w:ind w:left="0" w:firstLine="0"/>
        <w:rPr>
          <w:rFonts w:ascii="Arial" w:hAnsi="Arial" w:cs="Arial"/>
          <w:b/>
          <w:sz w:val="22"/>
          <w:szCs w:val="22"/>
        </w:rPr>
      </w:pPr>
      <w:r w:rsidRPr="007328DE">
        <w:rPr>
          <w:rFonts w:ascii="Arial" w:hAnsi="Arial" w:cs="Arial"/>
          <w:b/>
          <w:sz w:val="22"/>
          <w:szCs w:val="22"/>
        </w:rPr>
        <w:t>Committees of the Board</w:t>
      </w:r>
    </w:p>
    <w:p w:rsidR="00C8007B" w:rsidRPr="009C3F0E" w:rsidRDefault="00C8007B" w:rsidP="00196550">
      <w:pPr>
        <w:tabs>
          <w:tab w:val="left" w:pos="709"/>
        </w:tabs>
        <w:rPr>
          <w:rFonts w:ascii="Arial" w:hAnsi="Arial" w:cs="Arial"/>
          <w:sz w:val="22"/>
          <w:szCs w:val="22"/>
        </w:rPr>
      </w:pPr>
    </w:p>
    <w:p w:rsidR="00C8007B" w:rsidRPr="009C3F0E" w:rsidRDefault="007328DE" w:rsidP="007328DE">
      <w:pPr>
        <w:ind w:left="709" w:hanging="709"/>
        <w:rPr>
          <w:rFonts w:ascii="Arial" w:hAnsi="Arial" w:cs="Arial"/>
          <w:sz w:val="22"/>
          <w:szCs w:val="22"/>
        </w:rPr>
      </w:pPr>
      <w:r>
        <w:rPr>
          <w:rFonts w:ascii="Arial" w:hAnsi="Arial" w:cs="Arial"/>
          <w:sz w:val="22"/>
          <w:szCs w:val="22"/>
        </w:rPr>
        <w:t>2.1</w:t>
      </w:r>
      <w:r>
        <w:rPr>
          <w:rFonts w:ascii="Arial" w:hAnsi="Arial" w:cs="Arial"/>
          <w:sz w:val="22"/>
          <w:szCs w:val="22"/>
        </w:rPr>
        <w:tab/>
      </w:r>
      <w:r w:rsidR="00C8007B" w:rsidRPr="009C3F0E">
        <w:rPr>
          <w:rFonts w:ascii="Arial" w:hAnsi="Arial" w:cs="Arial"/>
          <w:sz w:val="22"/>
          <w:szCs w:val="22"/>
        </w:rPr>
        <w:t>Committees of the Board are comprised of independent non-executive ECB Board Members and the CEO</w:t>
      </w:r>
      <w:del w:id="683" w:author="PricewaterhouseCoopers" w:date="2012-11-14T15:32:00Z">
        <w:r w:rsidR="00C8007B" w:rsidRPr="009C3F0E" w:rsidDel="00E16CFB">
          <w:rPr>
            <w:rFonts w:ascii="Arial" w:hAnsi="Arial" w:cs="Arial"/>
            <w:sz w:val="22"/>
            <w:szCs w:val="22"/>
          </w:rPr>
          <w:delText xml:space="preserve">, </w:delText>
        </w:r>
      </w:del>
      <w:ins w:id="684" w:author="PricewaterhouseCoopers" w:date="2012-11-14T15:32:00Z">
        <w:r w:rsidR="00E16CFB" w:rsidRPr="009C3F0E">
          <w:rPr>
            <w:rFonts w:ascii="Arial" w:hAnsi="Arial" w:cs="Arial"/>
            <w:sz w:val="22"/>
            <w:szCs w:val="22"/>
          </w:rPr>
          <w:t>,</w:t>
        </w:r>
        <w:r w:rsidR="00E16CFB">
          <w:rPr>
            <w:rFonts w:ascii="Arial" w:hAnsi="Arial" w:cs="Arial"/>
            <w:sz w:val="22"/>
            <w:szCs w:val="22"/>
          </w:rPr>
          <w:t xml:space="preserve"> except for the Finance, Audit and Risk Committee which only consists of</w:t>
        </w:r>
      </w:ins>
      <w:ins w:id="685" w:author="PricewaterhouseCoopers" w:date="2012-11-14T15:33:00Z">
        <w:r w:rsidR="00E16CFB">
          <w:rPr>
            <w:rFonts w:ascii="Arial" w:hAnsi="Arial" w:cs="Arial"/>
            <w:sz w:val="22"/>
            <w:szCs w:val="22"/>
          </w:rPr>
          <w:t xml:space="preserve"> independent non-executive ECB Board Members, </w:t>
        </w:r>
      </w:ins>
      <w:r w:rsidR="00C8007B" w:rsidRPr="009C3F0E">
        <w:rPr>
          <w:rFonts w:ascii="Arial" w:hAnsi="Arial" w:cs="Arial"/>
          <w:sz w:val="22"/>
          <w:szCs w:val="22"/>
        </w:rPr>
        <w:t>although they may also include co-opted persons with specific expertise.  However, if they are to act on behalf of the Board, there must always be a majority of independent non-executive Board Members.  All members of each Committee, and the Committee Chair (who must be an independent non-executive ECB Board Member), will be appointed by the Board.</w:t>
      </w:r>
    </w:p>
    <w:p w:rsidR="00C8007B" w:rsidRPr="009C3F0E" w:rsidRDefault="00C8007B" w:rsidP="007328DE">
      <w:pPr>
        <w:tabs>
          <w:tab w:val="left" w:pos="709"/>
        </w:tabs>
        <w:ind w:left="709" w:hanging="709"/>
        <w:rPr>
          <w:rFonts w:ascii="Arial" w:hAnsi="Arial" w:cs="Arial"/>
          <w:sz w:val="22"/>
          <w:szCs w:val="22"/>
        </w:rPr>
      </w:pPr>
    </w:p>
    <w:p w:rsidR="00C8007B" w:rsidRPr="009C3F0E" w:rsidRDefault="002F59AB" w:rsidP="007328DE">
      <w:pPr>
        <w:ind w:left="709" w:hanging="709"/>
        <w:rPr>
          <w:rFonts w:ascii="Arial" w:hAnsi="Arial" w:cs="Arial"/>
          <w:sz w:val="22"/>
          <w:szCs w:val="22"/>
        </w:rPr>
      </w:pPr>
      <w:r>
        <w:rPr>
          <w:rFonts w:ascii="Arial" w:hAnsi="Arial" w:cs="Arial"/>
          <w:sz w:val="22"/>
          <w:szCs w:val="22"/>
        </w:rPr>
        <w:t>2.2</w:t>
      </w:r>
      <w:r>
        <w:rPr>
          <w:rFonts w:ascii="Arial" w:hAnsi="Arial" w:cs="Arial"/>
          <w:sz w:val="22"/>
          <w:szCs w:val="22"/>
        </w:rPr>
        <w:tab/>
      </w:r>
      <w:r w:rsidR="00C8007B" w:rsidRPr="009C3F0E">
        <w:rPr>
          <w:rFonts w:ascii="Arial" w:hAnsi="Arial" w:cs="Arial"/>
          <w:sz w:val="22"/>
          <w:szCs w:val="22"/>
        </w:rPr>
        <w:t>The role, duties and authority of each Committee is to be clearly stated in the Terms of Reference approved by the Board and appropriately constituted with due regard to the skills required by each committee.  These can be amended at any time by the Board but must be reviewed at least annually.</w:t>
      </w:r>
    </w:p>
    <w:p w:rsidR="00C8007B" w:rsidRPr="009C3F0E" w:rsidRDefault="00C8007B" w:rsidP="007328DE">
      <w:pPr>
        <w:tabs>
          <w:tab w:val="left" w:pos="709"/>
        </w:tabs>
        <w:ind w:left="709" w:hanging="709"/>
        <w:rPr>
          <w:rFonts w:ascii="Arial" w:hAnsi="Arial" w:cs="Arial"/>
          <w:sz w:val="22"/>
          <w:szCs w:val="22"/>
        </w:rPr>
      </w:pPr>
    </w:p>
    <w:p w:rsidR="00C8007B" w:rsidRPr="009C3F0E" w:rsidRDefault="002F59AB" w:rsidP="007328DE">
      <w:pPr>
        <w:ind w:left="709" w:hanging="709"/>
        <w:rPr>
          <w:rFonts w:ascii="Arial" w:hAnsi="Arial" w:cs="Arial"/>
          <w:sz w:val="22"/>
          <w:szCs w:val="22"/>
        </w:rPr>
      </w:pPr>
      <w:r>
        <w:rPr>
          <w:rFonts w:ascii="Arial" w:hAnsi="Arial" w:cs="Arial"/>
          <w:sz w:val="22"/>
          <w:szCs w:val="22"/>
        </w:rPr>
        <w:t>2.3</w:t>
      </w:r>
      <w:r>
        <w:rPr>
          <w:rFonts w:ascii="Arial" w:hAnsi="Arial" w:cs="Arial"/>
          <w:sz w:val="22"/>
          <w:szCs w:val="22"/>
        </w:rPr>
        <w:tab/>
      </w:r>
      <w:r w:rsidR="00C8007B" w:rsidRPr="009C3F0E">
        <w:rPr>
          <w:rFonts w:ascii="Arial" w:hAnsi="Arial" w:cs="Arial"/>
          <w:sz w:val="22"/>
          <w:szCs w:val="22"/>
        </w:rPr>
        <w:t>In principle, all decisions of Committees must be reported to and formally endorsed by the Board.  However, the Board should not duplicate the work of the Committee and, save in exceptional circumstances, should limit its intervention to probing areas of disagreement amongst the Committee.</w:t>
      </w:r>
    </w:p>
    <w:p w:rsidR="00C8007B" w:rsidRPr="009C3F0E" w:rsidRDefault="00C8007B" w:rsidP="007328DE">
      <w:pPr>
        <w:tabs>
          <w:tab w:val="left" w:pos="709"/>
        </w:tabs>
        <w:ind w:left="709" w:hanging="709"/>
        <w:rPr>
          <w:rFonts w:ascii="Arial" w:hAnsi="Arial" w:cs="Arial"/>
          <w:sz w:val="22"/>
          <w:szCs w:val="22"/>
        </w:rPr>
      </w:pPr>
    </w:p>
    <w:p w:rsidR="002F59AB" w:rsidRDefault="002F59AB">
      <w:pPr>
        <w:rPr>
          <w:rFonts w:ascii="Arial" w:hAnsi="Arial" w:cs="Arial"/>
          <w:sz w:val="22"/>
          <w:szCs w:val="22"/>
        </w:rPr>
      </w:pPr>
      <w:r>
        <w:rPr>
          <w:rFonts w:ascii="Arial" w:hAnsi="Arial" w:cs="Arial"/>
          <w:sz w:val="22"/>
          <w:szCs w:val="22"/>
        </w:rPr>
        <w:br w:type="page"/>
      </w:r>
    </w:p>
    <w:p w:rsidR="00C8007B" w:rsidRPr="009C3F0E" w:rsidRDefault="002F59AB" w:rsidP="007328DE">
      <w:pPr>
        <w:ind w:left="709" w:hanging="709"/>
        <w:rPr>
          <w:rFonts w:ascii="Arial" w:hAnsi="Arial" w:cs="Arial"/>
          <w:sz w:val="22"/>
          <w:szCs w:val="22"/>
        </w:rPr>
      </w:pPr>
      <w:r>
        <w:rPr>
          <w:rFonts w:ascii="Arial" w:hAnsi="Arial" w:cs="Arial"/>
          <w:sz w:val="22"/>
          <w:szCs w:val="22"/>
        </w:rPr>
        <w:lastRenderedPageBreak/>
        <w:t>2.4</w:t>
      </w:r>
      <w:r>
        <w:rPr>
          <w:rFonts w:ascii="Arial" w:hAnsi="Arial" w:cs="Arial"/>
          <w:sz w:val="22"/>
          <w:szCs w:val="22"/>
        </w:rPr>
        <w:tab/>
      </w:r>
      <w:r w:rsidR="00C8007B" w:rsidRPr="009C3F0E">
        <w:rPr>
          <w:rFonts w:ascii="Arial" w:hAnsi="Arial" w:cs="Arial"/>
          <w:sz w:val="22"/>
          <w:szCs w:val="22"/>
        </w:rPr>
        <w:t>“Sub-committees” that are not Committees of the Board – e.g. part of dispute resolution, advisory panels, working groups – may include officials of the ECB and other persons (either as individuals or as representatives).  There may not be a majority of Board Members and whilst the Board may indicate the bodies/organisations to be represented, it cannot dictate which individuals do so.  These forums have no executive powers.</w:t>
      </w:r>
    </w:p>
    <w:p w:rsidR="00C8007B" w:rsidRPr="009C3F0E" w:rsidRDefault="00C8007B" w:rsidP="00196550">
      <w:pPr>
        <w:tabs>
          <w:tab w:val="left" w:pos="709"/>
        </w:tabs>
        <w:rPr>
          <w:rFonts w:ascii="Arial" w:hAnsi="Arial" w:cs="Arial"/>
          <w:sz w:val="22"/>
          <w:szCs w:val="22"/>
        </w:rPr>
      </w:pPr>
    </w:p>
    <w:p w:rsidR="00C8007B" w:rsidRPr="007328DE" w:rsidRDefault="00C8007B" w:rsidP="00DB12DB">
      <w:pPr>
        <w:pStyle w:val="ListParagraph"/>
        <w:numPr>
          <w:ilvl w:val="0"/>
          <w:numId w:val="23"/>
        </w:numPr>
        <w:tabs>
          <w:tab w:val="clear" w:pos="360"/>
          <w:tab w:val="left" w:pos="709"/>
        </w:tabs>
        <w:ind w:left="0" w:firstLine="0"/>
        <w:rPr>
          <w:rFonts w:ascii="Arial" w:hAnsi="Arial" w:cs="Arial"/>
          <w:b/>
          <w:sz w:val="22"/>
          <w:szCs w:val="22"/>
        </w:rPr>
      </w:pPr>
      <w:r w:rsidRPr="007328DE">
        <w:rPr>
          <w:rFonts w:ascii="Arial" w:hAnsi="Arial" w:cs="Arial"/>
          <w:b/>
          <w:sz w:val="22"/>
          <w:szCs w:val="22"/>
        </w:rPr>
        <w:t>Conduct of the Board’s Business</w:t>
      </w:r>
    </w:p>
    <w:p w:rsidR="00C8007B" w:rsidRPr="009C3F0E" w:rsidRDefault="00C8007B" w:rsidP="00196550">
      <w:pPr>
        <w:tabs>
          <w:tab w:val="left" w:pos="709"/>
        </w:tabs>
        <w:rPr>
          <w:rFonts w:ascii="Arial" w:hAnsi="Arial" w:cs="Arial"/>
          <w:sz w:val="22"/>
          <w:szCs w:val="22"/>
        </w:rPr>
      </w:pPr>
    </w:p>
    <w:p w:rsidR="00C8007B" w:rsidRPr="009C3F0E" w:rsidRDefault="002F59AB" w:rsidP="002F59AB">
      <w:pPr>
        <w:ind w:left="709" w:hanging="709"/>
        <w:rPr>
          <w:rFonts w:ascii="Arial" w:hAnsi="Arial" w:cs="Arial"/>
          <w:sz w:val="22"/>
          <w:szCs w:val="22"/>
        </w:rPr>
      </w:pPr>
      <w:r>
        <w:rPr>
          <w:rFonts w:ascii="Arial" w:hAnsi="Arial" w:cs="Arial"/>
          <w:sz w:val="22"/>
          <w:szCs w:val="22"/>
        </w:rPr>
        <w:t>3.1</w:t>
      </w:r>
      <w:r>
        <w:rPr>
          <w:rFonts w:ascii="Arial" w:hAnsi="Arial" w:cs="Arial"/>
          <w:sz w:val="22"/>
          <w:szCs w:val="22"/>
        </w:rPr>
        <w:tab/>
      </w:r>
      <w:r w:rsidR="00C8007B" w:rsidRPr="009C3F0E">
        <w:rPr>
          <w:rFonts w:ascii="Arial" w:hAnsi="Arial" w:cs="Arial"/>
          <w:sz w:val="22"/>
          <w:szCs w:val="22"/>
        </w:rPr>
        <w:t>The Board will meet at least every three months, with additional meetings as and when required to be called in accordance with Section 7 of the Electricity Act 4, 2007</w:t>
      </w:r>
      <w:r w:rsidR="00C8007B" w:rsidRPr="009C3F0E">
        <w:rPr>
          <w:rFonts w:ascii="Arial" w:hAnsi="Arial" w:cs="Arial"/>
          <w:b/>
          <w:bCs/>
          <w:sz w:val="22"/>
          <w:szCs w:val="22"/>
        </w:rPr>
        <w:t>.  The formal Board meetings will usually be held on Thursdays, commencing at 14:30 p.m. and should not normally last more than 3 hours</w:t>
      </w:r>
      <w:r w:rsidR="00C8007B" w:rsidRPr="009C3F0E">
        <w:rPr>
          <w:rFonts w:ascii="Arial" w:hAnsi="Arial" w:cs="Arial"/>
          <w:sz w:val="22"/>
          <w:szCs w:val="22"/>
        </w:rPr>
        <w:t>.  Board meetings may be preceded and/or followed by training sessions and/or presentations on topical subjects from either officials or external speakers.</w:t>
      </w:r>
    </w:p>
    <w:p w:rsidR="00C8007B" w:rsidRPr="009C3F0E" w:rsidRDefault="00C8007B" w:rsidP="002F59AB">
      <w:pPr>
        <w:tabs>
          <w:tab w:val="left" w:pos="709"/>
        </w:tabs>
        <w:rPr>
          <w:rFonts w:ascii="Arial" w:hAnsi="Arial" w:cs="Arial"/>
          <w:sz w:val="22"/>
          <w:szCs w:val="22"/>
        </w:rPr>
      </w:pPr>
    </w:p>
    <w:p w:rsidR="00C8007B" w:rsidRPr="00BC22CF" w:rsidRDefault="00BC22CF" w:rsidP="00BC22CF">
      <w:pPr>
        <w:tabs>
          <w:tab w:val="left" w:pos="709"/>
        </w:tabs>
        <w:ind w:left="709" w:hanging="709"/>
        <w:rPr>
          <w:rFonts w:ascii="Arial" w:hAnsi="Arial" w:cs="Arial"/>
          <w:sz w:val="22"/>
          <w:szCs w:val="22"/>
        </w:rPr>
      </w:pPr>
      <w:r>
        <w:rPr>
          <w:rFonts w:ascii="Arial" w:hAnsi="Arial" w:cs="Arial"/>
          <w:sz w:val="22"/>
          <w:szCs w:val="22"/>
        </w:rPr>
        <w:t>3.2</w:t>
      </w:r>
      <w:r>
        <w:rPr>
          <w:rFonts w:ascii="Arial" w:hAnsi="Arial" w:cs="Arial"/>
          <w:sz w:val="22"/>
          <w:szCs w:val="22"/>
        </w:rPr>
        <w:tab/>
      </w:r>
      <w:r w:rsidR="00C8007B" w:rsidRPr="00BC22CF">
        <w:rPr>
          <w:rFonts w:ascii="Arial" w:hAnsi="Arial" w:cs="Arial"/>
          <w:sz w:val="22"/>
          <w:szCs w:val="22"/>
        </w:rPr>
        <w:t>Urgent decisions outside of Board meetings will be taken in accordance with Standing Orders.</w:t>
      </w:r>
    </w:p>
    <w:p w:rsidR="00C8007B" w:rsidRPr="00BC22CF" w:rsidRDefault="00C8007B" w:rsidP="00BC22CF">
      <w:pPr>
        <w:tabs>
          <w:tab w:val="left" w:pos="709"/>
        </w:tabs>
        <w:ind w:left="709" w:hanging="709"/>
        <w:rPr>
          <w:rFonts w:ascii="Arial" w:hAnsi="Arial" w:cs="Arial"/>
          <w:sz w:val="22"/>
          <w:szCs w:val="22"/>
        </w:rPr>
      </w:pPr>
    </w:p>
    <w:p w:rsidR="00C8007B" w:rsidRPr="009C3F0E" w:rsidRDefault="00BC22CF" w:rsidP="00BC22CF">
      <w:pPr>
        <w:ind w:left="709" w:hanging="709"/>
        <w:rPr>
          <w:rFonts w:ascii="Arial" w:hAnsi="Arial" w:cs="Arial"/>
          <w:sz w:val="22"/>
          <w:szCs w:val="22"/>
        </w:rPr>
      </w:pPr>
      <w:r>
        <w:rPr>
          <w:rFonts w:ascii="Arial" w:hAnsi="Arial" w:cs="Arial"/>
          <w:sz w:val="22"/>
          <w:szCs w:val="22"/>
        </w:rPr>
        <w:t>3.3</w:t>
      </w:r>
      <w:r>
        <w:rPr>
          <w:rFonts w:ascii="Arial" w:hAnsi="Arial" w:cs="Arial"/>
          <w:sz w:val="22"/>
          <w:szCs w:val="22"/>
        </w:rPr>
        <w:tab/>
      </w:r>
      <w:r w:rsidR="00C8007B" w:rsidRPr="009C3F0E">
        <w:rPr>
          <w:rFonts w:ascii="Arial" w:hAnsi="Arial" w:cs="Arial"/>
          <w:sz w:val="22"/>
          <w:szCs w:val="22"/>
        </w:rPr>
        <w:t>Committees of the Board will meet at least two weeks before a Board meeting, if required.  It may not be necessary for each Committee to meet in every cycle of meetings.</w:t>
      </w:r>
    </w:p>
    <w:p w:rsidR="00C8007B" w:rsidRPr="009C3F0E" w:rsidRDefault="00C8007B" w:rsidP="00BC22CF">
      <w:pPr>
        <w:tabs>
          <w:tab w:val="left" w:pos="709"/>
        </w:tabs>
        <w:ind w:left="709" w:hanging="709"/>
        <w:rPr>
          <w:rFonts w:ascii="Arial" w:hAnsi="Arial" w:cs="Arial"/>
          <w:sz w:val="22"/>
          <w:szCs w:val="22"/>
        </w:rPr>
      </w:pPr>
    </w:p>
    <w:p w:rsidR="00C8007B" w:rsidRPr="009C3F0E" w:rsidRDefault="00BC22CF" w:rsidP="00BC22CF">
      <w:pPr>
        <w:ind w:left="709" w:hanging="709"/>
        <w:rPr>
          <w:rFonts w:ascii="Arial" w:hAnsi="Arial" w:cs="Arial"/>
          <w:sz w:val="22"/>
          <w:szCs w:val="22"/>
        </w:rPr>
      </w:pPr>
      <w:r>
        <w:rPr>
          <w:rFonts w:ascii="Arial" w:hAnsi="Arial" w:cs="Arial"/>
          <w:sz w:val="22"/>
          <w:szCs w:val="22"/>
        </w:rPr>
        <w:t>3.4</w:t>
      </w:r>
      <w:r>
        <w:rPr>
          <w:rFonts w:ascii="Arial" w:hAnsi="Arial" w:cs="Arial"/>
          <w:sz w:val="22"/>
          <w:szCs w:val="22"/>
        </w:rPr>
        <w:tab/>
      </w:r>
      <w:r w:rsidR="00C8007B" w:rsidRPr="009C3F0E">
        <w:rPr>
          <w:rFonts w:ascii="Arial" w:hAnsi="Arial" w:cs="Arial"/>
          <w:sz w:val="22"/>
          <w:szCs w:val="22"/>
        </w:rPr>
        <w:t>Board decisions will, wherever possible, be based on full agenda and supporting documents circulated at least one week prior to the meetings to members of the Board and other selected invitees. Board members must be fully prepared for Board meetings in order to provide appropriate and constructive input on matters discussed. Points for decision will be clearly identified in the agenda and decisions will be recorded in the minutes. The minutes must be completed as soon as possible after the meeting and circulated to the chairman and Board members. The minutes must be formally approved by the Board at its next scheduled meeting.</w:t>
      </w:r>
    </w:p>
    <w:p w:rsidR="00C8007B" w:rsidRPr="009C3F0E" w:rsidRDefault="00C8007B" w:rsidP="00BC22CF">
      <w:pPr>
        <w:tabs>
          <w:tab w:val="left" w:pos="709"/>
        </w:tabs>
        <w:ind w:left="709" w:hanging="709"/>
        <w:rPr>
          <w:rFonts w:ascii="Arial" w:hAnsi="Arial" w:cs="Arial"/>
          <w:sz w:val="22"/>
          <w:szCs w:val="22"/>
        </w:rPr>
      </w:pPr>
    </w:p>
    <w:p w:rsidR="00C8007B" w:rsidRPr="009C3F0E" w:rsidRDefault="00BC22CF" w:rsidP="00BC22CF">
      <w:pPr>
        <w:ind w:left="709" w:hanging="709"/>
        <w:rPr>
          <w:rFonts w:ascii="Arial" w:hAnsi="Arial" w:cs="Arial"/>
          <w:sz w:val="22"/>
          <w:szCs w:val="22"/>
        </w:rPr>
      </w:pPr>
      <w:r>
        <w:rPr>
          <w:rFonts w:ascii="Arial" w:hAnsi="Arial" w:cs="Arial"/>
          <w:sz w:val="22"/>
          <w:szCs w:val="22"/>
        </w:rPr>
        <w:t>3.5</w:t>
      </w:r>
      <w:r>
        <w:rPr>
          <w:rFonts w:ascii="Arial" w:hAnsi="Arial" w:cs="Arial"/>
          <w:sz w:val="22"/>
          <w:szCs w:val="22"/>
        </w:rPr>
        <w:tab/>
      </w:r>
      <w:r w:rsidR="00C8007B" w:rsidRPr="009C3F0E">
        <w:rPr>
          <w:rFonts w:ascii="Arial" w:hAnsi="Arial" w:cs="Arial"/>
          <w:sz w:val="22"/>
          <w:szCs w:val="22"/>
        </w:rPr>
        <w:t>Each year the Board will set time aside for a full discussion about the effectiveness with which it is conducting its business.  In particular, this will include a review of the Committees reporting to the Board to ensure that the Committee structure is clear and streamlined.</w:t>
      </w:r>
    </w:p>
    <w:p w:rsidR="00C8007B" w:rsidRPr="009C3F0E" w:rsidRDefault="00C8007B" w:rsidP="00BC22CF">
      <w:pPr>
        <w:tabs>
          <w:tab w:val="left" w:pos="709"/>
        </w:tabs>
        <w:ind w:left="709" w:hanging="709"/>
        <w:rPr>
          <w:rFonts w:ascii="Arial" w:hAnsi="Arial" w:cs="Arial"/>
          <w:sz w:val="22"/>
          <w:szCs w:val="22"/>
        </w:rPr>
      </w:pPr>
    </w:p>
    <w:p w:rsidR="00C8007B" w:rsidRPr="009C3F0E" w:rsidRDefault="00BC22CF" w:rsidP="00BC22CF">
      <w:pPr>
        <w:ind w:left="709" w:hanging="709"/>
        <w:rPr>
          <w:rFonts w:ascii="Arial" w:hAnsi="Arial" w:cs="Arial"/>
          <w:sz w:val="22"/>
          <w:szCs w:val="22"/>
        </w:rPr>
      </w:pPr>
      <w:r>
        <w:rPr>
          <w:rFonts w:ascii="Arial" w:hAnsi="Arial" w:cs="Arial"/>
          <w:sz w:val="22"/>
          <w:szCs w:val="22"/>
        </w:rPr>
        <w:t>3.6</w:t>
      </w:r>
      <w:r>
        <w:rPr>
          <w:rFonts w:ascii="Arial" w:hAnsi="Arial" w:cs="Arial"/>
          <w:sz w:val="22"/>
          <w:szCs w:val="22"/>
        </w:rPr>
        <w:tab/>
      </w:r>
      <w:r w:rsidR="00C8007B" w:rsidRPr="009C3F0E">
        <w:rPr>
          <w:rFonts w:ascii="Arial" w:hAnsi="Arial" w:cs="Arial"/>
          <w:sz w:val="22"/>
          <w:szCs w:val="22"/>
        </w:rPr>
        <w:t>In the interests of transparency and openness, all meetings of the Board and its Committees that are dealing with the ECB core regulatory functions are to be open to the public, although certain confidential items may be dealt with “in camera”.  This should be only where sensitive information, that would be detrimental to an individual or organisation if it became public knowledge, is involved.  Such circumstances should be exceptional and might include:</w:t>
      </w:r>
    </w:p>
    <w:p w:rsidR="00C8007B" w:rsidRPr="009C3F0E" w:rsidRDefault="00C8007B" w:rsidP="00BC22CF">
      <w:pPr>
        <w:tabs>
          <w:tab w:val="left" w:pos="709"/>
        </w:tabs>
        <w:ind w:left="709" w:hanging="709"/>
        <w:rPr>
          <w:rFonts w:ascii="Arial" w:hAnsi="Arial" w:cs="Arial"/>
          <w:sz w:val="22"/>
          <w:szCs w:val="22"/>
        </w:rPr>
      </w:pPr>
    </w:p>
    <w:p w:rsidR="003C465A" w:rsidRDefault="00E16CFB">
      <w:pPr>
        <w:tabs>
          <w:tab w:val="left" w:pos="284"/>
          <w:tab w:val="left" w:pos="709"/>
        </w:tabs>
        <w:rPr>
          <w:rFonts w:ascii="Arial" w:hAnsi="Arial" w:cs="Arial"/>
          <w:sz w:val="22"/>
          <w:szCs w:val="22"/>
        </w:rPr>
      </w:pPr>
      <w:ins w:id="686" w:author="PricewaterhouseCoopers" w:date="2012-11-14T15:34:00Z">
        <w:r>
          <w:rPr>
            <w:rFonts w:ascii="Arial" w:hAnsi="Arial" w:cs="Arial"/>
            <w:sz w:val="22"/>
            <w:szCs w:val="22"/>
          </w:rPr>
          <w:t xml:space="preserve">3.6.1 </w:t>
        </w:r>
      </w:ins>
      <w:ins w:id="687" w:author="PricewaterhouseCoopers" w:date="2012-11-14T15:35:00Z">
        <w:r>
          <w:rPr>
            <w:rFonts w:ascii="Arial" w:hAnsi="Arial" w:cs="Arial"/>
            <w:sz w:val="22"/>
            <w:szCs w:val="22"/>
          </w:rPr>
          <w:tab/>
        </w:r>
      </w:ins>
      <w:r w:rsidR="002562C9" w:rsidRPr="002562C9">
        <w:rPr>
          <w:rFonts w:ascii="Arial" w:hAnsi="Arial" w:cs="Arial"/>
          <w:sz w:val="22"/>
          <w:szCs w:val="22"/>
        </w:rPr>
        <w:t xml:space="preserve">Performance, salary, appointment of the CEO, GMs and Board Secretary; </w:t>
      </w:r>
    </w:p>
    <w:p w:rsidR="003C465A" w:rsidRDefault="00E16CFB">
      <w:pPr>
        <w:tabs>
          <w:tab w:val="left" w:pos="284"/>
          <w:tab w:val="left" w:pos="709"/>
        </w:tabs>
        <w:rPr>
          <w:rFonts w:ascii="Arial" w:hAnsi="Arial" w:cs="Arial"/>
          <w:sz w:val="22"/>
          <w:szCs w:val="22"/>
        </w:rPr>
      </w:pPr>
      <w:ins w:id="688" w:author="PricewaterhouseCoopers" w:date="2012-11-14T15:35:00Z">
        <w:r>
          <w:rPr>
            <w:rFonts w:ascii="Arial" w:hAnsi="Arial" w:cs="Arial"/>
            <w:sz w:val="22"/>
            <w:szCs w:val="22"/>
          </w:rPr>
          <w:t>3.6.2</w:t>
        </w:r>
        <w:r>
          <w:rPr>
            <w:rFonts w:ascii="Arial" w:hAnsi="Arial" w:cs="Arial"/>
            <w:sz w:val="22"/>
            <w:szCs w:val="22"/>
          </w:rPr>
          <w:tab/>
        </w:r>
      </w:ins>
      <w:r w:rsidR="00C8007B" w:rsidRPr="009C3F0E">
        <w:rPr>
          <w:rFonts w:ascii="Arial" w:hAnsi="Arial" w:cs="Arial"/>
          <w:sz w:val="22"/>
          <w:szCs w:val="22"/>
        </w:rPr>
        <w:t>Actual or suspected fraud; or</w:t>
      </w:r>
    </w:p>
    <w:p w:rsidR="003C465A" w:rsidRDefault="00E16CFB">
      <w:pPr>
        <w:tabs>
          <w:tab w:val="left" w:pos="284"/>
          <w:tab w:val="left" w:pos="709"/>
        </w:tabs>
        <w:rPr>
          <w:rFonts w:ascii="Arial" w:hAnsi="Arial" w:cs="Arial"/>
          <w:sz w:val="22"/>
          <w:szCs w:val="22"/>
        </w:rPr>
      </w:pPr>
      <w:ins w:id="689" w:author="PricewaterhouseCoopers" w:date="2012-11-14T15:35:00Z">
        <w:r>
          <w:rPr>
            <w:rFonts w:ascii="Arial" w:hAnsi="Arial" w:cs="Arial"/>
            <w:sz w:val="22"/>
            <w:szCs w:val="22"/>
          </w:rPr>
          <w:t xml:space="preserve">3.6.3 </w:t>
        </w:r>
        <w:r>
          <w:rPr>
            <w:rFonts w:ascii="Arial" w:hAnsi="Arial" w:cs="Arial"/>
            <w:sz w:val="22"/>
            <w:szCs w:val="22"/>
          </w:rPr>
          <w:tab/>
        </w:r>
      </w:ins>
      <w:r w:rsidR="00C8007B" w:rsidRPr="009C3F0E">
        <w:rPr>
          <w:rFonts w:ascii="Arial" w:hAnsi="Arial" w:cs="Arial"/>
          <w:sz w:val="22"/>
          <w:szCs w:val="22"/>
        </w:rPr>
        <w:t>Commercial – in-confidence information from a customer or supplier.</w:t>
      </w:r>
    </w:p>
    <w:p w:rsidR="00C8007B" w:rsidRPr="009C3F0E" w:rsidRDefault="00C8007B" w:rsidP="00B726BB">
      <w:pPr>
        <w:rPr>
          <w:rFonts w:ascii="Arial" w:hAnsi="Arial" w:cs="Arial"/>
          <w:sz w:val="22"/>
          <w:szCs w:val="22"/>
        </w:rPr>
      </w:pPr>
    </w:p>
    <w:p w:rsidR="00C8007B" w:rsidRPr="009C3F0E" w:rsidRDefault="00BC22CF" w:rsidP="00BC22CF">
      <w:pPr>
        <w:tabs>
          <w:tab w:val="left" w:pos="709"/>
        </w:tabs>
        <w:ind w:left="709" w:hanging="709"/>
        <w:rPr>
          <w:rFonts w:ascii="Arial" w:hAnsi="Arial" w:cs="Arial"/>
          <w:sz w:val="22"/>
          <w:szCs w:val="22"/>
        </w:rPr>
      </w:pPr>
      <w:r>
        <w:rPr>
          <w:rFonts w:ascii="Arial" w:hAnsi="Arial" w:cs="Arial"/>
          <w:sz w:val="22"/>
          <w:szCs w:val="22"/>
        </w:rPr>
        <w:t>3.7</w:t>
      </w:r>
      <w:r>
        <w:rPr>
          <w:rFonts w:ascii="Arial" w:hAnsi="Arial" w:cs="Arial"/>
          <w:sz w:val="22"/>
          <w:szCs w:val="22"/>
        </w:rPr>
        <w:tab/>
      </w:r>
      <w:r w:rsidR="00C8007B" w:rsidRPr="009C3F0E">
        <w:rPr>
          <w:rFonts w:ascii="Arial" w:hAnsi="Arial" w:cs="Arial"/>
          <w:sz w:val="22"/>
          <w:szCs w:val="22"/>
        </w:rPr>
        <w:t>The CEO and General Managers may attend all public sessions of Board meetings.  Their presence is to assist the Board by introducing reports and providing clarification and/or advice as necessary.  They are the interface between the Board and staff in their Departments.  The CEO and General Managers are not part of the decision making.</w:t>
      </w:r>
    </w:p>
    <w:p w:rsidR="00C8007B" w:rsidRPr="009C3F0E" w:rsidRDefault="00C8007B" w:rsidP="00B726BB">
      <w:pPr>
        <w:rPr>
          <w:rFonts w:ascii="Arial" w:hAnsi="Arial" w:cs="Arial"/>
          <w:sz w:val="22"/>
          <w:szCs w:val="22"/>
        </w:rPr>
      </w:pPr>
    </w:p>
    <w:p w:rsidR="00C8007B" w:rsidRPr="009C3F0E" w:rsidRDefault="00BC22CF" w:rsidP="00BC22CF">
      <w:pPr>
        <w:tabs>
          <w:tab w:val="left" w:pos="709"/>
        </w:tabs>
        <w:ind w:left="709" w:hanging="709"/>
        <w:rPr>
          <w:rFonts w:ascii="Arial" w:hAnsi="Arial" w:cs="Arial"/>
          <w:sz w:val="22"/>
          <w:szCs w:val="22"/>
        </w:rPr>
      </w:pPr>
      <w:r>
        <w:rPr>
          <w:rFonts w:ascii="Arial" w:hAnsi="Arial" w:cs="Arial"/>
          <w:sz w:val="22"/>
          <w:szCs w:val="22"/>
        </w:rPr>
        <w:lastRenderedPageBreak/>
        <w:t>3.8</w:t>
      </w:r>
      <w:r>
        <w:rPr>
          <w:rFonts w:ascii="Arial" w:hAnsi="Arial" w:cs="Arial"/>
          <w:sz w:val="22"/>
          <w:szCs w:val="22"/>
        </w:rPr>
        <w:tab/>
      </w:r>
      <w:r w:rsidR="00C8007B" w:rsidRPr="009C3F0E">
        <w:rPr>
          <w:rFonts w:ascii="Arial" w:hAnsi="Arial" w:cs="Arial"/>
          <w:sz w:val="22"/>
          <w:szCs w:val="22"/>
        </w:rPr>
        <w:t xml:space="preserve">As a demonstration of the Board’s commitment to transparency and improved communications, other staff of the ECB should be able to observe Board meetings on a rotation basis, by application to the </w:t>
      </w:r>
      <w:del w:id="690" w:author="PricewaterhouseCoopers" w:date="2012-11-14T15:36:00Z">
        <w:r w:rsidR="00C8007B" w:rsidRPr="009C3F0E" w:rsidDel="00E16CFB">
          <w:rPr>
            <w:rFonts w:ascii="Arial" w:hAnsi="Arial" w:cs="Arial"/>
            <w:sz w:val="22"/>
            <w:szCs w:val="22"/>
          </w:rPr>
          <w:delText>Board Secretary</w:delText>
        </w:r>
      </w:del>
      <w:ins w:id="691" w:author="PricewaterhouseCoopers" w:date="2012-11-14T15:36:00Z">
        <w:r w:rsidR="00E16CFB">
          <w:rPr>
            <w:rFonts w:ascii="Arial" w:hAnsi="Arial" w:cs="Arial"/>
            <w:sz w:val="22"/>
            <w:szCs w:val="22"/>
          </w:rPr>
          <w:t>CEO</w:t>
        </w:r>
      </w:ins>
      <w:r w:rsidR="00C8007B" w:rsidRPr="009C3F0E">
        <w:rPr>
          <w:rFonts w:ascii="Arial" w:hAnsi="Arial" w:cs="Arial"/>
          <w:sz w:val="22"/>
          <w:szCs w:val="22"/>
        </w:rPr>
        <w:t>.</w:t>
      </w:r>
    </w:p>
    <w:p w:rsidR="00C8007B" w:rsidRPr="009C3F0E" w:rsidRDefault="00C8007B" w:rsidP="00BC22CF">
      <w:pPr>
        <w:tabs>
          <w:tab w:val="left" w:pos="709"/>
        </w:tabs>
        <w:ind w:left="709" w:hanging="709"/>
        <w:rPr>
          <w:rFonts w:ascii="Arial" w:hAnsi="Arial" w:cs="Arial"/>
          <w:sz w:val="22"/>
          <w:szCs w:val="22"/>
        </w:rPr>
      </w:pPr>
    </w:p>
    <w:p w:rsidR="00C8007B" w:rsidRPr="009C3F0E" w:rsidRDefault="00BC22CF" w:rsidP="00BC22CF">
      <w:pPr>
        <w:tabs>
          <w:tab w:val="left" w:pos="709"/>
        </w:tabs>
        <w:ind w:left="709" w:hanging="709"/>
        <w:rPr>
          <w:rFonts w:ascii="Arial" w:hAnsi="Arial" w:cs="Arial"/>
          <w:sz w:val="22"/>
          <w:szCs w:val="22"/>
        </w:rPr>
      </w:pPr>
      <w:r>
        <w:rPr>
          <w:rFonts w:ascii="Arial" w:hAnsi="Arial" w:cs="Arial"/>
          <w:sz w:val="22"/>
          <w:szCs w:val="22"/>
        </w:rPr>
        <w:t>3.9</w:t>
      </w:r>
      <w:r>
        <w:rPr>
          <w:rFonts w:ascii="Arial" w:hAnsi="Arial" w:cs="Arial"/>
          <w:sz w:val="22"/>
          <w:szCs w:val="22"/>
        </w:rPr>
        <w:tab/>
      </w:r>
      <w:r w:rsidR="00C8007B" w:rsidRPr="009C3F0E">
        <w:rPr>
          <w:rFonts w:ascii="Arial" w:hAnsi="Arial" w:cs="Arial"/>
          <w:sz w:val="22"/>
          <w:szCs w:val="22"/>
        </w:rPr>
        <w:t>Officer attendance at Committees of the Board is to be covered in their Terms of Reference.</w:t>
      </w:r>
    </w:p>
    <w:p w:rsidR="00C8007B" w:rsidRPr="009C3F0E" w:rsidRDefault="00C8007B" w:rsidP="00BC22CF">
      <w:pPr>
        <w:pStyle w:val="ListParagraph"/>
        <w:tabs>
          <w:tab w:val="left" w:pos="709"/>
        </w:tabs>
        <w:ind w:left="709" w:hanging="709"/>
        <w:rPr>
          <w:rFonts w:ascii="Arial" w:hAnsi="Arial" w:cs="Arial"/>
          <w:sz w:val="22"/>
          <w:szCs w:val="22"/>
        </w:rPr>
      </w:pPr>
    </w:p>
    <w:p w:rsidR="00C8007B" w:rsidRPr="009C3F0E" w:rsidRDefault="00BC22CF" w:rsidP="00BC22CF">
      <w:pPr>
        <w:tabs>
          <w:tab w:val="left" w:pos="709"/>
        </w:tabs>
        <w:ind w:left="709" w:hanging="709"/>
        <w:rPr>
          <w:rFonts w:ascii="Arial" w:hAnsi="Arial" w:cs="Arial"/>
          <w:sz w:val="22"/>
          <w:szCs w:val="22"/>
        </w:rPr>
      </w:pPr>
      <w:r>
        <w:rPr>
          <w:rFonts w:ascii="Arial" w:hAnsi="Arial" w:cs="Arial"/>
          <w:sz w:val="22"/>
          <w:szCs w:val="22"/>
        </w:rPr>
        <w:t>3.10</w:t>
      </w:r>
      <w:r>
        <w:rPr>
          <w:rFonts w:ascii="Arial" w:hAnsi="Arial" w:cs="Arial"/>
          <w:sz w:val="22"/>
          <w:szCs w:val="22"/>
        </w:rPr>
        <w:tab/>
      </w:r>
      <w:r w:rsidR="00C8007B" w:rsidRPr="009C3F0E">
        <w:rPr>
          <w:rFonts w:ascii="Arial" w:hAnsi="Arial" w:cs="Arial"/>
          <w:sz w:val="22"/>
          <w:szCs w:val="22"/>
        </w:rPr>
        <w:t>A representative quorum for Board meetings is a majority of the members present. Individuals in attendance at Board meetings by invitation may participate in discussions but do not form part of the quorum for Board meetings.</w:t>
      </w:r>
    </w:p>
    <w:p w:rsidR="00C8007B" w:rsidRPr="009C3F0E" w:rsidRDefault="00C8007B" w:rsidP="00B726BB">
      <w:pPr>
        <w:rPr>
          <w:rFonts w:ascii="Arial" w:hAnsi="Arial" w:cs="Arial"/>
          <w:sz w:val="22"/>
          <w:szCs w:val="22"/>
        </w:rPr>
      </w:pPr>
    </w:p>
    <w:p w:rsidR="00C8007B" w:rsidRPr="007328DE" w:rsidRDefault="00C8007B" w:rsidP="00DB12DB">
      <w:pPr>
        <w:pStyle w:val="ListParagraph"/>
        <w:numPr>
          <w:ilvl w:val="0"/>
          <w:numId w:val="23"/>
        </w:numPr>
        <w:tabs>
          <w:tab w:val="clear" w:pos="360"/>
          <w:tab w:val="left" w:pos="709"/>
        </w:tabs>
        <w:ind w:left="0" w:firstLine="0"/>
        <w:rPr>
          <w:rFonts w:ascii="Arial" w:hAnsi="Arial" w:cs="Arial"/>
          <w:b/>
          <w:sz w:val="22"/>
          <w:szCs w:val="22"/>
        </w:rPr>
      </w:pPr>
      <w:r w:rsidRPr="007328DE">
        <w:rPr>
          <w:rFonts w:ascii="Arial" w:hAnsi="Arial" w:cs="Arial"/>
          <w:b/>
          <w:sz w:val="22"/>
          <w:szCs w:val="22"/>
        </w:rPr>
        <w:t>Payment of Board Member’s Expenses</w:t>
      </w:r>
    </w:p>
    <w:p w:rsidR="00C8007B" w:rsidRPr="009C3F0E" w:rsidRDefault="00C8007B" w:rsidP="00B726BB">
      <w:pPr>
        <w:rPr>
          <w:rFonts w:ascii="Arial" w:hAnsi="Arial" w:cs="Arial"/>
          <w:b/>
          <w:bCs/>
          <w:sz w:val="22"/>
          <w:szCs w:val="22"/>
        </w:rPr>
      </w:pPr>
    </w:p>
    <w:p w:rsidR="00C8007B" w:rsidRPr="009C3F0E" w:rsidRDefault="00A50BB7" w:rsidP="00BC22CF">
      <w:pPr>
        <w:tabs>
          <w:tab w:val="left" w:pos="709"/>
        </w:tabs>
        <w:ind w:left="709" w:hanging="709"/>
        <w:rPr>
          <w:rFonts w:ascii="Arial" w:hAnsi="Arial" w:cs="Arial"/>
          <w:sz w:val="22"/>
          <w:szCs w:val="22"/>
        </w:rPr>
      </w:pPr>
      <w:r>
        <w:rPr>
          <w:rFonts w:ascii="Arial" w:hAnsi="Arial" w:cs="Arial"/>
          <w:sz w:val="22"/>
          <w:szCs w:val="22"/>
        </w:rPr>
        <w:t>4.1</w:t>
      </w:r>
      <w:r>
        <w:rPr>
          <w:rFonts w:ascii="Arial" w:hAnsi="Arial" w:cs="Arial"/>
          <w:sz w:val="22"/>
          <w:szCs w:val="22"/>
        </w:rPr>
        <w:tab/>
      </w:r>
      <w:r w:rsidR="00C8007B" w:rsidRPr="009C3F0E">
        <w:rPr>
          <w:rFonts w:ascii="Arial" w:hAnsi="Arial" w:cs="Arial"/>
          <w:sz w:val="22"/>
          <w:szCs w:val="22"/>
        </w:rPr>
        <w:t>The ECB will remunerate Board Members for time spent on ECB business and reimburse Board Members’ out-of-pocket expenses properly incurred in the business of the ECB in accordance with the rates set out in the</w:t>
      </w:r>
      <w:commentRangeStart w:id="692"/>
      <w:r w:rsidR="00C8007B" w:rsidRPr="009C3F0E">
        <w:rPr>
          <w:rFonts w:ascii="Arial" w:hAnsi="Arial" w:cs="Arial"/>
          <w:sz w:val="22"/>
          <w:szCs w:val="22"/>
        </w:rPr>
        <w:t xml:space="preserve"> Annex</w:t>
      </w:r>
      <w:commentRangeEnd w:id="692"/>
      <w:r w:rsidR="00CB3D94">
        <w:rPr>
          <w:rStyle w:val="CommentReference"/>
        </w:rPr>
        <w:commentReference w:id="692"/>
      </w:r>
      <w:r w:rsidR="00C8007B" w:rsidRPr="009C3F0E">
        <w:rPr>
          <w:rFonts w:ascii="Arial" w:hAnsi="Arial" w:cs="Arial"/>
          <w:sz w:val="22"/>
          <w:szCs w:val="22"/>
        </w:rPr>
        <w:t xml:space="preserve"> </w:t>
      </w:r>
      <w:commentRangeStart w:id="693"/>
      <w:r w:rsidR="00C8007B" w:rsidRPr="009C3F0E">
        <w:rPr>
          <w:rFonts w:ascii="Arial" w:hAnsi="Arial" w:cs="Arial"/>
          <w:sz w:val="22"/>
          <w:szCs w:val="22"/>
        </w:rPr>
        <w:t>to</w:t>
      </w:r>
      <w:commentRangeEnd w:id="693"/>
      <w:r w:rsidR="00E16CFB">
        <w:rPr>
          <w:rStyle w:val="CommentReference"/>
        </w:rPr>
        <w:commentReference w:id="693"/>
      </w:r>
      <w:r w:rsidR="00C8007B" w:rsidRPr="009C3F0E">
        <w:rPr>
          <w:rFonts w:ascii="Arial" w:hAnsi="Arial" w:cs="Arial"/>
          <w:sz w:val="22"/>
          <w:szCs w:val="22"/>
        </w:rPr>
        <w:t xml:space="preserve"> this section.</w:t>
      </w:r>
    </w:p>
    <w:p w:rsidR="00C8007B" w:rsidRPr="009C3F0E" w:rsidRDefault="00C8007B" w:rsidP="00BC22CF">
      <w:pPr>
        <w:tabs>
          <w:tab w:val="left" w:pos="709"/>
        </w:tabs>
        <w:ind w:left="709" w:hanging="709"/>
        <w:rPr>
          <w:rFonts w:ascii="Arial" w:hAnsi="Arial" w:cs="Arial"/>
          <w:sz w:val="22"/>
          <w:szCs w:val="22"/>
        </w:rPr>
      </w:pPr>
    </w:p>
    <w:p w:rsidR="00C8007B" w:rsidRPr="009C3F0E" w:rsidRDefault="00A50BB7" w:rsidP="00BC22CF">
      <w:pPr>
        <w:tabs>
          <w:tab w:val="left" w:pos="709"/>
        </w:tabs>
        <w:ind w:left="709" w:hanging="709"/>
        <w:rPr>
          <w:rFonts w:ascii="Arial" w:hAnsi="Arial" w:cs="Arial"/>
          <w:sz w:val="22"/>
          <w:szCs w:val="22"/>
        </w:rPr>
      </w:pPr>
      <w:r>
        <w:rPr>
          <w:rFonts w:ascii="Arial" w:hAnsi="Arial" w:cs="Arial"/>
          <w:sz w:val="22"/>
          <w:szCs w:val="22"/>
        </w:rPr>
        <w:t>4.2</w:t>
      </w:r>
      <w:r>
        <w:rPr>
          <w:rFonts w:ascii="Arial" w:hAnsi="Arial" w:cs="Arial"/>
          <w:sz w:val="22"/>
          <w:szCs w:val="22"/>
        </w:rPr>
        <w:tab/>
      </w:r>
      <w:r w:rsidR="00C8007B" w:rsidRPr="009C3F0E">
        <w:rPr>
          <w:rFonts w:ascii="Arial" w:hAnsi="Arial" w:cs="Arial"/>
          <w:sz w:val="22"/>
          <w:szCs w:val="22"/>
        </w:rPr>
        <w:t>Claims for allowances and expenses of Board members should be submitted to the Board Secretary, for authorisation by the CEO.  The Board will receive an annual statement of individual Members’ allowances and expenses.</w:t>
      </w:r>
    </w:p>
    <w:p w:rsidR="00C8007B" w:rsidRPr="009C3F0E" w:rsidRDefault="00C8007B" w:rsidP="00B726BB">
      <w:pPr>
        <w:rPr>
          <w:rFonts w:ascii="Arial" w:hAnsi="Arial" w:cs="Arial"/>
          <w:sz w:val="22"/>
          <w:szCs w:val="22"/>
        </w:rPr>
      </w:pPr>
    </w:p>
    <w:p w:rsidR="00C8007B" w:rsidRPr="007328DE" w:rsidRDefault="00C8007B" w:rsidP="00DB12DB">
      <w:pPr>
        <w:pStyle w:val="ListParagraph"/>
        <w:numPr>
          <w:ilvl w:val="0"/>
          <w:numId w:val="23"/>
        </w:numPr>
        <w:tabs>
          <w:tab w:val="clear" w:pos="360"/>
          <w:tab w:val="left" w:pos="709"/>
        </w:tabs>
        <w:ind w:left="0" w:firstLine="0"/>
        <w:rPr>
          <w:rFonts w:ascii="Arial" w:hAnsi="Arial" w:cs="Arial"/>
          <w:b/>
          <w:sz w:val="22"/>
          <w:szCs w:val="22"/>
        </w:rPr>
      </w:pPr>
      <w:r w:rsidRPr="007328DE">
        <w:rPr>
          <w:rFonts w:ascii="Arial" w:hAnsi="Arial" w:cs="Arial"/>
          <w:b/>
          <w:sz w:val="22"/>
          <w:szCs w:val="22"/>
        </w:rPr>
        <w:t>Standing Committees of the Board</w:t>
      </w:r>
    </w:p>
    <w:p w:rsidR="00C8007B" w:rsidRPr="009C3F0E" w:rsidRDefault="00C8007B" w:rsidP="00B726BB">
      <w:pPr>
        <w:rPr>
          <w:rFonts w:ascii="Arial" w:hAnsi="Arial" w:cs="Arial"/>
          <w:sz w:val="22"/>
          <w:szCs w:val="22"/>
        </w:rPr>
      </w:pPr>
    </w:p>
    <w:p w:rsidR="00C8007B" w:rsidRPr="009C3F0E" w:rsidRDefault="00AC5012" w:rsidP="00A50BB7">
      <w:pPr>
        <w:tabs>
          <w:tab w:val="left" w:pos="709"/>
        </w:tabs>
        <w:ind w:left="709" w:hanging="709"/>
        <w:rPr>
          <w:rFonts w:ascii="Arial" w:hAnsi="Arial" w:cs="Arial"/>
          <w:sz w:val="22"/>
          <w:szCs w:val="22"/>
        </w:rPr>
      </w:pPr>
      <w:r>
        <w:rPr>
          <w:rFonts w:ascii="Arial" w:hAnsi="Arial" w:cs="Arial"/>
          <w:sz w:val="22"/>
          <w:szCs w:val="22"/>
        </w:rPr>
        <w:t>5.1</w:t>
      </w:r>
      <w:r>
        <w:rPr>
          <w:rFonts w:ascii="Arial" w:hAnsi="Arial" w:cs="Arial"/>
          <w:sz w:val="22"/>
          <w:szCs w:val="22"/>
        </w:rPr>
        <w:tab/>
      </w:r>
      <w:r w:rsidR="00C8007B" w:rsidRPr="009C3F0E">
        <w:rPr>
          <w:rFonts w:ascii="Arial" w:hAnsi="Arial" w:cs="Arial"/>
          <w:sz w:val="22"/>
          <w:szCs w:val="22"/>
        </w:rPr>
        <w:t>The Board has established five Standing Committees to help it operate effectively, as summarised below.  The Terms of Reference for each Committee are detailed in Section 5 of this Handbook.</w:t>
      </w:r>
    </w:p>
    <w:p w:rsidR="00C8007B" w:rsidRPr="009C3F0E" w:rsidRDefault="00C8007B" w:rsidP="00A50BB7">
      <w:pPr>
        <w:tabs>
          <w:tab w:val="left" w:pos="709"/>
        </w:tabs>
        <w:ind w:left="709" w:hanging="709"/>
        <w:rPr>
          <w:rFonts w:ascii="Arial" w:hAnsi="Arial" w:cs="Arial"/>
          <w:sz w:val="22"/>
          <w:szCs w:val="22"/>
        </w:rPr>
      </w:pPr>
    </w:p>
    <w:p w:rsidR="00C8007B" w:rsidRPr="00E16CFB" w:rsidRDefault="00AC5012" w:rsidP="00E16CFB">
      <w:pPr>
        <w:pStyle w:val="ListParagraph"/>
        <w:numPr>
          <w:ilvl w:val="1"/>
          <w:numId w:val="14"/>
        </w:numPr>
        <w:rPr>
          <w:rFonts w:ascii="Arial" w:hAnsi="Arial" w:cs="Arial"/>
          <w:sz w:val="22"/>
          <w:szCs w:val="22"/>
        </w:rPr>
      </w:pPr>
      <w:del w:id="694" w:author="PricewaterhouseCoopers" w:date="2012-11-14T15:39:00Z">
        <w:r w:rsidRPr="00E16CFB" w:rsidDel="00E16CFB">
          <w:rPr>
            <w:rFonts w:ascii="Arial" w:hAnsi="Arial" w:cs="Arial"/>
            <w:sz w:val="22"/>
            <w:szCs w:val="22"/>
          </w:rPr>
          <w:delText>5.2</w:delText>
        </w:r>
        <w:r w:rsidRPr="00E16CFB" w:rsidDel="00E16CFB">
          <w:rPr>
            <w:rFonts w:ascii="Arial" w:hAnsi="Arial" w:cs="Arial"/>
            <w:sz w:val="22"/>
            <w:szCs w:val="22"/>
          </w:rPr>
          <w:tab/>
        </w:r>
      </w:del>
      <w:r w:rsidR="00C8007B" w:rsidRPr="00E16CFB">
        <w:rPr>
          <w:rFonts w:ascii="Arial" w:hAnsi="Arial" w:cs="Arial"/>
          <w:sz w:val="22"/>
          <w:szCs w:val="22"/>
        </w:rPr>
        <w:t xml:space="preserve">The </w:t>
      </w:r>
      <w:r w:rsidR="00C8007B" w:rsidRPr="00E16CFB">
        <w:rPr>
          <w:rFonts w:ascii="Arial" w:hAnsi="Arial" w:cs="Arial"/>
          <w:b/>
          <w:sz w:val="22"/>
          <w:szCs w:val="22"/>
        </w:rPr>
        <w:t>Policy Committee</w:t>
      </w:r>
      <w:r w:rsidR="00C8007B" w:rsidRPr="00E16CFB">
        <w:rPr>
          <w:rFonts w:ascii="Arial" w:hAnsi="Arial" w:cs="Arial"/>
          <w:sz w:val="22"/>
          <w:szCs w:val="22"/>
        </w:rPr>
        <w:t xml:space="preserve"> is responsible for overseeing, and reporting to the Board on:</w:t>
      </w:r>
    </w:p>
    <w:p w:rsidR="00C8007B" w:rsidRPr="009C3F0E" w:rsidRDefault="00C8007B" w:rsidP="00B726BB">
      <w:pPr>
        <w:rPr>
          <w:rFonts w:ascii="Arial" w:hAnsi="Arial" w:cs="Arial"/>
          <w:sz w:val="22"/>
          <w:szCs w:val="22"/>
        </w:rPr>
      </w:pPr>
    </w:p>
    <w:p w:rsidR="00C8007B" w:rsidRPr="009C3F0E" w:rsidDel="00E16CFB" w:rsidRDefault="00C8007B" w:rsidP="00E16CFB">
      <w:pPr>
        <w:numPr>
          <w:ilvl w:val="2"/>
          <w:numId w:val="184"/>
        </w:numPr>
        <w:tabs>
          <w:tab w:val="left" w:pos="709"/>
        </w:tabs>
        <w:rPr>
          <w:del w:id="695" w:author="PricewaterhouseCoopers" w:date="2012-11-14T15:40:00Z"/>
          <w:rFonts w:ascii="Arial" w:hAnsi="Arial" w:cs="Arial"/>
          <w:sz w:val="22"/>
          <w:szCs w:val="22"/>
        </w:rPr>
      </w:pPr>
      <w:r w:rsidRPr="009C3F0E">
        <w:rPr>
          <w:rFonts w:ascii="Arial" w:hAnsi="Arial" w:cs="Arial"/>
          <w:sz w:val="22"/>
          <w:szCs w:val="22"/>
        </w:rPr>
        <w:t>The evaluation of strategic issues affecting the ESI,</w:t>
      </w:r>
    </w:p>
    <w:p w:rsidR="00E16CFB" w:rsidRPr="00E16CFB" w:rsidRDefault="00E16CFB" w:rsidP="00E16CFB">
      <w:pPr>
        <w:pStyle w:val="ListParagraph"/>
        <w:numPr>
          <w:ilvl w:val="2"/>
          <w:numId w:val="14"/>
        </w:numPr>
        <w:rPr>
          <w:ins w:id="696" w:author="PricewaterhouseCoopers" w:date="2012-11-14T15:40:00Z"/>
          <w:rFonts w:ascii="Arial" w:hAnsi="Arial" w:cs="Arial"/>
          <w:sz w:val="22"/>
          <w:szCs w:val="22"/>
        </w:rPr>
      </w:pPr>
    </w:p>
    <w:p w:rsidR="00C8007B" w:rsidRPr="00E16CFB" w:rsidRDefault="00C8007B" w:rsidP="00E16CFB">
      <w:pPr>
        <w:pStyle w:val="ListParagraph"/>
        <w:numPr>
          <w:ilvl w:val="2"/>
          <w:numId w:val="14"/>
        </w:numPr>
        <w:rPr>
          <w:rFonts w:ascii="Arial" w:hAnsi="Arial" w:cs="Arial"/>
          <w:sz w:val="22"/>
          <w:szCs w:val="22"/>
        </w:rPr>
      </w:pPr>
      <w:r w:rsidRPr="00E16CFB">
        <w:rPr>
          <w:rFonts w:ascii="Arial" w:hAnsi="Arial" w:cs="Arial"/>
          <w:sz w:val="22"/>
          <w:szCs w:val="22"/>
        </w:rPr>
        <w:t>The consideration of the impact of these strategic issues on the ECB,</w:t>
      </w:r>
    </w:p>
    <w:p w:rsidR="00C8007B" w:rsidRPr="009C3F0E" w:rsidRDefault="00C8007B" w:rsidP="00E16CFB">
      <w:pPr>
        <w:pStyle w:val="ListParagraph"/>
        <w:numPr>
          <w:ilvl w:val="2"/>
          <w:numId w:val="14"/>
        </w:numPr>
        <w:rPr>
          <w:rFonts w:ascii="Arial" w:hAnsi="Arial" w:cs="Arial"/>
          <w:sz w:val="22"/>
          <w:szCs w:val="22"/>
        </w:rPr>
      </w:pPr>
      <w:r w:rsidRPr="009C3F0E">
        <w:rPr>
          <w:rFonts w:ascii="Arial" w:hAnsi="Arial" w:cs="Arial"/>
          <w:sz w:val="22"/>
          <w:szCs w:val="22"/>
        </w:rPr>
        <w:t>Development of advice to the Minister on structural changes in the ESI and their implications for its regulation,</w:t>
      </w:r>
    </w:p>
    <w:p w:rsidR="00C8007B" w:rsidRPr="009C3F0E" w:rsidRDefault="00C8007B" w:rsidP="00E16CFB">
      <w:pPr>
        <w:pStyle w:val="ListParagraph"/>
        <w:numPr>
          <w:ilvl w:val="2"/>
          <w:numId w:val="14"/>
        </w:numPr>
        <w:rPr>
          <w:rFonts w:ascii="Arial" w:hAnsi="Arial" w:cs="Arial"/>
          <w:sz w:val="22"/>
          <w:szCs w:val="22"/>
        </w:rPr>
      </w:pPr>
      <w:r w:rsidRPr="009C3F0E">
        <w:rPr>
          <w:rFonts w:ascii="Arial" w:hAnsi="Arial" w:cs="Arial"/>
          <w:sz w:val="22"/>
          <w:szCs w:val="22"/>
        </w:rPr>
        <w:t>The co-ordination of the ECB’s input into strategic issues, and</w:t>
      </w:r>
    </w:p>
    <w:p w:rsidR="00C8007B" w:rsidRPr="009C3F0E" w:rsidRDefault="00C8007B" w:rsidP="00E16CFB">
      <w:pPr>
        <w:pStyle w:val="ListParagraph"/>
        <w:numPr>
          <w:ilvl w:val="2"/>
          <w:numId w:val="14"/>
        </w:numPr>
        <w:rPr>
          <w:rFonts w:ascii="Arial" w:hAnsi="Arial" w:cs="Arial"/>
          <w:sz w:val="22"/>
          <w:szCs w:val="22"/>
        </w:rPr>
      </w:pPr>
      <w:r w:rsidRPr="009C3F0E">
        <w:rPr>
          <w:rFonts w:ascii="Arial" w:hAnsi="Arial" w:cs="Arial"/>
          <w:sz w:val="22"/>
          <w:szCs w:val="22"/>
        </w:rPr>
        <w:t>The systematic review of existing and new policy and regulatory issues.</w:t>
      </w:r>
    </w:p>
    <w:p w:rsidR="00C8007B" w:rsidRPr="009C3F0E" w:rsidRDefault="00C8007B" w:rsidP="00A50BB7">
      <w:pPr>
        <w:pStyle w:val="Header"/>
        <w:tabs>
          <w:tab w:val="clear" w:pos="4320"/>
          <w:tab w:val="clear" w:pos="8640"/>
          <w:tab w:val="left" w:pos="709"/>
        </w:tabs>
        <w:ind w:left="709" w:hanging="709"/>
        <w:rPr>
          <w:rFonts w:ascii="Arial" w:hAnsi="Arial" w:cs="Arial"/>
          <w:sz w:val="22"/>
          <w:szCs w:val="22"/>
        </w:rPr>
      </w:pPr>
    </w:p>
    <w:p w:rsidR="00C8007B" w:rsidRPr="009C3F0E" w:rsidRDefault="00AC5012" w:rsidP="00A50BB7">
      <w:pPr>
        <w:tabs>
          <w:tab w:val="left" w:pos="709"/>
        </w:tabs>
        <w:ind w:left="709" w:hanging="709"/>
        <w:rPr>
          <w:rFonts w:ascii="Arial" w:hAnsi="Arial" w:cs="Arial"/>
          <w:sz w:val="22"/>
          <w:szCs w:val="22"/>
        </w:rPr>
      </w:pPr>
      <w:r>
        <w:rPr>
          <w:rFonts w:ascii="Arial" w:hAnsi="Arial" w:cs="Arial"/>
          <w:sz w:val="22"/>
          <w:szCs w:val="22"/>
        </w:rPr>
        <w:t>5.3</w:t>
      </w:r>
      <w:r>
        <w:rPr>
          <w:rFonts w:ascii="Arial" w:hAnsi="Arial" w:cs="Arial"/>
          <w:sz w:val="22"/>
          <w:szCs w:val="22"/>
        </w:rPr>
        <w:tab/>
      </w:r>
      <w:r w:rsidR="00C8007B" w:rsidRPr="009C3F0E">
        <w:rPr>
          <w:rFonts w:ascii="Arial" w:hAnsi="Arial" w:cs="Arial"/>
          <w:sz w:val="22"/>
          <w:szCs w:val="22"/>
        </w:rPr>
        <w:t>The Policy Committee has a minimum of three members of whom at least two must be independent non-executive members of the Board and the CEO.  It is attended by all the General Managers.</w:t>
      </w:r>
    </w:p>
    <w:p w:rsidR="00C8007B" w:rsidRPr="009C3F0E" w:rsidRDefault="00C8007B" w:rsidP="00A50BB7">
      <w:pPr>
        <w:tabs>
          <w:tab w:val="left" w:pos="709"/>
        </w:tabs>
        <w:ind w:left="709" w:hanging="709"/>
        <w:rPr>
          <w:rFonts w:ascii="Arial" w:hAnsi="Arial" w:cs="Arial"/>
          <w:sz w:val="22"/>
          <w:szCs w:val="22"/>
        </w:rPr>
      </w:pPr>
    </w:p>
    <w:p w:rsidR="00C8007B" w:rsidRPr="009C3F0E" w:rsidRDefault="00796550" w:rsidP="00A50BB7">
      <w:pPr>
        <w:tabs>
          <w:tab w:val="left" w:pos="709"/>
        </w:tabs>
        <w:ind w:left="709" w:hanging="709"/>
        <w:rPr>
          <w:rFonts w:ascii="Arial" w:hAnsi="Arial" w:cs="Arial"/>
          <w:sz w:val="22"/>
          <w:szCs w:val="22"/>
        </w:rPr>
      </w:pPr>
      <w:r>
        <w:rPr>
          <w:rFonts w:ascii="Arial" w:hAnsi="Arial" w:cs="Arial"/>
          <w:sz w:val="22"/>
          <w:szCs w:val="22"/>
        </w:rPr>
        <w:t>5.4</w:t>
      </w:r>
      <w:r>
        <w:rPr>
          <w:rFonts w:ascii="Arial" w:hAnsi="Arial" w:cs="Arial"/>
          <w:sz w:val="22"/>
          <w:szCs w:val="22"/>
        </w:rPr>
        <w:tab/>
      </w:r>
      <w:r w:rsidR="00C8007B" w:rsidRPr="009C3F0E">
        <w:rPr>
          <w:rFonts w:ascii="Arial" w:hAnsi="Arial" w:cs="Arial"/>
          <w:sz w:val="22"/>
          <w:szCs w:val="22"/>
        </w:rPr>
        <w:t xml:space="preserve">The </w:t>
      </w:r>
      <w:r w:rsidR="00C8007B" w:rsidRPr="003707E6">
        <w:rPr>
          <w:rFonts w:ascii="Arial" w:hAnsi="Arial" w:cs="Arial"/>
          <w:b/>
          <w:sz w:val="22"/>
          <w:szCs w:val="22"/>
        </w:rPr>
        <w:t xml:space="preserve">Finance, Audit and Risk Committee </w:t>
      </w:r>
      <w:r w:rsidR="00C8007B" w:rsidRPr="009C3F0E">
        <w:rPr>
          <w:rFonts w:ascii="Arial" w:hAnsi="Arial" w:cs="Arial"/>
          <w:sz w:val="22"/>
          <w:szCs w:val="22"/>
        </w:rPr>
        <w:t>is responsible for overseeing, and reporting to the Board on:</w:t>
      </w:r>
    </w:p>
    <w:p w:rsidR="00C8007B" w:rsidRPr="009C3F0E" w:rsidRDefault="00C8007B" w:rsidP="00B726BB">
      <w:pPr>
        <w:rPr>
          <w:rFonts w:ascii="Arial" w:hAnsi="Arial" w:cs="Arial"/>
          <w:sz w:val="22"/>
          <w:szCs w:val="22"/>
        </w:rPr>
      </w:pPr>
    </w:p>
    <w:p w:rsidR="00C8007B" w:rsidRPr="003707E6" w:rsidRDefault="00C8007B" w:rsidP="003707E6">
      <w:pPr>
        <w:pStyle w:val="Heading6"/>
        <w:numPr>
          <w:ilvl w:val="2"/>
          <w:numId w:val="190"/>
        </w:numPr>
        <w:ind w:left="709" w:hanging="709"/>
        <w:rPr>
          <w:rFonts w:ascii="Arial" w:hAnsi="Arial" w:cs="Arial"/>
          <w:sz w:val="22"/>
          <w:szCs w:val="22"/>
        </w:rPr>
      </w:pPr>
      <w:r w:rsidRPr="003707E6">
        <w:rPr>
          <w:rFonts w:ascii="Arial" w:hAnsi="Arial" w:cs="Arial"/>
          <w:sz w:val="22"/>
          <w:szCs w:val="22"/>
        </w:rPr>
        <w:t>The financial reporting process and the audit thereof,</w:t>
      </w:r>
    </w:p>
    <w:p w:rsidR="00C8007B" w:rsidRPr="009C3F0E" w:rsidRDefault="00C8007B" w:rsidP="003707E6">
      <w:pPr>
        <w:pStyle w:val="Heading6"/>
        <w:numPr>
          <w:ilvl w:val="2"/>
          <w:numId w:val="190"/>
        </w:numPr>
        <w:ind w:left="709" w:hanging="709"/>
        <w:rPr>
          <w:rFonts w:ascii="Arial" w:hAnsi="Arial" w:cs="Arial"/>
          <w:sz w:val="22"/>
          <w:szCs w:val="22"/>
        </w:rPr>
      </w:pPr>
      <w:r w:rsidRPr="009C3F0E">
        <w:rPr>
          <w:rFonts w:ascii="Arial" w:hAnsi="Arial" w:cs="Arial"/>
          <w:sz w:val="22"/>
          <w:szCs w:val="22"/>
        </w:rPr>
        <w:t>Budgetary control and treasury management,</w:t>
      </w:r>
    </w:p>
    <w:p w:rsidR="00C8007B" w:rsidRPr="009C3F0E" w:rsidRDefault="00C8007B" w:rsidP="003707E6">
      <w:pPr>
        <w:pStyle w:val="Heading6"/>
        <w:numPr>
          <w:ilvl w:val="2"/>
          <w:numId w:val="190"/>
        </w:numPr>
        <w:ind w:left="709" w:hanging="709"/>
        <w:rPr>
          <w:rFonts w:ascii="Arial" w:hAnsi="Arial" w:cs="Arial"/>
          <w:sz w:val="22"/>
          <w:szCs w:val="22"/>
        </w:rPr>
      </w:pPr>
      <w:r w:rsidRPr="009C3F0E">
        <w:rPr>
          <w:rFonts w:ascii="Arial" w:hAnsi="Arial" w:cs="Arial"/>
          <w:sz w:val="22"/>
          <w:szCs w:val="22"/>
        </w:rPr>
        <w:t>The internal control of the ECB’s activities and the review of internal control by Internal Audit and other means, and</w:t>
      </w:r>
    </w:p>
    <w:p w:rsidR="00C8007B" w:rsidRPr="009C3F0E" w:rsidRDefault="00C8007B" w:rsidP="003707E6">
      <w:pPr>
        <w:pStyle w:val="Heading6"/>
        <w:numPr>
          <w:ilvl w:val="2"/>
          <w:numId w:val="190"/>
        </w:numPr>
        <w:ind w:left="709" w:hanging="709"/>
        <w:rPr>
          <w:rFonts w:ascii="Arial" w:hAnsi="Arial" w:cs="Arial"/>
          <w:sz w:val="22"/>
          <w:szCs w:val="22"/>
        </w:rPr>
      </w:pPr>
      <w:r w:rsidRPr="009C3F0E">
        <w:rPr>
          <w:rFonts w:ascii="Arial" w:hAnsi="Arial" w:cs="Arial"/>
          <w:sz w:val="22"/>
          <w:szCs w:val="22"/>
        </w:rPr>
        <w:t>The management of risks facing the ECB.</w:t>
      </w:r>
    </w:p>
    <w:p w:rsidR="00C8007B" w:rsidRPr="009C3F0E" w:rsidRDefault="00C8007B" w:rsidP="00B726BB">
      <w:pPr>
        <w:rPr>
          <w:rFonts w:ascii="Arial" w:hAnsi="Arial" w:cs="Arial"/>
          <w:sz w:val="22"/>
          <w:szCs w:val="22"/>
        </w:rPr>
      </w:pPr>
    </w:p>
    <w:p w:rsidR="00C8007B" w:rsidRPr="009C3F0E" w:rsidRDefault="008E34E2" w:rsidP="00796550">
      <w:pPr>
        <w:tabs>
          <w:tab w:val="left" w:pos="709"/>
        </w:tabs>
        <w:ind w:left="709" w:hanging="709"/>
        <w:rPr>
          <w:rFonts w:ascii="Arial" w:hAnsi="Arial" w:cs="Arial"/>
          <w:sz w:val="22"/>
          <w:szCs w:val="22"/>
        </w:rPr>
      </w:pPr>
      <w:r>
        <w:rPr>
          <w:rFonts w:ascii="Arial" w:hAnsi="Arial" w:cs="Arial"/>
          <w:sz w:val="22"/>
          <w:szCs w:val="22"/>
        </w:rPr>
        <w:t>5.5</w:t>
      </w:r>
      <w:r>
        <w:rPr>
          <w:rFonts w:ascii="Arial" w:hAnsi="Arial" w:cs="Arial"/>
          <w:sz w:val="22"/>
          <w:szCs w:val="22"/>
        </w:rPr>
        <w:tab/>
      </w:r>
      <w:r w:rsidR="00C8007B" w:rsidRPr="009C3F0E">
        <w:rPr>
          <w:rFonts w:ascii="Arial" w:hAnsi="Arial" w:cs="Arial"/>
          <w:sz w:val="22"/>
          <w:szCs w:val="22"/>
        </w:rPr>
        <w:t>The Finance, Audit &amp; Risk Committee has a minimum of three members of whom at least two must be independent non-executive members of the Board and the CEO.  It is attended by the General Manager for Administration and Finance.</w:t>
      </w:r>
    </w:p>
    <w:p w:rsidR="00C8007B" w:rsidRPr="009C3F0E" w:rsidRDefault="00C8007B" w:rsidP="00796550">
      <w:pPr>
        <w:tabs>
          <w:tab w:val="left" w:pos="709"/>
        </w:tabs>
        <w:ind w:left="709" w:hanging="709"/>
        <w:rPr>
          <w:rFonts w:ascii="Arial" w:hAnsi="Arial" w:cs="Arial"/>
          <w:b/>
          <w:bCs/>
          <w:sz w:val="22"/>
          <w:szCs w:val="22"/>
        </w:rPr>
      </w:pPr>
    </w:p>
    <w:p w:rsidR="003C465A" w:rsidRDefault="008E34E2">
      <w:pPr>
        <w:rPr>
          <w:del w:id="697" w:author="PricewaterhouseCoopers" w:date="2012-11-14T15:49:00Z"/>
          <w:rFonts w:ascii="Arial" w:hAnsi="Arial" w:cs="Arial"/>
          <w:sz w:val="22"/>
          <w:szCs w:val="22"/>
        </w:rPr>
      </w:pPr>
      <w:r>
        <w:rPr>
          <w:rFonts w:ascii="Arial" w:hAnsi="Arial" w:cs="Arial"/>
          <w:sz w:val="22"/>
          <w:szCs w:val="22"/>
        </w:rPr>
        <w:lastRenderedPageBreak/>
        <w:t>5.6</w:t>
      </w:r>
      <w:r>
        <w:rPr>
          <w:rFonts w:ascii="Arial" w:hAnsi="Arial" w:cs="Arial"/>
          <w:sz w:val="22"/>
          <w:szCs w:val="22"/>
        </w:rPr>
        <w:tab/>
      </w:r>
      <w:r w:rsidR="00C8007B" w:rsidRPr="009C3F0E">
        <w:rPr>
          <w:rFonts w:ascii="Arial" w:hAnsi="Arial" w:cs="Arial"/>
          <w:sz w:val="22"/>
          <w:szCs w:val="22"/>
        </w:rPr>
        <w:t>The</w:t>
      </w:r>
      <w:r w:rsidR="00C8007B" w:rsidRPr="000810E6">
        <w:rPr>
          <w:rFonts w:ascii="Arial" w:hAnsi="Arial" w:cs="Arial"/>
          <w:sz w:val="22"/>
          <w:szCs w:val="22"/>
        </w:rPr>
        <w:t xml:space="preserve"> </w:t>
      </w:r>
      <w:r w:rsidR="00C8007B" w:rsidRPr="000810E6">
        <w:rPr>
          <w:rFonts w:ascii="Arial" w:hAnsi="Arial" w:cs="Arial"/>
          <w:b/>
          <w:sz w:val="22"/>
          <w:szCs w:val="22"/>
        </w:rPr>
        <w:t>Pricing &amp; Tariffs Committee</w:t>
      </w:r>
      <w:r w:rsidR="00C8007B" w:rsidRPr="009C3F0E">
        <w:rPr>
          <w:rFonts w:ascii="Arial" w:hAnsi="Arial" w:cs="Arial"/>
          <w:sz w:val="22"/>
          <w:szCs w:val="22"/>
        </w:rPr>
        <w:t xml:space="preserve"> is responsible for overseeing and reporting to the Board on:</w:t>
      </w:r>
    </w:p>
    <w:p w:rsidR="000810E6" w:rsidRPr="009C3F0E" w:rsidRDefault="000810E6" w:rsidP="00796550">
      <w:pPr>
        <w:tabs>
          <w:tab w:val="left" w:pos="709"/>
        </w:tabs>
        <w:ind w:left="709" w:hanging="709"/>
        <w:rPr>
          <w:ins w:id="698" w:author="PricewaterhouseCoopers" w:date="2012-11-14T15:49:00Z"/>
          <w:rFonts w:ascii="Arial" w:hAnsi="Arial" w:cs="Arial"/>
          <w:sz w:val="22"/>
          <w:szCs w:val="22"/>
        </w:rPr>
      </w:pPr>
    </w:p>
    <w:p w:rsidR="003C465A" w:rsidRDefault="000810E6">
      <w:pPr>
        <w:tabs>
          <w:tab w:val="left" w:pos="709"/>
        </w:tabs>
        <w:ind w:left="709" w:hanging="709"/>
        <w:rPr>
          <w:del w:id="699" w:author="PricewaterhouseCoopers" w:date="2012-11-14T15:47:00Z"/>
          <w:rFonts w:ascii="Arial" w:hAnsi="Arial" w:cs="Arial"/>
          <w:sz w:val="22"/>
          <w:szCs w:val="22"/>
        </w:rPr>
      </w:pPr>
      <w:ins w:id="700" w:author="PricewaterhouseCoopers" w:date="2012-11-14T15:49:00Z">
        <w:r>
          <w:rPr>
            <w:rFonts w:ascii="Arial" w:hAnsi="Arial" w:cs="Arial"/>
            <w:sz w:val="22"/>
            <w:szCs w:val="22"/>
          </w:rPr>
          <w:t xml:space="preserve">5.6.1 </w:t>
        </w:r>
      </w:ins>
      <w:ins w:id="701" w:author="PricewaterhouseCoopers" w:date="2012-11-14T15:50:00Z">
        <w:r>
          <w:rPr>
            <w:rFonts w:ascii="Arial" w:hAnsi="Arial" w:cs="Arial"/>
            <w:sz w:val="22"/>
            <w:szCs w:val="22"/>
          </w:rPr>
          <w:tab/>
        </w:r>
      </w:ins>
    </w:p>
    <w:p w:rsidR="003C465A" w:rsidRDefault="00C8007B">
      <w:pPr>
        <w:rPr>
          <w:ins w:id="702" w:author="PricewaterhouseCoopers" w:date="2012-11-14T15:48:00Z"/>
          <w:rFonts w:ascii="Arial" w:hAnsi="Arial" w:cs="Arial"/>
          <w:sz w:val="22"/>
          <w:szCs w:val="22"/>
        </w:rPr>
      </w:pPr>
      <w:r w:rsidRPr="009C3F0E">
        <w:rPr>
          <w:rFonts w:ascii="Arial" w:hAnsi="Arial" w:cs="Arial"/>
          <w:sz w:val="22"/>
          <w:szCs w:val="22"/>
        </w:rPr>
        <w:t>The pricing and tariff policy,</w:t>
      </w:r>
    </w:p>
    <w:p w:rsidR="003C465A" w:rsidRDefault="000810E6">
      <w:pPr>
        <w:rPr>
          <w:del w:id="703" w:author="PricewaterhouseCoopers" w:date="2012-11-14T15:48:00Z"/>
          <w:rFonts w:ascii="Arial" w:hAnsi="Arial" w:cs="Arial"/>
          <w:sz w:val="22"/>
          <w:szCs w:val="22"/>
        </w:rPr>
      </w:pPr>
      <w:ins w:id="704" w:author="PricewaterhouseCoopers" w:date="2012-11-14T15:50:00Z">
        <w:r>
          <w:rPr>
            <w:rFonts w:ascii="Arial" w:hAnsi="Arial" w:cs="Arial"/>
            <w:sz w:val="22"/>
            <w:szCs w:val="22"/>
          </w:rPr>
          <w:t>5.6.2</w:t>
        </w:r>
        <w:r>
          <w:rPr>
            <w:rFonts w:ascii="Arial" w:hAnsi="Arial" w:cs="Arial"/>
            <w:sz w:val="22"/>
            <w:szCs w:val="22"/>
          </w:rPr>
          <w:tab/>
        </w:r>
      </w:ins>
    </w:p>
    <w:p w:rsidR="003C465A" w:rsidRDefault="00C8007B">
      <w:pPr>
        <w:pStyle w:val="Heading6"/>
        <w:rPr>
          <w:rFonts w:ascii="Arial" w:hAnsi="Arial" w:cs="Arial"/>
          <w:sz w:val="22"/>
          <w:szCs w:val="22"/>
        </w:rPr>
      </w:pPr>
      <w:r w:rsidRPr="009C3F0E">
        <w:rPr>
          <w:rFonts w:ascii="Arial" w:hAnsi="Arial" w:cs="Arial"/>
          <w:sz w:val="22"/>
          <w:szCs w:val="22"/>
        </w:rPr>
        <w:t>The parameters for approval of tariff changes by officers, and</w:t>
      </w:r>
    </w:p>
    <w:p w:rsidR="003C465A" w:rsidRDefault="000810E6">
      <w:pPr>
        <w:pStyle w:val="Heading6"/>
        <w:rPr>
          <w:rFonts w:ascii="Arial" w:hAnsi="Arial" w:cs="Arial"/>
          <w:sz w:val="22"/>
          <w:szCs w:val="22"/>
        </w:rPr>
      </w:pPr>
      <w:ins w:id="705" w:author="PricewaterhouseCoopers" w:date="2012-11-14T15:50:00Z">
        <w:r>
          <w:rPr>
            <w:rFonts w:ascii="Arial" w:hAnsi="Arial" w:cs="Arial"/>
            <w:sz w:val="22"/>
            <w:szCs w:val="22"/>
          </w:rPr>
          <w:t>5.6.3</w:t>
        </w:r>
        <w:r>
          <w:rPr>
            <w:rFonts w:ascii="Arial" w:hAnsi="Arial" w:cs="Arial"/>
            <w:sz w:val="22"/>
            <w:szCs w:val="22"/>
          </w:rPr>
          <w:tab/>
        </w:r>
      </w:ins>
      <w:r w:rsidR="00C8007B" w:rsidRPr="009C3F0E">
        <w:rPr>
          <w:rFonts w:ascii="Arial" w:hAnsi="Arial" w:cs="Arial"/>
          <w:sz w:val="22"/>
          <w:szCs w:val="22"/>
        </w:rPr>
        <w:t>Recommendations to the Board on other applicable approvals.</w:t>
      </w:r>
    </w:p>
    <w:p w:rsidR="00C8007B" w:rsidRPr="009C3F0E" w:rsidRDefault="00C8007B" w:rsidP="00B726BB">
      <w:pPr>
        <w:pStyle w:val="Header"/>
        <w:tabs>
          <w:tab w:val="clear" w:pos="4320"/>
          <w:tab w:val="clear" w:pos="8640"/>
        </w:tabs>
        <w:rPr>
          <w:rFonts w:ascii="Arial" w:hAnsi="Arial" w:cs="Arial"/>
          <w:sz w:val="22"/>
          <w:szCs w:val="22"/>
        </w:rPr>
      </w:pPr>
    </w:p>
    <w:p w:rsidR="00C8007B" w:rsidRPr="009C3F0E" w:rsidRDefault="00354045" w:rsidP="00796550">
      <w:pPr>
        <w:tabs>
          <w:tab w:val="left" w:pos="709"/>
        </w:tabs>
        <w:ind w:left="709" w:hanging="709"/>
        <w:rPr>
          <w:rFonts w:ascii="Arial" w:hAnsi="Arial" w:cs="Arial"/>
          <w:sz w:val="22"/>
          <w:szCs w:val="22"/>
        </w:rPr>
      </w:pPr>
      <w:r>
        <w:rPr>
          <w:rFonts w:ascii="Arial" w:hAnsi="Arial" w:cs="Arial"/>
          <w:sz w:val="22"/>
          <w:szCs w:val="22"/>
        </w:rPr>
        <w:t>5.7</w:t>
      </w:r>
      <w:r>
        <w:rPr>
          <w:rFonts w:ascii="Arial" w:hAnsi="Arial" w:cs="Arial"/>
          <w:sz w:val="22"/>
          <w:szCs w:val="22"/>
        </w:rPr>
        <w:tab/>
      </w:r>
      <w:r w:rsidR="00C8007B" w:rsidRPr="009C3F0E">
        <w:rPr>
          <w:rFonts w:ascii="Arial" w:hAnsi="Arial" w:cs="Arial"/>
          <w:sz w:val="22"/>
          <w:szCs w:val="22"/>
        </w:rPr>
        <w:t>The Pricing &amp; Tariffs Committee has a minimum of three members of whom at least two must be independent non-executive members of the Board and the CEO. The General Manager for Economic Regulation should also be in attendance.</w:t>
      </w:r>
    </w:p>
    <w:p w:rsidR="00C8007B" w:rsidRPr="009C3F0E" w:rsidRDefault="00C8007B" w:rsidP="00796550">
      <w:pPr>
        <w:tabs>
          <w:tab w:val="left" w:pos="709"/>
        </w:tabs>
        <w:ind w:left="709" w:hanging="709"/>
        <w:rPr>
          <w:rFonts w:ascii="Arial" w:hAnsi="Arial" w:cs="Arial"/>
          <w:sz w:val="22"/>
          <w:szCs w:val="22"/>
        </w:rPr>
      </w:pPr>
    </w:p>
    <w:p w:rsidR="00C8007B" w:rsidRPr="009C3F0E" w:rsidRDefault="00354045" w:rsidP="00796550">
      <w:pPr>
        <w:tabs>
          <w:tab w:val="left" w:pos="709"/>
        </w:tabs>
        <w:ind w:left="709" w:hanging="709"/>
        <w:rPr>
          <w:rFonts w:ascii="Arial" w:hAnsi="Arial" w:cs="Arial"/>
          <w:sz w:val="22"/>
          <w:szCs w:val="22"/>
        </w:rPr>
      </w:pPr>
      <w:r>
        <w:rPr>
          <w:rFonts w:ascii="Arial" w:hAnsi="Arial" w:cs="Arial"/>
          <w:sz w:val="22"/>
          <w:szCs w:val="22"/>
        </w:rPr>
        <w:t>5.8</w:t>
      </w:r>
      <w:r>
        <w:rPr>
          <w:rFonts w:ascii="Arial" w:hAnsi="Arial" w:cs="Arial"/>
          <w:sz w:val="22"/>
          <w:szCs w:val="22"/>
        </w:rPr>
        <w:tab/>
      </w:r>
      <w:r w:rsidR="00C8007B" w:rsidRPr="009C3F0E">
        <w:rPr>
          <w:rFonts w:ascii="Arial" w:hAnsi="Arial" w:cs="Arial"/>
          <w:sz w:val="22"/>
          <w:szCs w:val="22"/>
        </w:rPr>
        <w:t xml:space="preserve">The </w:t>
      </w:r>
      <w:r w:rsidR="00C8007B" w:rsidRPr="003C465A">
        <w:rPr>
          <w:rFonts w:ascii="Arial" w:hAnsi="Arial" w:cs="Arial"/>
          <w:b/>
          <w:sz w:val="22"/>
          <w:szCs w:val="22"/>
          <w:rPrChange w:id="706" w:author="PricewaterhouseCoopers" w:date="2012-11-16T09:33:00Z">
            <w:rPr>
              <w:rFonts w:ascii="Arial" w:hAnsi="Arial" w:cs="Arial"/>
              <w:sz w:val="22"/>
              <w:szCs w:val="22"/>
            </w:rPr>
          </w:rPrChange>
        </w:rPr>
        <w:t>Customer Services Committee</w:t>
      </w:r>
      <w:r w:rsidR="00C8007B" w:rsidRPr="009C3F0E">
        <w:rPr>
          <w:rFonts w:ascii="Arial" w:hAnsi="Arial" w:cs="Arial"/>
          <w:sz w:val="22"/>
          <w:szCs w:val="22"/>
        </w:rPr>
        <w:t xml:space="preserve"> is responsible for overseeing, and reporting to the Board on:</w:t>
      </w:r>
    </w:p>
    <w:p w:rsidR="00C8007B" w:rsidRPr="009C3F0E" w:rsidRDefault="00C8007B" w:rsidP="00B726BB">
      <w:pPr>
        <w:rPr>
          <w:rFonts w:ascii="Arial" w:hAnsi="Arial" w:cs="Arial"/>
          <w:sz w:val="22"/>
          <w:szCs w:val="22"/>
        </w:rPr>
      </w:pPr>
    </w:p>
    <w:p w:rsidR="00C8007B" w:rsidRPr="003C465A" w:rsidRDefault="00C8007B" w:rsidP="003C465A">
      <w:pPr>
        <w:pStyle w:val="ListParagraph"/>
        <w:numPr>
          <w:ilvl w:val="2"/>
          <w:numId w:val="193"/>
        </w:numPr>
        <w:tabs>
          <w:tab w:val="left" w:pos="0"/>
        </w:tabs>
        <w:ind w:left="709" w:hanging="709"/>
        <w:rPr>
          <w:rFonts w:ascii="Arial" w:hAnsi="Arial" w:cs="Arial"/>
          <w:sz w:val="22"/>
          <w:szCs w:val="22"/>
        </w:rPr>
      </w:pPr>
      <w:r w:rsidRPr="003C465A">
        <w:rPr>
          <w:rFonts w:ascii="Arial" w:hAnsi="Arial" w:cs="Arial"/>
          <w:sz w:val="22"/>
          <w:szCs w:val="22"/>
        </w:rPr>
        <w:t>Policy on performance monitoring and enforcement,</w:t>
      </w:r>
    </w:p>
    <w:p w:rsidR="00C8007B" w:rsidRPr="009C3F0E" w:rsidRDefault="00C8007B" w:rsidP="003C465A">
      <w:pPr>
        <w:pStyle w:val="ListParagraph"/>
        <w:numPr>
          <w:ilvl w:val="2"/>
          <w:numId w:val="193"/>
        </w:numPr>
        <w:tabs>
          <w:tab w:val="left" w:pos="0"/>
        </w:tabs>
        <w:ind w:left="709" w:hanging="709"/>
        <w:rPr>
          <w:rFonts w:ascii="Arial" w:hAnsi="Arial" w:cs="Arial"/>
          <w:sz w:val="22"/>
          <w:szCs w:val="22"/>
        </w:rPr>
      </w:pPr>
      <w:r w:rsidRPr="009C3F0E">
        <w:rPr>
          <w:rFonts w:ascii="Arial" w:hAnsi="Arial" w:cs="Arial"/>
          <w:sz w:val="22"/>
          <w:szCs w:val="22"/>
        </w:rPr>
        <w:t>Policy on customer complaints and dispute resolution,</w:t>
      </w:r>
    </w:p>
    <w:p w:rsidR="00C8007B" w:rsidRPr="009C3F0E" w:rsidRDefault="00C8007B" w:rsidP="003C465A">
      <w:pPr>
        <w:pStyle w:val="ListParagraph"/>
        <w:numPr>
          <w:ilvl w:val="2"/>
          <w:numId w:val="193"/>
        </w:numPr>
        <w:tabs>
          <w:tab w:val="left" w:pos="0"/>
        </w:tabs>
        <w:ind w:left="709" w:hanging="709"/>
        <w:rPr>
          <w:rFonts w:ascii="Arial" w:hAnsi="Arial" w:cs="Arial"/>
          <w:sz w:val="22"/>
          <w:szCs w:val="22"/>
        </w:rPr>
      </w:pPr>
      <w:r w:rsidRPr="009C3F0E">
        <w:rPr>
          <w:rFonts w:ascii="Arial" w:hAnsi="Arial" w:cs="Arial"/>
          <w:sz w:val="22"/>
          <w:szCs w:val="22"/>
        </w:rPr>
        <w:t>Convening of sub-committees on dispute resolution, and</w:t>
      </w:r>
    </w:p>
    <w:p w:rsidR="00C8007B" w:rsidRPr="009C3F0E" w:rsidRDefault="00C8007B" w:rsidP="003C465A">
      <w:pPr>
        <w:pStyle w:val="ListParagraph"/>
        <w:numPr>
          <w:ilvl w:val="2"/>
          <w:numId w:val="193"/>
        </w:numPr>
        <w:tabs>
          <w:tab w:val="left" w:pos="0"/>
        </w:tabs>
        <w:ind w:left="709" w:hanging="709"/>
        <w:rPr>
          <w:rFonts w:ascii="Arial" w:hAnsi="Arial" w:cs="Arial"/>
          <w:sz w:val="22"/>
          <w:szCs w:val="22"/>
        </w:rPr>
      </w:pPr>
      <w:r w:rsidRPr="009C3F0E">
        <w:rPr>
          <w:rFonts w:ascii="Arial" w:hAnsi="Arial" w:cs="Arial"/>
          <w:sz w:val="22"/>
          <w:szCs w:val="22"/>
        </w:rPr>
        <w:t>Recommendations to the Board on unresolved customer disputes.</w:t>
      </w:r>
    </w:p>
    <w:p w:rsidR="00C8007B" w:rsidRPr="009C3F0E" w:rsidRDefault="00C8007B" w:rsidP="00B726BB">
      <w:pPr>
        <w:rPr>
          <w:rFonts w:ascii="Arial" w:hAnsi="Arial" w:cs="Arial"/>
          <w:sz w:val="22"/>
          <w:szCs w:val="22"/>
        </w:rPr>
      </w:pPr>
    </w:p>
    <w:p w:rsidR="00C8007B" w:rsidRPr="009C3F0E" w:rsidRDefault="00354045" w:rsidP="00796550">
      <w:pPr>
        <w:tabs>
          <w:tab w:val="left" w:pos="709"/>
        </w:tabs>
        <w:ind w:left="709" w:hanging="709"/>
        <w:rPr>
          <w:rFonts w:ascii="Arial" w:hAnsi="Arial" w:cs="Arial"/>
          <w:sz w:val="22"/>
          <w:szCs w:val="22"/>
        </w:rPr>
      </w:pPr>
      <w:r>
        <w:rPr>
          <w:rFonts w:ascii="Arial" w:hAnsi="Arial" w:cs="Arial"/>
          <w:sz w:val="22"/>
          <w:szCs w:val="22"/>
        </w:rPr>
        <w:t>5.9</w:t>
      </w:r>
      <w:r>
        <w:rPr>
          <w:rFonts w:ascii="Arial" w:hAnsi="Arial" w:cs="Arial"/>
          <w:sz w:val="22"/>
          <w:szCs w:val="22"/>
        </w:rPr>
        <w:tab/>
      </w:r>
      <w:r w:rsidR="00C8007B" w:rsidRPr="009C3F0E">
        <w:rPr>
          <w:rFonts w:ascii="Arial" w:hAnsi="Arial" w:cs="Arial"/>
          <w:sz w:val="22"/>
          <w:szCs w:val="22"/>
        </w:rPr>
        <w:t>The Customer Services Committee has a minimum of three members of whom at least two must be independent non-executive members of the Board and the CEO. The General Managers should also be in attendance.</w:t>
      </w:r>
    </w:p>
    <w:p w:rsidR="00C8007B" w:rsidRPr="009C3F0E" w:rsidRDefault="00C8007B" w:rsidP="00796550">
      <w:pPr>
        <w:tabs>
          <w:tab w:val="left" w:pos="709"/>
        </w:tabs>
        <w:ind w:left="709" w:hanging="709"/>
        <w:rPr>
          <w:rFonts w:ascii="Arial" w:hAnsi="Arial" w:cs="Arial"/>
          <w:sz w:val="22"/>
          <w:szCs w:val="22"/>
        </w:rPr>
      </w:pPr>
    </w:p>
    <w:p w:rsidR="00C8007B" w:rsidRPr="009C3F0E" w:rsidRDefault="00354045" w:rsidP="00796550">
      <w:pPr>
        <w:tabs>
          <w:tab w:val="left" w:pos="709"/>
        </w:tabs>
        <w:ind w:left="709" w:hanging="709"/>
        <w:rPr>
          <w:rFonts w:ascii="Arial" w:hAnsi="Arial" w:cs="Arial"/>
          <w:sz w:val="22"/>
          <w:szCs w:val="22"/>
        </w:rPr>
      </w:pPr>
      <w:r>
        <w:rPr>
          <w:rFonts w:ascii="Arial" w:hAnsi="Arial" w:cs="Arial"/>
          <w:sz w:val="22"/>
          <w:szCs w:val="22"/>
        </w:rPr>
        <w:t>5.10</w:t>
      </w:r>
      <w:r>
        <w:rPr>
          <w:rFonts w:ascii="Arial" w:hAnsi="Arial" w:cs="Arial"/>
          <w:sz w:val="22"/>
          <w:szCs w:val="22"/>
        </w:rPr>
        <w:tab/>
      </w:r>
      <w:r w:rsidR="00C8007B" w:rsidRPr="009C3F0E">
        <w:rPr>
          <w:rFonts w:ascii="Arial" w:hAnsi="Arial" w:cs="Arial"/>
          <w:sz w:val="22"/>
          <w:szCs w:val="22"/>
        </w:rPr>
        <w:t xml:space="preserve">The </w:t>
      </w:r>
      <w:r w:rsidR="00C8007B" w:rsidRPr="003C465A">
        <w:rPr>
          <w:rFonts w:ascii="Arial" w:hAnsi="Arial" w:cs="Arial"/>
          <w:b/>
          <w:sz w:val="22"/>
          <w:szCs w:val="22"/>
          <w:rPrChange w:id="707" w:author="PricewaterhouseCoopers" w:date="2012-11-16T09:34:00Z">
            <w:rPr>
              <w:rFonts w:ascii="Arial" w:hAnsi="Arial" w:cs="Arial"/>
              <w:sz w:val="22"/>
              <w:szCs w:val="22"/>
            </w:rPr>
          </w:rPrChange>
        </w:rPr>
        <w:t>Human Resources and Remuneration Board Sub Committee</w:t>
      </w:r>
      <w:r w:rsidR="00C8007B" w:rsidRPr="009C3F0E">
        <w:rPr>
          <w:rFonts w:ascii="Arial" w:hAnsi="Arial" w:cs="Arial"/>
          <w:sz w:val="22"/>
          <w:szCs w:val="22"/>
        </w:rPr>
        <w:t xml:space="preserve"> is responsible for overseeing and reporting to the Board on:</w:t>
      </w:r>
    </w:p>
    <w:p w:rsidR="00C8007B" w:rsidRPr="009C3F0E" w:rsidRDefault="00C8007B" w:rsidP="00B726BB">
      <w:pPr>
        <w:rPr>
          <w:rFonts w:ascii="Arial" w:hAnsi="Arial" w:cs="Arial"/>
          <w:sz w:val="22"/>
          <w:szCs w:val="22"/>
        </w:rPr>
      </w:pPr>
    </w:p>
    <w:p w:rsidR="00C8007B" w:rsidRPr="003C465A" w:rsidRDefault="00C8007B" w:rsidP="003C465A">
      <w:pPr>
        <w:pStyle w:val="ListParagraph"/>
        <w:numPr>
          <w:ilvl w:val="2"/>
          <w:numId w:val="194"/>
        </w:numPr>
        <w:tabs>
          <w:tab w:val="left" w:pos="1134"/>
        </w:tabs>
        <w:ind w:left="0" w:firstLine="0"/>
        <w:rPr>
          <w:rFonts w:ascii="Arial" w:hAnsi="Arial" w:cs="Arial"/>
          <w:sz w:val="22"/>
          <w:szCs w:val="22"/>
        </w:rPr>
      </w:pPr>
      <w:r w:rsidRPr="003C465A">
        <w:rPr>
          <w:rFonts w:ascii="Arial" w:hAnsi="Arial" w:cs="Arial"/>
          <w:sz w:val="22"/>
          <w:szCs w:val="22"/>
        </w:rPr>
        <w:t>Attraction, learning, development and retention of staff ,</w:t>
      </w:r>
    </w:p>
    <w:p w:rsidR="00C8007B" w:rsidRPr="009C3F0E" w:rsidRDefault="00C8007B" w:rsidP="003C465A">
      <w:pPr>
        <w:pStyle w:val="ListParagraph"/>
        <w:numPr>
          <w:ilvl w:val="2"/>
          <w:numId w:val="194"/>
        </w:numPr>
        <w:tabs>
          <w:tab w:val="left" w:pos="1134"/>
        </w:tabs>
        <w:ind w:left="0" w:firstLine="0"/>
        <w:rPr>
          <w:rFonts w:ascii="Arial" w:hAnsi="Arial" w:cs="Arial"/>
          <w:sz w:val="22"/>
          <w:szCs w:val="22"/>
        </w:rPr>
      </w:pPr>
      <w:r w:rsidRPr="009C3F0E">
        <w:rPr>
          <w:rFonts w:ascii="Arial" w:hAnsi="Arial" w:cs="Arial"/>
          <w:sz w:val="22"/>
          <w:szCs w:val="22"/>
        </w:rPr>
        <w:t>Human resource and labour relations policies,</w:t>
      </w:r>
    </w:p>
    <w:p w:rsidR="00C8007B" w:rsidRPr="009C3F0E" w:rsidRDefault="00C8007B" w:rsidP="003C465A">
      <w:pPr>
        <w:pStyle w:val="ListParagraph"/>
        <w:numPr>
          <w:ilvl w:val="2"/>
          <w:numId w:val="194"/>
        </w:numPr>
        <w:tabs>
          <w:tab w:val="left" w:pos="1134"/>
        </w:tabs>
        <w:ind w:left="0" w:firstLine="0"/>
        <w:rPr>
          <w:rFonts w:ascii="Arial" w:hAnsi="Arial" w:cs="Arial"/>
          <w:sz w:val="22"/>
          <w:szCs w:val="22"/>
        </w:rPr>
      </w:pPr>
      <w:r w:rsidRPr="009C3F0E">
        <w:rPr>
          <w:rFonts w:ascii="Arial" w:hAnsi="Arial" w:cs="Arial"/>
          <w:sz w:val="22"/>
          <w:szCs w:val="22"/>
        </w:rPr>
        <w:t>Annual staff salary increases and the parameters for performances increases,</w:t>
      </w:r>
    </w:p>
    <w:p w:rsidR="00C8007B" w:rsidRPr="009C3F0E" w:rsidRDefault="00C8007B" w:rsidP="003C465A">
      <w:pPr>
        <w:pStyle w:val="ListParagraph"/>
        <w:numPr>
          <w:ilvl w:val="2"/>
          <w:numId w:val="194"/>
        </w:numPr>
        <w:tabs>
          <w:tab w:val="left" w:pos="1134"/>
        </w:tabs>
        <w:ind w:left="0" w:firstLine="0"/>
        <w:rPr>
          <w:rFonts w:ascii="Arial" w:hAnsi="Arial" w:cs="Arial"/>
          <w:sz w:val="22"/>
          <w:szCs w:val="22"/>
        </w:rPr>
      </w:pPr>
      <w:r w:rsidRPr="009C3F0E">
        <w:rPr>
          <w:rFonts w:ascii="Arial" w:hAnsi="Arial" w:cs="Arial"/>
          <w:sz w:val="22"/>
          <w:szCs w:val="22"/>
        </w:rPr>
        <w:t>The appointment of General Managers,</w:t>
      </w:r>
    </w:p>
    <w:p w:rsidR="00C8007B" w:rsidRPr="009C3F0E" w:rsidRDefault="00C8007B" w:rsidP="003C465A">
      <w:pPr>
        <w:pStyle w:val="ListParagraph"/>
        <w:numPr>
          <w:ilvl w:val="2"/>
          <w:numId w:val="194"/>
        </w:numPr>
        <w:tabs>
          <w:tab w:val="left" w:pos="1134"/>
        </w:tabs>
        <w:ind w:left="0" w:firstLine="0"/>
        <w:rPr>
          <w:rFonts w:ascii="Arial" w:hAnsi="Arial" w:cs="Arial"/>
          <w:sz w:val="22"/>
          <w:szCs w:val="22"/>
        </w:rPr>
      </w:pPr>
      <w:r w:rsidRPr="009C3F0E">
        <w:rPr>
          <w:rFonts w:ascii="Arial" w:hAnsi="Arial" w:cs="Arial"/>
          <w:sz w:val="22"/>
          <w:szCs w:val="22"/>
        </w:rPr>
        <w:t>Nominations for new Board members,</w:t>
      </w:r>
    </w:p>
    <w:p w:rsidR="00C8007B" w:rsidRPr="009C3F0E" w:rsidRDefault="00C8007B" w:rsidP="003C465A">
      <w:pPr>
        <w:pStyle w:val="ListParagraph"/>
        <w:numPr>
          <w:ilvl w:val="2"/>
          <w:numId w:val="194"/>
        </w:numPr>
        <w:tabs>
          <w:tab w:val="left" w:pos="1134"/>
        </w:tabs>
        <w:ind w:left="0" w:firstLine="0"/>
        <w:rPr>
          <w:rFonts w:ascii="Arial" w:hAnsi="Arial" w:cs="Arial"/>
          <w:sz w:val="22"/>
          <w:szCs w:val="22"/>
        </w:rPr>
      </w:pPr>
      <w:r w:rsidRPr="009C3F0E">
        <w:rPr>
          <w:rFonts w:ascii="Arial" w:hAnsi="Arial" w:cs="Arial"/>
          <w:sz w:val="22"/>
          <w:szCs w:val="22"/>
        </w:rPr>
        <w:t>Structural changes, and</w:t>
      </w:r>
    </w:p>
    <w:p w:rsidR="00C8007B" w:rsidRPr="009C3F0E" w:rsidRDefault="00C8007B" w:rsidP="003C465A">
      <w:pPr>
        <w:pStyle w:val="ListParagraph"/>
        <w:numPr>
          <w:ilvl w:val="2"/>
          <w:numId w:val="194"/>
        </w:numPr>
        <w:tabs>
          <w:tab w:val="left" w:pos="1134"/>
        </w:tabs>
        <w:ind w:left="0" w:firstLine="0"/>
        <w:rPr>
          <w:rFonts w:ascii="Arial" w:hAnsi="Arial" w:cs="Arial"/>
          <w:sz w:val="22"/>
          <w:szCs w:val="22"/>
        </w:rPr>
      </w:pPr>
      <w:r w:rsidRPr="009C3F0E">
        <w:rPr>
          <w:rFonts w:ascii="Arial" w:hAnsi="Arial" w:cs="Arial"/>
          <w:sz w:val="22"/>
          <w:szCs w:val="22"/>
        </w:rPr>
        <w:t>Final appeals with reference to grievance/disciplinary actions.</w:t>
      </w:r>
    </w:p>
    <w:p w:rsidR="00C8007B" w:rsidRPr="009C3F0E" w:rsidRDefault="00C8007B" w:rsidP="00B726BB">
      <w:pPr>
        <w:rPr>
          <w:rFonts w:ascii="Arial" w:hAnsi="Arial" w:cs="Arial"/>
          <w:sz w:val="22"/>
          <w:szCs w:val="22"/>
        </w:rPr>
      </w:pPr>
    </w:p>
    <w:p w:rsidR="00C8007B" w:rsidRPr="009C3F0E" w:rsidRDefault="00354045" w:rsidP="00796550">
      <w:pPr>
        <w:tabs>
          <w:tab w:val="left" w:pos="709"/>
        </w:tabs>
        <w:ind w:left="709" w:hanging="709"/>
        <w:rPr>
          <w:rFonts w:ascii="Arial" w:hAnsi="Arial" w:cs="Arial"/>
          <w:sz w:val="22"/>
          <w:szCs w:val="22"/>
        </w:rPr>
      </w:pPr>
      <w:r>
        <w:rPr>
          <w:rFonts w:ascii="Arial" w:hAnsi="Arial" w:cs="Arial"/>
          <w:sz w:val="22"/>
          <w:szCs w:val="22"/>
        </w:rPr>
        <w:t>5.11</w:t>
      </w:r>
      <w:r>
        <w:rPr>
          <w:rFonts w:ascii="Arial" w:hAnsi="Arial" w:cs="Arial"/>
          <w:sz w:val="22"/>
          <w:szCs w:val="22"/>
        </w:rPr>
        <w:tab/>
      </w:r>
      <w:r w:rsidR="00C8007B" w:rsidRPr="009C3F0E">
        <w:rPr>
          <w:rFonts w:ascii="Arial" w:hAnsi="Arial" w:cs="Arial"/>
          <w:sz w:val="22"/>
          <w:szCs w:val="22"/>
        </w:rPr>
        <w:t>The Human Resources Committee has a minimum of three members of whom at least two must be independent non-executive members of the Board and the CEO.  The General Manager for Administration and Finance should also be in attendance.</w:t>
      </w:r>
    </w:p>
    <w:p w:rsidR="00C8007B" w:rsidRPr="009C3F0E" w:rsidRDefault="00C8007B" w:rsidP="00B726BB">
      <w:pPr>
        <w:rPr>
          <w:rFonts w:ascii="Arial" w:hAnsi="Arial" w:cs="Arial"/>
          <w:sz w:val="22"/>
          <w:szCs w:val="22"/>
        </w:rPr>
      </w:pPr>
    </w:p>
    <w:p w:rsidR="00C8007B" w:rsidRPr="009C3F0E" w:rsidRDefault="00C8007B" w:rsidP="009C3F0E">
      <w:pPr>
        <w:rPr>
          <w:rFonts w:ascii="Arial" w:hAnsi="Arial" w:cs="Arial"/>
          <w:b/>
          <w:bCs/>
          <w:sz w:val="22"/>
          <w:szCs w:val="22"/>
        </w:rPr>
      </w:pPr>
    </w:p>
    <w:p w:rsidR="00C8007B" w:rsidRPr="009C3F0E" w:rsidRDefault="00C8007B" w:rsidP="009C3F0E">
      <w:pPr>
        <w:rPr>
          <w:rFonts w:ascii="Arial" w:hAnsi="Arial" w:cs="Arial"/>
          <w:b/>
          <w:bCs/>
          <w:sz w:val="22"/>
          <w:szCs w:val="22"/>
        </w:rPr>
      </w:pPr>
      <w:r w:rsidRPr="009C3F0E">
        <w:rPr>
          <w:rFonts w:ascii="Arial" w:hAnsi="Arial" w:cs="Arial"/>
          <w:b/>
          <w:bCs/>
          <w:sz w:val="22"/>
          <w:szCs w:val="22"/>
        </w:rPr>
        <w:br w:type="page"/>
      </w:r>
    </w:p>
    <w:p w:rsidR="00C8007B" w:rsidRPr="009C3F0E" w:rsidRDefault="00C8007B" w:rsidP="009C3F0E">
      <w:pPr>
        <w:rPr>
          <w:rFonts w:ascii="Arial" w:hAnsi="Arial" w:cs="Arial"/>
          <w:b/>
          <w:bCs/>
          <w:sz w:val="22"/>
          <w:szCs w:val="22"/>
        </w:rPr>
      </w:pPr>
      <w:r w:rsidRPr="009C3F0E">
        <w:rPr>
          <w:rFonts w:ascii="Arial" w:hAnsi="Arial" w:cs="Arial"/>
          <w:b/>
          <w:bCs/>
          <w:sz w:val="22"/>
          <w:szCs w:val="22"/>
        </w:rPr>
        <w:lastRenderedPageBreak/>
        <w:t>ANNEXURE</w:t>
      </w:r>
    </w:p>
    <w:p w:rsidR="00C8007B" w:rsidRPr="009C3F0E" w:rsidRDefault="00C8007B" w:rsidP="009C3F0E">
      <w:pPr>
        <w:rPr>
          <w:rFonts w:ascii="Arial" w:hAnsi="Arial" w:cs="Arial"/>
          <w:b/>
          <w:bCs/>
          <w:sz w:val="22"/>
          <w:szCs w:val="22"/>
        </w:rPr>
      </w:pPr>
    </w:p>
    <w:p w:rsidR="00C8007B" w:rsidRPr="009C3F0E" w:rsidRDefault="00C8007B" w:rsidP="009C3F0E">
      <w:pPr>
        <w:rPr>
          <w:rFonts w:ascii="Arial" w:hAnsi="Arial" w:cs="Arial"/>
          <w:b/>
          <w:bCs/>
          <w:sz w:val="22"/>
          <w:szCs w:val="22"/>
        </w:rPr>
      </w:pPr>
      <w:r w:rsidRPr="009C3F0E">
        <w:rPr>
          <w:rFonts w:ascii="Arial" w:hAnsi="Arial" w:cs="Arial"/>
          <w:b/>
          <w:bCs/>
          <w:sz w:val="22"/>
          <w:szCs w:val="22"/>
        </w:rPr>
        <w:t>REMUNERATION AND EXPENSES OF BOARD MEMBERS</w:t>
      </w:r>
    </w:p>
    <w:p w:rsidR="00C8007B" w:rsidRPr="009C3F0E" w:rsidRDefault="00C8007B" w:rsidP="009C3F0E">
      <w:pPr>
        <w:rPr>
          <w:rFonts w:ascii="Arial" w:hAnsi="Arial" w:cs="Arial"/>
          <w:b/>
          <w:bCs/>
          <w:sz w:val="22"/>
          <w:szCs w:val="22"/>
        </w:rPr>
      </w:pPr>
    </w:p>
    <w:p w:rsidR="00C8007B" w:rsidRPr="009C3F0E" w:rsidRDefault="00C8007B" w:rsidP="0056422A">
      <w:pPr>
        <w:pStyle w:val="Heading3"/>
        <w:tabs>
          <w:tab w:val="left" w:pos="709"/>
        </w:tabs>
        <w:ind w:left="709" w:hanging="709"/>
        <w:rPr>
          <w:rFonts w:ascii="Arial" w:hAnsi="Arial" w:cs="Arial"/>
          <w:sz w:val="22"/>
          <w:szCs w:val="22"/>
        </w:rPr>
      </w:pPr>
      <w:r w:rsidRPr="009C3F0E">
        <w:rPr>
          <w:rFonts w:ascii="Arial" w:hAnsi="Arial" w:cs="Arial"/>
          <w:sz w:val="22"/>
          <w:szCs w:val="22"/>
        </w:rPr>
        <w:t>IN-COMMITTEE MEETING BOARD RESOLUTION ON MEMBERS’ REMUNERATION</w:t>
      </w:r>
    </w:p>
    <w:p w:rsidR="00C8007B" w:rsidRPr="009C3F0E" w:rsidRDefault="00C8007B" w:rsidP="0056422A">
      <w:pPr>
        <w:tabs>
          <w:tab w:val="left" w:pos="709"/>
        </w:tabs>
        <w:ind w:left="709" w:hanging="709"/>
        <w:rPr>
          <w:rFonts w:ascii="Arial" w:hAnsi="Arial" w:cs="Arial"/>
          <w:b/>
          <w:bCs/>
          <w:sz w:val="22"/>
          <w:szCs w:val="22"/>
        </w:rPr>
      </w:pPr>
    </w:p>
    <w:p w:rsidR="00C8007B" w:rsidRPr="009C3F0E" w:rsidRDefault="00C8007B" w:rsidP="00DB12DB">
      <w:pPr>
        <w:numPr>
          <w:ilvl w:val="0"/>
          <w:numId w:val="26"/>
        </w:numPr>
        <w:tabs>
          <w:tab w:val="left" w:pos="709"/>
        </w:tabs>
        <w:ind w:left="709" w:hanging="709"/>
        <w:rPr>
          <w:rFonts w:ascii="Arial" w:hAnsi="Arial" w:cs="Arial"/>
          <w:b/>
          <w:bCs/>
          <w:sz w:val="22"/>
          <w:szCs w:val="22"/>
        </w:rPr>
      </w:pPr>
      <w:r w:rsidRPr="009C3F0E">
        <w:rPr>
          <w:rFonts w:ascii="Arial" w:hAnsi="Arial" w:cs="Arial"/>
          <w:bCs/>
          <w:sz w:val="22"/>
          <w:szCs w:val="22"/>
        </w:rPr>
        <w:t>Members o</w:t>
      </w:r>
      <w:r w:rsidRPr="009C3F0E">
        <w:rPr>
          <w:rFonts w:ascii="Arial" w:hAnsi="Arial" w:cs="Arial"/>
          <w:sz w:val="22"/>
          <w:szCs w:val="22"/>
        </w:rPr>
        <w:t>f the Board will be paid as per the applicable directives of the SOE Governance Council and upon approval by the Minister of Mines and Energy.</w:t>
      </w:r>
    </w:p>
    <w:p w:rsidR="00C8007B" w:rsidRPr="009C3F0E" w:rsidRDefault="00C8007B" w:rsidP="0056422A">
      <w:pPr>
        <w:tabs>
          <w:tab w:val="left" w:pos="709"/>
        </w:tabs>
        <w:ind w:left="709" w:hanging="709"/>
        <w:rPr>
          <w:rFonts w:ascii="Arial" w:hAnsi="Arial" w:cs="Arial"/>
          <w:sz w:val="22"/>
          <w:szCs w:val="22"/>
        </w:rPr>
      </w:pPr>
    </w:p>
    <w:p w:rsidR="00C8007B" w:rsidRPr="009C3F0E" w:rsidRDefault="00C8007B" w:rsidP="00DB12DB">
      <w:pPr>
        <w:numPr>
          <w:ilvl w:val="0"/>
          <w:numId w:val="26"/>
        </w:numPr>
        <w:tabs>
          <w:tab w:val="left" w:pos="709"/>
        </w:tabs>
        <w:ind w:left="709" w:hanging="709"/>
        <w:rPr>
          <w:rFonts w:ascii="Arial" w:hAnsi="Arial" w:cs="Arial"/>
          <w:b/>
          <w:bCs/>
          <w:sz w:val="22"/>
          <w:szCs w:val="22"/>
        </w:rPr>
      </w:pPr>
      <w:r w:rsidRPr="009C3F0E">
        <w:rPr>
          <w:rFonts w:ascii="Arial" w:hAnsi="Arial" w:cs="Arial"/>
          <w:b/>
          <w:bCs/>
          <w:sz w:val="22"/>
          <w:szCs w:val="22"/>
        </w:rPr>
        <w:t>TRAVEL – OWN VEHICLE</w:t>
      </w:r>
    </w:p>
    <w:p w:rsidR="00C8007B" w:rsidRPr="009C3F0E" w:rsidRDefault="00C8007B" w:rsidP="0056422A">
      <w:pPr>
        <w:tabs>
          <w:tab w:val="left" w:pos="709"/>
        </w:tabs>
        <w:ind w:left="709" w:hanging="709"/>
        <w:rPr>
          <w:rFonts w:ascii="Arial" w:hAnsi="Arial" w:cs="Arial"/>
          <w:sz w:val="22"/>
          <w:szCs w:val="22"/>
        </w:rPr>
      </w:pPr>
    </w:p>
    <w:p w:rsidR="00C8007B" w:rsidRPr="009C3F0E" w:rsidRDefault="00436C81" w:rsidP="0056422A">
      <w:pPr>
        <w:tabs>
          <w:tab w:val="left" w:pos="709"/>
        </w:tabs>
        <w:ind w:left="709" w:hanging="709"/>
        <w:rPr>
          <w:rFonts w:ascii="Arial" w:hAnsi="Arial" w:cs="Arial"/>
          <w:sz w:val="22"/>
          <w:szCs w:val="22"/>
        </w:rPr>
      </w:pPr>
      <w:r>
        <w:rPr>
          <w:rFonts w:ascii="Arial" w:hAnsi="Arial" w:cs="Arial"/>
          <w:sz w:val="22"/>
          <w:szCs w:val="22"/>
        </w:rPr>
        <w:tab/>
      </w:r>
      <w:r w:rsidR="00C8007B" w:rsidRPr="009C3F0E">
        <w:rPr>
          <w:rFonts w:ascii="Arial" w:hAnsi="Arial" w:cs="Arial"/>
          <w:sz w:val="22"/>
          <w:szCs w:val="22"/>
        </w:rPr>
        <w:t xml:space="preserve">Irrespective of the engine capacity official trips will be paid of a rate of N$3,00 per </w:t>
      </w:r>
      <w:r w:rsidR="008E7DAF">
        <w:rPr>
          <w:rFonts w:ascii="Arial" w:hAnsi="Arial" w:cs="Arial"/>
          <w:sz w:val="22"/>
          <w:szCs w:val="22"/>
        </w:rPr>
        <w:pgNum/>
      </w:r>
      <w:del w:id="708" w:author="PricewaterhouseCoopers" w:date="2012-11-16T09:38:00Z">
        <w:r w:rsidR="008E7DAF" w:rsidDel="003C465A">
          <w:rPr>
            <w:rFonts w:ascii="Arial" w:hAnsi="Arial" w:cs="Arial"/>
            <w:sz w:val="22"/>
            <w:szCs w:val="22"/>
          </w:rPr>
          <w:delText>rioritiz</w:delText>
        </w:r>
        <w:r w:rsidR="00C8007B" w:rsidRPr="009C3F0E" w:rsidDel="003C465A">
          <w:rPr>
            <w:rFonts w:ascii="Arial" w:hAnsi="Arial" w:cs="Arial"/>
            <w:sz w:val="22"/>
            <w:szCs w:val="22"/>
          </w:rPr>
          <w:delText xml:space="preserve"> </w:delText>
        </w:r>
      </w:del>
      <w:ins w:id="709" w:author="PricewaterhouseCoopers" w:date="2012-11-16T09:38:00Z">
        <w:r w:rsidR="003C465A">
          <w:rPr>
            <w:rFonts w:ascii="Arial" w:hAnsi="Arial" w:cs="Arial"/>
            <w:sz w:val="22"/>
            <w:szCs w:val="22"/>
          </w:rPr>
          <w:t xml:space="preserve">kilometer </w:t>
        </w:r>
      </w:ins>
      <w:r w:rsidR="00C8007B" w:rsidRPr="009C3F0E">
        <w:rPr>
          <w:rFonts w:ascii="Arial" w:hAnsi="Arial" w:cs="Arial"/>
          <w:sz w:val="22"/>
          <w:szCs w:val="22"/>
        </w:rPr>
        <w:t>travelled.</w:t>
      </w:r>
    </w:p>
    <w:p w:rsidR="00C8007B" w:rsidRPr="009C3F0E" w:rsidRDefault="00C8007B" w:rsidP="0056422A">
      <w:pPr>
        <w:tabs>
          <w:tab w:val="left" w:pos="709"/>
        </w:tabs>
        <w:ind w:left="709" w:hanging="709"/>
        <w:rPr>
          <w:rFonts w:ascii="Arial" w:hAnsi="Arial" w:cs="Arial"/>
          <w:sz w:val="22"/>
          <w:szCs w:val="22"/>
        </w:rPr>
      </w:pPr>
    </w:p>
    <w:p w:rsidR="00C8007B" w:rsidRPr="009C3F0E" w:rsidRDefault="00C8007B" w:rsidP="00DB12DB">
      <w:pPr>
        <w:numPr>
          <w:ilvl w:val="0"/>
          <w:numId w:val="26"/>
        </w:numPr>
        <w:tabs>
          <w:tab w:val="left" w:pos="709"/>
        </w:tabs>
        <w:ind w:left="709" w:hanging="709"/>
        <w:rPr>
          <w:rFonts w:ascii="Arial" w:hAnsi="Arial" w:cs="Arial"/>
          <w:b/>
          <w:bCs/>
          <w:sz w:val="22"/>
          <w:szCs w:val="22"/>
        </w:rPr>
      </w:pPr>
      <w:r w:rsidRPr="009C3F0E">
        <w:rPr>
          <w:rFonts w:ascii="Arial" w:hAnsi="Arial" w:cs="Arial"/>
          <w:b/>
          <w:bCs/>
          <w:sz w:val="22"/>
          <w:szCs w:val="22"/>
        </w:rPr>
        <w:t>TRAVEL – OVERSEAS</w:t>
      </w:r>
    </w:p>
    <w:p w:rsidR="00C8007B" w:rsidRPr="009C3F0E" w:rsidRDefault="00C8007B" w:rsidP="0056422A">
      <w:pPr>
        <w:tabs>
          <w:tab w:val="left" w:pos="709"/>
        </w:tabs>
        <w:ind w:left="709" w:hanging="709"/>
        <w:rPr>
          <w:rFonts w:ascii="Arial" w:hAnsi="Arial" w:cs="Arial"/>
          <w:b/>
          <w:bCs/>
          <w:sz w:val="22"/>
          <w:szCs w:val="22"/>
        </w:rPr>
      </w:pPr>
    </w:p>
    <w:p w:rsidR="00C8007B" w:rsidRPr="009C3F0E" w:rsidRDefault="00436C81" w:rsidP="0056422A">
      <w:pPr>
        <w:tabs>
          <w:tab w:val="left" w:pos="709"/>
        </w:tabs>
        <w:ind w:left="709" w:hanging="709"/>
        <w:rPr>
          <w:rFonts w:ascii="Arial" w:hAnsi="Arial" w:cs="Arial"/>
          <w:sz w:val="22"/>
          <w:szCs w:val="22"/>
        </w:rPr>
      </w:pPr>
      <w:r>
        <w:rPr>
          <w:rFonts w:ascii="Arial" w:hAnsi="Arial" w:cs="Arial"/>
          <w:sz w:val="22"/>
          <w:szCs w:val="22"/>
        </w:rPr>
        <w:tab/>
      </w:r>
      <w:r w:rsidR="00C8007B" w:rsidRPr="009C3F0E">
        <w:rPr>
          <w:rFonts w:ascii="Arial" w:hAnsi="Arial" w:cs="Arial"/>
          <w:sz w:val="22"/>
          <w:szCs w:val="22"/>
        </w:rPr>
        <w:t>For regional and international travel on ECB business the following daily rate will apply:</w:t>
      </w:r>
    </w:p>
    <w:p w:rsidR="00C8007B" w:rsidRPr="009C3F0E" w:rsidRDefault="00C8007B" w:rsidP="0056422A">
      <w:pPr>
        <w:tabs>
          <w:tab w:val="left" w:pos="709"/>
        </w:tabs>
        <w:ind w:left="709" w:hanging="709"/>
        <w:rPr>
          <w:rFonts w:ascii="Arial" w:hAnsi="Arial" w:cs="Arial"/>
          <w:sz w:val="22"/>
          <w:szCs w:val="22"/>
        </w:rPr>
      </w:pPr>
    </w:p>
    <w:p w:rsidR="00C8007B" w:rsidRPr="003C465A" w:rsidRDefault="00C8007B" w:rsidP="003C465A">
      <w:pPr>
        <w:pStyle w:val="ListParagraph"/>
        <w:numPr>
          <w:ilvl w:val="1"/>
          <w:numId w:val="195"/>
        </w:numPr>
        <w:ind w:left="709" w:hanging="709"/>
        <w:rPr>
          <w:rFonts w:ascii="Arial" w:hAnsi="Arial" w:cs="Arial"/>
          <w:sz w:val="22"/>
          <w:szCs w:val="22"/>
        </w:rPr>
      </w:pPr>
      <w:r w:rsidRPr="003C465A">
        <w:rPr>
          <w:rFonts w:ascii="Arial" w:hAnsi="Arial" w:cs="Arial"/>
          <w:sz w:val="22"/>
          <w:szCs w:val="22"/>
        </w:rPr>
        <w:t>Pay for hotel accommodation for members on a bed and breakfast basis;</w:t>
      </w:r>
    </w:p>
    <w:p w:rsidR="00C8007B" w:rsidRPr="009C3F0E" w:rsidRDefault="00C8007B" w:rsidP="003C465A">
      <w:pPr>
        <w:pStyle w:val="ListParagraph"/>
        <w:numPr>
          <w:ilvl w:val="1"/>
          <w:numId w:val="195"/>
        </w:numPr>
        <w:ind w:left="709" w:hanging="709"/>
        <w:rPr>
          <w:rFonts w:ascii="Arial" w:hAnsi="Arial" w:cs="Arial"/>
          <w:sz w:val="22"/>
          <w:szCs w:val="22"/>
        </w:rPr>
      </w:pPr>
      <w:r w:rsidRPr="009C3F0E">
        <w:rPr>
          <w:rFonts w:ascii="Arial" w:hAnsi="Arial" w:cs="Arial"/>
          <w:sz w:val="22"/>
          <w:szCs w:val="22"/>
        </w:rPr>
        <w:t>Pay S + T on level of Secretary to Cabinet when Board members travel on ECB business.</w:t>
      </w:r>
    </w:p>
    <w:p w:rsidR="00C8007B" w:rsidRPr="009C3F0E" w:rsidRDefault="00C8007B" w:rsidP="0056422A">
      <w:pPr>
        <w:tabs>
          <w:tab w:val="left" w:pos="709"/>
        </w:tabs>
        <w:ind w:left="709" w:hanging="709"/>
        <w:rPr>
          <w:rFonts w:ascii="Arial" w:hAnsi="Arial" w:cs="Arial"/>
          <w:sz w:val="22"/>
          <w:szCs w:val="22"/>
        </w:rPr>
      </w:pPr>
    </w:p>
    <w:p w:rsidR="00C8007B" w:rsidRPr="009C3F0E" w:rsidRDefault="00C8007B" w:rsidP="00DB12DB">
      <w:pPr>
        <w:numPr>
          <w:ilvl w:val="0"/>
          <w:numId w:val="26"/>
        </w:numPr>
        <w:tabs>
          <w:tab w:val="left" w:pos="709"/>
        </w:tabs>
        <w:ind w:left="709" w:hanging="709"/>
        <w:rPr>
          <w:rFonts w:ascii="Arial" w:hAnsi="Arial" w:cs="Arial"/>
          <w:b/>
          <w:bCs/>
          <w:sz w:val="22"/>
          <w:szCs w:val="22"/>
        </w:rPr>
      </w:pPr>
      <w:r w:rsidRPr="009C3F0E">
        <w:rPr>
          <w:rFonts w:ascii="Arial" w:hAnsi="Arial" w:cs="Arial"/>
          <w:b/>
          <w:bCs/>
          <w:sz w:val="22"/>
          <w:szCs w:val="22"/>
        </w:rPr>
        <w:t>TRAVEL – AIR</w:t>
      </w:r>
    </w:p>
    <w:p w:rsidR="00C8007B" w:rsidRPr="009C3F0E" w:rsidRDefault="00C8007B" w:rsidP="0056422A">
      <w:pPr>
        <w:tabs>
          <w:tab w:val="left" w:pos="709"/>
        </w:tabs>
        <w:ind w:left="709" w:hanging="709"/>
        <w:rPr>
          <w:rFonts w:ascii="Arial" w:hAnsi="Arial" w:cs="Arial"/>
          <w:b/>
          <w:bCs/>
          <w:sz w:val="22"/>
          <w:szCs w:val="22"/>
        </w:rPr>
      </w:pPr>
    </w:p>
    <w:p w:rsidR="00C8007B" w:rsidRPr="009C3F0E" w:rsidRDefault="00436C81" w:rsidP="0056422A">
      <w:pPr>
        <w:tabs>
          <w:tab w:val="left" w:pos="709"/>
        </w:tabs>
        <w:ind w:left="709" w:hanging="709"/>
        <w:rPr>
          <w:rFonts w:ascii="Arial" w:hAnsi="Arial" w:cs="Arial"/>
          <w:sz w:val="22"/>
          <w:szCs w:val="22"/>
        </w:rPr>
      </w:pPr>
      <w:r>
        <w:rPr>
          <w:rFonts w:ascii="Arial" w:hAnsi="Arial" w:cs="Arial"/>
          <w:sz w:val="22"/>
          <w:szCs w:val="22"/>
        </w:rPr>
        <w:tab/>
      </w:r>
      <w:r w:rsidR="00C8007B" w:rsidRPr="009C3F0E">
        <w:rPr>
          <w:rFonts w:ascii="Arial" w:hAnsi="Arial" w:cs="Arial"/>
          <w:sz w:val="22"/>
          <w:szCs w:val="22"/>
        </w:rPr>
        <w:t>Members travel business class on all flights.</w:t>
      </w:r>
    </w:p>
    <w:p w:rsidR="00C8007B" w:rsidRPr="009C3F0E" w:rsidRDefault="00C8007B" w:rsidP="0056422A">
      <w:pPr>
        <w:tabs>
          <w:tab w:val="left" w:pos="709"/>
        </w:tabs>
        <w:ind w:left="709" w:hanging="709"/>
        <w:rPr>
          <w:rFonts w:ascii="Arial" w:hAnsi="Arial" w:cs="Arial"/>
          <w:sz w:val="22"/>
          <w:szCs w:val="22"/>
        </w:rPr>
      </w:pPr>
    </w:p>
    <w:p w:rsidR="00C8007B" w:rsidRPr="009C3F0E" w:rsidRDefault="00C8007B" w:rsidP="00DB12DB">
      <w:pPr>
        <w:pStyle w:val="ListParagraph"/>
        <w:numPr>
          <w:ilvl w:val="0"/>
          <w:numId w:val="26"/>
        </w:numPr>
        <w:tabs>
          <w:tab w:val="left" w:pos="709"/>
        </w:tabs>
        <w:ind w:left="709" w:hanging="709"/>
        <w:rPr>
          <w:rFonts w:ascii="Arial" w:hAnsi="Arial" w:cs="Arial"/>
          <w:b/>
          <w:bCs/>
          <w:sz w:val="22"/>
          <w:szCs w:val="22"/>
        </w:rPr>
      </w:pPr>
      <w:r w:rsidRPr="009C3F0E">
        <w:rPr>
          <w:rFonts w:ascii="Arial" w:hAnsi="Arial" w:cs="Arial"/>
          <w:b/>
          <w:bCs/>
          <w:sz w:val="22"/>
          <w:szCs w:val="22"/>
        </w:rPr>
        <w:t>TELEPHONE ALLOWANCE</w:t>
      </w:r>
    </w:p>
    <w:p w:rsidR="00C8007B" w:rsidRPr="009C3F0E" w:rsidRDefault="00C8007B" w:rsidP="0056422A">
      <w:pPr>
        <w:tabs>
          <w:tab w:val="left" w:pos="709"/>
        </w:tabs>
        <w:ind w:left="709" w:hanging="709"/>
        <w:rPr>
          <w:rFonts w:ascii="Arial" w:hAnsi="Arial" w:cs="Arial"/>
          <w:b/>
          <w:bCs/>
          <w:sz w:val="22"/>
          <w:szCs w:val="22"/>
        </w:rPr>
      </w:pPr>
    </w:p>
    <w:p w:rsidR="00C8007B" w:rsidRPr="009C3F0E" w:rsidRDefault="00436C81" w:rsidP="0056422A">
      <w:pPr>
        <w:tabs>
          <w:tab w:val="left" w:pos="709"/>
        </w:tabs>
        <w:ind w:left="709" w:hanging="709"/>
        <w:rPr>
          <w:rFonts w:ascii="Arial" w:hAnsi="Arial" w:cs="Arial"/>
          <w:sz w:val="22"/>
          <w:szCs w:val="22"/>
        </w:rPr>
      </w:pPr>
      <w:r>
        <w:rPr>
          <w:rFonts w:ascii="Arial" w:hAnsi="Arial" w:cs="Arial"/>
          <w:sz w:val="22"/>
          <w:szCs w:val="22"/>
        </w:rPr>
        <w:tab/>
      </w:r>
      <w:r w:rsidR="00C8007B" w:rsidRPr="009C3F0E">
        <w:rPr>
          <w:rFonts w:ascii="Arial" w:hAnsi="Arial" w:cs="Arial"/>
          <w:sz w:val="22"/>
          <w:szCs w:val="22"/>
        </w:rPr>
        <w:t>The Board Members will receive roaming allowance of N$2,500 per travel.</w:t>
      </w:r>
    </w:p>
    <w:p w:rsidR="00C8007B" w:rsidRPr="009C3F0E" w:rsidRDefault="00C8007B" w:rsidP="0056422A">
      <w:pPr>
        <w:tabs>
          <w:tab w:val="left" w:pos="709"/>
        </w:tabs>
        <w:ind w:left="709" w:hanging="709"/>
        <w:rPr>
          <w:rFonts w:ascii="Arial" w:hAnsi="Arial" w:cs="Arial"/>
          <w:sz w:val="22"/>
          <w:szCs w:val="22"/>
        </w:rPr>
      </w:pPr>
    </w:p>
    <w:p w:rsidR="00C8007B" w:rsidRPr="009C3F0E" w:rsidRDefault="00C8007B" w:rsidP="00DB12DB">
      <w:pPr>
        <w:numPr>
          <w:ilvl w:val="0"/>
          <w:numId w:val="26"/>
        </w:numPr>
        <w:tabs>
          <w:tab w:val="left" w:pos="709"/>
        </w:tabs>
        <w:ind w:left="709" w:hanging="709"/>
        <w:rPr>
          <w:rFonts w:ascii="Arial" w:hAnsi="Arial" w:cs="Arial"/>
          <w:b/>
          <w:bCs/>
          <w:sz w:val="22"/>
          <w:szCs w:val="22"/>
        </w:rPr>
      </w:pPr>
      <w:r w:rsidRPr="009C3F0E">
        <w:rPr>
          <w:rFonts w:ascii="Arial" w:hAnsi="Arial" w:cs="Arial"/>
          <w:b/>
          <w:bCs/>
          <w:sz w:val="22"/>
          <w:szCs w:val="22"/>
        </w:rPr>
        <w:t>HOTEL</w:t>
      </w:r>
    </w:p>
    <w:p w:rsidR="00C8007B" w:rsidRPr="009C3F0E" w:rsidRDefault="00C8007B" w:rsidP="0056422A">
      <w:pPr>
        <w:tabs>
          <w:tab w:val="left" w:pos="709"/>
        </w:tabs>
        <w:ind w:left="709" w:hanging="709"/>
        <w:rPr>
          <w:rFonts w:ascii="Arial" w:hAnsi="Arial" w:cs="Arial"/>
          <w:sz w:val="22"/>
          <w:szCs w:val="22"/>
        </w:rPr>
      </w:pPr>
    </w:p>
    <w:p w:rsidR="00C8007B" w:rsidRPr="009C3F0E" w:rsidRDefault="00436C81" w:rsidP="003C465A">
      <w:pPr>
        <w:tabs>
          <w:tab w:val="left" w:pos="709"/>
        </w:tabs>
        <w:ind w:left="709"/>
        <w:rPr>
          <w:rFonts w:ascii="Arial" w:hAnsi="Arial" w:cs="Arial"/>
          <w:sz w:val="22"/>
          <w:szCs w:val="22"/>
        </w:rPr>
      </w:pPr>
      <w:del w:id="710" w:author="PricewaterhouseCoopers" w:date="2012-11-16T09:39:00Z">
        <w:r w:rsidDel="003C465A">
          <w:rPr>
            <w:rFonts w:ascii="Arial" w:hAnsi="Arial" w:cs="Arial"/>
            <w:sz w:val="22"/>
            <w:szCs w:val="22"/>
          </w:rPr>
          <w:tab/>
        </w:r>
      </w:del>
      <w:ins w:id="711" w:author="PricewaterhouseCoopers" w:date="2012-11-16T09:39:00Z">
        <w:r w:rsidR="003C465A">
          <w:rPr>
            <w:rFonts w:ascii="Arial" w:hAnsi="Arial" w:cs="Arial"/>
            <w:sz w:val="22"/>
            <w:szCs w:val="22"/>
          </w:rPr>
          <w:t xml:space="preserve">A minimum of a </w:t>
        </w:r>
      </w:ins>
      <w:r w:rsidR="00C8007B" w:rsidRPr="009C3F0E">
        <w:rPr>
          <w:rFonts w:ascii="Arial" w:hAnsi="Arial" w:cs="Arial"/>
          <w:sz w:val="22"/>
          <w:szCs w:val="22"/>
        </w:rPr>
        <w:t>4 (four) star hotel accommodation will be made available where possible for Board members.</w:t>
      </w:r>
    </w:p>
    <w:p w:rsidR="00C8007B" w:rsidRPr="009C3F0E" w:rsidRDefault="00C8007B" w:rsidP="0056422A">
      <w:pPr>
        <w:tabs>
          <w:tab w:val="left" w:pos="709"/>
        </w:tabs>
        <w:ind w:left="709" w:hanging="709"/>
        <w:rPr>
          <w:rFonts w:ascii="Arial" w:hAnsi="Arial" w:cs="Arial"/>
          <w:sz w:val="22"/>
          <w:szCs w:val="22"/>
        </w:rPr>
      </w:pPr>
    </w:p>
    <w:p w:rsidR="00C8007B" w:rsidRPr="009C3F0E" w:rsidRDefault="00C8007B" w:rsidP="00DB12DB">
      <w:pPr>
        <w:numPr>
          <w:ilvl w:val="0"/>
          <w:numId w:val="26"/>
        </w:numPr>
        <w:tabs>
          <w:tab w:val="left" w:pos="709"/>
        </w:tabs>
        <w:ind w:left="709" w:hanging="709"/>
        <w:rPr>
          <w:rFonts w:ascii="Arial" w:hAnsi="Arial" w:cs="Arial"/>
          <w:b/>
          <w:bCs/>
          <w:sz w:val="22"/>
          <w:szCs w:val="22"/>
        </w:rPr>
      </w:pPr>
      <w:r w:rsidRPr="009C3F0E">
        <w:rPr>
          <w:rFonts w:ascii="Arial" w:hAnsi="Arial" w:cs="Arial"/>
          <w:b/>
          <w:bCs/>
          <w:sz w:val="22"/>
          <w:szCs w:val="22"/>
        </w:rPr>
        <w:t>OTHER EXPENSES</w:t>
      </w:r>
    </w:p>
    <w:p w:rsidR="00C8007B" w:rsidRPr="009C3F0E" w:rsidRDefault="00C8007B" w:rsidP="0056422A">
      <w:pPr>
        <w:tabs>
          <w:tab w:val="left" w:pos="709"/>
        </w:tabs>
        <w:ind w:left="709" w:hanging="709"/>
        <w:rPr>
          <w:rFonts w:ascii="Arial" w:hAnsi="Arial" w:cs="Arial"/>
          <w:sz w:val="22"/>
          <w:szCs w:val="22"/>
        </w:rPr>
      </w:pPr>
    </w:p>
    <w:p w:rsidR="00C8007B" w:rsidRPr="003C465A" w:rsidRDefault="00C8007B" w:rsidP="003C465A">
      <w:pPr>
        <w:pStyle w:val="ListParagraph"/>
        <w:numPr>
          <w:ilvl w:val="1"/>
          <w:numId w:val="20"/>
        </w:numPr>
        <w:ind w:left="709" w:hanging="709"/>
        <w:rPr>
          <w:rFonts w:ascii="Arial" w:hAnsi="Arial" w:cs="Arial"/>
          <w:sz w:val="22"/>
          <w:szCs w:val="22"/>
        </w:rPr>
      </w:pPr>
      <w:r w:rsidRPr="003C465A">
        <w:rPr>
          <w:rFonts w:ascii="Arial" w:hAnsi="Arial" w:cs="Arial"/>
          <w:sz w:val="22"/>
          <w:szCs w:val="22"/>
        </w:rPr>
        <w:t>The maximum allowance for S &amp; T will be paid according to the ECB travel policy.</w:t>
      </w:r>
    </w:p>
    <w:p w:rsidR="00FE1BCC" w:rsidRDefault="00C8007B" w:rsidP="003C465A">
      <w:pPr>
        <w:pStyle w:val="ListParagraph"/>
        <w:numPr>
          <w:ilvl w:val="1"/>
          <w:numId w:val="20"/>
        </w:numPr>
        <w:ind w:left="709" w:hanging="709"/>
        <w:rPr>
          <w:rFonts w:ascii="Arial" w:hAnsi="Arial" w:cs="Arial"/>
          <w:sz w:val="22"/>
          <w:szCs w:val="22"/>
        </w:rPr>
      </w:pPr>
      <w:r w:rsidRPr="009C3F0E">
        <w:rPr>
          <w:rFonts w:ascii="Arial" w:hAnsi="Arial" w:cs="Arial"/>
          <w:sz w:val="22"/>
          <w:szCs w:val="22"/>
        </w:rPr>
        <w:t>Claims for re-imbursement will be made on submission of original receipt(s) only.</w:t>
      </w:r>
    </w:p>
    <w:p w:rsidR="00B321B0" w:rsidRDefault="00B321B0" w:rsidP="00B321B0">
      <w:pPr>
        <w:rPr>
          <w:rFonts w:ascii="Arial" w:hAnsi="Arial" w:cs="Arial"/>
          <w:sz w:val="22"/>
          <w:szCs w:val="22"/>
        </w:rPr>
      </w:pPr>
    </w:p>
    <w:p w:rsidR="00B321B0" w:rsidRDefault="00B321B0" w:rsidP="00B321B0">
      <w:pPr>
        <w:rPr>
          <w:rFonts w:ascii="Arial" w:hAnsi="Arial" w:cs="Arial"/>
          <w:sz w:val="22"/>
          <w:szCs w:val="22"/>
        </w:rPr>
        <w:sectPr w:rsidR="00B321B0" w:rsidSect="00593A42">
          <w:headerReference w:type="default" r:id="rId28"/>
          <w:headerReference w:type="first" r:id="rId29"/>
          <w:pgSz w:w="11907" w:h="16839" w:code="9"/>
          <w:pgMar w:top="1440" w:right="1325" w:bottom="1134" w:left="1276" w:header="720" w:footer="432" w:gutter="0"/>
          <w:cols w:space="720"/>
          <w:titlePg/>
          <w:docGrid w:linePitch="360"/>
        </w:sectPr>
      </w:pPr>
    </w:p>
    <w:p w:rsidR="00B321B0" w:rsidRDefault="003B48EE" w:rsidP="00B321B0">
      <w:pPr>
        <w:rPr>
          <w:rFonts w:ascii="Arial" w:hAnsi="Arial" w:cs="Arial"/>
          <w:sz w:val="40"/>
          <w:szCs w:val="40"/>
        </w:rPr>
      </w:pPr>
      <w:r>
        <w:rPr>
          <w:rFonts w:ascii="Arial" w:hAnsi="Arial" w:cs="Arial"/>
          <w:noProof/>
          <w:sz w:val="40"/>
          <w:szCs w:val="40"/>
        </w:rPr>
        <w:lastRenderedPageBreak/>
        <mc:AlternateContent>
          <mc:Choice Requires="wps">
            <w:drawing>
              <wp:anchor distT="0" distB="0" distL="114300" distR="114300" simplePos="0" relativeHeight="251670528" behindDoc="0" locked="0" layoutInCell="1" allowOverlap="1">
                <wp:simplePos x="0" y="0"/>
                <wp:positionH relativeFrom="column">
                  <wp:posOffset>-94615</wp:posOffset>
                </wp:positionH>
                <wp:positionV relativeFrom="paragraph">
                  <wp:posOffset>-235585</wp:posOffset>
                </wp:positionV>
                <wp:extent cx="6010910" cy="9227185"/>
                <wp:effectExtent l="19050" t="19050" r="27940" b="12065"/>
                <wp:wrapNone/>
                <wp:docPr id="5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922718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3238" w:rsidRDefault="00893238" w:rsidP="00B321B0">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B321B0">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4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Default="00893238" w:rsidP="00B321B0">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Pr="009C2303" w:rsidRDefault="00893238" w:rsidP="00B321B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4.</w:t>
                            </w:r>
                          </w:p>
                          <w:p w:rsidR="00893238" w:rsidRDefault="00893238" w:rsidP="00B321B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 xml:space="preserve">CODE OF GOVERNANCE </w:t>
                            </w:r>
                          </w:p>
                          <w:p w:rsidR="00893238" w:rsidRDefault="00893238" w:rsidP="00B321B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AND ETHICS</w:t>
                            </w:r>
                          </w:p>
                          <w:p w:rsidR="00893238" w:rsidRPr="009C2303" w:rsidRDefault="00893238" w:rsidP="00B321B0">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9C2303" w:rsidRDefault="00893238" w:rsidP="00B321B0">
                            <w:pPr>
                              <w:pStyle w:val="Heading1"/>
                              <w:jc w:val="center"/>
                              <w:rPr>
                                <w:rFonts w:ascii="Arial" w:hAnsi="Arial" w:cs="Arial"/>
                                <w:sz w:val="48"/>
                                <w:szCs w:val="48"/>
                              </w:rPr>
                            </w:pPr>
                          </w:p>
                          <w:p w:rsidR="00893238" w:rsidRPr="00806F58" w:rsidRDefault="00893238" w:rsidP="00B321B0">
                            <w:pPr>
                              <w:jc w:val="center"/>
                              <w:rPr>
                                <w:rFonts w:ascii="Arial" w:hAnsi="Arial" w:cs="Arial"/>
                                <w:b/>
                                <w:bCs/>
                                <w:sz w:val="22"/>
                                <w:szCs w:val="22"/>
                              </w:rPr>
                            </w:pPr>
                          </w:p>
                          <w:p w:rsidR="00893238" w:rsidRPr="00806F58" w:rsidRDefault="00893238" w:rsidP="00B321B0">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B321B0">
                            <w:pPr>
                              <w:tabs>
                                <w:tab w:val="left" w:pos="8222"/>
                              </w:tabs>
                              <w:ind w:left="142"/>
                              <w:jc w:val="both"/>
                              <w:rPr>
                                <w:rFonts w:ascii="Arial" w:hAnsi="Arial" w:cs="Arial"/>
                                <w:sz w:val="22"/>
                                <w:szCs w:val="22"/>
                              </w:rPr>
                            </w:pPr>
                          </w:p>
                          <w:p w:rsidR="00893238" w:rsidRPr="00806F58" w:rsidRDefault="00893238" w:rsidP="00B321B0">
                            <w:pPr>
                              <w:tabs>
                                <w:tab w:val="left" w:pos="8222"/>
                              </w:tabs>
                              <w:jc w:val="center"/>
                              <w:rPr>
                                <w:rFonts w:ascii="Arial" w:hAnsi="Arial" w:cs="Arial"/>
                                <w:b/>
                                <w:bCs/>
                                <w:sz w:val="22"/>
                                <w:szCs w:val="22"/>
                              </w:rPr>
                            </w:pPr>
                          </w:p>
                          <w:p w:rsidR="00893238" w:rsidRPr="00806F58" w:rsidRDefault="00893238" w:rsidP="00B321B0">
                            <w:pPr>
                              <w:jc w:val="center"/>
                              <w:rPr>
                                <w:rFonts w:ascii="Arial" w:hAnsi="Arial" w:cs="Arial"/>
                                <w:b/>
                                <w:bCs/>
                                <w:sz w:val="22"/>
                                <w:szCs w:val="22"/>
                              </w:rPr>
                            </w:pPr>
                          </w:p>
                          <w:p w:rsidR="00893238" w:rsidRPr="00806F58" w:rsidRDefault="00893238" w:rsidP="00B321B0">
                            <w:pPr>
                              <w:jc w:val="center"/>
                              <w:rPr>
                                <w:rFonts w:ascii="Arial" w:hAnsi="Arial" w:cs="Arial"/>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7.45pt;margin-top:-18.55pt;width:473.3pt;height:72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" filled="f" strokeweight="2.25pt">
                <v:textbox>
                  <w:txbxContent>
                    <w:p w:rsidR="00893238" w:rsidRDefault="00893238" w:rsidP="00B321B0">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B321B0">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4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Default="00893238" w:rsidP="00B321B0">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Pr="009C2303" w:rsidRDefault="00893238" w:rsidP="00B321B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4.</w:t>
                      </w:r>
                    </w:p>
                    <w:p w:rsidR="00893238" w:rsidRDefault="00893238" w:rsidP="00B321B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 xml:space="preserve">CODE OF GOVERNANCE </w:t>
                      </w:r>
                    </w:p>
                    <w:p w:rsidR="00893238" w:rsidRDefault="00893238" w:rsidP="00B321B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AND ETHICS</w:t>
                      </w:r>
                    </w:p>
                    <w:p w:rsidR="00893238" w:rsidRPr="009C2303" w:rsidRDefault="00893238" w:rsidP="00B321B0">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9C2303" w:rsidRDefault="00893238" w:rsidP="00B321B0">
                      <w:pPr>
                        <w:pStyle w:val="Heading1"/>
                        <w:jc w:val="center"/>
                        <w:rPr>
                          <w:rFonts w:ascii="Arial" w:hAnsi="Arial" w:cs="Arial"/>
                          <w:sz w:val="48"/>
                          <w:szCs w:val="48"/>
                        </w:rPr>
                      </w:pPr>
                    </w:p>
                    <w:p w:rsidR="00893238" w:rsidRPr="00806F58" w:rsidRDefault="00893238" w:rsidP="00B321B0">
                      <w:pPr>
                        <w:jc w:val="center"/>
                        <w:rPr>
                          <w:rFonts w:ascii="Arial" w:hAnsi="Arial" w:cs="Arial"/>
                          <w:b/>
                          <w:bCs/>
                          <w:sz w:val="22"/>
                          <w:szCs w:val="22"/>
                        </w:rPr>
                      </w:pPr>
                    </w:p>
                    <w:p w:rsidR="00893238" w:rsidRPr="00806F58" w:rsidRDefault="00893238" w:rsidP="00B321B0">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B321B0">
                      <w:pPr>
                        <w:tabs>
                          <w:tab w:val="left" w:pos="8222"/>
                        </w:tabs>
                        <w:ind w:left="142"/>
                        <w:jc w:val="both"/>
                        <w:rPr>
                          <w:rFonts w:ascii="Arial" w:hAnsi="Arial" w:cs="Arial"/>
                          <w:sz w:val="22"/>
                          <w:szCs w:val="22"/>
                        </w:rPr>
                      </w:pPr>
                    </w:p>
                    <w:p w:rsidR="00893238" w:rsidRPr="00806F58" w:rsidRDefault="00893238" w:rsidP="00B321B0">
                      <w:pPr>
                        <w:tabs>
                          <w:tab w:val="left" w:pos="8222"/>
                        </w:tabs>
                        <w:jc w:val="center"/>
                        <w:rPr>
                          <w:rFonts w:ascii="Arial" w:hAnsi="Arial" w:cs="Arial"/>
                          <w:b/>
                          <w:bCs/>
                          <w:sz w:val="22"/>
                          <w:szCs w:val="22"/>
                        </w:rPr>
                      </w:pPr>
                    </w:p>
                    <w:p w:rsidR="00893238" w:rsidRPr="00806F58" w:rsidRDefault="00893238" w:rsidP="00B321B0">
                      <w:pPr>
                        <w:jc w:val="center"/>
                        <w:rPr>
                          <w:rFonts w:ascii="Arial" w:hAnsi="Arial" w:cs="Arial"/>
                          <w:b/>
                          <w:bCs/>
                          <w:sz w:val="22"/>
                          <w:szCs w:val="22"/>
                        </w:rPr>
                      </w:pPr>
                    </w:p>
                    <w:p w:rsidR="00893238" w:rsidRPr="00806F58" w:rsidRDefault="00893238" w:rsidP="00B321B0">
                      <w:pPr>
                        <w:jc w:val="center"/>
                        <w:rPr>
                          <w:rFonts w:ascii="Arial" w:hAnsi="Arial" w:cs="Arial"/>
                          <w:b/>
                          <w:bCs/>
                          <w:sz w:val="22"/>
                          <w:szCs w:val="22"/>
                        </w:rPr>
                      </w:pPr>
                    </w:p>
                  </w:txbxContent>
                </v:textbox>
              </v:shape>
            </w:pict>
          </mc:Fallback>
        </mc:AlternateContent>
      </w: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pPr>
    </w:p>
    <w:p w:rsidR="00B321B0" w:rsidRDefault="00B321B0" w:rsidP="00B321B0">
      <w:pPr>
        <w:rPr>
          <w:rFonts w:ascii="Arial" w:hAnsi="Arial" w:cs="Arial"/>
          <w:sz w:val="40"/>
          <w:szCs w:val="40"/>
        </w:rPr>
        <w:sectPr w:rsidR="00B321B0" w:rsidSect="00B321B0">
          <w:headerReference w:type="default" r:id="rId30"/>
          <w:headerReference w:type="first" r:id="rId31"/>
          <w:pgSz w:w="11907" w:h="16839" w:code="9"/>
          <w:pgMar w:top="1440" w:right="1183" w:bottom="1134" w:left="1418" w:header="720" w:footer="392" w:gutter="0"/>
          <w:cols w:space="720"/>
          <w:titlePg/>
          <w:docGrid w:linePitch="360"/>
        </w:sectPr>
      </w:pPr>
    </w:p>
    <w:p w:rsidR="008E38CD" w:rsidRPr="009C3F0E" w:rsidRDefault="008E38CD" w:rsidP="003A330A">
      <w:pPr>
        <w:pStyle w:val="Heading3"/>
        <w:ind w:left="0"/>
        <w:rPr>
          <w:rFonts w:ascii="Arial" w:hAnsi="Arial" w:cs="Arial"/>
          <w:sz w:val="22"/>
          <w:szCs w:val="22"/>
        </w:rPr>
      </w:pPr>
      <w:r w:rsidRPr="009C3F0E">
        <w:rPr>
          <w:rFonts w:ascii="Arial" w:hAnsi="Arial" w:cs="Arial"/>
          <w:sz w:val="22"/>
          <w:szCs w:val="22"/>
        </w:rPr>
        <w:lastRenderedPageBreak/>
        <w:t>MISSION STATEMENT OF THE ECB</w:t>
      </w:r>
    </w:p>
    <w:p w:rsidR="008E38CD" w:rsidRPr="009C3F0E" w:rsidRDefault="008E38CD" w:rsidP="003A330A">
      <w:pPr>
        <w:pStyle w:val="NormalWeb"/>
        <w:rPr>
          <w:rFonts w:ascii="Arial" w:hAnsi="Arial" w:cs="Arial"/>
          <w:i/>
          <w:sz w:val="22"/>
          <w:szCs w:val="22"/>
        </w:rPr>
      </w:pPr>
      <w:r w:rsidRPr="009C3F0E">
        <w:rPr>
          <w:rStyle w:val="Emphasis"/>
          <w:rFonts w:ascii="Arial" w:hAnsi="Arial" w:cs="Arial"/>
          <w:sz w:val="22"/>
          <w:szCs w:val="22"/>
        </w:rPr>
        <w:t>To regulate and control the Namibian ESI in the interest of all stakeholders with regard to price, quality and reliability</w:t>
      </w:r>
      <w:del w:id="712" w:author="Sekandi" w:date="2012-10-08T11:04:00Z">
        <w:r w:rsidRPr="009C3F0E" w:rsidDel="005615E5">
          <w:rPr>
            <w:rStyle w:val="Emphasis"/>
            <w:rFonts w:ascii="Arial" w:hAnsi="Arial" w:cs="Arial"/>
            <w:sz w:val="22"/>
            <w:szCs w:val="22"/>
          </w:rPr>
          <w:delText>.</w:delText>
        </w:r>
      </w:del>
      <w:r w:rsidRPr="009C3F0E">
        <w:rPr>
          <w:rStyle w:val="Emphasis"/>
          <w:rFonts w:ascii="Arial" w:hAnsi="Arial" w:cs="Arial"/>
          <w:sz w:val="22"/>
          <w:szCs w:val="22"/>
        </w:rPr>
        <w:t xml:space="preserve"> </w:t>
      </w:r>
    </w:p>
    <w:p w:rsidR="008E38CD" w:rsidRPr="009C3F0E" w:rsidRDefault="008E38CD" w:rsidP="003A330A">
      <w:pPr>
        <w:rPr>
          <w:rFonts w:ascii="Arial" w:hAnsi="Arial" w:cs="Arial"/>
          <w:b/>
          <w:sz w:val="22"/>
          <w:szCs w:val="22"/>
        </w:rPr>
      </w:pPr>
    </w:p>
    <w:p w:rsidR="008E38CD" w:rsidRPr="009C3F0E" w:rsidRDefault="008E38CD" w:rsidP="003A330A">
      <w:pPr>
        <w:rPr>
          <w:rFonts w:ascii="Arial" w:hAnsi="Arial" w:cs="Arial"/>
          <w:b/>
          <w:sz w:val="22"/>
          <w:szCs w:val="22"/>
        </w:rPr>
      </w:pPr>
      <w:r w:rsidRPr="009C3F0E">
        <w:rPr>
          <w:rFonts w:ascii="Arial" w:hAnsi="Arial" w:cs="Arial"/>
          <w:b/>
          <w:sz w:val="22"/>
          <w:szCs w:val="22"/>
        </w:rPr>
        <w:t>MANAGEMENT POLICY</w:t>
      </w:r>
    </w:p>
    <w:p w:rsidR="008E38CD" w:rsidRPr="009C3F0E" w:rsidRDefault="008E38CD" w:rsidP="003A330A">
      <w:pPr>
        <w:pStyle w:val="Heading3"/>
        <w:ind w:left="0"/>
        <w:rPr>
          <w:rFonts w:ascii="Arial" w:hAnsi="Arial" w:cs="Arial"/>
          <w:sz w:val="22"/>
          <w:szCs w:val="22"/>
        </w:rPr>
      </w:pPr>
    </w:p>
    <w:p w:rsidR="008E38CD" w:rsidRPr="009C3F0E" w:rsidRDefault="008E38CD" w:rsidP="003A330A">
      <w:pPr>
        <w:pStyle w:val="Heading3"/>
        <w:ind w:left="0"/>
        <w:rPr>
          <w:rFonts w:ascii="Arial" w:hAnsi="Arial" w:cs="Arial"/>
          <w:b w:val="0"/>
          <w:sz w:val="22"/>
          <w:szCs w:val="22"/>
        </w:rPr>
      </w:pPr>
      <w:r w:rsidRPr="009C3F0E">
        <w:rPr>
          <w:rFonts w:ascii="Arial" w:hAnsi="Arial" w:cs="Arial"/>
          <w:b w:val="0"/>
          <w:sz w:val="22"/>
          <w:szCs w:val="22"/>
        </w:rPr>
        <w:t>The Board and management of the ECB are responsible for ensuring that the ECB has an appropriate governance structure that will ensure the creation, protection and enhancement of stakeholder value.</w:t>
      </w:r>
    </w:p>
    <w:p w:rsidR="008E38CD" w:rsidRPr="009C3F0E" w:rsidRDefault="008E38CD" w:rsidP="003A330A">
      <w:pPr>
        <w:rPr>
          <w:rFonts w:ascii="Arial" w:hAnsi="Arial" w:cs="Arial"/>
          <w:sz w:val="22"/>
          <w:szCs w:val="22"/>
        </w:rPr>
      </w:pPr>
    </w:p>
    <w:p w:rsidR="008E38CD" w:rsidRPr="009C3F0E" w:rsidRDefault="008E38CD" w:rsidP="003A330A">
      <w:pPr>
        <w:rPr>
          <w:rFonts w:ascii="Arial" w:hAnsi="Arial" w:cs="Arial"/>
          <w:sz w:val="22"/>
          <w:szCs w:val="22"/>
        </w:rPr>
      </w:pPr>
      <w:r w:rsidRPr="009C3F0E">
        <w:rPr>
          <w:rFonts w:ascii="Arial" w:hAnsi="Arial" w:cs="Arial"/>
          <w:sz w:val="22"/>
          <w:szCs w:val="22"/>
        </w:rPr>
        <w:t>The Board maintains, and ensures that management maintains the highest level of ethics. As such, this Code of Governance &amp; Ethics (“the Code”) will be reviewed annually and, where necessary, updated on a regular basis.</w:t>
      </w:r>
    </w:p>
    <w:p w:rsidR="008E38CD" w:rsidRPr="009C3F0E" w:rsidRDefault="008E38CD" w:rsidP="003A330A">
      <w:pPr>
        <w:rPr>
          <w:rFonts w:ascii="Arial" w:hAnsi="Arial" w:cs="Arial"/>
          <w:sz w:val="22"/>
          <w:szCs w:val="22"/>
        </w:rPr>
      </w:pPr>
    </w:p>
    <w:p w:rsidR="008E38CD" w:rsidRPr="009C3F0E" w:rsidRDefault="008E38CD" w:rsidP="003A330A">
      <w:pPr>
        <w:rPr>
          <w:rFonts w:ascii="Arial" w:hAnsi="Arial" w:cs="Arial"/>
          <w:sz w:val="22"/>
          <w:szCs w:val="22"/>
        </w:rPr>
      </w:pPr>
      <w:r w:rsidRPr="009C3F0E">
        <w:rPr>
          <w:rFonts w:ascii="Arial" w:hAnsi="Arial" w:cs="Arial"/>
          <w:sz w:val="22"/>
          <w:szCs w:val="22"/>
        </w:rPr>
        <w:t>Management is committed to sound business principles. All staff shall continually treat fellow employees, stakeholders, suppliers and the community at large with honesty, dignity, fairness and respect.</w:t>
      </w:r>
    </w:p>
    <w:p w:rsidR="008E38CD" w:rsidRPr="009C3F0E" w:rsidRDefault="008E38CD" w:rsidP="003A330A">
      <w:pPr>
        <w:rPr>
          <w:rFonts w:ascii="Arial" w:hAnsi="Arial" w:cs="Arial"/>
          <w:sz w:val="22"/>
          <w:szCs w:val="22"/>
        </w:rPr>
      </w:pPr>
    </w:p>
    <w:p w:rsidR="002834E6" w:rsidRPr="009C3F0E" w:rsidRDefault="008E38CD" w:rsidP="003A330A">
      <w:pPr>
        <w:rPr>
          <w:rFonts w:ascii="Arial" w:hAnsi="Arial" w:cs="Arial"/>
          <w:sz w:val="22"/>
          <w:szCs w:val="22"/>
        </w:rPr>
      </w:pPr>
      <w:r w:rsidRPr="009C3F0E">
        <w:rPr>
          <w:rFonts w:ascii="Arial" w:hAnsi="Arial" w:cs="Arial"/>
          <w:sz w:val="22"/>
          <w:szCs w:val="22"/>
        </w:rPr>
        <w:t>All staff should conduct their work with the highest ethical standards.</w:t>
      </w:r>
      <w:r w:rsidR="002834E6" w:rsidRPr="009C3F0E">
        <w:rPr>
          <w:rFonts w:ascii="Arial" w:hAnsi="Arial" w:cs="Arial"/>
          <w:sz w:val="22"/>
          <w:szCs w:val="22"/>
        </w:rPr>
        <w:br w:type="page"/>
      </w:r>
    </w:p>
    <w:p w:rsidR="008E38CD" w:rsidRPr="009C3F0E" w:rsidRDefault="008E38CD" w:rsidP="00842ACB">
      <w:pPr>
        <w:pStyle w:val="Heading3"/>
        <w:ind w:left="0"/>
        <w:rPr>
          <w:rFonts w:ascii="Arial" w:hAnsi="Arial" w:cs="Arial"/>
          <w:sz w:val="22"/>
          <w:szCs w:val="22"/>
        </w:rPr>
      </w:pPr>
      <w:r w:rsidRPr="009C3F0E">
        <w:rPr>
          <w:rFonts w:ascii="Arial" w:hAnsi="Arial" w:cs="Arial"/>
          <w:sz w:val="22"/>
          <w:szCs w:val="22"/>
        </w:rPr>
        <w:lastRenderedPageBreak/>
        <w:t>CODE OF GOVERNANCE &amp; ETHICS</w:t>
      </w:r>
    </w:p>
    <w:p w:rsidR="008E38CD" w:rsidRPr="009C3F0E" w:rsidRDefault="008E38CD" w:rsidP="00842ACB">
      <w:pPr>
        <w:pStyle w:val="Heading3"/>
        <w:ind w:left="0"/>
        <w:rPr>
          <w:rFonts w:ascii="Arial" w:hAnsi="Arial" w:cs="Arial"/>
          <w:sz w:val="22"/>
          <w:szCs w:val="22"/>
        </w:rPr>
      </w:pPr>
    </w:p>
    <w:p w:rsidR="008E38CD" w:rsidRPr="009C3F0E" w:rsidRDefault="00842ACB" w:rsidP="00842ACB">
      <w:pPr>
        <w:pStyle w:val="Heading3"/>
        <w:ind w:left="0"/>
        <w:rPr>
          <w:rFonts w:ascii="Arial" w:hAnsi="Arial" w:cs="Arial"/>
          <w:sz w:val="22"/>
          <w:szCs w:val="22"/>
        </w:rPr>
      </w:pPr>
      <w:r>
        <w:rPr>
          <w:rFonts w:ascii="Arial" w:hAnsi="Arial" w:cs="Arial"/>
          <w:sz w:val="22"/>
          <w:szCs w:val="22"/>
        </w:rPr>
        <w:t>1.</w:t>
      </w:r>
      <w:r>
        <w:rPr>
          <w:rFonts w:ascii="Arial" w:hAnsi="Arial" w:cs="Arial"/>
          <w:sz w:val="22"/>
          <w:szCs w:val="22"/>
        </w:rPr>
        <w:tab/>
      </w:r>
      <w:r w:rsidR="00483A17">
        <w:rPr>
          <w:rFonts w:ascii="Arial" w:hAnsi="Arial" w:cs="Arial"/>
          <w:sz w:val="22"/>
          <w:szCs w:val="22"/>
        </w:rPr>
        <w:t>GOVERNANCE</w:t>
      </w:r>
      <w:r w:rsidR="008E38CD" w:rsidRPr="009C3F0E">
        <w:rPr>
          <w:rFonts w:ascii="Arial" w:hAnsi="Arial" w:cs="Arial"/>
          <w:sz w:val="22"/>
          <w:szCs w:val="22"/>
        </w:rPr>
        <w:t xml:space="preserve"> </w:t>
      </w:r>
    </w:p>
    <w:p w:rsidR="008E38CD" w:rsidRPr="009C3F0E" w:rsidRDefault="008E38CD" w:rsidP="00842ACB">
      <w:pPr>
        <w:rPr>
          <w:rFonts w:ascii="Arial" w:hAnsi="Arial" w:cs="Arial"/>
          <w:sz w:val="22"/>
          <w:szCs w:val="22"/>
        </w:rPr>
      </w:pPr>
    </w:p>
    <w:p w:rsidR="008E38CD" w:rsidRPr="006C75A2" w:rsidRDefault="008E38CD" w:rsidP="006C1D4F">
      <w:pPr>
        <w:pStyle w:val="ListParagraph"/>
        <w:numPr>
          <w:ilvl w:val="1"/>
          <w:numId w:val="168"/>
        </w:numPr>
        <w:tabs>
          <w:tab w:val="clear" w:pos="720"/>
          <w:tab w:val="left" w:pos="709"/>
        </w:tabs>
        <w:rPr>
          <w:rFonts w:ascii="Arial" w:hAnsi="Arial" w:cs="Arial"/>
          <w:sz w:val="22"/>
          <w:szCs w:val="22"/>
        </w:rPr>
      </w:pPr>
      <w:r w:rsidRPr="006C75A2">
        <w:rPr>
          <w:rFonts w:ascii="Arial" w:hAnsi="Arial" w:cs="Arial"/>
          <w:sz w:val="22"/>
          <w:szCs w:val="22"/>
        </w:rPr>
        <w:t>This Code sets out the principles and policies that will be applied in the governance of the ECB.</w:t>
      </w:r>
    </w:p>
    <w:p w:rsidR="008E38CD" w:rsidRPr="009C3F0E" w:rsidRDefault="008E38CD" w:rsidP="00842ACB">
      <w:pPr>
        <w:tabs>
          <w:tab w:val="left" w:pos="709"/>
        </w:tabs>
        <w:ind w:left="709" w:hanging="709"/>
        <w:rPr>
          <w:rFonts w:ascii="Arial" w:hAnsi="Arial" w:cs="Arial"/>
          <w:sz w:val="22"/>
          <w:szCs w:val="22"/>
        </w:rPr>
      </w:pPr>
    </w:p>
    <w:p w:rsidR="008E38CD" w:rsidRPr="009C3F0E" w:rsidRDefault="008E38CD" w:rsidP="006C1D4F">
      <w:pPr>
        <w:pStyle w:val="ListParagraph"/>
        <w:numPr>
          <w:ilvl w:val="1"/>
          <w:numId w:val="168"/>
        </w:numPr>
        <w:tabs>
          <w:tab w:val="clear" w:pos="720"/>
          <w:tab w:val="left" w:pos="709"/>
        </w:tabs>
        <w:rPr>
          <w:rFonts w:ascii="Arial" w:hAnsi="Arial" w:cs="Arial"/>
          <w:sz w:val="22"/>
          <w:szCs w:val="22"/>
        </w:rPr>
      </w:pPr>
      <w:r w:rsidRPr="009C3F0E">
        <w:rPr>
          <w:rFonts w:ascii="Arial" w:hAnsi="Arial" w:cs="Arial"/>
          <w:sz w:val="22"/>
          <w:szCs w:val="22"/>
        </w:rPr>
        <w:t xml:space="preserve">All employees and Board Members of the ECB are expected to conduct the affairs of the ECB in accordance with the law, the Standing Orders and the spirit of this Code, which requires the separation between organisational and private interests and the adoption of ethical standards of business. The Code also applies to agents, consultants, contractors, temporary employees, part-time employees, casual employees, occasional employees, suppliers and other acting on behalf of, or dealing with, the ECB. </w:t>
      </w:r>
    </w:p>
    <w:p w:rsidR="008E38CD" w:rsidRPr="009C3F0E" w:rsidRDefault="008E38CD" w:rsidP="00842ACB">
      <w:pPr>
        <w:tabs>
          <w:tab w:val="left" w:pos="709"/>
        </w:tabs>
        <w:ind w:left="709" w:hanging="709"/>
        <w:rPr>
          <w:rFonts w:ascii="Arial" w:hAnsi="Arial" w:cs="Arial"/>
          <w:sz w:val="22"/>
          <w:szCs w:val="22"/>
        </w:rPr>
      </w:pPr>
    </w:p>
    <w:p w:rsidR="008E38CD" w:rsidRPr="009C3F0E" w:rsidRDefault="008E38CD" w:rsidP="006C1D4F">
      <w:pPr>
        <w:pStyle w:val="ListParagraph"/>
        <w:numPr>
          <w:ilvl w:val="1"/>
          <w:numId w:val="168"/>
        </w:numPr>
        <w:tabs>
          <w:tab w:val="clear" w:pos="720"/>
          <w:tab w:val="left" w:pos="709"/>
        </w:tabs>
        <w:rPr>
          <w:rFonts w:ascii="Arial" w:hAnsi="Arial" w:cs="Arial"/>
          <w:sz w:val="22"/>
          <w:szCs w:val="22"/>
        </w:rPr>
      </w:pPr>
      <w:r w:rsidRPr="009C3F0E">
        <w:rPr>
          <w:rFonts w:ascii="Arial" w:hAnsi="Arial" w:cs="Arial"/>
          <w:sz w:val="22"/>
          <w:szCs w:val="22"/>
        </w:rPr>
        <w:t>This Code provides a summary of the key obligations of the Board, the management, and the employees of the ECB in meeting these standards.  They can be summarised as a commitment to upholding the ECB’s core values of transparency and integrity.</w:t>
      </w:r>
    </w:p>
    <w:p w:rsidR="008E38CD" w:rsidRPr="009C3F0E" w:rsidRDefault="008E38CD" w:rsidP="00842ACB">
      <w:pPr>
        <w:pStyle w:val="ListParagraph"/>
        <w:tabs>
          <w:tab w:val="left" w:pos="709"/>
        </w:tabs>
        <w:ind w:left="709" w:hanging="709"/>
        <w:rPr>
          <w:rFonts w:ascii="Arial" w:hAnsi="Arial" w:cs="Arial"/>
          <w:sz w:val="22"/>
          <w:szCs w:val="22"/>
        </w:rPr>
      </w:pPr>
    </w:p>
    <w:p w:rsidR="008E38CD" w:rsidRPr="009C3F0E" w:rsidRDefault="008E38CD" w:rsidP="006C1D4F">
      <w:pPr>
        <w:pStyle w:val="ListParagraph"/>
        <w:numPr>
          <w:ilvl w:val="1"/>
          <w:numId w:val="168"/>
        </w:numPr>
        <w:tabs>
          <w:tab w:val="clear" w:pos="720"/>
          <w:tab w:val="left" w:pos="709"/>
        </w:tabs>
        <w:rPr>
          <w:rFonts w:ascii="Arial" w:hAnsi="Arial" w:cs="Arial"/>
          <w:sz w:val="22"/>
          <w:szCs w:val="22"/>
        </w:rPr>
      </w:pPr>
      <w:r w:rsidRPr="009C3F0E">
        <w:rPr>
          <w:rFonts w:ascii="Arial" w:hAnsi="Arial" w:cs="Arial"/>
          <w:sz w:val="22"/>
          <w:szCs w:val="22"/>
        </w:rPr>
        <w:t>The Code does not replace the ECB’s conditions of employment, but should be seen as complementary to the conditions of employment and as a statement of the values that the ECB pursues in its dealings with people and organisations internally as well as externally.</w:t>
      </w:r>
    </w:p>
    <w:p w:rsidR="008E38CD" w:rsidRPr="009C3F0E" w:rsidRDefault="008E38CD" w:rsidP="00842ACB">
      <w:pPr>
        <w:pStyle w:val="ListParagraph"/>
        <w:tabs>
          <w:tab w:val="left" w:pos="709"/>
        </w:tabs>
        <w:ind w:left="709" w:hanging="709"/>
        <w:rPr>
          <w:rFonts w:ascii="Arial" w:hAnsi="Arial" w:cs="Arial"/>
          <w:sz w:val="22"/>
          <w:szCs w:val="22"/>
        </w:rPr>
      </w:pPr>
    </w:p>
    <w:p w:rsidR="008E38CD" w:rsidRPr="009C3F0E" w:rsidRDefault="008E38CD" w:rsidP="006C1D4F">
      <w:pPr>
        <w:pStyle w:val="ListParagraph"/>
        <w:numPr>
          <w:ilvl w:val="1"/>
          <w:numId w:val="168"/>
        </w:numPr>
        <w:tabs>
          <w:tab w:val="clear" w:pos="720"/>
          <w:tab w:val="left" w:pos="709"/>
        </w:tabs>
        <w:rPr>
          <w:rFonts w:ascii="Arial" w:hAnsi="Arial" w:cs="Arial"/>
          <w:sz w:val="22"/>
          <w:szCs w:val="22"/>
        </w:rPr>
      </w:pPr>
      <w:r w:rsidRPr="009C3F0E">
        <w:rPr>
          <w:rFonts w:ascii="Arial" w:hAnsi="Arial" w:cs="Arial"/>
          <w:sz w:val="22"/>
          <w:szCs w:val="22"/>
        </w:rPr>
        <w:t xml:space="preserve">Although the ECB has limited legal rights to enforce the Code on its goods and service providers, the ECB can exercise moral persuasion to gain compliance with the Code or choose not to enter into business relationships with providers who do not comply. </w:t>
      </w:r>
    </w:p>
    <w:p w:rsidR="008E38CD" w:rsidRPr="009C3F0E" w:rsidRDefault="008E38CD" w:rsidP="00842ACB">
      <w:pPr>
        <w:pStyle w:val="ListParagraph"/>
        <w:tabs>
          <w:tab w:val="left" w:pos="709"/>
        </w:tabs>
        <w:ind w:left="709" w:hanging="709"/>
        <w:rPr>
          <w:rFonts w:ascii="Arial" w:hAnsi="Arial" w:cs="Arial"/>
          <w:sz w:val="22"/>
          <w:szCs w:val="22"/>
        </w:rPr>
      </w:pPr>
    </w:p>
    <w:p w:rsidR="008E38CD" w:rsidRPr="009C3F0E" w:rsidRDefault="00842ACB" w:rsidP="006C1D4F">
      <w:pPr>
        <w:pStyle w:val="Heading3"/>
        <w:numPr>
          <w:ilvl w:val="0"/>
          <w:numId w:val="168"/>
        </w:numPr>
        <w:rPr>
          <w:rFonts w:ascii="Arial" w:hAnsi="Arial" w:cs="Arial"/>
          <w:sz w:val="22"/>
          <w:szCs w:val="22"/>
        </w:rPr>
      </w:pPr>
      <w:r>
        <w:rPr>
          <w:rFonts w:ascii="Arial" w:hAnsi="Arial" w:cs="Arial"/>
          <w:sz w:val="22"/>
          <w:szCs w:val="22"/>
        </w:rPr>
        <w:t>E</w:t>
      </w:r>
      <w:r w:rsidR="00483A17">
        <w:rPr>
          <w:rFonts w:ascii="Arial" w:hAnsi="Arial" w:cs="Arial"/>
          <w:sz w:val="22"/>
          <w:szCs w:val="22"/>
        </w:rPr>
        <w:t>THICS</w:t>
      </w:r>
    </w:p>
    <w:p w:rsidR="008E38CD" w:rsidRPr="009C3F0E" w:rsidRDefault="008E38CD" w:rsidP="00842ACB">
      <w:pPr>
        <w:pStyle w:val="ListParagraph"/>
        <w:tabs>
          <w:tab w:val="left" w:pos="709"/>
        </w:tabs>
        <w:ind w:left="709" w:hanging="709"/>
        <w:rPr>
          <w:rFonts w:ascii="Arial" w:hAnsi="Arial" w:cs="Arial"/>
          <w:sz w:val="22"/>
          <w:szCs w:val="22"/>
        </w:rPr>
      </w:pPr>
    </w:p>
    <w:p w:rsidR="000E5F42" w:rsidRPr="000E5F42" w:rsidRDefault="008E38CD" w:rsidP="006C1D4F">
      <w:pPr>
        <w:pStyle w:val="ListParagraph"/>
        <w:numPr>
          <w:ilvl w:val="1"/>
          <w:numId w:val="168"/>
        </w:numPr>
        <w:rPr>
          <w:rFonts w:ascii="Arial" w:hAnsi="Arial" w:cs="Arial"/>
          <w:sz w:val="22"/>
          <w:szCs w:val="22"/>
        </w:rPr>
      </w:pPr>
      <w:r w:rsidRPr="000E5F42">
        <w:rPr>
          <w:rFonts w:ascii="Arial" w:hAnsi="Arial" w:cs="Arial"/>
          <w:sz w:val="22"/>
          <w:szCs w:val="22"/>
        </w:rPr>
        <w:t>The term ethics refers to standards of conduct, which indicate how a person should behave, based on moral duties and virtues arising from the principles of right and wrong. Ethics therefore involve two aspects:</w:t>
      </w:r>
    </w:p>
    <w:p w:rsidR="008E38CD" w:rsidRPr="009C3F0E" w:rsidRDefault="008E38CD" w:rsidP="00842ACB">
      <w:pPr>
        <w:tabs>
          <w:tab w:val="left" w:pos="709"/>
        </w:tabs>
        <w:ind w:left="709" w:hanging="709"/>
        <w:rPr>
          <w:rFonts w:ascii="Arial" w:hAnsi="Arial" w:cs="Arial"/>
          <w:sz w:val="22"/>
          <w:szCs w:val="22"/>
        </w:rPr>
      </w:pPr>
    </w:p>
    <w:p w:rsidR="008E38CD" w:rsidRPr="003C465A" w:rsidRDefault="008E38CD" w:rsidP="003C465A">
      <w:pPr>
        <w:pStyle w:val="ListParagraph"/>
        <w:numPr>
          <w:ilvl w:val="2"/>
          <w:numId w:val="168"/>
        </w:numPr>
        <w:tabs>
          <w:tab w:val="left" w:pos="1134"/>
          <w:tab w:val="left" w:pos="1701"/>
        </w:tabs>
        <w:rPr>
          <w:rFonts w:ascii="Arial" w:hAnsi="Arial" w:cs="Arial"/>
          <w:sz w:val="22"/>
          <w:szCs w:val="22"/>
        </w:rPr>
      </w:pPr>
      <w:r w:rsidRPr="003C465A">
        <w:rPr>
          <w:rFonts w:ascii="Arial" w:hAnsi="Arial" w:cs="Arial"/>
          <w:sz w:val="22"/>
          <w:szCs w:val="22"/>
        </w:rPr>
        <w:t>The ability to distinguish right from wrong; and</w:t>
      </w:r>
    </w:p>
    <w:p w:rsidR="008E38CD" w:rsidRPr="009C3F0E" w:rsidRDefault="008E38CD" w:rsidP="003C465A">
      <w:pPr>
        <w:pStyle w:val="ListParagraph"/>
        <w:numPr>
          <w:ilvl w:val="2"/>
          <w:numId w:val="168"/>
        </w:numPr>
        <w:tabs>
          <w:tab w:val="left" w:pos="1134"/>
          <w:tab w:val="left" w:pos="1701"/>
        </w:tabs>
        <w:rPr>
          <w:rFonts w:ascii="Arial" w:hAnsi="Arial" w:cs="Arial"/>
          <w:sz w:val="22"/>
          <w:szCs w:val="22"/>
        </w:rPr>
      </w:pPr>
      <w:r w:rsidRPr="009C3F0E">
        <w:rPr>
          <w:rFonts w:ascii="Arial" w:hAnsi="Arial" w:cs="Arial"/>
          <w:sz w:val="22"/>
          <w:szCs w:val="22"/>
        </w:rPr>
        <w:t>The commitment to do what is right.</w:t>
      </w:r>
    </w:p>
    <w:p w:rsidR="008E38CD" w:rsidRPr="009C3F0E" w:rsidRDefault="008E38CD" w:rsidP="00842ACB">
      <w:pPr>
        <w:tabs>
          <w:tab w:val="left" w:pos="709"/>
          <w:tab w:val="left" w:pos="1701"/>
        </w:tabs>
        <w:ind w:left="709" w:hanging="709"/>
        <w:rPr>
          <w:rFonts w:ascii="Arial" w:hAnsi="Arial" w:cs="Arial"/>
          <w:sz w:val="22"/>
          <w:szCs w:val="22"/>
        </w:rPr>
      </w:pPr>
    </w:p>
    <w:p w:rsidR="008E38CD" w:rsidRPr="009C3F0E" w:rsidRDefault="008E38CD" w:rsidP="006C1D4F">
      <w:pPr>
        <w:pStyle w:val="ListParagraph"/>
        <w:numPr>
          <w:ilvl w:val="1"/>
          <w:numId w:val="168"/>
        </w:numPr>
        <w:rPr>
          <w:rFonts w:ascii="Arial" w:hAnsi="Arial" w:cs="Arial"/>
          <w:sz w:val="22"/>
          <w:szCs w:val="22"/>
        </w:rPr>
      </w:pPr>
      <w:r w:rsidRPr="009C3F0E">
        <w:rPr>
          <w:rFonts w:ascii="Arial" w:hAnsi="Arial" w:cs="Arial"/>
          <w:sz w:val="22"/>
          <w:szCs w:val="22"/>
        </w:rPr>
        <w:t>Ethical standards are necessary for the following reasons:</w:t>
      </w:r>
    </w:p>
    <w:p w:rsidR="008E38CD" w:rsidRPr="009C3F0E" w:rsidRDefault="008E38CD" w:rsidP="00842ACB">
      <w:pPr>
        <w:tabs>
          <w:tab w:val="left" w:pos="709"/>
        </w:tabs>
        <w:ind w:left="709" w:hanging="709"/>
        <w:rPr>
          <w:rFonts w:ascii="Arial" w:hAnsi="Arial" w:cs="Arial"/>
          <w:sz w:val="22"/>
          <w:szCs w:val="22"/>
        </w:rPr>
      </w:pPr>
    </w:p>
    <w:p w:rsidR="008E38CD" w:rsidRPr="003C465A" w:rsidRDefault="008E38CD" w:rsidP="003C465A">
      <w:pPr>
        <w:pStyle w:val="ListParagraph"/>
        <w:numPr>
          <w:ilvl w:val="2"/>
          <w:numId w:val="168"/>
        </w:numPr>
        <w:tabs>
          <w:tab w:val="left" w:pos="1134"/>
          <w:tab w:val="left" w:pos="1701"/>
        </w:tabs>
        <w:rPr>
          <w:rFonts w:ascii="Arial" w:hAnsi="Arial" w:cs="Arial"/>
          <w:sz w:val="22"/>
          <w:szCs w:val="22"/>
        </w:rPr>
      </w:pPr>
      <w:r w:rsidRPr="003C465A">
        <w:rPr>
          <w:rFonts w:ascii="Arial" w:hAnsi="Arial" w:cs="Arial"/>
          <w:sz w:val="22"/>
          <w:szCs w:val="22"/>
        </w:rPr>
        <w:t>To ensure that all stakeholders of the ECB are aware of the core values respected by its employees (including the Board and management); and</w:t>
      </w:r>
    </w:p>
    <w:p w:rsidR="008E38CD" w:rsidRPr="009C3F0E" w:rsidRDefault="008E38CD" w:rsidP="003C465A">
      <w:pPr>
        <w:pStyle w:val="ListParagraph"/>
        <w:numPr>
          <w:ilvl w:val="2"/>
          <w:numId w:val="168"/>
        </w:numPr>
        <w:tabs>
          <w:tab w:val="left" w:pos="1134"/>
          <w:tab w:val="left" w:pos="1701"/>
        </w:tabs>
        <w:rPr>
          <w:rFonts w:ascii="Arial" w:hAnsi="Arial" w:cs="Arial"/>
          <w:sz w:val="22"/>
          <w:szCs w:val="22"/>
        </w:rPr>
      </w:pPr>
      <w:r w:rsidRPr="009C3F0E">
        <w:rPr>
          <w:rFonts w:ascii="Arial" w:hAnsi="Arial" w:cs="Arial"/>
          <w:sz w:val="22"/>
          <w:szCs w:val="22"/>
        </w:rPr>
        <w:t>To ensure accountability within the ECB in terms of fundamental ethical values and value systems.</w:t>
      </w:r>
    </w:p>
    <w:p w:rsidR="008E38CD" w:rsidRPr="009C3F0E" w:rsidRDefault="008E38CD" w:rsidP="00842ACB">
      <w:pPr>
        <w:tabs>
          <w:tab w:val="left" w:pos="709"/>
        </w:tabs>
        <w:ind w:left="709" w:hanging="709"/>
        <w:rPr>
          <w:rFonts w:ascii="Arial" w:hAnsi="Arial" w:cs="Arial"/>
          <w:sz w:val="22"/>
          <w:szCs w:val="22"/>
        </w:rPr>
      </w:pPr>
    </w:p>
    <w:p w:rsidR="008E38CD" w:rsidRPr="000E5F42" w:rsidRDefault="00483A17" w:rsidP="006C1D4F">
      <w:pPr>
        <w:pStyle w:val="Heading1"/>
        <w:numPr>
          <w:ilvl w:val="0"/>
          <w:numId w:val="168"/>
        </w:numPr>
        <w:rPr>
          <w:rFonts w:ascii="Arial" w:hAnsi="Arial" w:cs="Arial"/>
          <w:b/>
          <w:sz w:val="22"/>
          <w:szCs w:val="22"/>
        </w:rPr>
      </w:pPr>
      <w:r w:rsidRPr="000E5F42">
        <w:rPr>
          <w:rFonts w:ascii="Arial" w:hAnsi="Arial" w:cs="Arial"/>
          <w:b/>
          <w:sz w:val="22"/>
          <w:szCs w:val="22"/>
        </w:rPr>
        <w:t>R</w:t>
      </w:r>
      <w:r>
        <w:rPr>
          <w:rFonts w:ascii="Arial" w:hAnsi="Arial" w:cs="Arial"/>
          <w:b/>
          <w:sz w:val="22"/>
          <w:szCs w:val="22"/>
        </w:rPr>
        <w:t>IGHTS AND OBLIGATIONS OF THE ECB BOARD, MANAGEMENT AND EMPLOYEES</w:t>
      </w:r>
    </w:p>
    <w:p w:rsidR="008E38CD" w:rsidRPr="009C3F0E" w:rsidRDefault="008E38CD" w:rsidP="00842ACB">
      <w:pPr>
        <w:pStyle w:val="Heading1"/>
        <w:tabs>
          <w:tab w:val="left" w:pos="709"/>
        </w:tabs>
        <w:ind w:left="709" w:hanging="709"/>
        <w:rPr>
          <w:rFonts w:ascii="Arial" w:hAnsi="Arial" w:cs="Arial"/>
          <w:sz w:val="22"/>
          <w:szCs w:val="22"/>
        </w:rPr>
      </w:pPr>
    </w:p>
    <w:p w:rsidR="008E38CD" w:rsidRPr="00652A3E" w:rsidRDefault="000E5F42" w:rsidP="00842ACB">
      <w:pPr>
        <w:tabs>
          <w:tab w:val="left" w:pos="709"/>
        </w:tabs>
        <w:ind w:left="709" w:hanging="709"/>
        <w:rPr>
          <w:rFonts w:ascii="Arial" w:hAnsi="Arial" w:cs="Arial"/>
          <w:b/>
          <w:sz w:val="22"/>
          <w:szCs w:val="22"/>
        </w:rPr>
      </w:pPr>
      <w:r w:rsidRPr="00652A3E">
        <w:rPr>
          <w:rFonts w:ascii="Arial" w:hAnsi="Arial" w:cs="Arial"/>
          <w:b/>
          <w:sz w:val="22"/>
          <w:szCs w:val="22"/>
        </w:rPr>
        <w:t>3.1</w:t>
      </w:r>
      <w:r w:rsidRPr="00652A3E">
        <w:rPr>
          <w:rFonts w:ascii="Arial" w:hAnsi="Arial" w:cs="Arial"/>
          <w:b/>
          <w:sz w:val="22"/>
          <w:szCs w:val="22"/>
        </w:rPr>
        <w:tab/>
      </w:r>
      <w:r w:rsidR="008E38CD" w:rsidRPr="00652A3E">
        <w:rPr>
          <w:rFonts w:ascii="Arial" w:hAnsi="Arial" w:cs="Arial"/>
          <w:b/>
          <w:sz w:val="22"/>
          <w:szCs w:val="22"/>
        </w:rPr>
        <w:t>Rights and obligations of the ECB</w:t>
      </w:r>
    </w:p>
    <w:p w:rsidR="008E38CD" w:rsidRPr="009C3F0E" w:rsidRDefault="008E38CD" w:rsidP="00842ACB">
      <w:pPr>
        <w:tabs>
          <w:tab w:val="left" w:pos="709"/>
        </w:tabs>
        <w:ind w:left="709" w:hanging="709"/>
        <w:rPr>
          <w:rFonts w:ascii="Arial" w:hAnsi="Arial" w:cs="Arial"/>
          <w:sz w:val="22"/>
          <w:szCs w:val="22"/>
        </w:rPr>
      </w:pPr>
    </w:p>
    <w:p w:rsidR="008E38CD" w:rsidRPr="000E5F42" w:rsidRDefault="008E38CD" w:rsidP="006C1D4F">
      <w:pPr>
        <w:pStyle w:val="ListParagraph"/>
        <w:numPr>
          <w:ilvl w:val="2"/>
          <w:numId w:val="168"/>
        </w:numPr>
        <w:rPr>
          <w:rFonts w:ascii="Arial" w:hAnsi="Arial" w:cs="Arial"/>
          <w:sz w:val="22"/>
          <w:szCs w:val="22"/>
        </w:rPr>
      </w:pPr>
      <w:r w:rsidRPr="000E5F42">
        <w:rPr>
          <w:rFonts w:ascii="Arial" w:hAnsi="Arial" w:cs="Arial"/>
          <w:sz w:val="22"/>
          <w:szCs w:val="22"/>
        </w:rPr>
        <w:t>The ECB endeavors to treat its employees with respect and fairness and to promote empowerment by providing a positive working environment encouraging all employees to reach their full potential.</w:t>
      </w:r>
    </w:p>
    <w:p w:rsidR="008E38CD" w:rsidRDefault="008E38CD" w:rsidP="00842ACB">
      <w:pPr>
        <w:tabs>
          <w:tab w:val="left" w:pos="709"/>
        </w:tabs>
        <w:ind w:left="709" w:hanging="709"/>
        <w:rPr>
          <w:rFonts w:ascii="Arial" w:hAnsi="Arial" w:cs="Arial"/>
          <w:sz w:val="22"/>
          <w:szCs w:val="22"/>
        </w:rPr>
      </w:pPr>
    </w:p>
    <w:p w:rsidR="00652A3E" w:rsidRPr="009C3F0E" w:rsidRDefault="00652A3E" w:rsidP="00842ACB">
      <w:pPr>
        <w:tabs>
          <w:tab w:val="left" w:pos="709"/>
        </w:tabs>
        <w:ind w:left="709" w:hanging="709"/>
        <w:rPr>
          <w:rFonts w:ascii="Arial" w:hAnsi="Arial" w:cs="Arial"/>
          <w:sz w:val="22"/>
          <w:szCs w:val="22"/>
        </w:rPr>
      </w:pPr>
    </w:p>
    <w:p w:rsidR="008E38CD" w:rsidRPr="0003519D" w:rsidRDefault="000E5F42" w:rsidP="0003519D">
      <w:pPr>
        <w:pStyle w:val="ListParagraph"/>
        <w:numPr>
          <w:ilvl w:val="2"/>
          <w:numId w:val="168"/>
        </w:numPr>
        <w:rPr>
          <w:rFonts w:ascii="Arial" w:hAnsi="Arial" w:cs="Arial"/>
          <w:sz w:val="22"/>
          <w:szCs w:val="22"/>
        </w:rPr>
      </w:pPr>
      <w:del w:id="713" w:author="PricewaterhouseCoopers" w:date="2012-11-16T09:42:00Z">
        <w:r w:rsidRPr="0003519D" w:rsidDel="0003519D">
          <w:rPr>
            <w:rFonts w:ascii="Arial" w:hAnsi="Arial" w:cs="Arial"/>
            <w:sz w:val="22"/>
            <w:szCs w:val="22"/>
          </w:rPr>
          <w:delText>3.1.2</w:delText>
        </w:r>
        <w:r w:rsidRPr="0003519D" w:rsidDel="0003519D">
          <w:rPr>
            <w:rFonts w:ascii="Arial" w:hAnsi="Arial" w:cs="Arial"/>
            <w:sz w:val="22"/>
            <w:szCs w:val="22"/>
          </w:rPr>
          <w:tab/>
        </w:r>
      </w:del>
      <w:r w:rsidR="008E38CD" w:rsidRPr="0003519D">
        <w:rPr>
          <w:rFonts w:ascii="Arial" w:hAnsi="Arial" w:cs="Arial"/>
          <w:sz w:val="22"/>
          <w:szCs w:val="22"/>
        </w:rPr>
        <w:t>The ECB will also strive to:</w:t>
      </w:r>
    </w:p>
    <w:p w:rsidR="008E38CD" w:rsidRPr="009C3F0E" w:rsidRDefault="008E38CD" w:rsidP="00842ACB">
      <w:pPr>
        <w:tabs>
          <w:tab w:val="left" w:pos="709"/>
        </w:tabs>
        <w:ind w:left="709" w:hanging="709"/>
        <w:rPr>
          <w:rFonts w:ascii="Arial" w:hAnsi="Arial" w:cs="Arial"/>
          <w:sz w:val="22"/>
          <w:szCs w:val="22"/>
        </w:rPr>
      </w:pPr>
    </w:p>
    <w:p w:rsidR="008E38CD" w:rsidRPr="0003519D" w:rsidRDefault="008E38CD" w:rsidP="0003519D">
      <w:pPr>
        <w:pStyle w:val="ListParagraph"/>
        <w:numPr>
          <w:ilvl w:val="3"/>
          <w:numId w:val="168"/>
        </w:numPr>
        <w:rPr>
          <w:rFonts w:ascii="Arial" w:hAnsi="Arial" w:cs="Arial"/>
          <w:sz w:val="22"/>
          <w:szCs w:val="22"/>
        </w:rPr>
      </w:pPr>
      <w:r w:rsidRPr="0003519D">
        <w:rPr>
          <w:rFonts w:ascii="Arial" w:hAnsi="Arial" w:cs="Arial"/>
          <w:sz w:val="22"/>
          <w:szCs w:val="22"/>
        </w:rPr>
        <w:lastRenderedPageBreak/>
        <w:t>Pursue a fair recruitment, selection and placement process with due regard to its empowerment and employment equity strategy;</w:t>
      </w:r>
    </w:p>
    <w:p w:rsidR="008E38CD" w:rsidRPr="009C3F0E" w:rsidRDefault="008E38CD" w:rsidP="0003519D">
      <w:pPr>
        <w:pStyle w:val="ListParagraph"/>
        <w:numPr>
          <w:ilvl w:val="3"/>
          <w:numId w:val="168"/>
        </w:numPr>
        <w:rPr>
          <w:rFonts w:ascii="Arial" w:hAnsi="Arial" w:cs="Arial"/>
          <w:sz w:val="22"/>
          <w:szCs w:val="22"/>
        </w:rPr>
      </w:pPr>
      <w:r w:rsidRPr="009C3F0E">
        <w:rPr>
          <w:rFonts w:ascii="Arial" w:hAnsi="Arial" w:cs="Arial"/>
          <w:sz w:val="22"/>
          <w:szCs w:val="22"/>
        </w:rPr>
        <w:t>Enter into fair contracts of employment within the parameters of Namibian labour law provisions;</w:t>
      </w:r>
    </w:p>
    <w:p w:rsidR="008E38CD" w:rsidRPr="009C3F0E" w:rsidRDefault="008E38CD" w:rsidP="0003519D">
      <w:pPr>
        <w:pStyle w:val="ListParagraph"/>
        <w:numPr>
          <w:ilvl w:val="3"/>
          <w:numId w:val="168"/>
        </w:numPr>
        <w:rPr>
          <w:rFonts w:ascii="Arial" w:hAnsi="Arial" w:cs="Arial"/>
          <w:sz w:val="22"/>
          <w:szCs w:val="22"/>
        </w:rPr>
      </w:pPr>
      <w:r w:rsidRPr="009C3F0E">
        <w:rPr>
          <w:rFonts w:ascii="Arial" w:hAnsi="Arial" w:cs="Arial"/>
          <w:sz w:val="22"/>
          <w:szCs w:val="22"/>
        </w:rPr>
        <w:t>Put performance measurement systems in place that reward achievement and discourage  under-achievement;</w:t>
      </w:r>
    </w:p>
    <w:p w:rsidR="008E38CD" w:rsidRPr="009C3F0E" w:rsidRDefault="008E38CD" w:rsidP="0003519D">
      <w:pPr>
        <w:pStyle w:val="ListParagraph"/>
        <w:numPr>
          <w:ilvl w:val="3"/>
          <w:numId w:val="168"/>
        </w:numPr>
        <w:rPr>
          <w:rFonts w:ascii="Arial" w:hAnsi="Arial" w:cs="Arial"/>
          <w:sz w:val="22"/>
          <w:szCs w:val="22"/>
        </w:rPr>
      </w:pPr>
      <w:r w:rsidRPr="009C3F0E">
        <w:rPr>
          <w:rFonts w:ascii="Arial" w:hAnsi="Arial" w:cs="Arial"/>
          <w:sz w:val="22"/>
          <w:szCs w:val="22"/>
        </w:rPr>
        <w:t>Treat people with respect and empathy (e.g. upon disclosure of  serious medical condition);</w:t>
      </w:r>
    </w:p>
    <w:p w:rsidR="008E38CD" w:rsidRPr="009C3F0E" w:rsidRDefault="008E38CD" w:rsidP="0003519D">
      <w:pPr>
        <w:pStyle w:val="ListParagraph"/>
        <w:numPr>
          <w:ilvl w:val="3"/>
          <w:numId w:val="168"/>
        </w:numPr>
        <w:rPr>
          <w:rFonts w:ascii="Arial" w:hAnsi="Arial" w:cs="Arial"/>
          <w:sz w:val="22"/>
          <w:szCs w:val="22"/>
        </w:rPr>
      </w:pPr>
      <w:r w:rsidRPr="009C3F0E">
        <w:rPr>
          <w:rFonts w:ascii="Arial" w:hAnsi="Arial" w:cs="Arial"/>
          <w:sz w:val="22"/>
          <w:szCs w:val="22"/>
        </w:rPr>
        <w:t>Create a culture of mutual trust;</w:t>
      </w:r>
    </w:p>
    <w:p w:rsidR="008E38CD" w:rsidRPr="009C3F0E" w:rsidRDefault="008E38CD" w:rsidP="0003519D">
      <w:pPr>
        <w:pStyle w:val="ListParagraph"/>
        <w:numPr>
          <w:ilvl w:val="3"/>
          <w:numId w:val="168"/>
        </w:numPr>
        <w:rPr>
          <w:rFonts w:ascii="Arial" w:hAnsi="Arial" w:cs="Arial"/>
          <w:sz w:val="22"/>
          <w:szCs w:val="22"/>
        </w:rPr>
      </w:pPr>
      <w:r w:rsidRPr="009C3F0E">
        <w:rPr>
          <w:rFonts w:ascii="Arial" w:hAnsi="Arial" w:cs="Arial"/>
          <w:sz w:val="22"/>
          <w:szCs w:val="22"/>
        </w:rPr>
        <w:t>Ensure that discipline is seen as positive and necessary and not solely as a means to punish and persecute; and</w:t>
      </w:r>
    </w:p>
    <w:p w:rsidR="008E38CD" w:rsidRPr="009C3F0E" w:rsidRDefault="008E38CD" w:rsidP="0003519D">
      <w:pPr>
        <w:pStyle w:val="ListParagraph"/>
        <w:numPr>
          <w:ilvl w:val="3"/>
          <w:numId w:val="168"/>
        </w:numPr>
        <w:rPr>
          <w:rFonts w:ascii="Arial" w:hAnsi="Arial" w:cs="Arial"/>
          <w:sz w:val="22"/>
          <w:szCs w:val="22"/>
        </w:rPr>
      </w:pPr>
      <w:r w:rsidRPr="009C3F0E">
        <w:rPr>
          <w:rFonts w:ascii="Arial" w:hAnsi="Arial" w:cs="Arial"/>
          <w:sz w:val="22"/>
          <w:szCs w:val="22"/>
        </w:rPr>
        <w:t>Establish fair disciplinary, grievance and labour relations policies.</w:t>
      </w:r>
    </w:p>
    <w:p w:rsidR="008E38CD" w:rsidRPr="009C3F0E" w:rsidRDefault="008E38CD" w:rsidP="00652A3E">
      <w:pPr>
        <w:tabs>
          <w:tab w:val="left" w:pos="1134"/>
        </w:tabs>
        <w:ind w:left="1134" w:hanging="425"/>
        <w:rPr>
          <w:rFonts w:ascii="Arial" w:hAnsi="Arial" w:cs="Arial"/>
          <w:sz w:val="22"/>
          <w:szCs w:val="22"/>
        </w:rPr>
      </w:pPr>
    </w:p>
    <w:p w:rsidR="008E38CD" w:rsidRPr="00652A3E" w:rsidRDefault="008E38CD" w:rsidP="006C1D4F">
      <w:pPr>
        <w:pStyle w:val="ListParagraph"/>
        <w:numPr>
          <w:ilvl w:val="1"/>
          <w:numId w:val="168"/>
        </w:numPr>
        <w:tabs>
          <w:tab w:val="left" w:pos="0"/>
        </w:tabs>
        <w:rPr>
          <w:rFonts w:ascii="Arial" w:hAnsi="Arial" w:cs="Arial"/>
          <w:b/>
          <w:sz w:val="22"/>
          <w:szCs w:val="22"/>
        </w:rPr>
      </w:pPr>
      <w:r w:rsidRPr="00652A3E">
        <w:rPr>
          <w:rFonts w:ascii="Arial" w:hAnsi="Arial" w:cs="Arial"/>
          <w:b/>
          <w:sz w:val="22"/>
          <w:szCs w:val="22"/>
        </w:rPr>
        <w:t>Legal compliance</w:t>
      </w:r>
    </w:p>
    <w:p w:rsidR="008E38CD" w:rsidRPr="009C3F0E" w:rsidRDefault="008E38CD" w:rsidP="00842ACB">
      <w:pPr>
        <w:tabs>
          <w:tab w:val="left" w:pos="709"/>
        </w:tabs>
        <w:ind w:left="709" w:hanging="709"/>
        <w:rPr>
          <w:rFonts w:ascii="Arial" w:hAnsi="Arial" w:cs="Arial"/>
          <w:sz w:val="22"/>
          <w:szCs w:val="22"/>
        </w:rPr>
      </w:pPr>
    </w:p>
    <w:p w:rsidR="008E38CD" w:rsidRPr="009C3F0E" w:rsidRDefault="00652A3E" w:rsidP="00652A3E">
      <w:pPr>
        <w:tabs>
          <w:tab w:val="left" w:pos="709"/>
        </w:tabs>
        <w:ind w:left="709" w:hanging="709"/>
        <w:rPr>
          <w:rFonts w:ascii="Arial" w:hAnsi="Arial" w:cs="Arial"/>
          <w:sz w:val="22"/>
          <w:szCs w:val="22"/>
        </w:rPr>
      </w:pPr>
      <w:r>
        <w:rPr>
          <w:rFonts w:ascii="Arial" w:hAnsi="Arial" w:cs="Arial"/>
          <w:sz w:val="22"/>
          <w:szCs w:val="22"/>
        </w:rPr>
        <w:t>3.2.1</w:t>
      </w:r>
      <w:r>
        <w:rPr>
          <w:rFonts w:ascii="Arial" w:hAnsi="Arial" w:cs="Arial"/>
          <w:sz w:val="22"/>
          <w:szCs w:val="22"/>
        </w:rPr>
        <w:tab/>
      </w:r>
      <w:r w:rsidR="008E38CD" w:rsidRPr="009C3F0E">
        <w:rPr>
          <w:rFonts w:ascii="Arial" w:hAnsi="Arial" w:cs="Arial"/>
          <w:sz w:val="22"/>
          <w:szCs w:val="22"/>
        </w:rPr>
        <w:t xml:space="preserve">The ECB, the Board, management, staff, agents and representatives of the ECB are expected to conduct all operations and comply with any and all obligations as imposed by both Domestic and International laws, if applicable, policies and standards associated with electricity supply and management and the Industry at large. </w:t>
      </w:r>
    </w:p>
    <w:p w:rsidR="008E38CD" w:rsidRPr="009C3F0E" w:rsidRDefault="008E38CD" w:rsidP="00842ACB">
      <w:pPr>
        <w:tabs>
          <w:tab w:val="left" w:pos="709"/>
        </w:tabs>
        <w:ind w:left="709" w:hanging="709"/>
        <w:rPr>
          <w:rFonts w:ascii="Arial" w:hAnsi="Arial" w:cs="Arial"/>
          <w:sz w:val="22"/>
          <w:szCs w:val="22"/>
        </w:rPr>
      </w:pPr>
    </w:p>
    <w:p w:rsidR="008E38CD" w:rsidRPr="00652A3E" w:rsidRDefault="00652A3E" w:rsidP="00842ACB">
      <w:pPr>
        <w:pStyle w:val="Heading1"/>
        <w:tabs>
          <w:tab w:val="left" w:pos="709"/>
        </w:tabs>
        <w:ind w:left="709" w:hanging="709"/>
        <w:rPr>
          <w:rFonts w:ascii="Arial" w:hAnsi="Arial" w:cs="Arial"/>
          <w:b/>
          <w:sz w:val="22"/>
          <w:szCs w:val="22"/>
        </w:rPr>
      </w:pPr>
      <w:r w:rsidRPr="00652A3E">
        <w:rPr>
          <w:rFonts w:ascii="Arial" w:hAnsi="Arial" w:cs="Arial"/>
          <w:b/>
          <w:sz w:val="22"/>
          <w:szCs w:val="22"/>
        </w:rPr>
        <w:t>3.3</w:t>
      </w:r>
      <w:r w:rsidRPr="00652A3E">
        <w:rPr>
          <w:rFonts w:ascii="Arial" w:hAnsi="Arial" w:cs="Arial"/>
          <w:b/>
          <w:sz w:val="22"/>
          <w:szCs w:val="22"/>
        </w:rPr>
        <w:tab/>
      </w:r>
      <w:r w:rsidR="008E38CD" w:rsidRPr="00652A3E">
        <w:rPr>
          <w:rFonts w:ascii="Arial" w:hAnsi="Arial" w:cs="Arial"/>
          <w:b/>
          <w:sz w:val="22"/>
          <w:szCs w:val="22"/>
        </w:rPr>
        <w:t>Essential Functions of the Board</w:t>
      </w:r>
    </w:p>
    <w:p w:rsidR="008E38CD" w:rsidRPr="009C3F0E" w:rsidRDefault="008E38CD" w:rsidP="00842ACB">
      <w:pPr>
        <w:tabs>
          <w:tab w:val="left" w:pos="709"/>
        </w:tabs>
        <w:ind w:left="709" w:hanging="709"/>
        <w:rPr>
          <w:rFonts w:ascii="Arial" w:hAnsi="Arial" w:cs="Arial"/>
          <w:sz w:val="22"/>
          <w:szCs w:val="22"/>
        </w:rPr>
      </w:pPr>
    </w:p>
    <w:p w:rsidR="00652A3E" w:rsidRDefault="00652A3E" w:rsidP="00652A3E">
      <w:pPr>
        <w:tabs>
          <w:tab w:val="left" w:pos="709"/>
        </w:tabs>
        <w:ind w:left="709" w:hanging="709"/>
        <w:rPr>
          <w:rFonts w:ascii="Arial" w:hAnsi="Arial" w:cs="Arial"/>
          <w:sz w:val="22"/>
          <w:szCs w:val="22"/>
        </w:rPr>
      </w:pPr>
      <w:r>
        <w:rPr>
          <w:rFonts w:ascii="Arial" w:hAnsi="Arial" w:cs="Arial"/>
          <w:sz w:val="22"/>
          <w:szCs w:val="22"/>
        </w:rPr>
        <w:t>3.3.1</w:t>
      </w:r>
      <w:r>
        <w:rPr>
          <w:rFonts w:ascii="Arial" w:hAnsi="Arial" w:cs="Arial"/>
          <w:sz w:val="22"/>
          <w:szCs w:val="22"/>
        </w:rPr>
        <w:tab/>
      </w:r>
      <w:r w:rsidR="008E38CD" w:rsidRPr="009C3F0E">
        <w:rPr>
          <w:rFonts w:ascii="Arial" w:hAnsi="Arial" w:cs="Arial"/>
          <w:sz w:val="22"/>
          <w:szCs w:val="22"/>
        </w:rPr>
        <w:t>The purpose of the Board is to direct the affairs of the ECB in fulfilling its statutory obligations set out in the Electricity Act 4, 2007.  These fall into three categories, namely core regulatory functions, advice to the Minister on strategic issues and good governance.</w:t>
      </w:r>
    </w:p>
    <w:p w:rsidR="00652A3E" w:rsidRDefault="00652A3E" w:rsidP="00652A3E">
      <w:pPr>
        <w:tabs>
          <w:tab w:val="left" w:pos="709"/>
        </w:tabs>
        <w:ind w:left="709" w:hanging="709"/>
        <w:rPr>
          <w:rFonts w:ascii="Arial" w:hAnsi="Arial" w:cs="Arial"/>
          <w:sz w:val="22"/>
          <w:szCs w:val="22"/>
        </w:rPr>
      </w:pPr>
    </w:p>
    <w:p w:rsidR="008E38CD" w:rsidRPr="009C3F0E" w:rsidRDefault="00652A3E" w:rsidP="00652A3E">
      <w:pPr>
        <w:tabs>
          <w:tab w:val="left" w:pos="709"/>
        </w:tabs>
        <w:ind w:left="709" w:hanging="709"/>
        <w:rPr>
          <w:rFonts w:ascii="Arial" w:hAnsi="Arial" w:cs="Arial"/>
          <w:sz w:val="22"/>
          <w:szCs w:val="22"/>
        </w:rPr>
      </w:pPr>
      <w:r>
        <w:rPr>
          <w:rFonts w:ascii="Arial" w:hAnsi="Arial" w:cs="Arial"/>
          <w:sz w:val="22"/>
          <w:szCs w:val="22"/>
        </w:rPr>
        <w:t>3.3.2</w:t>
      </w:r>
      <w:r>
        <w:rPr>
          <w:rFonts w:ascii="Arial" w:hAnsi="Arial" w:cs="Arial"/>
          <w:sz w:val="22"/>
          <w:szCs w:val="22"/>
        </w:rPr>
        <w:tab/>
      </w:r>
      <w:r w:rsidR="008E38CD" w:rsidRPr="009C3F0E">
        <w:rPr>
          <w:rFonts w:ascii="Arial" w:hAnsi="Arial" w:cs="Arial"/>
          <w:sz w:val="22"/>
          <w:szCs w:val="22"/>
        </w:rPr>
        <w:t>All Board Members share responsibility for its decisions.  Each should only act in the interests of the ECB and not on behalf of any constituency or interest group.  Board Members must ensure that their private, personal or business interests do not influence their decisions, and that they do not use their position to obtain personal gain of any sort.</w:t>
      </w:r>
    </w:p>
    <w:p w:rsidR="008E38CD" w:rsidRPr="009C3F0E" w:rsidRDefault="008E38CD" w:rsidP="00652A3E">
      <w:pPr>
        <w:tabs>
          <w:tab w:val="left" w:pos="709"/>
        </w:tabs>
        <w:ind w:left="709" w:hanging="709"/>
        <w:rPr>
          <w:rFonts w:ascii="Arial" w:hAnsi="Arial" w:cs="Arial"/>
          <w:sz w:val="22"/>
          <w:szCs w:val="22"/>
        </w:rPr>
      </w:pPr>
    </w:p>
    <w:p w:rsidR="008E38CD" w:rsidRPr="009C3F0E" w:rsidRDefault="00652A3E" w:rsidP="00652A3E">
      <w:pPr>
        <w:tabs>
          <w:tab w:val="left" w:pos="709"/>
        </w:tabs>
        <w:ind w:left="709" w:hanging="709"/>
        <w:rPr>
          <w:rFonts w:ascii="Arial" w:hAnsi="Arial" w:cs="Arial"/>
          <w:sz w:val="22"/>
          <w:szCs w:val="22"/>
        </w:rPr>
      </w:pPr>
      <w:r>
        <w:rPr>
          <w:rFonts w:ascii="Arial" w:hAnsi="Arial" w:cs="Arial"/>
          <w:sz w:val="22"/>
          <w:szCs w:val="22"/>
        </w:rPr>
        <w:t>3.3.3</w:t>
      </w:r>
      <w:r>
        <w:rPr>
          <w:rFonts w:ascii="Arial" w:hAnsi="Arial" w:cs="Arial"/>
          <w:sz w:val="22"/>
          <w:szCs w:val="22"/>
        </w:rPr>
        <w:tab/>
      </w:r>
      <w:r w:rsidR="008E38CD" w:rsidRPr="009C3F0E">
        <w:rPr>
          <w:rFonts w:ascii="Arial" w:hAnsi="Arial" w:cs="Arial"/>
          <w:sz w:val="22"/>
          <w:szCs w:val="22"/>
        </w:rPr>
        <w:t xml:space="preserve">Board Members must be meticulous about declaring conflicts of interest, in accordance with Section 9 of the Electricity Act4, 2007.  </w:t>
      </w:r>
    </w:p>
    <w:p w:rsidR="008E38CD" w:rsidRPr="009C3F0E" w:rsidRDefault="008E38CD" w:rsidP="00652A3E">
      <w:pPr>
        <w:tabs>
          <w:tab w:val="left" w:pos="709"/>
        </w:tabs>
        <w:ind w:left="709" w:hanging="709"/>
        <w:rPr>
          <w:rFonts w:ascii="Arial" w:hAnsi="Arial" w:cs="Arial"/>
          <w:sz w:val="22"/>
          <w:szCs w:val="22"/>
        </w:rPr>
      </w:pPr>
    </w:p>
    <w:p w:rsidR="008E38CD" w:rsidRPr="009C3F0E" w:rsidRDefault="00652A3E" w:rsidP="00652A3E">
      <w:pPr>
        <w:tabs>
          <w:tab w:val="left" w:pos="709"/>
        </w:tabs>
        <w:ind w:left="709" w:hanging="709"/>
        <w:rPr>
          <w:rFonts w:ascii="Arial" w:hAnsi="Arial" w:cs="Arial"/>
          <w:sz w:val="22"/>
          <w:szCs w:val="22"/>
        </w:rPr>
      </w:pPr>
      <w:r>
        <w:rPr>
          <w:rFonts w:ascii="Arial" w:hAnsi="Arial" w:cs="Arial"/>
          <w:sz w:val="22"/>
          <w:szCs w:val="22"/>
        </w:rPr>
        <w:t>3.3.4</w:t>
      </w:r>
      <w:r>
        <w:rPr>
          <w:rFonts w:ascii="Arial" w:hAnsi="Arial" w:cs="Arial"/>
          <w:sz w:val="22"/>
          <w:szCs w:val="22"/>
        </w:rPr>
        <w:tab/>
      </w:r>
      <w:r w:rsidR="008E38CD" w:rsidRPr="009C3F0E">
        <w:rPr>
          <w:rFonts w:ascii="Arial" w:hAnsi="Arial" w:cs="Arial"/>
          <w:sz w:val="22"/>
          <w:szCs w:val="22"/>
        </w:rPr>
        <w:t>The essential functions of the Board are, inter alia, to:</w:t>
      </w:r>
    </w:p>
    <w:p w:rsidR="008E38CD" w:rsidRPr="009C3F0E" w:rsidRDefault="008E38CD" w:rsidP="00842ACB">
      <w:pPr>
        <w:tabs>
          <w:tab w:val="left" w:pos="709"/>
        </w:tabs>
        <w:ind w:left="709" w:hanging="709"/>
        <w:rPr>
          <w:rFonts w:ascii="Arial" w:hAnsi="Arial" w:cs="Arial"/>
          <w:sz w:val="22"/>
          <w:szCs w:val="22"/>
        </w:rPr>
      </w:pPr>
    </w:p>
    <w:p w:rsidR="008E38CD" w:rsidRPr="009C3F0E" w:rsidRDefault="008E38CD" w:rsidP="00DB12DB">
      <w:pPr>
        <w:numPr>
          <w:ilvl w:val="1"/>
          <w:numId w:val="30"/>
        </w:numPr>
        <w:tabs>
          <w:tab w:val="left" w:pos="1134"/>
        </w:tabs>
        <w:ind w:left="1134" w:hanging="425"/>
        <w:rPr>
          <w:rFonts w:ascii="Arial" w:hAnsi="Arial" w:cs="Arial"/>
          <w:sz w:val="22"/>
          <w:szCs w:val="22"/>
        </w:rPr>
      </w:pPr>
      <w:r w:rsidRPr="009C3F0E">
        <w:rPr>
          <w:rFonts w:ascii="Arial" w:hAnsi="Arial" w:cs="Arial"/>
          <w:sz w:val="22"/>
          <w:szCs w:val="22"/>
        </w:rPr>
        <w:t>Define and ensure compliance with the values and objectives of the ECB. The Board will therefore act as the focal point and custodian of good governance;</w:t>
      </w:r>
    </w:p>
    <w:p w:rsidR="008E38CD" w:rsidRPr="009C3F0E" w:rsidRDefault="008E38CD" w:rsidP="00652A3E">
      <w:pPr>
        <w:tabs>
          <w:tab w:val="left" w:pos="1134"/>
        </w:tabs>
        <w:ind w:left="1134" w:hanging="425"/>
        <w:rPr>
          <w:rFonts w:ascii="Arial" w:hAnsi="Arial" w:cs="Arial"/>
          <w:sz w:val="22"/>
          <w:szCs w:val="22"/>
        </w:rPr>
      </w:pPr>
    </w:p>
    <w:p w:rsidR="008E38CD" w:rsidRPr="009C3F0E" w:rsidRDefault="008E38CD" w:rsidP="00DB12DB">
      <w:pPr>
        <w:numPr>
          <w:ilvl w:val="1"/>
          <w:numId w:val="30"/>
        </w:numPr>
        <w:tabs>
          <w:tab w:val="left" w:pos="1134"/>
        </w:tabs>
        <w:ind w:left="1134" w:hanging="425"/>
        <w:rPr>
          <w:rFonts w:ascii="Arial" w:hAnsi="Arial" w:cs="Arial"/>
          <w:sz w:val="22"/>
          <w:szCs w:val="22"/>
        </w:rPr>
      </w:pPr>
      <w:r w:rsidRPr="009C3F0E">
        <w:rPr>
          <w:rFonts w:ascii="Arial" w:hAnsi="Arial" w:cs="Arial"/>
          <w:sz w:val="22"/>
          <w:szCs w:val="22"/>
        </w:rPr>
        <w:t>Establish policies and plans to achieve those objectives. In addition, the Board will be responsible for the governance of risk and IT governance and provide effective leadership that is based on an ethical foundation;</w:t>
      </w:r>
    </w:p>
    <w:p w:rsidR="008E38CD" w:rsidRPr="009C3F0E" w:rsidRDefault="008E38CD" w:rsidP="00652A3E">
      <w:pPr>
        <w:tabs>
          <w:tab w:val="left" w:pos="1134"/>
        </w:tabs>
        <w:ind w:left="1134" w:hanging="425"/>
        <w:rPr>
          <w:rFonts w:ascii="Arial" w:hAnsi="Arial" w:cs="Arial"/>
          <w:sz w:val="22"/>
          <w:szCs w:val="22"/>
        </w:rPr>
      </w:pPr>
    </w:p>
    <w:p w:rsidR="008E38CD" w:rsidRPr="009C3F0E" w:rsidRDefault="008E38CD" w:rsidP="00DB12DB">
      <w:pPr>
        <w:numPr>
          <w:ilvl w:val="1"/>
          <w:numId w:val="30"/>
        </w:numPr>
        <w:tabs>
          <w:tab w:val="left" w:pos="1134"/>
        </w:tabs>
        <w:ind w:left="1134" w:hanging="425"/>
        <w:rPr>
          <w:rFonts w:ascii="Arial" w:hAnsi="Arial" w:cs="Arial"/>
          <w:sz w:val="22"/>
          <w:szCs w:val="22"/>
        </w:rPr>
      </w:pPr>
      <w:r w:rsidRPr="009C3F0E">
        <w:rPr>
          <w:rFonts w:ascii="Arial" w:hAnsi="Arial" w:cs="Arial"/>
          <w:sz w:val="22"/>
          <w:szCs w:val="22"/>
        </w:rPr>
        <w:t>Approve each year’s business plan, budget and accounts prior to publication;</w:t>
      </w:r>
    </w:p>
    <w:p w:rsidR="008E38CD" w:rsidRPr="009C3F0E" w:rsidRDefault="008E38CD" w:rsidP="00652A3E">
      <w:pPr>
        <w:tabs>
          <w:tab w:val="left" w:pos="1134"/>
        </w:tabs>
        <w:ind w:left="1134" w:hanging="425"/>
        <w:rPr>
          <w:rFonts w:ascii="Arial" w:hAnsi="Arial" w:cs="Arial"/>
          <w:sz w:val="22"/>
          <w:szCs w:val="22"/>
        </w:rPr>
      </w:pPr>
    </w:p>
    <w:p w:rsidR="008E38CD" w:rsidRPr="009C3F0E" w:rsidRDefault="008E38CD" w:rsidP="00DB12DB">
      <w:pPr>
        <w:numPr>
          <w:ilvl w:val="1"/>
          <w:numId w:val="30"/>
        </w:numPr>
        <w:tabs>
          <w:tab w:val="left" w:pos="1134"/>
        </w:tabs>
        <w:ind w:left="1134" w:hanging="425"/>
        <w:rPr>
          <w:rFonts w:ascii="Arial" w:hAnsi="Arial" w:cs="Arial"/>
          <w:sz w:val="22"/>
          <w:szCs w:val="22"/>
        </w:rPr>
      </w:pPr>
      <w:r w:rsidRPr="009C3F0E">
        <w:rPr>
          <w:rFonts w:ascii="Arial" w:hAnsi="Arial" w:cs="Arial"/>
          <w:sz w:val="22"/>
          <w:szCs w:val="22"/>
        </w:rPr>
        <w:t>Appoint the Chief Executive Officer who will, in its opinion, be capable of fulfilling the obligations of the ECB and confer upon him/her sufficient authority to carry out his/her responsibilities. The Board should also develop a framework for the delegation of authority;</w:t>
      </w:r>
    </w:p>
    <w:p w:rsidR="008E38CD" w:rsidRPr="009C3F0E" w:rsidRDefault="008E38CD" w:rsidP="00842ACB">
      <w:pPr>
        <w:tabs>
          <w:tab w:val="left" w:pos="709"/>
        </w:tabs>
        <w:ind w:left="709" w:hanging="709"/>
        <w:rPr>
          <w:rFonts w:ascii="Arial" w:hAnsi="Arial" w:cs="Arial"/>
          <w:sz w:val="22"/>
          <w:szCs w:val="22"/>
        </w:rPr>
      </w:pPr>
    </w:p>
    <w:p w:rsidR="008E38CD" w:rsidRPr="009C3F0E" w:rsidRDefault="008E38CD" w:rsidP="00DB12DB">
      <w:pPr>
        <w:numPr>
          <w:ilvl w:val="1"/>
          <w:numId w:val="30"/>
        </w:numPr>
        <w:tabs>
          <w:tab w:val="left" w:pos="1134"/>
        </w:tabs>
        <w:ind w:left="1134" w:hanging="425"/>
        <w:rPr>
          <w:rFonts w:ascii="Arial" w:hAnsi="Arial" w:cs="Arial"/>
          <w:sz w:val="22"/>
          <w:szCs w:val="22"/>
        </w:rPr>
      </w:pPr>
      <w:r w:rsidRPr="009C3F0E">
        <w:rPr>
          <w:rFonts w:ascii="Arial" w:hAnsi="Arial" w:cs="Arial"/>
          <w:sz w:val="22"/>
          <w:szCs w:val="22"/>
        </w:rPr>
        <w:t>Give direction to the Chief Executive Officer in connection with the appointment of ECB staff members;</w:t>
      </w:r>
    </w:p>
    <w:p w:rsidR="008E38CD" w:rsidRPr="009C3F0E" w:rsidRDefault="008E38CD" w:rsidP="00DB12DB">
      <w:pPr>
        <w:tabs>
          <w:tab w:val="left" w:pos="1134"/>
        </w:tabs>
        <w:ind w:left="709"/>
        <w:rPr>
          <w:rFonts w:ascii="Arial" w:hAnsi="Arial" w:cs="Arial"/>
          <w:sz w:val="22"/>
          <w:szCs w:val="22"/>
        </w:rPr>
      </w:pPr>
    </w:p>
    <w:p w:rsidR="008E38CD" w:rsidRPr="009C3F0E" w:rsidRDefault="008E38CD" w:rsidP="00DB12DB">
      <w:pPr>
        <w:numPr>
          <w:ilvl w:val="1"/>
          <w:numId w:val="30"/>
        </w:numPr>
        <w:tabs>
          <w:tab w:val="left" w:pos="1134"/>
        </w:tabs>
        <w:ind w:left="1134" w:hanging="425"/>
        <w:rPr>
          <w:rFonts w:ascii="Arial" w:hAnsi="Arial" w:cs="Arial"/>
          <w:sz w:val="22"/>
          <w:szCs w:val="22"/>
        </w:rPr>
      </w:pPr>
      <w:r w:rsidRPr="009C3F0E">
        <w:rPr>
          <w:rFonts w:ascii="Arial" w:hAnsi="Arial" w:cs="Arial"/>
          <w:sz w:val="22"/>
          <w:szCs w:val="22"/>
        </w:rPr>
        <w:lastRenderedPageBreak/>
        <w:t>Determine condition of service of staff members, including the Chief Executive Officer;</w:t>
      </w:r>
    </w:p>
    <w:p w:rsidR="008E38CD" w:rsidRPr="009C3F0E" w:rsidRDefault="008E38CD" w:rsidP="00DB12DB">
      <w:pPr>
        <w:tabs>
          <w:tab w:val="left" w:pos="1134"/>
        </w:tabs>
        <w:ind w:left="709"/>
        <w:rPr>
          <w:rFonts w:ascii="Arial" w:hAnsi="Arial" w:cs="Arial"/>
          <w:sz w:val="22"/>
          <w:szCs w:val="22"/>
        </w:rPr>
      </w:pPr>
    </w:p>
    <w:p w:rsidR="008E38CD" w:rsidRPr="009C3F0E" w:rsidRDefault="008E38CD" w:rsidP="00DB12DB">
      <w:pPr>
        <w:numPr>
          <w:ilvl w:val="1"/>
          <w:numId w:val="30"/>
        </w:numPr>
        <w:tabs>
          <w:tab w:val="left" w:pos="1134"/>
        </w:tabs>
        <w:ind w:left="1134" w:hanging="425"/>
        <w:rPr>
          <w:rFonts w:ascii="Arial" w:hAnsi="Arial" w:cs="Arial"/>
          <w:sz w:val="22"/>
          <w:szCs w:val="22"/>
        </w:rPr>
      </w:pPr>
      <w:r w:rsidRPr="009C3F0E">
        <w:rPr>
          <w:rFonts w:ascii="Arial" w:hAnsi="Arial" w:cs="Arial"/>
          <w:sz w:val="22"/>
          <w:szCs w:val="22"/>
        </w:rPr>
        <w:t>Establish and oversee a framework of delegation and systems of control. The Board should also report on the effectiveness of the ECB’s system of internal controls;</w:t>
      </w:r>
    </w:p>
    <w:p w:rsidR="008E38CD" w:rsidRPr="009C3F0E" w:rsidRDefault="008E38CD" w:rsidP="00DB12DB">
      <w:pPr>
        <w:tabs>
          <w:tab w:val="left" w:pos="1134"/>
        </w:tabs>
        <w:ind w:left="709"/>
        <w:rPr>
          <w:rFonts w:ascii="Arial" w:hAnsi="Arial" w:cs="Arial"/>
          <w:sz w:val="22"/>
          <w:szCs w:val="22"/>
        </w:rPr>
      </w:pPr>
    </w:p>
    <w:p w:rsidR="008E38CD" w:rsidRPr="009C3F0E" w:rsidRDefault="008E38CD" w:rsidP="00DB12DB">
      <w:pPr>
        <w:numPr>
          <w:ilvl w:val="1"/>
          <w:numId w:val="30"/>
        </w:numPr>
        <w:tabs>
          <w:tab w:val="left" w:pos="1134"/>
        </w:tabs>
        <w:ind w:left="1134" w:hanging="425"/>
        <w:rPr>
          <w:rFonts w:ascii="Arial" w:hAnsi="Arial" w:cs="Arial"/>
          <w:sz w:val="22"/>
          <w:szCs w:val="22"/>
        </w:rPr>
      </w:pPr>
      <w:r w:rsidRPr="009C3F0E">
        <w:rPr>
          <w:rFonts w:ascii="Arial" w:hAnsi="Arial" w:cs="Arial"/>
          <w:sz w:val="22"/>
          <w:szCs w:val="22"/>
        </w:rPr>
        <w:t>Make decisions on all matters that might create significant financial or other risk to the ECB, or which raise issues of principle;</w:t>
      </w:r>
    </w:p>
    <w:p w:rsidR="008E38CD" w:rsidRPr="009C3F0E" w:rsidRDefault="008E38CD" w:rsidP="00DB12DB">
      <w:pPr>
        <w:tabs>
          <w:tab w:val="left" w:pos="1134"/>
        </w:tabs>
        <w:ind w:left="709"/>
        <w:rPr>
          <w:rFonts w:ascii="Arial" w:hAnsi="Arial" w:cs="Arial"/>
          <w:sz w:val="22"/>
          <w:szCs w:val="22"/>
        </w:rPr>
      </w:pPr>
    </w:p>
    <w:p w:rsidR="008E38CD" w:rsidRPr="009C3F0E" w:rsidRDefault="008E38CD" w:rsidP="00DB12DB">
      <w:pPr>
        <w:numPr>
          <w:ilvl w:val="1"/>
          <w:numId w:val="30"/>
        </w:numPr>
        <w:tabs>
          <w:tab w:val="left" w:pos="1134"/>
        </w:tabs>
        <w:ind w:left="1134" w:hanging="425"/>
        <w:rPr>
          <w:rFonts w:ascii="Arial" w:hAnsi="Arial" w:cs="Arial"/>
          <w:sz w:val="22"/>
          <w:szCs w:val="22"/>
        </w:rPr>
      </w:pPr>
      <w:r w:rsidRPr="009C3F0E">
        <w:rPr>
          <w:rFonts w:ascii="Arial" w:hAnsi="Arial" w:cs="Arial"/>
          <w:sz w:val="22"/>
          <w:szCs w:val="22"/>
        </w:rPr>
        <w:t>Evaluated itself together with its Committees on an annual basis;</w:t>
      </w:r>
    </w:p>
    <w:p w:rsidR="008E38CD" w:rsidRPr="009C3F0E" w:rsidRDefault="008E38CD" w:rsidP="00DB12DB">
      <w:pPr>
        <w:tabs>
          <w:tab w:val="left" w:pos="1134"/>
        </w:tabs>
        <w:ind w:left="709"/>
        <w:rPr>
          <w:rFonts w:ascii="Arial" w:hAnsi="Arial" w:cs="Arial"/>
          <w:sz w:val="22"/>
          <w:szCs w:val="22"/>
        </w:rPr>
      </w:pPr>
    </w:p>
    <w:p w:rsidR="008E38CD" w:rsidRPr="009C3F0E" w:rsidRDefault="008E38CD" w:rsidP="00DB12DB">
      <w:pPr>
        <w:numPr>
          <w:ilvl w:val="1"/>
          <w:numId w:val="30"/>
        </w:numPr>
        <w:tabs>
          <w:tab w:val="left" w:pos="1134"/>
        </w:tabs>
        <w:ind w:left="1134" w:hanging="425"/>
        <w:rPr>
          <w:rFonts w:ascii="Arial" w:hAnsi="Arial" w:cs="Arial"/>
          <w:sz w:val="22"/>
          <w:szCs w:val="22"/>
        </w:rPr>
      </w:pPr>
      <w:r w:rsidRPr="009C3F0E">
        <w:rPr>
          <w:rFonts w:ascii="Arial" w:hAnsi="Arial" w:cs="Arial"/>
          <w:sz w:val="22"/>
          <w:szCs w:val="22"/>
        </w:rPr>
        <w:t xml:space="preserve">Monitor the ECB’s performance in relation to these plans, budgets, controls and decisions; and </w:t>
      </w:r>
    </w:p>
    <w:p w:rsidR="008E38CD" w:rsidRPr="009C3F0E" w:rsidRDefault="008E38CD" w:rsidP="00DB12DB">
      <w:pPr>
        <w:tabs>
          <w:tab w:val="left" w:pos="1134"/>
        </w:tabs>
        <w:ind w:left="709"/>
        <w:rPr>
          <w:rFonts w:ascii="Arial" w:hAnsi="Arial" w:cs="Arial"/>
          <w:sz w:val="22"/>
          <w:szCs w:val="22"/>
        </w:rPr>
      </w:pPr>
    </w:p>
    <w:p w:rsidR="008E38CD" w:rsidRPr="009C3F0E" w:rsidRDefault="008E38CD" w:rsidP="00DB12DB">
      <w:pPr>
        <w:numPr>
          <w:ilvl w:val="1"/>
          <w:numId w:val="30"/>
        </w:numPr>
        <w:tabs>
          <w:tab w:val="left" w:pos="1134"/>
        </w:tabs>
        <w:ind w:left="1134" w:hanging="425"/>
        <w:rPr>
          <w:rFonts w:ascii="Arial" w:hAnsi="Arial" w:cs="Arial"/>
          <w:sz w:val="22"/>
          <w:szCs w:val="22"/>
        </w:rPr>
      </w:pPr>
      <w:r w:rsidRPr="009C3F0E">
        <w:rPr>
          <w:rFonts w:ascii="Arial" w:hAnsi="Arial" w:cs="Arial"/>
          <w:sz w:val="22"/>
          <w:szCs w:val="22"/>
        </w:rPr>
        <w:t>Satisfy itself that the ECB’s affairs are conducted lawfully and in accordance with generally accepted standards of performance and propriety.</w:t>
      </w:r>
    </w:p>
    <w:p w:rsidR="008E38CD" w:rsidRPr="009C3F0E" w:rsidRDefault="008E38CD" w:rsidP="00842ACB">
      <w:pPr>
        <w:tabs>
          <w:tab w:val="left" w:pos="709"/>
        </w:tabs>
        <w:ind w:left="709" w:hanging="709"/>
        <w:rPr>
          <w:rFonts w:ascii="Arial" w:hAnsi="Arial" w:cs="Arial"/>
          <w:sz w:val="22"/>
          <w:szCs w:val="22"/>
        </w:rPr>
      </w:pPr>
    </w:p>
    <w:p w:rsidR="008E38CD" w:rsidRPr="009C3F0E" w:rsidRDefault="00DB12DB" w:rsidP="00842ACB">
      <w:pPr>
        <w:pStyle w:val="Heading3"/>
        <w:tabs>
          <w:tab w:val="left" w:pos="709"/>
        </w:tabs>
        <w:ind w:left="709" w:hanging="709"/>
        <w:rPr>
          <w:rFonts w:ascii="Arial" w:hAnsi="Arial" w:cs="Arial"/>
          <w:sz w:val="22"/>
          <w:szCs w:val="22"/>
        </w:rPr>
      </w:pPr>
      <w:r>
        <w:rPr>
          <w:rFonts w:ascii="Arial" w:hAnsi="Arial" w:cs="Arial"/>
          <w:sz w:val="22"/>
          <w:szCs w:val="22"/>
        </w:rPr>
        <w:t>3.4</w:t>
      </w:r>
      <w:r>
        <w:rPr>
          <w:rFonts w:ascii="Arial" w:hAnsi="Arial" w:cs="Arial"/>
          <w:sz w:val="22"/>
          <w:szCs w:val="22"/>
        </w:rPr>
        <w:tab/>
      </w:r>
      <w:r w:rsidR="008E38CD" w:rsidRPr="009C3F0E">
        <w:rPr>
          <w:rFonts w:ascii="Arial" w:hAnsi="Arial" w:cs="Arial"/>
          <w:sz w:val="22"/>
          <w:szCs w:val="22"/>
        </w:rPr>
        <w:t>Obligations of Board Members</w:t>
      </w:r>
    </w:p>
    <w:p w:rsidR="008E38CD" w:rsidRPr="009C3F0E" w:rsidRDefault="008E38CD" w:rsidP="00842ACB">
      <w:pPr>
        <w:tabs>
          <w:tab w:val="left" w:pos="709"/>
        </w:tabs>
        <w:ind w:left="709" w:hanging="709"/>
        <w:rPr>
          <w:rFonts w:ascii="Arial" w:hAnsi="Arial" w:cs="Arial"/>
          <w:sz w:val="22"/>
          <w:szCs w:val="22"/>
        </w:rPr>
      </w:pPr>
    </w:p>
    <w:p w:rsidR="008E38CD" w:rsidRPr="009C3F0E" w:rsidRDefault="00DB12DB" w:rsidP="00DB12DB">
      <w:pPr>
        <w:tabs>
          <w:tab w:val="left" w:pos="709"/>
        </w:tabs>
        <w:ind w:left="709" w:hanging="709"/>
        <w:rPr>
          <w:rFonts w:ascii="Arial" w:hAnsi="Arial" w:cs="Arial"/>
          <w:sz w:val="22"/>
          <w:szCs w:val="22"/>
        </w:rPr>
      </w:pPr>
      <w:r>
        <w:rPr>
          <w:rFonts w:ascii="Arial" w:hAnsi="Arial" w:cs="Arial"/>
          <w:sz w:val="22"/>
          <w:szCs w:val="22"/>
        </w:rPr>
        <w:t>3.4.1</w:t>
      </w:r>
      <w:r>
        <w:rPr>
          <w:rFonts w:ascii="Arial" w:hAnsi="Arial" w:cs="Arial"/>
          <w:sz w:val="22"/>
          <w:szCs w:val="22"/>
        </w:rPr>
        <w:tab/>
      </w:r>
      <w:r w:rsidR="008E38CD" w:rsidRPr="009C3F0E">
        <w:rPr>
          <w:rFonts w:ascii="Arial" w:hAnsi="Arial" w:cs="Arial"/>
          <w:sz w:val="22"/>
          <w:szCs w:val="22"/>
        </w:rPr>
        <w:t>The obligations of each Board Member are to act honestly, in good faith and in accordance with the ECB core values, and in particular to:</w:t>
      </w:r>
    </w:p>
    <w:p w:rsidR="008E38CD" w:rsidRPr="009C3F0E" w:rsidRDefault="008E38CD" w:rsidP="00842ACB">
      <w:pPr>
        <w:tabs>
          <w:tab w:val="left" w:pos="709"/>
        </w:tabs>
        <w:ind w:left="709" w:hanging="709"/>
        <w:rPr>
          <w:rFonts w:ascii="Arial" w:hAnsi="Arial" w:cs="Arial"/>
          <w:sz w:val="22"/>
          <w:szCs w:val="22"/>
        </w:rPr>
      </w:pPr>
    </w:p>
    <w:p w:rsidR="008E38CD" w:rsidRPr="00DB12DB" w:rsidRDefault="008E38CD" w:rsidP="00DB12DB">
      <w:pPr>
        <w:pStyle w:val="ListParagraph"/>
        <w:numPr>
          <w:ilvl w:val="1"/>
          <w:numId w:val="26"/>
        </w:numPr>
        <w:tabs>
          <w:tab w:val="clear" w:pos="1800"/>
          <w:tab w:val="left" w:pos="709"/>
          <w:tab w:val="left" w:pos="1134"/>
        </w:tabs>
        <w:ind w:left="1134" w:hanging="425"/>
        <w:rPr>
          <w:rFonts w:ascii="Arial" w:hAnsi="Arial" w:cs="Arial"/>
          <w:sz w:val="22"/>
          <w:szCs w:val="22"/>
        </w:rPr>
      </w:pPr>
      <w:r w:rsidRPr="00DB12DB">
        <w:rPr>
          <w:rFonts w:ascii="Arial" w:hAnsi="Arial" w:cs="Arial"/>
          <w:sz w:val="22"/>
          <w:szCs w:val="22"/>
        </w:rPr>
        <w:t>Act within their powers and in the interest, and for the benefit, of the ECB;</w:t>
      </w:r>
    </w:p>
    <w:p w:rsidR="008E38CD" w:rsidRPr="009C3F0E" w:rsidRDefault="008E38CD" w:rsidP="00842ACB">
      <w:pPr>
        <w:tabs>
          <w:tab w:val="left" w:pos="709"/>
        </w:tabs>
        <w:ind w:left="709" w:hanging="709"/>
        <w:rPr>
          <w:rFonts w:ascii="Arial" w:hAnsi="Arial" w:cs="Arial"/>
          <w:sz w:val="22"/>
          <w:szCs w:val="22"/>
        </w:rPr>
      </w:pPr>
    </w:p>
    <w:p w:rsidR="008E38CD" w:rsidRPr="009C3F0E" w:rsidRDefault="008E38CD" w:rsidP="00DB12DB">
      <w:pPr>
        <w:pStyle w:val="ListParagraph"/>
        <w:numPr>
          <w:ilvl w:val="1"/>
          <w:numId w:val="26"/>
        </w:numPr>
        <w:tabs>
          <w:tab w:val="clear" w:pos="1800"/>
          <w:tab w:val="left" w:pos="709"/>
          <w:tab w:val="left" w:pos="1134"/>
        </w:tabs>
        <w:ind w:left="1134" w:hanging="425"/>
        <w:rPr>
          <w:rFonts w:ascii="Arial" w:hAnsi="Arial" w:cs="Arial"/>
          <w:sz w:val="22"/>
          <w:szCs w:val="22"/>
        </w:rPr>
      </w:pPr>
      <w:r w:rsidRPr="009C3F0E">
        <w:rPr>
          <w:rFonts w:ascii="Arial" w:hAnsi="Arial" w:cs="Arial"/>
          <w:sz w:val="22"/>
          <w:szCs w:val="22"/>
        </w:rPr>
        <w:t>Not to act with self interest in making short and long term decisions;</w:t>
      </w:r>
    </w:p>
    <w:p w:rsidR="008E38CD" w:rsidRPr="00DB12DB" w:rsidRDefault="008E38CD" w:rsidP="00DB12DB">
      <w:pPr>
        <w:tabs>
          <w:tab w:val="left" w:pos="709"/>
          <w:tab w:val="left" w:pos="1134"/>
        </w:tabs>
        <w:ind w:left="709"/>
        <w:rPr>
          <w:rFonts w:ascii="Arial" w:hAnsi="Arial" w:cs="Arial"/>
          <w:sz w:val="22"/>
          <w:szCs w:val="22"/>
        </w:rPr>
      </w:pPr>
    </w:p>
    <w:p w:rsidR="008E38CD" w:rsidRPr="009C3F0E" w:rsidRDefault="008E38CD" w:rsidP="00DB12DB">
      <w:pPr>
        <w:pStyle w:val="ListParagraph"/>
        <w:numPr>
          <w:ilvl w:val="1"/>
          <w:numId w:val="26"/>
        </w:numPr>
        <w:tabs>
          <w:tab w:val="clear" w:pos="1800"/>
          <w:tab w:val="left" w:pos="709"/>
          <w:tab w:val="left" w:pos="1134"/>
        </w:tabs>
        <w:ind w:left="1134" w:hanging="425"/>
        <w:rPr>
          <w:rFonts w:ascii="Arial" w:hAnsi="Arial" w:cs="Arial"/>
          <w:sz w:val="22"/>
          <w:szCs w:val="22"/>
        </w:rPr>
      </w:pPr>
      <w:r w:rsidRPr="009C3F0E">
        <w:rPr>
          <w:rFonts w:ascii="Arial" w:hAnsi="Arial" w:cs="Arial"/>
          <w:sz w:val="22"/>
          <w:szCs w:val="22"/>
        </w:rPr>
        <w:t>Carry out their duties with appropriate skill and care and exercise their own judgment;</w:t>
      </w:r>
    </w:p>
    <w:p w:rsidR="008E38CD" w:rsidRPr="00DB12DB" w:rsidRDefault="008E38CD" w:rsidP="00DB12DB">
      <w:pPr>
        <w:tabs>
          <w:tab w:val="left" w:pos="709"/>
          <w:tab w:val="left" w:pos="1134"/>
        </w:tabs>
        <w:ind w:left="709"/>
        <w:rPr>
          <w:rFonts w:ascii="Arial" w:hAnsi="Arial" w:cs="Arial"/>
          <w:sz w:val="22"/>
          <w:szCs w:val="22"/>
        </w:rPr>
      </w:pPr>
    </w:p>
    <w:p w:rsidR="008E38CD" w:rsidRPr="009C3F0E" w:rsidRDefault="008E38CD" w:rsidP="00DB12DB">
      <w:pPr>
        <w:pStyle w:val="ListParagraph"/>
        <w:numPr>
          <w:ilvl w:val="1"/>
          <w:numId w:val="26"/>
        </w:numPr>
        <w:tabs>
          <w:tab w:val="clear" w:pos="1800"/>
          <w:tab w:val="left" w:pos="709"/>
          <w:tab w:val="left" w:pos="1134"/>
        </w:tabs>
        <w:ind w:left="1134" w:hanging="425"/>
        <w:rPr>
          <w:rFonts w:ascii="Arial" w:hAnsi="Arial" w:cs="Arial"/>
          <w:sz w:val="22"/>
          <w:szCs w:val="22"/>
        </w:rPr>
      </w:pPr>
      <w:r w:rsidRPr="009C3F0E">
        <w:rPr>
          <w:rFonts w:ascii="Arial" w:hAnsi="Arial" w:cs="Arial"/>
          <w:sz w:val="22"/>
          <w:szCs w:val="22"/>
        </w:rPr>
        <w:t>Uphold the values and objectives of the ECB;</w:t>
      </w:r>
    </w:p>
    <w:p w:rsidR="008E38CD" w:rsidRPr="00DB12DB" w:rsidRDefault="008E38CD" w:rsidP="00DB12DB">
      <w:pPr>
        <w:tabs>
          <w:tab w:val="left" w:pos="709"/>
          <w:tab w:val="left" w:pos="1134"/>
        </w:tabs>
        <w:ind w:left="709"/>
        <w:rPr>
          <w:rFonts w:ascii="Arial" w:hAnsi="Arial" w:cs="Arial"/>
          <w:sz w:val="22"/>
          <w:szCs w:val="22"/>
        </w:rPr>
      </w:pPr>
    </w:p>
    <w:p w:rsidR="008E38CD" w:rsidRPr="009C3F0E" w:rsidRDefault="008E38CD" w:rsidP="00DB12DB">
      <w:pPr>
        <w:pStyle w:val="ListParagraph"/>
        <w:numPr>
          <w:ilvl w:val="1"/>
          <w:numId w:val="26"/>
        </w:numPr>
        <w:tabs>
          <w:tab w:val="clear" w:pos="1800"/>
          <w:tab w:val="left" w:pos="709"/>
          <w:tab w:val="left" w:pos="1134"/>
        </w:tabs>
        <w:ind w:left="1134" w:hanging="425"/>
        <w:rPr>
          <w:rFonts w:ascii="Arial" w:hAnsi="Arial" w:cs="Arial"/>
          <w:sz w:val="22"/>
          <w:szCs w:val="22"/>
        </w:rPr>
      </w:pPr>
      <w:r w:rsidRPr="009C3F0E">
        <w:rPr>
          <w:rFonts w:ascii="Arial" w:hAnsi="Arial" w:cs="Arial"/>
          <w:sz w:val="22"/>
          <w:szCs w:val="22"/>
        </w:rPr>
        <w:t>Uphold the ECB’s core policies;</w:t>
      </w:r>
    </w:p>
    <w:p w:rsidR="008E38CD" w:rsidRPr="00DB12DB" w:rsidRDefault="008E38CD" w:rsidP="00DB12DB">
      <w:pPr>
        <w:tabs>
          <w:tab w:val="left" w:pos="709"/>
          <w:tab w:val="left" w:pos="1134"/>
        </w:tabs>
        <w:ind w:left="709"/>
        <w:rPr>
          <w:rFonts w:ascii="Arial" w:hAnsi="Arial" w:cs="Arial"/>
          <w:sz w:val="22"/>
          <w:szCs w:val="22"/>
        </w:rPr>
      </w:pPr>
    </w:p>
    <w:p w:rsidR="008E38CD" w:rsidRPr="009C3F0E" w:rsidRDefault="008E38CD" w:rsidP="00DB12DB">
      <w:pPr>
        <w:pStyle w:val="ListParagraph"/>
        <w:numPr>
          <w:ilvl w:val="1"/>
          <w:numId w:val="26"/>
        </w:numPr>
        <w:tabs>
          <w:tab w:val="clear" w:pos="1800"/>
          <w:tab w:val="left" w:pos="709"/>
          <w:tab w:val="left" w:pos="1134"/>
        </w:tabs>
        <w:ind w:left="1134" w:hanging="425"/>
        <w:rPr>
          <w:rFonts w:ascii="Arial" w:hAnsi="Arial" w:cs="Arial"/>
          <w:sz w:val="22"/>
          <w:szCs w:val="22"/>
        </w:rPr>
      </w:pPr>
      <w:r w:rsidRPr="009C3F0E">
        <w:rPr>
          <w:rFonts w:ascii="Arial" w:hAnsi="Arial" w:cs="Arial"/>
          <w:sz w:val="22"/>
          <w:szCs w:val="22"/>
        </w:rPr>
        <w:t>Contribute to and share responsibility for the Board’s decision;</w:t>
      </w:r>
    </w:p>
    <w:p w:rsidR="008E38CD" w:rsidRPr="00DB12DB" w:rsidRDefault="008E38CD" w:rsidP="00DB12DB">
      <w:pPr>
        <w:tabs>
          <w:tab w:val="left" w:pos="709"/>
          <w:tab w:val="left" w:pos="1134"/>
        </w:tabs>
        <w:ind w:left="709"/>
        <w:rPr>
          <w:rFonts w:ascii="Arial" w:hAnsi="Arial" w:cs="Arial"/>
          <w:sz w:val="22"/>
          <w:szCs w:val="22"/>
        </w:rPr>
      </w:pPr>
    </w:p>
    <w:p w:rsidR="008E38CD" w:rsidRPr="009C3F0E" w:rsidRDefault="008E38CD" w:rsidP="00DB12DB">
      <w:pPr>
        <w:pStyle w:val="ListParagraph"/>
        <w:numPr>
          <w:ilvl w:val="1"/>
          <w:numId w:val="26"/>
        </w:numPr>
        <w:tabs>
          <w:tab w:val="clear" w:pos="1800"/>
          <w:tab w:val="left" w:pos="709"/>
          <w:tab w:val="left" w:pos="1134"/>
        </w:tabs>
        <w:ind w:left="1134" w:hanging="425"/>
        <w:rPr>
          <w:rFonts w:ascii="Arial" w:hAnsi="Arial" w:cs="Arial"/>
          <w:sz w:val="22"/>
          <w:szCs w:val="22"/>
        </w:rPr>
      </w:pPr>
      <w:r w:rsidRPr="009C3F0E">
        <w:rPr>
          <w:rFonts w:ascii="Arial" w:hAnsi="Arial" w:cs="Arial"/>
          <w:sz w:val="22"/>
          <w:szCs w:val="22"/>
        </w:rPr>
        <w:t>Read Board papers and prepare for Board meetings;</w:t>
      </w:r>
    </w:p>
    <w:p w:rsidR="008E38CD" w:rsidRPr="00DB12DB" w:rsidRDefault="008E38CD" w:rsidP="00DB12DB">
      <w:pPr>
        <w:tabs>
          <w:tab w:val="left" w:pos="709"/>
          <w:tab w:val="left" w:pos="1134"/>
        </w:tabs>
        <w:ind w:left="709"/>
        <w:rPr>
          <w:rFonts w:ascii="Arial" w:hAnsi="Arial" w:cs="Arial"/>
          <w:sz w:val="22"/>
          <w:szCs w:val="22"/>
        </w:rPr>
      </w:pPr>
    </w:p>
    <w:p w:rsidR="008E38CD" w:rsidRPr="009C3F0E" w:rsidRDefault="008E38CD" w:rsidP="00DB12DB">
      <w:pPr>
        <w:pStyle w:val="ListParagraph"/>
        <w:numPr>
          <w:ilvl w:val="1"/>
          <w:numId w:val="26"/>
        </w:numPr>
        <w:tabs>
          <w:tab w:val="clear" w:pos="1800"/>
          <w:tab w:val="left" w:pos="709"/>
          <w:tab w:val="left" w:pos="1134"/>
        </w:tabs>
        <w:ind w:left="1134" w:hanging="425"/>
        <w:rPr>
          <w:rFonts w:ascii="Arial" w:hAnsi="Arial" w:cs="Arial"/>
          <w:sz w:val="22"/>
          <w:szCs w:val="22"/>
        </w:rPr>
      </w:pPr>
      <w:r w:rsidRPr="009C3F0E">
        <w:rPr>
          <w:rFonts w:ascii="Arial" w:hAnsi="Arial" w:cs="Arial"/>
          <w:sz w:val="22"/>
          <w:szCs w:val="22"/>
        </w:rPr>
        <w:t>Attend applicable meetings, training sessions and other events;</w:t>
      </w:r>
    </w:p>
    <w:p w:rsidR="008E38CD" w:rsidRPr="00DB12DB" w:rsidRDefault="008E38CD" w:rsidP="00DB12DB">
      <w:pPr>
        <w:tabs>
          <w:tab w:val="left" w:pos="709"/>
          <w:tab w:val="left" w:pos="1134"/>
        </w:tabs>
        <w:ind w:left="709"/>
        <w:rPr>
          <w:rFonts w:ascii="Arial" w:hAnsi="Arial" w:cs="Arial"/>
          <w:sz w:val="22"/>
          <w:szCs w:val="22"/>
        </w:rPr>
      </w:pPr>
    </w:p>
    <w:p w:rsidR="008E38CD" w:rsidRPr="009C3F0E" w:rsidRDefault="008E38CD" w:rsidP="00DB12DB">
      <w:pPr>
        <w:pStyle w:val="ListParagraph"/>
        <w:numPr>
          <w:ilvl w:val="1"/>
          <w:numId w:val="26"/>
        </w:numPr>
        <w:tabs>
          <w:tab w:val="clear" w:pos="1800"/>
          <w:tab w:val="left" w:pos="709"/>
          <w:tab w:val="left" w:pos="1134"/>
        </w:tabs>
        <w:ind w:left="1134" w:hanging="425"/>
        <w:rPr>
          <w:rFonts w:ascii="Arial" w:hAnsi="Arial" w:cs="Arial"/>
          <w:sz w:val="22"/>
          <w:szCs w:val="22"/>
        </w:rPr>
      </w:pPr>
      <w:r w:rsidRPr="009C3F0E">
        <w:rPr>
          <w:rFonts w:ascii="Arial" w:hAnsi="Arial" w:cs="Arial"/>
          <w:sz w:val="22"/>
          <w:szCs w:val="22"/>
        </w:rPr>
        <w:t>Represent the ECB and its ethical values, policies and decisions;</w:t>
      </w:r>
    </w:p>
    <w:p w:rsidR="008E38CD" w:rsidRPr="00DB12DB" w:rsidRDefault="008E38CD" w:rsidP="00DB12DB">
      <w:pPr>
        <w:tabs>
          <w:tab w:val="left" w:pos="709"/>
          <w:tab w:val="left" w:pos="1134"/>
        </w:tabs>
        <w:ind w:left="709"/>
        <w:rPr>
          <w:rFonts w:ascii="Arial" w:hAnsi="Arial" w:cs="Arial"/>
          <w:sz w:val="22"/>
          <w:szCs w:val="22"/>
        </w:rPr>
      </w:pPr>
    </w:p>
    <w:p w:rsidR="008E38CD" w:rsidRPr="009C3F0E" w:rsidRDefault="008E38CD" w:rsidP="00DB12DB">
      <w:pPr>
        <w:pStyle w:val="ListParagraph"/>
        <w:numPr>
          <w:ilvl w:val="1"/>
          <w:numId w:val="26"/>
        </w:numPr>
        <w:tabs>
          <w:tab w:val="clear" w:pos="1800"/>
          <w:tab w:val="left" w:pos="709"/>
          <w:tab w:val="left" w:pos="1134"/>
        </w:tabs>
        <w:ind w:left="1134" w:hanging="425"/>
        <w:rPr>
          <w:rFonts w:ascii="Arial" w:hAnsi="Arial" w:cs="Arial"/>
          <w:sz w:val="22"/>
          <w:szCs w:val="22"/>
        </w:rPr>
      </w:pPr>
      <w:r w:rsidRPr="009C3F0E">
        <w:rPr>
          <w:rFonts w:ascii="Arial" w:hAnsi="Arial" w:cs="Arial"/>
          <w:sz w:val="22"/>
          <w:szCs w:val="22"/>
        </w:rPr>
        <w:t>Declare any relevant interest as well as any conflict of interest;</w:t>
      </w:r>
    </w:p>
    <w:p w:rsidR="008E38CD" w:rsidRPr="00DB12DB" w:rsidRDefault="008E38CD" w:rsidP="00DB12DB">
      <w:pPr>
        <w:tabs>
          <w:tab w:val="left" w:pos="709"/>
          <w:tab w:val="left" w:pos="1134"/>
        </w:tabs>
        <w:ind w:left="709"/>
        <w:rPr>
          <w:rFonts w:ascii="Arial" w:hAnsi="Arial" w:cs="Arial"/>
          <w:sz w:val="22"/>
          <w:szCs w:val="22"/>
        </w:rPr>
      </w:pPr>
    </w:p>
    <w:p w:rsidR="008E38CD" w:rsidRPr="009C3F0E" w:rsidRDefault="008E38CD" w:rsidP="00DB12DB">
      <w:pPr>
        <w:pStyle w:val="ListParagraph"/>
        <w:numPr>
          <w:ilvl w:val="1"/>
          <w:numId w:val="26"/>
        </w:numPr>
        <w:tabs>
          <w:tab w:val="clear" w:pos="1800"/>
          <w:tab w:val="left" w:pos="709"/>
          <w:tab w:val="left" w:pos="1134"/>
        </w:tabs>
        <w:ind w:left="1134" w:hanging="425"/>
        <w:rPr>
          <w:rFonts w:ascii="Arial" w:hAnsi="Arial" w:cs="Arial"/>
          <w:sz w:val="22"/>
          <w:szCs w:val="22"/>
        </w:rPr>
      </w:pPr>
      <w:r w:rsidRPr="009C3F0E">
        <w:rPr>
          <w:rFonts w:ascii="Arial" w:hAnsi="Arial" w:cs="Arial"/>
          <w:sz w:val="22"/>
          <w:szCs w:val="22"/>
        </w:rPr>
        <w:t>Not permit the wastage of the ECB’s assets;</w:t>
      </w:r>
    </w:p>
    <w:p w:rsidR="008E38CD" w:rsidRPr="00DB12DB" w:rsidRDefault="008E38CD" w:rsidP="00DB12DB">
      <w:pPr>
        <w:tabs>
          <w:tab w:val="left" w:pos="709"/>
          <w:tab w:val="left" w:pos="1134"/>
        </w:tabs>
        <w:ind w:left="709"/>
        <w:rPr>
          <w:rFonts w:ascii="Arial" w:hAnsi="Arial" w:cs="Arial"/>
          <w:sz w:val="22"/>
          <w:szCs w:val="22"/>
        </w:rPr>
      </w:pPr>
    </w:p>
    <w:p w:rsidR="008E38CD" w:rsidRPr="009C3F0E" w:rsidRDefault="008E38CD" w:rsidP="00DB12DB">
      <w:pPr>
        <w:pStyle w:val="ListParagraph"/>
        <w:numPr>
          <w:ilvl w:val="1"/>
          <w:numId w:val="26"/>
        </w:numPr>
        <w:tabs>
          <w:tab w:val="clear" w:pos="1800"/>
          <w:tab w:val="left" w:pos="709"/>
          <w:tab w:val="left" w:pos="1134"/>
        </w:tabs>
        <w:ind w:left="1134" w:hanging="425"/>
        <w:rPr>
          <w:rFonts w:ascii="Arial" w:hAnsi="Arial" w:cs="Arial"/>
          <w:sz w:val="22"/>
          <w:szCs w:val="22"/>
        </w:rPr>
      </w:pPr>
      <w:r w:rsidRPr="009C3F0E">
        <w:rPr>
          <w:rFonts w:ascii="Arial" w:hAnsi="Arial" w:cs="Arial"/>
          <w:sz w:val="22"/>
          <w:szCs w:val="22"/>
        </w:rPr>
        <w:t>Furnish the ECB’s internal and external auditors with all information and explanations they require;</w:t>
      </w:r>
    </w:p>
    <w:p w:rsidR="008E38CD" w:rsidRPr="009C3F0E" w:rsidRDefault="008E38CD" w:rsidP="00842ACB">
      <w:pPr>
        <w:tabs>
          <w:tab w:val="left" w:pos="709"/>
        </w:tabs>
        <w:ind w:left="709" w:hanging="709"/>
        <w:rPr>
          <w:rFonts w:ascii="Arial" w:hAnsi="Arial" w:cs="Arial"/>
          <w:sz w:val="22"/>
          <w:szCs w:val="22"/>
        </w:rPr>
      </w:pPr>
    </w:p>
    <w:p w:rsidR="008E38CD" w:rsidRPr="009C3F0E" w:rsidRDefault="008E38CD" w:rsidP="00DB12DB">
      <w:pPr>
        <w:pStyle w:val="ListParagraph"/>
        <w:numPr>
          <w:ilvl w:val="1"/>
          <w:numId w:val="26"/>
        </w:numPr>
        <w:tabs>
          <w:tab w:val="clear" w:pos="1800"/>
          <w:tab w:val="left" w:pos="709"/>
          <w:tab w:val="left" w:pos="1134"/>
        </w:tabs>
        <w:ind w:left="1134" w:hanging="425"/>
        <w:rPr>
          <w:rFonts w:ascii="Arial" w:hAnsi="Arial" w:cs="Arial"/>
          <w:sz w:val="22"/>
          <w:szCs w:val="22"/>
        </w:rPr>
      </w:pPr>
      <w:r w:rsidRPr="009C3F0E">
        <w:rPr>
          <w:rFonts w:ascii="Arial" w:hAnsi="Arial" w:cs="Arial"/>
          <w:sz w:val="22"/>
          <w:szCs w:val="22"/>
        </w:rPr>
        <w:t xml:space="preserve">Respect confidentiality of information and not disclose confidential information about the ECB, its licensees or its staff; and </w:t>
      </w:r>
    </w:p>
    <w:p w:rsidR="008E38CD" w:rsidRPr="00DB12DB" w:rsidRDefault="008E38CD" w:rsidP="00DB12DB">
      <w:pPr>
        <w:tabs>
          <w:tab w:val="left" w:pos="709"/>
          <w:tab w:val="left" w:pos="1134"/>
        </w:tabs>
        <w:ind w:left="709"/>
        <w:rPr>
          <w:rFonts w:ascii="Arial" w:hAnsi="Arial" w:cs="Arial"/>
          <w:sz w:val="22"/>
          <w:szCs w:val="22"/>
        </w:rPr>
      </w:pPr>
    </w:p>
    <w:p w:rsidR="008E38CD" w:rsidRPr="009C3F0E" w:rsidRDefault="008E38CD" w:rsidP="00DB12DB">
      <w:pPr>
        <w:pStyle w:val="ListParagraph"/>
        <w:numPr>
          <w:ilvl w:val="1"/>
          <w:numId w:val="26"/>
        </w:numPr>
        <w:tabs>
          <w:tab w:val="clear" w:pos="1800"/>
          <w:tab w:val="left" w:pos="709"/>
          <w:tab w:val="left" w:pos="1134"/>
        </w:tabs>
        <w:ind w:left="1134" w:hanging="425"/>
        <w:rPr>
          <w:rFonts w:ascii="Arial" w:hAnsi="Arial" w:cs="Arial"/>
          <w:sz w:val="22"/>
          <w:szCs w:val="22"/>
        </w:rPr>
      </w:pPr>
      <w:r w:rsidRPr="009C3F0E">
        <w:rPr>
          <w:rFonts w:ascii="Arial" w:hAnsi="Arial" w:cs="Arial"/>
          <w:sz w:val="22"/>
          <w:szCs w:val="22"/>
        </w:rPr>
        <w:t>Comply with the law, the letter and the spirit of this Governance Handbook.</w:t>
      </w:r>
    </w:p>
    <w:p w:rsidR="008E38CD" w:rsidRPr="009C3F0E" w:rsidRDefault="008E38CD" w:rsidP="00842ACB">
      <w:pPr>
        <w:tabs>
          <w:tab w:val="left" w:pos="709"/>
        </w:tabs>
        <w:ind w:left="709" w:hanging="709"/>
        <w:rPr>
          <w:rFonts w:ascii="Arial" w:hAnsi="Arial" w:cs="Arial"/>
          <w:sz w:val="22"/>
          <w:szCs w:val="22"/>
        </w:rPr>
      </w:pPr>
    </w:p>
    <w:p w:rsidR="008E38CD" w:rsidRPr="009C3F0E" w:rsidRDefault="00DB12DB" w:rsidP="00DB12DB">
      <w:pPr>
        <w:tabs>
          <w:tab w:val="left" w:pos="709"/>
        </w:tabs>
        <w:ind w:left="709" w:hanging="709"/>
        <w:rPr>
          <w:rFonts w:ascii="Arial" w:hAnsi="Arial" w:cs="Arial"/>
          <w:sz w:val="22"/>
          <w:szCs w:val="22"/>
        </w:rPr>
      </w:pPr>
      <w:r>
        <w:rPr>
          <w:rFonts w:ascii="Arial" w:hAnsi="Arial" w:cs="Arial"/>
          <w:sz w:val="22"/>
          <w:szCs w:val="22"/>
        </w:rPr>
        <w:t>3.4.1</w:t>
      </w:r>
      <w:r>
        <w:rPr>
          <w:rFonts w:ascii="Arial" w:hAnsi="Arial" w:cs="Arial"/>
          <w:sz w:val="22"/>
          <w:szCs w:val="22"/>
        </w:rPr>
        <w:tab/>
      </w:r>
      <w:r w:rsidR="008E38CD" w:rsidRPr="009C3F0E">
        <w:rPr>
          <w:rFonts w:ascii="Arial" w:hAnsi="Arial" w:cs="Arial"/>
          <w:sz w:val="22"/>
          <w:szCs w:val="22"/>
        </w:rPr>
        <w:t>All Board Members will be required to sign an undertaking on confidentiality and ethics, as set out in Annex 1.</w:t>
      </w:r>
    </w:p>
    <w:p w:rsidR="008E38CD" w:rsidRPr="009C3F0E" w:rsidRDefault="008E38CD" w:rsidP="00842ACB">
      <w:pPr>
        <w:tabs>
          <w:tab w:val="left" w:pos="709"/>
        </w:tabs>
        <w:ind w:left="709" w:hanging="709"/>
        <w:rPr>
          <w:rFonts w:ascii="Arial" w:hAnsi="Arial" w:cs="Arial"/>
          <w:sz w:val="22"/>
          <w:szCs w:val="22"/>
        </w:rPr>
      </w:pPr>
    </w:p>
    <w:p w:rsidR="008E38CD" w:rsidRPr="009C3F0E" w:rsidRDefault="00F73E9E" w:rsidP="00842ACB">
      <w:pPr>
        <w:pStyle w:val="Heading3"/>
        <w:tabs>
          <w:tab w:val="left" w:pos="709"/>
        </w:tabs>
        <w:ind w:left="709" w:hanging="709"/>
        <w:rPr>
          <w:rFonts w:ascii="Arial" w:hAnsi="Arial" w:cs="Arial"/>
          <w:sz w:val="22"/>
          <w:szCs w:val="22"/>
        </w:rPr>
      </w:pPr>
      <w:r>
        <w:rPr>
          <w:rFonts w:ascii="Arial" w:hAnsi="Arial" w:cs="Arial"/>
          <w:sz w:val="22"/>
          <w:szCs w:val="22"/>
        </w:rPr>
        <w:t>3.5</w:t>
      </w:r>
      <w:r>
        <w:rPr>
          <w:rFonts w:ascii="Arial" w:hAnsi="Arial" w:cs="Arial"/>
          <w:sz w:val="22"/>
          <w:szCs w:val="22"/>
        </w:rPr>
        <w:tab/>
      </w:r>
      <w:r w:rsidR="008E38CD" w:rsidRPr="009C3F0E">
        <w:rPr>
          <w:rFonts w:ascii="Arial" w:hAnsi="Arial" w:cs="Arial"/>
          <w:sz w:val="22"/>
          <w:szCs w:val="22"/>
        </w:rPr>
        <w:t>Appointment of Board Members as Consultants to the ECB</w:t>
      </w:r>
    </w:p>
    <w:p w:rsidR="008E38CD" w:rsidRPr="009C3F0E" w:rsidRDefault="008E38CD" w:rsidP="00842ACB">
      <w:pPr>
        <w:tabs>
          <w:tab w:val="left" w:pos="709"/>
        </w:tabs>
        <w:ind w:left="709" w:hanging="709"/>
        <w:rPr>
          <w:rFonts w:ascii="Arial" w:hAnsi="Arial" w:cs="Arial"/>
          <w:sz w:val="22"/>
          <w:szCs w:val="22"/>
        </w:rPr>
      </w:pPr>
    </w:p>
    <w:p w:rsidR="008E38CD" w:rsidRPr="009C3F0E" w:rsidDel="0003519D" w:rsidRDefault="00F73E9E" w:rsidP="0003519D">
      <w:pPr>
        <w:tabs>
          <w:tab w:val="left" w:pos="709"/>
        </w:tabs>
        <w:ind w:left="709" w:hanging="709"/>
        <w:rPr>
          <w:del w:id="714" w:author="PricewaterhouseCoopers" w:date="2012-11-16T09:47:00Z"/>
          <w:rFonts w:ascii="Arial" w:hAnsi="Arial" w:cs="Arial"/>
          <w:sz w:val="22"/>
          <w:szCs w:val="22"/>
        </w:rPr>
      </w:pPr>
      <w:r>
        <w:rPr>
          <w:rFonts w:ascii="Arial" w:hAnsi="Arial" w:cs="Arial"/>
          <w:sz w:val="22"/>
          <w:szCs w:val="22"/>
        </w:rPr>
        <w:t>3.5.1</w:t>
      </w:r>
      <w:r>
        <w:rPr>
          <w:rFonts w:ascii="Arial" w:hAnsi="Arial" w:cs="Arial"/>
          <w:sz w:val="22"/>
          <w:szCs w:val="22"/>
        </w:rPr>
        <w:tab/>
      </w:r>
      <w:ins w:id="715" w:author="PricewaterhouseCoopers" w:date="2012-11-16T09:46:00Z">
        <w:r w:rsidR="0003519D">
          <w:rPr>
            <w:rFonts w:ascii="Arial" w:hAnsi="Arial" w:cs="Arial"/>
            <w:sz w:val="22"/>
            <w:szCs w:val="22"/>
          </w:rPr>
          <w:t xml:space="preserve">Under no circumstances is it allowed for a Board Member to be appointed as a consultant </w:t>
        </w:r>
      </w:ins>
      <w:ins w:id="716" w:author="PricewaterhouseCoopers" w:date="2012-11-16T09:47:00Z">
        <w:r w:rsidR="0003519D">
          <w:rPr>
            <w:rFonts w:ascii="Arial" w:hAnsi="Arial" w:cs="Arial"/>
            <w:sz w:val="22"/>
            <w:szCs w:val="22"/>
          </w:rPr>
          <w:t>to ECB.</w:t>
        </w:r>
      </w:ins>
      <w:del w:id="717" w:author="PricewaterhouseCoopers" w:date="2012-11-16T09:47:00Z">
        <w:r w:rsidR="008E38CD" w:rsidRPr="009C3F0E" w:rsidDel="0003519D">
          <w:rPr>
            <w:rFonts w:ascii="Arial" w:hAnsi="Arial" w:cs="Arial"/>
            <w:sz w:val="22"/>
            <w:szCs w:val="22"/>
          </w:rPr>
          <w:delText>The ECB notes that the appointment of its non-executive Board Members to provide consulting services contains with it the risk of :</w:delText>
        </w:r>
      </w:del>
    </w:p>
    <w:p w:rsidR="008E38CD" w:rsidRPr="009C3F0E" w:rsidDel="0003519D" w:rsidRDefault="008E38CD" w:rsidP="0003519D">
      <w:pPr>
        <w:tabs>
          <w:tab w:val="left" w:pos="709"/>
        </w:tabs>
        <w:ind w:left="709" w:hanging="709"/>
        <w:rPr>
          <w:del w:id="718" w:author="PricewaterhouseCoopers" w:date="2012-11-16T09:47:00Z"/>
          <w:rFonts w:ascii="Arial" w:hAnsi="Arial" w:cs="Arial"/>
          <w:sz w:val="22"/>
          <w:szCs w:val="22"/>
        </w:rPr>
      </w:pPr>
    </w:p>
    <w:p w:rsidR="008E38CD" w:rsidRPr="009C3F0E" w:rsidDel="0003519D" w:rsidRDefault="008E38CD">
      <w:pPr>
        <w:tabs>
          <w:tab w:val="left" w:pos="709"/>
        </w:tabs>
        <w:ind w:left="709" w:hanging="709"/>
        <w:rPr>
          <w:del w:id="719" w:author="PricewaterhouseCoopers" w:date="2012-11-16T09:47:00Z"/>
          <w:rFonts w:ascii="Arial" w:hAnsi="Arial" w:cs="Arial"/>
          <w:sz w:val="22"/>
          <w:szCs w:val="22"/>
        </w:rPr>
        <w:pPrChange w:id="720" w:author="PricewaterhouseCoopers" w:date="2012-11-16T09:47:00Z">
          <w:pPr>
            <w:numPr>
              <w:numId w:val="31"/>
            </w:numPr>
            <w:tabs>
              <w:tab w:val="num" w:pos="720"/>
              <w:tab w:val="left" w:pos="1134"/>
            </w:tabs>
            <w:ind w:left="1134" w:hanging="425"/>
          </w:pPr>
        </w:pPrChange>
      </w:pPr>
      <w:commentRangeStart w:id="721"/>
      <w:del w:id="722" w:author="PricewaterhouseCoopers" w:date="2012-11-16T09:47:00Z">
        <w:r w:rsidRPr="009C3F0E" w:rsidDel="0003519D">
          <w:rPr>
            <w:rFonts w:ascii="Arial" w:hAnsi="Arial" w:cs="Arial"/>
            <w:sz w:val="22"/>
            <w:szCs w:val="22"/>
          </w:rPr>
          <w:delText>Abuse;</w:delText>
        </w:r>
      </w:del>
    </w:p>
    <w:p w:rsidR="008E38CD" w:rsidRPr="009C3F0E" w:rsidDel="0003519D" w:rsidRDefault="008E38CD">
      <w:pPr>
        <w:tabs>
          <w:tab w:val="left" w:pos="709"/>
        </w:tabs>
        <w:ind w:left="709" w:hanging="709"/>
        <w:rPr>
          <w:del w:id="723" w:author="PricewaterhouseCoopers" w:date="2012-11-16T09:47:00Z"/>
          <w:rFonts w:ascii="Arial" w:hAnsi="Arial" w:cs="Arial"/>
          <w:sz w:val="22"/>
          <w:szCs w:val="22"/>
        </w:rPr>
        <w:pPrChange w:id="724" w:author="PricewaterhouseCoopers" w:date="2012-11-16T09:47:00Z">
          <w:pPr>
            <w:numPr>
              <w:numId w:val="31"/>
            </w:numPr>
            <w:tabs>
              <w:tab w:val="num" w:pos="720"/>
              <w:tab w:val="left" w:pos="1134"/>
            </w:tabs>
            <w:ind w:left="1134" w:hanging="425"/>
          </w:pPr>
        </w:pPrChange>
      </w:pPr>
      <w:del w:id="725" w:author="PricewaterhouseCoopers" w:date="2012-11-16T09:47:00Z">
        <w:r w:rsidRPr="009C3F0E" w:rsidDel="0003519D">
          <w:rPr>
            <w:rFonts w:ascii="Arial" w:hAnsi="Arial" w:cs="Arial"/>
            <w:sz w:val="22"/>
            <w:szCs w:val="22"/>
          </w:rPr>
          <w:delText>Frustrating the procurement process in place;</w:delText>
        </w:r>
      </w:del>
    </w:p>
    <w:p w:rsidR="008E38CD" w:rsidRPr="009C3F0E" w:rsidDel="0003519D" w:rsidRDefault="008E38CD">
      <w:pPr>
        <w:tabs>
          <w:tab w:val="left" w:pos="709"/>
        </w:tabs>
        <w:ind w:left="709" w:hanging="709"/>
        <w:rPr>
          <w:del w:id="726" w:author="PricewaterhouseCoopers" w:date="2012-11-16T09:47:00Z"/>
          <w:rFonts w:ascii="Arial" w:hAnsi="Arial" w:cs="Arial"/>
          <w:sz w:val="22"/>
          <w:szCs w:val="22"/>
        </w:rPr>
        <w:pPrChange w:id="727" w:author="PricewaterhouseCoopers" w:date="2012-11-16T09:47:00Z">
          <w:pPr>
            <w:numPr>
              <w:numId w:val="31"/>
            </w:numPr>
            <w:tabs>
              <w:tab w:val="num" w:pos="720"/>
              <w:tab w:val="left" w:pos="1134"/>
            </w:tabs>
            <w:ind w:left="1134" w:hanging="425"/>
          </w:pPr>
        </w:pPrChange>
      </w:pPr>
      <w:del w:id="728" w:author="PricewaterhouseCoopers" w:date="2012-11-16T09:47:00Z">
        <w:r w:rsidRPr="009C3F0E" w:rsidDel="0003519D">
          <w:rPr>
            <w:rFonts w:ascii="Arial" w:hAnsi="Arial" w:cs="Arial"/>
            <w:sz w:val="22"/>
            <w:szCs w:val="22"/>
          </w:rPr>
          <w:delText>Conflict of interest for Board Members (both those involved and those not involved in such services) in relation to the deliberations on and outcomes of such consulting services;</w:delText>
        </w:r>
      </w:del>
    </w:p>
    <w:p w:rsidR="008E38CD" w:rsidRPr="009C3F0E" w:rsidDel="0003519D" w:rsidRDefault="008E38CD">
      <w:pPr>
        <w:tabs>
          <w:tab w:val="left" w:pos="709"/>
        </w:tabs>
        <w:ind w:left="709" w:hanging="709"/>
        <w:rPr>
          <w:del w:id="729" w:author="PricewaterhouseCoopers" w:date="2012-11-16T09:47:00Z"/>
          <w:rFonts w:ascii="Arial" w:hAnsi="Arial" w:cs="Arial"/>
          <w:sz w:val="22"/>
          <w:szCs w:val="22"/>
        </w:rPr>
        <w:pPrChange w:id="730" w:author="PricewaterhouseCoopers" w:date="2012-11-16T09:47:00Z">
          <w:pPr>
            <w:numPr>
              <w:numId w:val="31"/>
            </w:numPr>
            <w:tabs>
              <w:tab w:val="num" w:pos="720"/>
              <w:tab w:val="left" w:pos="1134"/>
            </w:tabs>
            <w:ind w:left="1134" w:hanging="425"/>
          </w:pPr>
        </w:pPrChange>
      </w:pPr>
      <w:del w:id="731" w:author="PricewaterhouseCoopers" w:date="2012-11-16T09:47:00Z">
        <w:r w:rsidRPr="009C3F0E" w:rsidDel="0003519D">
          <w:rPr>
            <w:rFonts w:ascii="Arial" w:hAnsi="Arial" w:cs="Arial"/>
            <w:sz w:val="22"/>
            <w:szCs w:val="22"/>
          </w:rPr>
          <w:delText xml:space="preserve">Denying the Board of that Member’s participation, and, most importantly; </w:delText>
        </w:r>
      </w:del>
    </w:p>
    <w:p w:rsidR="008E38CD" w:rsidRPr="009C3F0E" w:rsidDel="0003519D" w:rsidRDefault="008E38CD">
      <w:pPr>
        <w:tabs>
          <w:tab w:val="left" w:pos="709"/>
        </w:tabs>
        <w:ind w:left="709" w:hanging="709"/>
        <w:rPr>
          <w:del w:id="732" w:author="PricewaterhouseCoopers" w:date="2012-11-16T09:47:00Z"/>
          <w:rFonts w:ascii="Arial" w:hAnsi="Arial" w:cs="Arial"/>
          <w:sz w:val="22"/>
          <w:szCs w:val="22"/>
        </w:rPr>
        <w:pPrChange w:id="733" w:author="PricewaterhouseCoopers" w:date="2012-11-16T09:47:00Z">
          <w:pPr>
            <w:numPr>
              <w:numId w:val="31"/>
            </w:numPr>
            <w:tabs>
              <w:tab w:val="num" w:pos="720"/>
              <w:tab w:val="left" w:pos="1134"/>
            </w:tabs>
            <w:ind w:left="1134" w:hanging="425"/>
          </w:pPr>
        </w:pPrChange>
      </w:pPr>
      <w:del w:id="734" w:author="PricewaterhouseCoopers" w:date="2012-11-16T09:47:00Z">
        <w:r w:rsidRPr="009C3F0E" w:rsidDel="0003519D">
          <w:rPr>
            <w:rFonts w:ascii="Arial" w:hAnsi="Arial" w:cs="Arial"/>
            <w:sz w:val="22"/>
            <w:szCs w:val="22"/>
          </w:rPr>
          <w:delText xml:space="preserve">Adverse </w:delText>
        </w:r>
        <w:commentRangeEnd w:id="721"/>
        <w:r w:rsidR="005615E5" w:rsidDel="0003519D">
          <w:rPr>
            <w:rStyle w:val="CommentReference"/>
          </w:rPr>
          <w:commentReference w:id="721"/>
        </w:r>
        <w:r w:rsidRPr="009C3F0E" w:rsidDel="0003519D">
          <w:rPr>
            <w:rFonts w:ascii="Arial" w:hAnsi="Arial" w:cs="Arial"/>
            <w:sz w:val="22"/>
            <w:szCs w:val="22"/>
          </w:rPr>
          <w:delText>and negative public perceptions.</w:delText>
        </w:r>
      </w:del>
    </w:p>
    <w:p w:rsidR="008E38CD" w:rsidRPr="009C3F0E" w:rsidDel="0003519D" w:rsidRDefault="008E38CD" w:rsidP="0003519D">
      <w:pPr>
        <w:tabs>
          <w:tab w:val="left" w:pos="709"/>
        </w:tabs>
        <w:ind w:left="709" w:hanging="709"/>
        <w:rPr>
          <w:del w:id="735" w:author="PricewaterhouseCoopers" w:date="2012-11-16T09:47:00Z"/>
          <w:rFonts w:ascii="Arial" w:hAnsi="Arial" w:cs="Arial"/>
          <w:sz w:val="22"/>
          <w:szCs w:val="22"/>
        </w:rPr>
      </w:pPr>
    </w:p>
    <w:p w:rsidR="008E38CD" w:rsidRPr="009C3F0E" w:rsidDel="0003519D" w:rsidRDefault="001871A2" w:rsidP="0003519D">
      <w:pPr>
        <w:tabs>
          <w:tab w:val="left" w:pos="709"/>
        </w:tabs>
        <w:ind w:left="709" w:hanging="709"/>
        <w:rPr>
          <w:del w:id="736" w:author="PricewaterhouseCoopers" w:date="2012-11-16T09:47:00Z"/>
          <w:rFonts w:ascii="Arial" w:hAnsi="Arial" w:cs="Arial"/>
          <w:sz w:val="22"/>
          <w:szCs w:val="22"/>
        </w:rPr>
      </w:pPr>
      <w:del w:id="737" w:author="PricewaterhouseCoopers" w:date="2012-11-16T09:47:00Z">
        <w:r w:rsidDel="0003519D">
          <w:rPr>
            <w:rFonts w:ascii="Arial" w:hAnsi="Arial" w:cs="Arial"/>
            <w:sz w:val="22"/>
            <w:szCs w:val="22"/>
          </w:rPr>
          <w:delText>3.5.2</w:delText>
        </w:r>
        <w:r w:rsidDel="0003519D">
          <w:rPr>
            <w:rFonts w:ascii="Arial" w:hAnsi="Arial" w:cs="Arial"/>
            <w:sz w:val="22"/>
            <w:szCs w:val="22"/>
          </w:rPr>
          <w:tab/>
        </w:r>
        <w:r w:rsidR="008E38CD" w:rsidRPr="009C3F0E" w:rsidDel="0003519D">
          <w:rPr>
            <w:rFonts w:ascii="Arial" w:hAnsi="Arial" w:cs="Arial"/>
            <w:sz w:val="22"/>
            <w:szCs w:val="22"/>
          </w:rPr>
          <w:delText>The appointment of a non-executive Board member to do work for the ECB, not in his/her capacity as a Member of the Board but as a consultant, can only be considered if the following conditions apply:</w:delText>
        </w:r>
      </w:del>
    </w:p>
    <w:p w:rsidR="008E38CD" w:rsidRPr="009C3F0E" w:rsidDel="0003519D" w:rsidRDefault="008E38CD" w:rsidP="0003519D">
      <w:pPr>
        <w:tabs>
          <w:tab w:val="left" w:pos="709"/>
        </w:tabs>
        <w:ind w:left="709" w:hanging="709"/>
        <w:rPr>
          <w:del w:id="738" w:author="PricewaterhouseCoopers" w:date="2012-11-16T09:47:00Z"/>
          <w:rFonts w:ascii="Arial" w:hAnsi="Arial" w:cs="Arial"/>
          <w:sz w:val="22"/>
          <w:szCs w:val="22"/>
        </w:rPr>
      </w:pPr>
    </w:p>
    <w:p w:rsidR="008E38CD" w:rsidRPr="001871A2" w:rsidDel="0003519D" w:rsidRDefault="008E38CD">
      <w:pPr>
        <w:tabs>
          <w:tab w:val="left" w:pos="709"/>
        </w:tabs>
        <w:ind w:left="709" w:hanging="709"/>
        <w:rPr>
          <w:del w:id="739" w:author="PricewaterhouseCoopers" w:date="2012-11-16T09:47:00Z"/>
          <w:rFonts w:ascii="Arial" w:hAnsi="Arial" w:cs="Arial"/>
          <w:sz w:val="22"/>
          <w:szCs w:val="22"/>
        </w:rPr>
        <w:pPrChange w:id="740" w:author="PricewaterhouseCoopers" w:date="2012-11-16T09:47:00Z">
          <w:pPr>
            <w:pStyle w:val="ListParagraph"/>
            <w:numPr>
              <w:numId w:val="151"/>
            </w:numPr>
            <w:tabs>
              <w:tab w:val="left" w:pos="1134"/>
            </w:tabs>
            <w:ind w:left="1134" w:hanging="425"/>
          </w:pPr>
        </w:pPrChange>
      </w:pPr>
      <w:del w:id="741" w:author="PricewaterhouseCoopers" w:date="2012-11-16T09:47:00Z">
        <w:r w:rsidRPr="001871A2" w:rsidDel="0003519D">
          <w:rPr>
            <w:rFonts w:ascii="Arial" w:hAnsi="Arial" w:cs="Arial"/>
            <w:sz w:val="22"/>
            <w:szCs w:val="22"/>
          </w:rPr>
          <w:delText>The particular Board member has a highly specialised skill; and</w:delText>
        </w:r>
      </w:del>
    </w:p>
    <w:p w:rsidR="008E38CD" w:rsidRPr="009C3F0E" w:rsidDel="0003519D" w:rsidRDefault="008E38CD" w:rsidP="0003519D">
      <w:pPr>
        <w:tabs>
          <w:tab w:val="left" w:pos="709"/>
        </w:tabs>
        <w:ind w:left="709" w:hanging="709"/>
        <w:rPr>
          <w:del w:id="742" w:author="PricewaterhouseCoopers" w:date="2012-11-16T09:47:00Z"/>
          <w:rFonts w:ascii="Arial" w:hAnsi="Arial" w:cs="Arial"/>
          <w:sz w:val="22"/>
          <w:szCs w:val="22"/>
        </w:rPr>
      </w:pPr>
    </w:p>
    <w:p w:rsidR="008E38CD" w:rsidRPr="009C3F0E" w:rsidDel="0003519D" w:rsidRDefault="008E38CD">
      <w:pPr>
        <w:tabs>
          <w:tab w:val="left" w:pos="709"/>
        </w:tabs>
        <w:ind w:left="709" w:hanging="709"/>
        <w:rPr>
          <w:del w:id="743" w:author="PricewaterhouseCoopers" w:date="2012-11-16T09:47:00Z"/>
          <w:rFonts w:ascii="Arial" w:hAnsi="Arial" w:cs="Arial"/>
          <w:sz w:val="22"/>
          <w:szCs w:val="22"/>
        </w:rPr>
        <w:pPrChange w:id="744" w:author="PricewaterhouseCoopers" w:date="2012-11-16T09:47:00Z">
          <w:pPr>
            <w:pStyle w:val="ListParagraph"/>
            <w:numPr>
              <w:numId w:val="151"/>
            </w:numPr>
            <w:tabs>
              <w:tab w:val="left" w:pos="1134"/>
            </w:tabs>
            <w:ind w:left="1134" w:hanging="425"/>
          </w:pPr>
        </w:pPrChange>
      </w:pPr>
      <w:del w:id="745" w:author="PricewaterhouseCoopers" w:date="2012-11-16T09:47:00Z">
        <w:r w:rsidRPr="009C3F0E" w:rsidDel="0003519D">
          <w:rPr>
            <w:rFonts w:ascii="Arial" w:hAnsi="Arial" w:cs="Arial"/>
            <w:sz w:val="22"/>
            <w:szCs w:val="22"/>
          </w:rPr>
          <w:delText xml:space="preserve">The skill is not readily available from ECB management; and </w:delText>
        </w:r>
      </w:del>
    </w:p>
    <w:p w:rsidR="008E38CD" w:rsidRPr="001871A2" w:rsidDel="0003519D" w:rsidRDefault="008E38CD">
      <w:pPr>
        <w:tabs>
          <w:tab w:val="left" w:pos="709"/>
        </w:tabs>
        <w:ind w:left="709" w:hanging="709"/>
        <w:rPr>
          <w:del w:id="746" w:author="PricewaterhouseCoopers" w:date="2012-11-16T09:47:00Z"/>
          <w:rFonts w:ascii="Arial" w:hAnsi="Arial" w:cs="Arial"/>
          <w:sz w:val="22"/>
          <w:szCs w:val="22"/>
        </w:rPr>
        <w:pPrChange w:id="747" w:author="PricewaterhouseCoopers" w:date="2012-11-16T09:47:00Z">
          <w:pPr>
            <w:tabs>
              <w:tab w:val="left" w:pos="1134"/>
            </w:tabs>
            <w:ind w:left="709"/>
          </w:pPr>
        </w:pPrChange>
      </w:pPr>
    </w:p>
    <w:p w:rsidR="008E38CD" w:rsidRPr="009C3F0E" w:rsidDel="0003519D" w:rsidRDefault="008E38CD">
      <w:pPr>
        <w:tabs>
          <w:tab w:val="left" w:pos="709"/>
        </w:tabs>
        <w:ind w:left="709" w:hanging="709"/>
        <w:rPr>
          <w:del w:id="748" w:author="PricewaterhouseCoopers" w:date="2012-11-16T09:47:00Z"/>
          <w:rFonts w:ascii="Arial" w:hAnsi="Arial" w:cs="Arial"/>
          <w:sz w:val="22"/>
          <w:szCs w:val="22"/>
        </w:rPr>
        <w:pPrChange w:id="749" w:author="PricewaterhouseCoopers" w:date="2012-11-16T09:47:00Z">
          <w:pPr>
            <w:pStyle w:val="ListParagraph"/>
            <w:numPr>
              <w:numId w:val="151"/>
            </w:numPr>
            <w:tabs>
              <w:tab w:val="left" w:pos="1134"/>
            </w:tabs>
            <w:ind w:left="1134" w:hanging="425"/>
          </w:pPr>
        </w:pPrChange>
      </w:pPr>
      <w:del w:id="750" w:author="PricewaterhouseCoopers" w:date="2012-11-16T09:47:00Z">
        <w:r w:rsidRPr="009C3F0E" w:rsidDel="0003519D">
          <w:rPr>
            <w:rFonts w:ascii="Arial" w:hAnsi="Arial" w:cs="Arial"/>
            <w:sz w:val="22"/>
            <w:szCs w:val="22"/>
          </w:rPr>
          <w:delText>The skill or services cannot readily be obtained from an outside consultant; or</w:delText>
        </w:r>
      </w:del>
    </w:p>
    <w:p w:rsidR="008E38CD" w:rsidRPr="001871A2" w:rsidDel="0003519D" w:rsidRDefault="008E38CD">
      <w:pPr>
        <w:tabs>
          <w:tab w:val="left" w:pos="709"/>
        </w:tabs>
        <w:ind w:left="709" w:hanging="709"/>
        <w:rPr>
          <w:del w:id="751" w:author="PricewaterhouseCoopers" w:date="2012-11-16T09:47:00Z"/>
          <w:rFonts w:ascii="Arial" w:hAnsi="Arial" w:cs="Arial"/>
          <w:sz w:val="22"/>
          <w:szCs w:val="22"/>
        </w:rPr>
        <w:pPrChange w:id="752" w:author="PricewaterhouseCoopers" w:date="2012-11-16T09:47:00Z">
          <w:pPr>
            <w:tabs>
              <w:tab w:val="left" w:pos="1134"/>
            </w:tabs>
            <w:ind w:left="709"/>
          </w:pPr>
        </w:pPrChange>
      </w:pPr>
    </w:p>
    <w:p w:rsidR="008E38CD" w:rsidRPr="009C3F0E" w:rsidDel="0003519D" w:rsidRDefault="008E38CD">
      <w:pPr>
        <w:tabs>
          <w:tab w:val="left" w:pos="709"/>
        </w:tabs>
        <w:ind w:left="709" w:hanging="709"/>
        <w:rPr>
          <w:del w:id="753" w:author="PricewaterhouseCoopers" w:date="2012-11-16T09:47:00Z"/>
          <w:rFonts w:ascii="Arial" w:hAnsi="Arial" w:cs="Arial"/>
          <w:sz w:val="22"/>
          <w:szCs w:val="22"/>
        </w:rPr>
        <w:pPrChange w:id="754" w:author="PricewaterhouseCoopers" w:date="2012-11-16T09:47:00Z">
          <w:pPr>
            <w:pStyle w:val="ListParagraph"/>
            <w:numPr>
              <w:numId w:val="151"/>
            </w:numPr>
            <w:tabs>
              <w:tab w:val="left" w:pos="1134"/>
            </w:tabs>
            <w:ind w:left="1134" w:hanging="425"/>
          </w:pPr>
        </w:pPrChange>
      </w:pPr>
      <w:del w:id="755" w:author="PricewaterhouseCoopers" w:date="2012-11-16T09:47:00Z">
        <w:r w:rsidRPr="009C3F0E" w:rsidDel="0003519D">
          <w:rPr>
            <w:rFonts w:ascii="Arial" w:hAnsi="Arial" w:cs="Arial"/>
            <w:sz w:val="22"/>
            <w:szCs w:val="22"/>
          </w:rPr>
          <w:delText xml:space="preserve">Other </w:delText>
        </w:r>
        <w:r w:rsidRPr="001871A2" w:rsidDel="0003519D">
          <w:rPr>
            <w:rFonts w:ascii="Arial" w:hAnsi="Arial" w:cs="Arial"/>
            <w:sz w:val="22"/>
            <w:szCs w:val="22"/>
          </w:rPr>
          <w:delText>highly compelling</w:delText>
        </w:r>
        <w:r w:rsidRPr="009C3F0E" w:rsidDel="0003519D">
          <w:rPr>
            <w:rFonts w:ascii="Arial" w:hAnsi="Arial" w:cs="Arial"/>
            <w:sz w:val="22"/>
            <w:szCs w:val="22"/>
          </w:rPr>
          <w:delText xml:space="preserve"> reasons, such as utmost confidentiality or secrecy or other “devastating” interests of the ECB or person are implicated, and where the danger of violating such interest by an external consultant is high and such violation would result in a harm which far outweighs protecting the integrity of the ECB by not appointing its own members as consultants.</w:delText>
        </w:r>
      </w:del>
    </w:p>
    <w:p w:rsidR="008E38CD" w:rsidRPr="009C3F0E" w:rsidDel="0003519D" w:rsidRDefault="008E38CD" w:rsidP="0003519D">
      <w:pPr>
        <w:tabs>
          <w:tab w:val="left" w:pos="709"/>
        </w:tabs>
        <w:ind w:left="709" w:hanging="709"/>
        <w:rPr>
          <w:del w:id="756" w:author="PricewaterhouseCoopers" w:date="2012-11-16T09:47:00Z"/>
          <w:rFonts w:ascii="Arial" w:hAnsi="Arial" w:cs="Arial"/>
          <w:sz w:val="22"/>
          <w:szCs w:val="22"/>
        </w:rPr>
      </w:pPr>
    </w:p>
    <w:p w:rsidR="008E38CD" w:rsidRPr="009C3F0E" w:rsidDel="0003519D" w:rsidRDefault="00DE3C55" w:rsidP="0003519D">
      <w:pPr>
        <w:tabs>
          <w:tab w:val="left" w:pos="709"/>
        </w:tabs>
        <w:ind w:left="709" w:hanging="709"/>
        <w:rPr>
          <w:del w:id="757" w:author="PricewaterhouseCoopers" w:date="2012-11-16T09:47:00Z"/>
          <w:rFonts w:ascii="Arial" w:hAnsi="Arial" w:cs="Arial"/>
          <w:sz w:val="22"/>
          <w:szCs w:val="22"/>
        </w:rPr>
      </w:pPr>
      <w:del w:id="758" w:author="PricewaterhouseCoopers" w:date="2012-11-16T09:47:00Z">
        <w:r w:rsidDel="0003519D">
          <w:rPr>
            <w:rFonts w:ascii="Arial" w:hAnsi="Arial" w:cs="Arial"/>
            <w:sz w:val="22"/>
            <w:szCs w:val="22"/>
          </w:rPr>
          <w:delText>3.5.3</w:delText>
        </w:r>
        <w:r w:rsidDel="0003519D">
          <w:rPr>
            <w:rFonts w:ascii="Arial" w:hAnsi="Arial" w:cs="Arial"/>
            <w:sz w:val="22"/>
            <w:szCs w:val="22"/>
          </w:rPr>
          <w:tab/>
        </w:r>
        <w:r w:rsidR="008E38CD" w:rsidRPr="009C3F0E" w:rsidDel="0003519D">
          <w:rPr>
            <w:rFonts w:ascii="Arial" w:hAnsi="Arial" w:cs="Arial"/>
            <w:sz w:val="22"/>
            <w:szCs w:val="22"/>
          </w:rPr>
          <w:delText>Where a non-executive Board Member is to be appointed to provide such services to the Board, then:</w:delText>
        </w:r>
      </w:del>
    </w:p>
    <w:p w:rsidR="008E38CD" w:rsidRPr="009C3F0E" w:rsidDel="0003519D" w:rsidRDefault="008E38CD" w:rsidP="0003519D">
      <w:pPr>
        <w:tabs>
          <w:tab w:val="left" w:pos="709"/>
        </w:tabs>
        <w:ind w:left="709" w:hanging="709"/>
        <w:rPr>
          <w:del w:id="759" w:author="PricewaterhouseCoopers" w:date="2012-11-16T09:47:00Z"/>
          <w:rFonts w:ascii="Arial" w:hAnsi="Arial" w:cs="Arial"/>
          <w:sz w:val="22"/>
          <w:szCs w:val="22"/>
        </w:rPr>
      </w:pPr>
    </w:p>
    <w:p w:rsidR="008E38CD" w:rsidRPr="00DE3C55" w:rsidDel="0003519D" w:rsidRDefault="008E38CD">
      <w:pPr>
        <w:tabs>
          <w:tab w:val="left" w:pos="709"/>
        </w:tabs>
        <w:ind w:left="709" w:hanging="709"/>
        <w:rPr>
          <w:del w:id="760" w:author="PricewaterhouseCoopers" w:date="2012-11-16T09:47:00Z"/>
          <w:rFonts w:ascii="Arial" w:hAnsi="Arial" w:cs="Arial"/>
          <w:sz w:val="22"/>
          <w:szCs w:val="22"/>
        </w:rPr>
        <w:pPrChange w:id="761" w:author="PricewaterhouseCoopers" w:date="2012-11-16T09:47:00Z">
          <w:pPr>
            <w:pStyle w:val="ListParagraph"/>
            <w:numPr>
              <w:numId w:val="152"/>
            </w:numPr>
            <w:tabs>
              <w:tab w:val="left" w:pos="1134"/>
            </w:tabs>
            <w:ind w:left="1134" w:hanging="425"/>
          </w:pPr>
        </w:pPrChange>
      </w:pPr>
      <w:del w:id="762" w:author="PricewaterhouseCoopers" w:date="2012-11-16T09:47:00Z">
        <w:r w:rsidRPr="00DE3C55" w:rsidDel="0003519D">
          <w:rPr>
            <w:rFonts w:ascii="Arial" w:hAnsi="Arial" w:cs="Arial"/>
            <w:sz w:val="22"/>
            <w:szCs w:val="22"/>
          </w:rPr>
          <w:delText>A full motivation for such an appointment must be made, showing that all the considerations above have been satisfied.  The non-executive Board member involved cannot make such a motivation but the Committee or person moving for such an appointment must do so before the Board in the absence of the non-executive member concerned; and</w:delText>
        </w:r>
      </w:del>
    </w:p>
    <w:p w:rsidR="008E38CD" w:rsidRPr="009C3F0E" w:rsidDel="0003519D" w:rsidRDefault="008E38CD" w:rsidP="0003519D">
      <w:pPr>
        <w:tabs>
          <w:tab w:val="left" w:pos="709"/>
        </w:tabs>
        <w:ind w:left="709" w:hanging="709"/>
        <w:rPr>
          <w:del w:id="763" w:author="PricewaterhouseCoopers" w:date="2012-11-16T09:47:00Z"/>
          <w:rFonts w:ascii="Arial" w:hAnsi="Arial" w:cs="Arial"/>
          <w:sz w:val="22"/>
          <w:szCs w:val="22"/>
        </w:rPr>
      </w:pPr>
    </w:p>
    <w:p w:rsidR="008E38CD" w:rsidRPr="009C3F0E" w:rsidDel="0003519D" w:rsidRDefault="008E38CD">
      <w:pPr>
        <w:tabs>
          <w:tab w:val="left" w:pos="709"/>
        </w:tabs>
        <w:ind w:left="709" w:hanging="709"/>
        <w:rPr>
          <w:del w:id="764" w:author="PricewaterhouseCoopers" w:date="2012-11-16T09:47:00Z"/>
          <w:rFonts w:ascii="Arial" w:hAnsi="Arial" w:cs="Arial"/>
          <w:sz w:val="22"/>
          <w:szCs w:val="22"/>
        </w:rPr>
        <w:pPrChange w:id="765" w:author="PricewaterhouseCoopers" w:date="2012-11-16T09:47:00Z">
          <w:pPr>
            <w:pStyle w:val="ListParagraph"/>
            <w:numPr>
              <w:numId w:val="152"/>
            </w:numPr>
            <w:tabs>
              <w:tab w:val="left" w:pos="1134"/>
            </w:tabs>
            <w:ind w:left="1134" w:hanging="425"/>
          </w:pPr>
        </w:pPrChange>
      </w:pPr>
      <w:del w:id="766" w:author="PricewaterhouseCoopers" w:date="2012-11-16T09:47:00Z">
        <w:r w:rsidRPr="009C3F0E" w:rsidDel="0003519D">
          <w:rPr>
            <w:rFonts w:ascii="Arial" w:hAnsi="Arial" w:cs="Arial"/>
            <w:sz w:val="22"/>
            <w:szCs w:val="22"/>
          </w:rPr>
          <w:delText>The appointment must be recorded as an interest of the non-executive member concerned; and</w:delText>
        </w:r>
      </w:del>
    </w:p>
    <w:p w:rsidR="008E38CD" w:rsidRPr="00DE3C55" w:rsidDel="0003519D" w:rsidRDefault="008E38CD">
      <w:pPr>
        <w:tabs>
          <w:tab w:val="left" w:pos="709"/>
        </w:tabs>
        <w:ind w:left="709" w:hanging="709"/>
        <w:rPr>
          <w:del w:id="767" w:author="PricewaterhouseCoopers" w:date="2012-11-16T09:47:00Z"/>
          <w:rFonts w:ascii="Arial" w:hAnsi="Arial" w:cs="Arial"/>
          <w:sz w:val="22"/>
          <w:szCs w:val="22"/>
        </w:rPr>
        <w:pPrChange w:id="768" w:author="PricewaterhouseCoopers" w:date="2012-11-16T09:47:00Z">
          <w:pPr>
            <w:tabs>
              <w:tab w:val="left" w:pos="1134"/>
            </w:tabs>
            <w:ind w:left="709"/>
          </w:pPr>
        </w:pPrChange>
      </w:pPr>
    </w:p>
    <w:p w:rsidR="008E38CD" w:rsidRPr="009C3F0E" w:rsidDel="0003519D" w:rsidRDefault="008E38CD">
      <w:pPr>
        <w:tabs>
          <w:tab w:val="left" w:pos="709"/>
        </w:tabs>
        <w:ind w:left="709" w:hanging="709"/>
        <w:rPr>
          <w:del w:id="769" w:author="PricewaterhouseCoopers" w:date="2012-11-16T09:47:00Z"/>
          <w:rFonts w:ascii="Arial" w:hAnsi="Arial" w:cs="Arial"/>
          <w:sz w:val="22"/>
          <w:szCs w:val="22"/>
        </w:rPr>
        <w:pPrChange w:id="770" w:author="PricewaterhouseCoopers" w:date="2012-11-16T09:47:00Z">
          <w:pPr>
            <w:pStyle w:val="ListParagraph"/>
            <w:numPr>
              <w:numId w:val="152"/>
            </w:numPr>
            <w:tabs>
              <w:tab w:val="left" w:pos="1134"/>
            </w:tabs>
            <w:ind w:left="1134" w:hanging="425"/>
          </w:pPr>
        </w:pPrChange>
      </w:pPr>
      <w:del w:id="771" w:author="PricewaterhouseCoopers" w:date="2012-11-16T09:47:00Z">
        <w:r w:rsidRPr="009C3F0E" w:rsidDel="0003519D">
          <w:rPr>
            <w:rFonts w:ascii="Arial" w:hAnsi="Arial" w:cs="Arial"/>
            <w:sz w:val="22"/>
            <w:szCs w:val="22"/>
          </w:rPr>
          <w:delText>The non-executive member concerned must be precluded from deliberating on the product or outcome of the service provided at the relevant discussion by the Board.</w:delText>
        </w:r>
      </w:del>
    </w:p>
    <w:p w:rsidR="008E38CD" w:rsidRPr="009C3F0E" w:rsidDel="0003519D" w:rsidRDefault="008E38CD" w:rsidP="0003519D">
      <w:pPr>
        <w:tabs>
          <w:tab w:val="left" w:pos="709"/>
        </w:tabs>
        <w:ind w:left="709" w:hanging="709"/>
        <w:rPr>
          <w:del w:id="772" w:author="PricewaterhouseCoopers" w:date="2012-11-16T09:47:00Z"/>
          <w:rFonts w:ascii="Arial" w:hAnsi="Arial" w:cs="Arial"/>
          <w:sz w:val="22"/>
          <w:szCs w:val="22"/>
        </w:rPr>
      </w:pPr>
    </w:p>
    <w:p w:rsidR="008E38CD" w:rsidRPr="009C3F0E" w:rsidDel="0003519D" w:rsidRDefault="00DE3C55" w:rsidP="0003519D">
      <w:pPr>
        <w:tabs>
          <w:tab w:val="left" w:pos="709"/>
        </w:tabs>
        <w:ind w:left="709" w:hanging="709"/>
        <w:rPr>
          <w:del w:id="773" w:author="PricewaterhouseCoopers" w:date="2012-11-16T09:47:00Z"/>
          <w:rFonts w:ascii="Arial" w:hAnsi="Arial" w:cs="Arial"/>
          <w:sz w:val="22"/>
          <w:szCs w:val="22"/>
        </w:rPr>
      </w:pPr>
      <w:del w:id="774" w:author="PricewaterhouseCoopers" w:date="2012-11-16T09:47:00Z">
        <w:r w:rsidDel="0003519D">
          <w:rPr>
            <w:rFonts w:ascii="Arial" w:hAnsi="Arial" w:cs="Arial"/>
            <w:sz w:val="22"/>
            <w:szCs w:val="22"/>
          </w:rPr>
          <w:delText>3.5.4</w:delText>
        </w:r>
        <w:r w:rsidDel="0003519D">
          <w:rPr>
            <w:rFonts w:ascii="Arial" w:hAnsi="Arial" w:cs="Arial"/>
            <w:sz w:val="22"/>
            <w:szCs w:val="22"/>
          </w:rPr>
          <w:tab/>
        </w:r>
        <w:r w:rsidR="008E38CD" w:rsidRPr="009C3F0E" w:rsidDel="0003519D">
          <w:rPr>
            <w:rFonts w:ascii="Arial" w:hAnsi="Arial" w:cs="Arial"/>
            <w:sz w:val="22"/>
            <w:szCs w:val="22"/>
          </w:rPr>
          <w:delText>For the avoidance of doubt, a Member is not acting in his/her capacity as a Board member if:</w:delText>
        </w:r>
      </w:del>
    </w:p>
    <w:p w:rsidR="008E38CD" w:rsidRPr="009C3F0E" w:rsidDel="0003519D" w:rsidRDefault="008E38CD" w:rsidP="0003519D">
      <w:pPr>
        <w:tabs>
          <w:tab w:val="left" w:pos="709"/>
        </w:tabs>
        <w:ind w:left="709" w:hanging="709"/>
        <w:rPr>
          <w:del w:id="775" w:author="PricewaterhouseCoopers" w:date="2012-11-16T09:47:00Z"/>
          <w:rFonts w:ascii="Arial" w:hAnsi="Arial" w:cs="Arial"/>
          <w:sz w:val="22"/>
          <w:szCs w:val="22"/>
        </w:rPr>
      </w:pPr>
    </w:p>
    <w:p w:rsidR="008E38CD" w:rsidRPr="009C3F0E" w:rsidDel="0003519D" w:rsidRDefault="008E38CD">
      <w:pPr>
        <w:tabs>
          <w:tab w:val="left" w:pos="709"/>
        </w:tabs>
        <w:ind w:left="709" w:hanging="709"/>
        <w:rPr>
          <w:del w:id="776" w:author="PricewaterhouseCoopers" w:date="2012-11-16T09:47:00Z"/>
          <w:rFonts w:ascii="Arial" w:hAnsi="Arial" w:cs="Arial"/>
          <w:sz w:val="22"/>
          <w:szCs w:val="22"/>
        </w:rPr>
        <w:pPrChange w:id="777" w:author="PricewaterhouseCoopers" w:date="2012-11-16T09:47:00Z">
          <w:pPr>
            <w:numPr>
              <w:numId w:val="38"/>
            </w:numPr>
            <w:tabs>
              <w:tab w:val="left" w:pos="1134"/>
            </w:tabs>
            <w:ind w:left="1134" w:hanging="425"/>
          </w:pPr>
        </w:pPrChange>
      </w:pPr>
      <w:del w:id="778" w:author="PricewaterhouseCoopers" w:date="2012-11-16T09:47:00Z">
        <w:r w:rsidRPr="009C3F0E" w:rsidDel="0003519D">
          <w:rPr>
            <w:rFonts w:ascii="Arial" w:hAnsi="Arial" w:cs="Arial"/>
            <w:sz w:val="22"/>
            <w:szCs w:val="22"/>
          </w:rPr>
          <w:delText>either s/he is not representing the ECB Board in the work, or</w:delText>
        </w:r>
      </w:del>
    </w:p>
    <w:p w:rsidR="008E38CD" w:rsidRPr="009C3F0E" w:rsidDel="0003519D" w:rsidRDefault="008E38CD">
      <w:pPr>
        <w:tabs>
          <w:tab w:val="left" w:pos="709"/>
        </w:tabs>
        <w:ind w:left="709" w:hanging="709"/>
        <w:rPr>
          <w:del w:id="779" w:author="PricewaterhouseCoopers" w:date="2012-11-16T09:47:00Z"/>
          <w:rFonts w:ascii="Arial" w:hAnsi="Arial" w:cs="Arial"/>
          <w:sz w:val="22"/>
          <w:szCs w:val="22"/>
        </w:rPr>
        <w:pPrChange w:id="780" w:author="PricewaterhouseCoopers" w:date="2012-11-16T09:47:00Z">
          <w:pPr>
            <w:tabs>
              <w:tab w:val="left" w:pos="1134"/>
            </w:tabs>
            <w:ind w:left="1134" w:hanging="425"/>
          </w:pPr>
        </w:pPrChange>
      </w:pPr>
    </w:p>
    <w:p w:rsidR="008E38CD" w:rsidRPr="009C3F0E" w:rsidRDefault="008E38CD">
      <w:pPr>
        <w:tabs>
          <w:tab w:val="left" w:pos="709"/>
        </w:tabs>
        <w:ind w:left="709" w:hanging="709"/>
        <w:rPr>
          <w:rFonts w:ascii="Arial" w:hAnsi="Arial" w:cs="Arial"/>
          <w:sz w:val="22"/>
          <w:szCs w:val="22"/>
        </w:rPr>
        <w:pPrChange w:id="781" w:author="PricewaterhouseCoopers" w:date="2012-11-16T09:47:00Z">
          <w:pPr>
            <w:numPr>
              <w:numId w:val="38"/>
            </w:numPr>
            <w:tabs>
              <w:tab w:val="left" w:pos="1134"/>
            </w:tabs>
            <w:ind w:left="1134" w:hanging="425"/>
          </w:pPr>
        </w:pPrChange>
      </w:pPr>
      <w:del w:id="782" w:author="PricewaterhouseCoopers" w:date="2012-11-16T09:47:00Z">
        <w:r w:rsidRPr="009C3F0E" w:rsidDel="0003519D">
          <w:rPr>
            <w:rFonts w:ascii="Arial" w:hAnsi="Arial" w:cs="Arial"/>
            <w:sz w:val="22"/>
            <w:szCs w:val="22"/>
          </w:rPr>
          <w:delText>the work to be done does not necessarily require that the person doing it be a member of the ECB Board.</w:delText>
        </w:r>
      </w:del>
    </w:p>
    <w:p w:rsidR="008E7DAF" w:rsidRDefault="008E7DAF" w:rsidP="008E7DAF">
      <w:pPr>
        <w:pStyle w:val="ListParagraph"/>
        <w:rPr>
          <w:rFonts w:ascii="Arial" w:hAnsi="Arial" w:cs="Arial"/>
          <w:sz w:val="22"/>
          <w:szCs w:val="22"/>
        </w:rPr>
      </w:pPr>
    </w:p>
    <w:p w:rsidR="008E38CD" w:rsidRPr="009C3F0E" w:rsidRDefault="008E38CD" w:rsidP="00842ACB">
      <w:pPr>
        <w:tabs>
          <w:tab w:val="left" w:pos="709"/>
        </w:tabs>
        <w:ind w:left="709" w:hanging="709"/>
        <w:rPr>
          <w:rFonts w:ascii="Arial" w:hAnsi="Arial" w:cs="Arial"/>
          <w:sz w:val="22"/>
          <w:szCs w:val="22"/>
        </w:rPr>
      </w:pPr>
    </w:p>
    <w:p w:rsidR="008E38CD" w:rsidRPr="009C3F0E" w:rsidRDefault="00DE3C55" w:rsidP="00DE3C55">
      <w:pPr>
        <w:pStyle w:val="Heading4"/>
        <w:numPr>
          <w:ilvl w:val="0"/>
          <w:numId w:val="0"/>
        </w:numPr>
        <w:rPr>
          <w:rFonts w:ascii="Arial" w:hAnsi="Arial" w:cs="Arial"/>
          <w:sz w:val="22"/>
          <w:szCs w:val="22"/>
        </w:rPr>
      </w:pPr>
      <w:r>
        <w:rPr>
          <w:rFonts w:ascii="Arial" w:hAnsi="Arial" w:cs="Arial"/>
          <w:sz w:val="22"/>
          <w:szCs w:val="22"/>
        </w:rPr>
        <w:t>3.6</w:t>
      </w:r>
      <w:r>
        <w:rPr>
          <w:rFonts w:ascii="Arial" w:hAnsi="Arial" w:cs="Arial"/>
          <w:sz w:val="22"/>
          <w:szCs w:val="22"/>
        </w:rPr>
        <w:tab/>
      </w:r>
      <w:r w:rsidR="008E38CD" w:rsidRPr="009C3F0E">
        <w:rPr>
          <w:rFonts w:ascii="Arial" w:hAnsi="Arial" w:cs="Arial"/>
          <w:sz w:val="22"/>
          <w:szCs w:val="22"/>
        </w:rPr>
        <w:t>Responsibilities of the Chair</w:t>
      </w:r>
    </w:p>
    <w:p w:rsidR="008E38CD" w:rsidRPr="009C3F0E" w:rsidRDefault="008E38CD" w:rsidP="00842ACB">
      <w:pPr>
        <w:tabs>
          <w:tab w:val="left" w:pos="709"/>
        </w:tabs>
        <w:ind w:left="709" w:hanging="709"/>
        <w:rPr>
          <w:rFonts w:ascii="Arial" w:hAnsi="Arial" w:cs="Arial"/>
          <w:sz w:val="22"/>
          <w:szCs w:val="22"/>
        </w:rPr>
      </w:pPr>
    </w:p>
    <w:p w:rsidR="008E38CD" w:rsidRPr="009C3F0E" w:rsidRDefault="00DE3C55" w:rsidP="00DE3C55">
      <w:pPr>
        <w:tabs>
          <w:tab w:val="left" w:pos="709"/>
        </w:tabs>
        <w:ind w:left="709" w:hanging="709"/>
        <w:rPr>
          <w:rFonts w:ascii="Arial" w:hAnsi="Arial" w:cs="Arial"/>
          <w:sz w:val="22"/>
          <w:szCs w:val="22"/>
        </w:rPr>
      </w:pPr>
      <w:r>
        <w:rPr>
          <w:rFonts w:ascii="Arial" w:hAnsi="Arial" w:cs="Arial"/>
          <w:sz w:val="22"/>
          <w:szCs w:val="22"/>
        </w:rPr>
        <w:t>3.6.1</w:t>
      </w:r>
      <w:r>
        <w:rPr>
          <w:rFonts w:ascii="Arial" w:hAnsi="Arial" w:cs="Arial"/>
          <w:sz w:val="22"/>
          <w:szCs w:val="22"/>
        </w:rPr>
        <w:tab/>
      </w:r>
      <w:r w:rsidR="008E38CD" w:rsidRPr="009C3F0E">
        <w:rPr>
          <w:rFonts w:ascii="Arial" w:hAnsi="Arial" w:cs="Arial"/>
          <w:sz w:val="22"/>
          <w:szCs w:val="22"/>
        </w:rPr>
        <w:t>In addition to the collective functions of the Board set out above, the Chair has the following specific responsibilities:</w:t>
      </w:r>
    </w:p>
    <w:p w:rsidR="008E38CD" w:rsidRPr="009C3F0E" w:rsidRDefault="008E38CD" w:rsidP="00842ACB">
      <w:pPr>
        <w:tabs>
          <w:tab w:val="left" w:pos="709"/>
        </w:tabs>
        <w:ind w:left="709" w:hanging="709"/>
        <w:rPr>
          <w:rFonts w:ascii="Arial" w:hAnsi="Arial" w:cs="Arial"/>
          <w:sz w:val="22"/>
          <w:szCs w:val="22"/>
        </w:rPr>
      </w:pPr>
    </w:p>
    <w:p w:rsidR="008E38CD" w:rsidRPr="00DE3C55" w:rsidRDefault="008E38CD" w:rsidP="006C1D4F">
      <w:pPr>
        <w:pStyle w:val="ListParagraph"/>
        <w:numPr>
          <w:ilvl w:val="0"/>
          <w:numId w:val="153"/>
        </w:numPr>
        <w:tabs>
          <w:tab w:val="left" w:pos="709"/>
          <w:tab w:val="left" w:pos="1134"/>
        </w:tabs>
        <w:ind w:left="1134" w:hanging="425"/>
        <w:rPr>
          <w:rFonts w:ascii="Arial" w:hAnsi="Arial" w:cs="Arial"/>
          <w:sz w:val="22"/>
          <w:szCs w:val="22"/>
        </w:rPr>
      </w:pPr>
      <w:r w:rsidRPr="00DE3C55">
        <w:rPr>
          <w:rFonts w:ascii="Arial" w:hAnsi="Arial" w:cs="Arial"/>
          <w:sz w:val="22"/>
          <w:szCs w:val="22"/>
        </w:rPr>
        <w:t>To ensure the efficient conduct of the Board’s business;</w:t>
      </w:r>
    </w:p>
    <w:p w:rsidR="008E38CD" w:rsidRPr="009C3F0E" w:rsidRDefault="008E38CD" w:rsidP="00DE3C55">
      <w:pPr>
        <w:tabs>
          <w:tab w:val="left" w:pos="709"/>
        </w:tabs>
        <w:ind w:left="709"/>
        <w:rPr>
          <w:rFonts w:ascii="Arial" w:hAnsi="Arial" w:cs="Arial"/>
          <w:sz w:val="22"/>
          <w:szCs w:val="22"/>
        </w:rPr>
      </w:pPr>
    </w:p>
    <w:p w:rsidR="008E38CD" w:rsidRPr="009C3F0E" w:rsidRDefault="008E38CD" w:rsidP="006C1D4F">
      <w:pPr>
        <w:pStyle w:val="ListParagraph"/>
        <w:numPr>
          <w:ilvl w:val="0"/>
          <w:numId w:val="153"/>
        </w:numPr>
        <w:tabs>
          <w:tab w:val="left" w:pos="709"/>
        </w:tabs>
        <w:ind w:left="1134" w:hanging="425"/>
        <w:rPr>
          <w:rFonts w:ascii="Arial" w:hAnsi="Arial" w:cs="Arial"/>
          <w:sz w:val="22"/>
          <w:szCs w:val="22"/>
        </w:rPr>
      </w:pPr>
      <w:r w:rsidRPr="009C3F0E">
        <w:rPr>
          <w:rFonts w:ascii="Arial" w:hAnsi="Arial" w:cs="Arial"/>
          <w:sz w:val="22"/>
          <w:szCs w:val="22"/>
        </w:rPr>
        <w:t>To ensure that the views of all Board Members are sought before any important decision is taken;</w:t>
      </w:r>
    </w:p>
    <w:p w:rsidR="008E38CD" w:rsidRPr="00DE3C55" w:rsidRDefault="008E38CD" w:rsidP="00DE3C55">
      <w:pPr>
        <w:tabs>
          <w:tab w:val="left" w:pos="709"/>
        </w:tabs>
        <w:ind w:left="709"/>
        <w:rPr>
          <w:rFonts w:ascii="Arial" w:hAnsi="Arial" w:cs="Arial"/>
          <w:sz w:val="22"/>
          <w:szCs w:val="22"/>
        </w:rPr>
      </w:pPr>
    </w:p>
    <w:p w:rsidR="008E38CD" w:rsidRPr="009C3F0E" w:rsidRDefault="008E38CD" w:rsidP="006C1D4F">
      <w:pPr>
        <w:pStyle w:val="ListParagraph"/>
        <w:numPr>
          <w:ilvl w:val="0"/>
          <w:numId w:val="153"/>
        </w:numPr>
        <w:tabs>
          <w:tab w:val="left" w:pos="709"/>
        </w:tabs>
        <w:ind w:left="1134" w:hanging="425"/>
        <w:rPr>
          <w:rFonts w:ascii="Arial" w:hAnsi="Arial" w:cs="Arial"/>
          <w:sz w:val="22"/>
          <w:szCs w:val="22"/>
        </w:rPr>
      </w:pPr>
      <w:r w:rsidRPr="009C3F0E">
        <w:rPr>
          <w:rFonts w:ascii="Arial" w:hAnsi="Arial" w:cs="Arial"/>
          <w:sz w:val="22"/>
          <w:szCs w:val="22"/>
        </w:rPr>
        <w:t>To establish a constructive working relationship with the Chief Executive Officer and ensure his/her accountability on behalf of the Board;</w:t>
      </w:r>
    </w:p>
    <w:p w:rsidR="008E38CD" w:rsidRPr="00DE3C55" w:rsidRDefault="008E38CD" w:rsidP="00DE3C55">
      <w:pPr>
        <w:tabs>
          <w:tab w:val="left" w:pos="709"/>
        </w:tabs>
        <w:ind w:left="709"/>
        <w:rPr>
          <w:rFonts w:ascii="Arial" w:hAnsi="Arial" w:cs="Arial"/>
          <w:sz w:val="22"/>
          <w:szCs w:val="22"/>
        </w:rPr>
      </w:pPr>
    </w:p>
    <w:p w:rsidR="008E38CD" w:rsidRPr="009C3F0E" w:rsidRDefault="008E38CD" w:rsidP="006C1D4F">
      <w:pPr>
        <w:pStyle w:val="ListParagraph"/>
        <w:numPr>
          <w:ilvl w:val="0"/>
          <w:numId w:val="153"/>
        </w:numPr>
        <w:tabs>
          <w:tab w:val="left" w:pos="709"/>
        </w:tabs>
        <w:ind w:left="1134" w:hanging="425"/>
        <w:rPr>
          <w:rFonts w:ascii="Arial" w:hAnsi="Arial" w:cs="Arial"/>
          <w:sz w:val="22"/>
          <w:szCs w:val="22"/>
        </w:rPr>
      </w:pPr>
      <w:r w:rsidRPr="009C3F0E">
        <w:rPr>
          <w:rFonts w:ascii="Arial" w:hAnsi="Arial" w:cs="Arial"/>
          <w:sz w:val="22"/>
          <w:szCs w:val="22"/>
        </w:rPr>
        <w:t>To ensure that the Board entrusts sufficient authority to its Committees, the Chair, the Chief Executive Officer and others to enable the business of the ECB to be carried on effectively and also to ensure that the Board monitors the use of this authority and of any delegated powers;</w:t>
      </w:r>
    </w:p>
    <w:p w:rsidR="008E38CD" w:rsidRPr="00DE3C55" w:rsidRDefault="008E38CD" w:rsidP="00DE3C55">
      <w:pPr>
        <w:tabs>
          <w:tab w:val="left" w:pos="709"/>
        </w:tabs>
        <w:ind w:left="709"/>
        <w:rPr>
          <w:rFonts w:ascii="Arial" w:hAnsi="Arial" w:cs="Arial"/>
          <w:sz w:val="22"/>
          <w:szCs w:val="22"/>
        </w:rPr>
      </w:pPr>
    </w:p>
    <w:p w:rsidR="008E38CD" w:rsidRPr="009C3F0E" w:rsidRDefault="008E38CD" w:rsidP="006C1D4F">
      <w:pPr>
        <w:pStyle w:val="ListParagraph"/>
        <w:numPr>
          <w:ilvl w:val="0"/>
          <w:numId w:val="153"/>
        </w:numPr>
        <w:tabs>
          <w:tab w:val="left" w:pos="709"/>
        </w:tabs>
        <w:ind w:left="1134" w:hanging="425"/>
        <w:rPr>
          <w:rFonts w:ascii="Arial" w:hAnsi="Arial" w:cs="Arial"/>
          <w:sz w:val="22"/>
          <w:szCs w:val="22"/>
        </w:rPr>
      </w:pPr>
      <w:r w:rsidRPr="009C3F0E">
        <w:rPr>
          <w:rFonts w:ascii="Arial" w:hAnsi="Arial" w:cs="Arial"/>
          <w:sz w:val="22"/>
          <w:szCs w:val="22"/>
        </w:rPr>
        <w:t>To take decisions delegated to the Chair – in consultation with at least two other Board Members and with the advice of the Chief Executive Officer;</w:t>
      </w:r>
    </w:p>
    <w:p w:rsidR="008E38CD" w:rsidRPr="00DE3C55" w:rsidRDefault="008E38CD" w:rsidP="00DE3C55">
      <w:pPr>
        <w:tabs>
          <w:tab w:val="left" w:pos="709"/>
        </w:tabs>
        <w:ind w:left="709"/>
        <w:rPr>
          <w:rFonts w:ascii="Arial" w:hAnsi="Arial" w:cs="Arial"/>
          <w:sz w:val="22"/>
          <w:szCs w:val="22"/>
        </w:rPr>
      </w:pPr>
    </w:p>
    <w:p w:rsidR="008E38CD" w:rsidRPr="009C3F0E" w:rsidRDefault="008E38CD" w:rsidP="006C1D4F">
      <w:pPr>
        <w:pStyle w:val="ListParagraph"/>
        <w:numPr>
          <w:ilvl w:val="0"/>
          <w:numId w:val="153"/>
        </w:numPr>
        <w:tabs>
          <w:tab w:val="left" w:pos="709"/>
        </w:tabs>
        <w:ind w:left="1134" w:hanging="425"/>
        <w:rPr>
          <w:rFonts w:ascii="Arial" w:hAnsi="Arial" w:cs="Arial"/>
          <w:sz w:val="22"/>
          <w:szCs w:val="22"/>
        </w:rPr>
      </w:pPr>
      <w:r w:rsidRPr="009C3F0E">
        <w:rPr>
          <w:rFonts w:ascii="Arial" w:hAnsi="Arial" w:cs="Arial"/>
          <w:sz w:val="22"/>
          <w:szCs w:val="22"/>
        </w:rPr>
        <w:t>To ensure that the Board receives professional advice when it is required; and</w:t>
      </w:r>
    </w:p>
    <w:p w:rsidR="008E38CD" w:rsidRPr="00DE3C55" w:rsidRDefault="008E38CD" w:rsidP="00DE3C55">
      <w:pPr>
        <w:tabs>
          <w:tab w:val="left" w:pos="709"/>
        </w:tabs>
        <w:ind w:left="709"/>
        <w:rPr>
          <w:rFonts w:ascii="Arial" w:hAnsi="Arial" w:cs="Arial"/>
          <w:sz w:val="22"/>
          <w:szCs w:val="22"/>
        </w:rPr>
      </w:pPr>
    </w:p>
    <w:p w:rsidR="008E38CD" w:rsidRPr="009C3F0E" w:rsidRDefault="008E38CD" w:rsidP="006C1D4F">
      <w:pPr>
        <w:pStyle w:val="ListParagraph"/>
        <w:numPr>
          <w:ilvl w:val="0"/>
          <w:numId w:val="153"/>
        </w:numPr>
        <w:tabs>
          <w:tab w:val="left" w:pos="709"/>
        </w:tabs>
        <w:ind w:left="1134" w:hanging="425"/>
        <w:rPr>
          <w:rFonts w:ascii="Arial" w:hAnsi="Arial" w:cs="Arial"/>
          <w:sz w:val="22"/>
          <w:szCs w:val="22"/>
        </w:rPr>
      </w:pPr>
      <w:r w:rsidRPr="009C3F0E">
        <w:rPr>
          <w:rFonts w:ascii="Arial" w:hAnsi="Arial" w:cs="Arial"/>
          <w:sz w:val="22"/>
          <w:szCs w:val="22"/>
        </w:rPr>
        <w:t>Ensure that the ECB compiles with this Code.</w:t>
      </w:r>
    </w:p>
    <w:p w:rsidR="008E38CD" w:rsidRPr="009C3F0E" w:rsidRDefault="008E38CD" w:rsidP="00842ACB">
      <w:pPr>
        <w:tabs>
          <w:tab w:val="left" w:pos="709"/>
        </w:tabs>
        <w:ind w:left="709" w:hanging="709"/>
        <w:rPr>
          <w:rFonts w:ascii="Arial" w:hAnsi="Arial" w:cs="Arial"/>
          <w:sz w:val="22"/>
          <w:szCs w:val="22"/>
        </w:rPr>
      </w:pPr>
    </w:p>
    <w:p w:rsidR="008E38CD" w:rsidRPr="009C3F0E" w:rsidRDefault="00340D63" w:rsidP="00842ACB">
      <w:pPr>
        <w:pStyle w:val="Heading3"/>
        <w:tabs>
          <w:tab w:val="left" w:pos="709"/>
        </w:tabs>
        <w:ind w:left="709" w:hanging="709"/>
        <w:rPr>
          <w:rFonts w:ascii="Arial" w:hAnsi="Arial" w:cs="Arial"/>
          <w:sz w:val="22"/>
          <w:szCs w:val="22"/>
        </w:rPr>
      </w:pPr>
      <w:r>
        <w:rPr>
          <w:rFonts w:ascii="Arial" w:hAnsi="Arial" w:cs="Arial"/>
          <w:sz w:val="22"/>
          <w:szCs w:val="22"/>
        </w:rPr>
        <w:t>3.7</w:t>
      </w:r>
      <w:r>
        <w:rPr>
          <w:rFonts w:ascii="Arial" w:hAnsi="Arial" w:cs="Arial"/>
          <w:sz w:val="22"/>
          <w:szCs w:val="22"/>
        </w:rPr>
        <w:tab/>
      </w:r>
      <w:r w:rsidR="008E38CD" w:rsidRPr="009C3F0E">
        <w:rPr>
          <w:rFonts w:ascii="Arial" w:hAnsi="Arial" w:cs="Arial"/>
          <w:sz w:val="22"/>
          <w:szCs w:val="22"/>
        </w:rPr>
        <w:t>The Chief Executive Officer</w:t>
      </w:r>
    </w:p>
    <w:p w:rsidR="008E38CD" w:rsidRPr="009C3F0E" w:rsidRDefault="008E38CD" w:rsidP="00842ACB">
      <w:pPr>
        <w:tabs>
          <w:tab w:val="left" w:pos="709"/>
        </w:tabs>
        <w:ind w:left="709" w:hanging="709"/>
        <w:rPr>
          <w:rFonts w:ascii="Arial" w:hAnsi="Arial" w:cs="Arial"/>
          <w:sz w:val="22"/>
          <w:szCs w:val="22"/>
        </w:rPr>
      </w:pPr>
    </w:p>
    <w:p w:rsidR="008E38CD" w:rsidRPr="009C3F0E" w:rsidRDefault="00340D63" w:rsidP="00340D63">
      <w:pPr>
        <w:tabs>
          <w:tab w:val="left" w:pos="709"/>
        </w:tabs>
        <w:rPr>
          <w:rFonts w:ascii="Arial" w:hAnsi="Arial" w:cs="Arial"/>
          <w:sz w:val="22"/>
          <w:szCs w:val="22"/>
        </w:rPr>
      </w:pPr>
      <w:r>
        <w:rPr>
          <w:rFonts w:ascii="Arial" w:hAnsi="Arial" w:cs="Arial"/>
          <w:sz w:val="22"/>
          <w:szCs w:val="22"/>
        </w:rPr>
        <w:t>3.7.1</w:t>
      </w:r>
      <w:r>
        <w:rPr>
          <w:rFonts w:ascii="Arial" w:hAnsi="Arial" w:cs="Arial"/>
          <w:sz w:val="22"/>
          <w:szCs w:val="22"/>
        </w:rPr>
        <w:tab/>
      </w:r>
      <w:r w:rsidR="008E38CD" w:rsidRPr="009C3F0E">
        <w:rPr>
          <w:rFonts w:ascii="Arial" w:hAnsi="Arial" w:cs="Arial"/>
          <w:sz w:val="22"/>
          <w:szCs w:val="22"/>
        </w:rPr>
        <w:t>The essential duties of the Chief Executive Officer are to:</w:t>
      </w:r>
    </w:p>
    <w:p w:rsidR="008E38CD" w:rsidRPr="009C3F0E" w:rsidRDefault="008E38CD" w:rsidP="00842ACB">
      <w:pPr>
        <w:tabs>
          <w:tab w:val="left" w:pos="709"/>
        </w:tabs>
        <w:ind w:left="709" w:hanging="709"/>
        <w:rPr>
          <w:rFonts w:ascii="Arial" w:hAnsi="Arial" w:cs="Arial"/>
          <w:sz w:val="22"/>
          <w:szCs w:val="22"/>
        </w:rPr>
      </w:pPr>
    </w:p>
    <w:p w:rsidR="008E38CD" w:rsidRPr="00340D63" w:rsidRDefault="008E38CD" w:rsidP="006C1D4F">
      <w:pPr>
        <w:pStyle w:val="ListParagraph"/>
        <w:numPr>
          <w:ilvl w:val="0"/>
          <w:numId w:val="154"/>
        </w:numPr>
        <w:tabs>
          <w:tab w:val="left" w:pos="1134"/>
        </w:tabs>
        <w:ind w:left="1134" w:hanging="425"/>
        <w:rPr>
          <w:rFonts w:ascii="Arial" w:hAnsi="Arial" w:cs="Arial"/>
          <w:sz w:val="22"/>
          <w:szCs w:val="22"/>
        </w:rPr>
      </w:pPr>
      <w:r w:rsidRPr="00340D63">
        <w:rPr>
          <w:rFonts w:ascii="Arial" w:hAnsi="Arial" w:cs="Arial"/>
          <w:sz w:val="22"/>
          <w:szCs w:val="22"/>
        </w:rPr>
        <w:t>Manage the affairs of the ECB in accordance with its values and objectives and general policies and specific decisions of the Board, and be accountable to the Board for that management;</w:t>
      </w:r>
    </w:p>
    <w:p w:rsidR="008E38CD" w:rsidRPr="00340D63" w:rsidRDefault="008E38CD" w:rsidP="00340D63">
      <w:pPr>
        <w:tabs>
          <w:tab w:val="left" w:pos="1134"/>
        </w:tabs>
        <w:ind w:left="1134" w:hanging="425"/>
        <w:rPr>
          <w:rFonts w:ascii="Arial" w:hAnsi="Arial" w:cs="Arial"/>
          <w:sz w:val="22"/>
          <w:szCs w:val="22"/>
        </w:rPr>
      </w:pPr>
    </w:p>
    <w:p w:rsidR="008E38CD" w:rsidRPr="00340D63" w:rsidRDefault="008E38CD" w:rsidP="006C1D4F">
      <w:pPr>
        <w:pStyle w:val="ListParagraph"/>
        <w:numPr>
          <w:ilvl w:val="0"/>
          <w:numId w:val="154"/>
        </w:numPr>
        <w:tabs>
          <w:tab w:val="left" w:pos="1134"/>
        </w:tabs>
        <w:ind w:left="1134" w:hanging="425"/>
        <w:rPr>
          <w:rFonts w:ascii="Arial" w:hAnsi="Arial" w:cs="Arial"/>
          <w:sz w:val="22"/>
          <w:szCs w:val="22"/>
        </w:rPr>
      </w:pPr>
      <w:r w:rsidRPr="00340D63">
        <w:rPr>
          <w:rFonts w:ascii="Arial" w:hAnsi="Arial" w:cs="Arial"/>
          <w:sz w:val="22"/>
          <w:szCs w:val="22"/>
        </w:rPr>
        <w:t>Assist  the Board in determining the ECB’s policies and strategy;</w:t>
      </w:r>
    </w:p>
    <w:p w:rsidR="008E38CD" w:rsidRPr="00340D63" w:rsidRDefault="008E38CD" w:rsidP="00340D63">
      <w:pPr>
        <w:tabs>
          <w:tab w:val="left" w:pos="1134"/>
        </w:tabs>
        <w:ind w:left="1134" w:hanging="425"/>
        <w:rPr>
          <w:rFonts w:ascii="Arial" w:hAnsi="Arial" w:cs="Arial"/>
          <w:sz w:val="22"/>
          <w:szCs w:val="22"/>
        </w:rPr>
      </w:pPr>
    </w:p>
    <w:p w:rsidR="008E38CD" w:rsidRPr="00340D63" w:rsidRDefault="008E38CD" w:rsidP="006C1D4F">
      <w:pPr>
        <w:pStyle w:val="ListParagraph"/>
        <w:numPr>
          <w:ilvl w:val="0"/>
          <w:numId w:val="154"/>
        </w:numPr>
        <w:tabs>
          <w:tab w:val="left" w:pos="1134"/>
        </w:tabs>
        <w:ind w:left="1134" w:hanging="425"/>
        <w:rPr>
          <w:rFonts w:ascii="Arial" w:hAnsi="Arial" w:cs="Arial"/>
          <w:sz w:val="22"/>
          <w:szCs w:val="22"/>
        </w:rPr>
      </w:pPr>
      <w:r w:rsidRPr="00340D63">
        <w:rPr>
          <w:rFonts w:ascii="Arial" w:hAnsi="Arial" w:cs="Arial"/>
          <w:sz w:val="22"/>
          <w:szCs w:val="22"/>
        </w:rPr>
        <w:t>Ensure that the Board receives advice on matters concerning compliance with its mandate, legislation and the need to remain solvent;</w:t>
      </w:r>
    </w:p>
    <w:p w:rsidR="008E38CD" w:rsidRPr="009C3F0E" w:rsidRDefault="008E38CD" w:rsidP="00340D63">
      <w:pPr>
        <w:tabs>
          <w:tab w:val="left" w:pos="1134"/>
        </w:tabs>
        <w:ind w:left="1134" w:hanging="425"/>
        <w:rPr>
          <w:rFonts w:ascii="Arial" w:hAnsi="Arial" w:cs="Arial"/>
          <w:sz w:val="22"/>
          <w:szCs w:val="22"/>
        </w:rPr>
      </w:pPr>
    </w:p>
    <w:p w:rsidR="008E38CD" w:rsidRPr="00340D63" w:rsidRDefault="008E38CD" w:rsidP="006C1D4F">
      <w:pPr>
        <w:pStyle w:val="ListParagraph"/>
        <w:numPr>
          <w:ilvl w:val="0"/>
          <w:numId w:val="154"/>
        </w:numPr>
        <w:tabs>
          <w:tab w:val="left" w:pos="1134"/>
        </w:tabs>
        <w:ind w:left="1134" w:hanging="425"/>
        <w:rPr>
          <w:rFonts w:ascii="Arial" w:hAnsi="Arial" w:cs="Arial"/>
          <w:sz w:val="22"/>
          <w:szCs w:val="22"/>
        </w:rPr>
      </w:pPr>
      <w:r w:rsidRPr="00340D63">
        <w:rPr>
          <w:rFonts w:ascii="Arial" w:hAnsi="Arial" w:cs="Arial"/>
          <w:sz w:val="22"/>
          <w:szCs w:val="22"/>
        </w:rPr>
        <w:t>Draw the Board’s attention to matters that it should consider;</w:t>
      </w:r>
    </w:p>
    <w:p w:rsidR="008E38CD" w:rsidRPr="00340D63" w:rsidRDefault="008E38CD" w:rsidP="00340D63">
      <w:pPr>
        <w:tabs>
          <w:tab w:val="left" w:pos="1134"/>
        </w:tabs>
        <w:ind w:left="709"/>
        <w:rPr>
          <w:rFonts w:ascii="Arial" w:hAnsi="Arial" w:cs="Arial"/>
          <w:sz w:val="22"/>
          <w:szCs w:val="22"/>
        </w:rPr>
      </w:pPr>
    </w:p>
    <w:p w:rsidR="008E38CD" w:rsidRPr="00340D63" w:rsidRDefault="008E38CD" w:rsidP="006C1D4F">
      <w:pPr>
        <w:pStyle w:val="ListParagraph"/>
        <w:numPr>
          <w:ilvl w:val="0"/>
          <w:numId w:val="154"/>
        </w:numPr>
        <w:tabs>
          <w:tab w:val="left" w:pos="1134"/>
        </w:tabs>
        <w:ind w:left="1134" w:hanging="425"/>
        <w:rPr>
          <w:rFonts w:ascii="Arial" w:hAnsi="Arial" w:cs="Arial"/>
          <w:sz w:val="22"/>
          <w:szCs w:val="22"/>
        </w:rPr>
      </w:pPr>
      <w:r w:rsidRPr="00340D63">
        <w:rPr>
          <w:rFonts w:ascii="Arial" w:hAnsi="Arial" w:cs="Arial"/>
          <w:sz w:val="22"/>
          <w:szCs w:val="22"/>
        </w:rPr>
        <w:t>Ensure that the Board is given the information necessary to perform its duties;</w:t>
      </w:r>
    </w:p>
    <w:p w:rsidR="008E38CD" w:rsidRPr="00340D63" w:rsidRDefault="008E38CD" w:rsidP="00340D63">
      <w:pPr>
        <w:tabs>
          <w:tab w:val="left" w:pos="1134"/>
        </w:tabs>
        <w:ind w:left="709"/>
        <w:rPr>
          <w:rFonts w:ascii="Arial" w:hAnsi="Arial" w:cs="Arial"/>
          <w:sz w:val="22"/>
          <w:szCs w:val="22"/>
        </w:rPr>
      </w:pPr>
    </w:p>
    <w:p w:rsidR="008E38CD" w:rsidRPr="00340D63" w:rsidRDefault="008E38CD" w:rsidP="006C1D4F">
      <w:pPr>
        <w:pStyle w:val="ListParagraph"/>
        <w:numPr>
          <w:ilvl w:val="0"/>
          <w:numId w:val="154"/>
        </w:numPr>
        <w:tabs>
          <w:tab w:val="left" w:pos="1134"/>
        </w:tabs>
        <w:ind w:left="1134" w:hanging="425"/>
        <w:rPr>
          <w:rFonts w:ascii="Arial" w:hAnsi="Arial" w:cs="Arial"/>
          <w:sz w:val="22"/>
          <w:szCs w:val="22"/>
        </w:rPr>
      </w:pPr>
      <w:r w:rsidRPr="00340D63">
        <w:rPr>
          <w:rFonts w:ascii="Arial" w:hAnsi="Arial" w:cs="Arial"/>
          <w:sz w:val="22"/>
          <w:szCs w:val="22"/>
        </w:rPr>
        <w:t>Ensure that proper systems of control are established and maintained;</w:t>
      </w:r>
    </w:p>
    <w:p w:rsidR="008E38CD" w:rsidRPr="00340D63" w:rsidRDefault="008E38CD" w:rsidP="00340D63">
      <w:pPr>
        <w:tabs>
          <w:tab w:val="left" w:pos="1134"/>
        </w:tabs>
        <w:ind w:left="709"/>
        <w:rPr>
          <w:rFonts w:ascii="Arial" w:hAnsi="Arial" w:cs="Arial"/>
          <w:sz w:val="22"/>
          <w:szCs w:val="22"/>
        </w:rPr>
      </w:pPr>
    </w:p>
    <w:p w:rsidR="008E38CD" w:rsidRPr="00340D63" w:rsidRDefault="008E38CD" w:rsidP="006C1D4F">
      <w:pPr>
        <w:pStyle w:val="ListParagraph"/>
        <w:numPr>
          <w:ilvl w:val="0"/>
          <w:numId w:val="154"/>
        </w:numPr>
        <w:tabs>
          <w:tab w:val="left" w:pos="1134"/>
        </w:tabs>
        <w:ind w:left="1134" w:hanging="425"/>
        <w:rPr>
          <w:rFonts w:ascii="Arial" w:hAnsi="Arial" w:cs="Arial"/>
          <w:sz w:val="22"/>
          <w:szCs w:val="22"/>
        </w:rPr>
      </w:pPr>
      <w:r w:rsidRPr="00340D63">
        <w:rPr>
          <w:rFonts w:ascii="Arial" w:hAnsi="Arial" w:cs="Arial"/>
          <w:sz w:val="22"/>
          <w:szCs w:val="22"/>
        </w:rPr>
        <w:t>Supervise the preparation of documents for consideration by the Board;</w:t>
      </w:r>
    </w:p>
    <w:p w:rsidR="008E38CD" w:rsidRPr="00340D63" w:rsidRDefault="008E38CD" w:rsidP="00340D63">
      <w:pPr>
        <w:tabs>
          <w:tab w:val="left" w:pos="1134"/>
        </w:tabs>
        <w:ind w:left="709"/>
        <w:rPr>
          <w:rFonts w:ascii="Arial" w:hAnsi="Arial" w:cs="Arial"/>
          <w:sz w:val="22"/>
          <w:szCs w:val="22"/>
        </w:rPr>
      </w:pPr>
    </w:p>
    <w:p w:rsidR="008E38CD" w:rsidRPr="00340D63" w:rsidRDefault="008E38CD" w:rsidP="006C1D4F">
      <w:pPr>
        <w:pStyle w:val="ListParagraph"/>
        <w:numPr>
          <w:ilvl w:val="0"/>
          <w:numId w:val="154"/>
        </w:numPr>
        <w:tabs>
          <w:tab w:val="left" w:pos="1134"/>
        </w:tabs>
        <w:ind w:left="1134" w:hanging="425"/>
        <w:rPr>
          <w:rFonts w:ascii="Arial" w:hAnsi="Arial" w:cs="Arial"/>
          <w:sz w:val="22"/>
          <w:szCs w:val="22"/>
        </w:rPr>
      </w:pPr>
      <w:r w:rsidRPr="00340D63">
        <w:rPr>
          <w:rFonts w:ascii="Arial" w:hAnsi="Arial" w:cs="Arial"/>
          <w:sz w:val="22"/>
          <w:szCs w:val="22"/>
        </w:rPr>
        <w:t>Serve as Accounting officer of the ECB.</w:t>
      </w:r>
    </w:p>
    <w:p w:rsidR="008E38CD" w:rsidRPr="00340D63" w:rsidRDefault="008E38CD" w:rsidP="00340D63">
      <w:pPr>
        <w:tabs>
          <w:tab w:val="left" w:pos="1134"/>
        </w:tabs>
        <w:ind w:left="709"/>
        <w:rPr>
          <w:rFonts w:ascii="Arial" w:hAnsi="Arial" w:cs="Arial"/>
          <w:sz w:val="22"/>
          <w:szCs w:val="22"/>
        </w:rPr>
      </w:pPr>
    </w:p>
    <w:p w:rsidR="008E38CD" w:rsidRPr="00340D63" w:rsidRDefault="008E38CD" w:rsidP="006C1D4F">
      <w:pPr>
        <w:pStyle w:val="ListParagraph"/>
        <w:numPr>
          <w:ilvl w:val="0"/>
          <w:numId w:val="154"/>
        </w:numPr>
        <w:tabs>
          <w:tab w:val="left" w:pos="1134"/>
        </w:tabs>
        <w:ind w:left="1134" w:hanging="425"/>
        <w:rPr>
          <w:rFonts w:ascii="Arial" w:hAnsi="Arial" w:cs="Arial"/>
          <w:sz w:val="22"/>
          <w:szCs w:val="22"/>
        </w:rPr>
      </w:pPr>
      <w:r w:rsidRPr="00340D63">
        <w:rPr>
          <w:rFonts w:ascii="Arial" w:hAnsi="Arial" w:cs="Arial"/>
          <w:sz w:val="22"/>
          <w:szCs w:val="22"/>
        </w:rPr>
        <w:lastRenderedPageBreak/>
        <w:t xml:space="preserve">Lead and manage the staff of the ECB and ensure that their performance is appraised; </w:t>
      </w:r>
    </w:p>
    <w:p w:rsidR="008E38CD" w:rsidRPr="00340D63" w:rsidRDefault="008E38CD" w:rsidP="00340D63">
      <w:pPr>
        <w:tabs>
          <w:tab w:val="left" w:pos="1134"/>
        </w:tabs>
        <w:ind w:left="709"/>
        <w:rPr>
          <w:rFonts w:ascii="Arial" w:hAnsi="Arial" w:cs="Arial"/>
          <w:sz w:val="22"/>
          <w:szCs w:val="22"/>
        </w:rPr>
      </w:pPr>
    </w:p>
    <w:p w:rsidR="008E38CD" w:rsidRPr="00340D63" w:rsidRDefault="008E38CD" w:rsidP="006C1D4F">
      <w:pPr>
        <w:pStyle w:val="ListParagraph"/>
        <w:numPr>
          <w:ilvl w:val="0"/>
          <w:numId w:val="154"/>
        </w:numPr>
        <w:tabs>
          <w:tab w:val="left" w:pos="1134"/>
        </w:tabs>
        <w:ind w:left="1134" w:hanging="425"/>
        <w:rPr>
          <w:rFonts w:ascii="Arial" w:hAnsi="Arial" w:cs="Arial"/>
          <w:sz w:val="22"/>
          <w:szCs w:val="22"/>
        </w:rPr>
      </w:pPr>
      <w:r w:rsidRPr="00340D63">
        <w:rPr>
          <w:rFonts w:ascii="Arial" w:hAnsi="Arial" w:cs="Arial"/>
          <w:sz w:val="22"/>
          <w:szCs w:val="22"/>
        </w:rPr>
        <w:t>Represent the ECB and its ethical values, policies and decisions; and</w:t>
      </w:r>
    </w:p>
    <w:p w:rsidR="008E38CD" w:rsidRPr="00340D63" w:rsidRDefault="008E38CD" w:rsidP="00340D63">
      <w:pPr>
        <w:tabs>
          <w:tab w:val="left" w:pos="1134"/>
        </w:tabs>
        <w:ind w:left="709"/>
        <w:rPr>
          <w:rFonts w:ascii="Arial" w:hAnsi="Arial" w:cs="Arial"/>
          <w:sz w:val="22"/>
          <w:szCs w:val="22"/>
        </w:rPr>
      </w:pPr>
    </w:p>
    <w:p w:rsidR="008E38CD" w:rsidRPr="00340D63" w:rsidRDefault="008E38CD" w:rsidP="006C1D4F">
      <w:pPr>
        <w:pStyle w:val="ListParagraph"/>
        <w:numPr>
          <w:ilvl w:val="0"/>
          <w:numId w:val="154"/>
        </w:numPr>
        <w:tabs>
          <w:tab w:val="left" w:pos="1134"/>
        </w:tabs>
        <w:ind w:left="1134" w:hanging="425"/>
        <w:rPr>
          <w:rFonts w:ascii="Arial" w:hAnsi="Arial" w:cs="Arial"/>
          <w:sz w:val="22"/>
          <w:szCs w:val="22"/>
        </w:rPr>
      </w:pPr>
      <w:r w:rsidRPr="00340D63">
        <w:rPr>
          <w:rFonts w:ascii="Arial" w:hAnsi="Arial" w:cs="Arial"/>
          <w:sz w:val="22"/>
          <w:szCs w:val="22"/>
        </w:rPr>
        <w:t>Any other duties as contained in the CEO’s Contract of Employment.</w:t>
      </w:r>
    </w:p>
    <w:p w:rsidR="008E38CD" w:rsidRPr="009C3F0E" w:rsidRDefault="008E38CD" w:rsidP="00842ACB">
      <w:pPr>
        <w:tabs>
          <w:tab w:val="left" w:pos="709"/>
        </w:tabs>
        <w:ind w:left="709" w:hanging="709"/>
        <w:rPr>
          <w:rFonts w:ascii="Arial" w:hAnsi="Arial" w:cs="Arial"/>
          <w:sz w:val="22"/>
          <w:szCs w:val="22"/>
        </w:rPr>
      </w:pPr>
    </w:p>
    <w:p w:rsidR="008E38CD" w:rsidRPr="009C3F0E" w:rsidRDefault="00340D63" w:rsidP="00842ACB">
      <w:pPr>
        <w:pStyle w:val="Heading3"/>
        <w:tabs>
          <w:tab w:val="left" w:pos="709"/>
        </w:tabs>
        <w:ind w:left="709" w:hanging="709"/>
        <w:rPr>
          <w:rFonts w:ascii="Arial" w:hAnsi="Arial" w:cs="Arial"/>
          <w:sz w:val="22"/>
          <w:szCs w:val="22"/>
        </w:rPr>
      </w:pPr>
      <w:r>
        <w:rPr>
          <w:rFonts w:ascii="Arial" w:hAnsi="Arial" w:cs="Arial"/>
          <w:sz w:val="22"/>
          <w:szCs w:val="22"/>
        </w:rPr>
        <w:t>3.8</w:t>
      </w:r>
      <w:r>
        <w:rPr>
          <w:rFonts w:ascii="Arial" w:hAnsi="Arial" w:cs="Arial"/>
          <w:sz w:val="22"/>
          <w:szCs w:val="22"/>
        </w:rPr>
        <w:tab/>
      </w:r>
      <w:r w:rsidR="008E38CD" w:rsidRPr="009C3F0E">
        <w:rPr>
          <w:rFonts w:ascii="Arial" w:hAnsi="Arial" w:cs="Arial"/>
          <w:sz w:val="22"/>
          <w:szCs w:val="22"/>
        </w:rPr>
        <w:t>Obligations of the Executive Management of the ECB</w:t>
      </w:r>
    </w:p>
    <w:p w:rsidR="008E38CD" w:rsidRPr="009C3F0E" w:rsidRDefault="008E38CD" w:rsidP="00842ACB">
      <w:pPr>
        <w:tabs>
          <w:tab w:val="left" w:pos="709"/>
        </w:tabs>
        <w:ind w:left="709" w:hanging="709"/>
        <w:rPr>
          <w:rFonts w:ascii="Arial" w:hAnsi="Arial" w:cs="Arial"/>
          <w:sz w:val="22"/>
          <w:szCs w:val="22"/>
        </w:rPr>
      </w:pPr>
    </w:p>
    <w:p w:rsidR="008E38CD" w:rsidRPr="009C3F0E" w:rsidRDefault="00340D63" w:rsidP="00340D63">
      <w:pPr>
        <w:tabs>
          <w:tab w:val="left" w:pos="709"/>
        </w:tabs>
        <w:ind w:left="709" w:hanging="709"/>
        <w:rPr>
          <w:rFonts w:ascii="Arial" w:hAnsi="Arial" w:cs="Arial"/>
          <w:sz w:val="22"/>
          <w:szCs w:val="22"/>
        </w:rPr>
      </w:pPr>
      <w:r>
        <w:rPr>
          <w:rFonts w:ascii="Arial" w:hAnsi="Arial" w:cs="Arial"/>
          <w:sz w:val="22"/>
          <w:szCs w:val="22"/>
        </w:rPr>
        <w:t>3.8.1</w:t>
      </w:r>
      <w:r>
        <w:rPr>
          <w:rFonts w:ascii="Arial" w:hAnsi="Arial" w:cs="Arial"/>
          <w:sz w:val="22"/>
          <w:szCs w:val="22"/>
        </w:rPr>
        <w:tab/>
      </w:r>
      <w:r w:rsidR="008E38CD" w:rsidRPr="009C3F0E">
        <w:rPr>
          <w:rFonts w:ascii="Arial" w:hAnsi="Arial" w:cs="Arial"/>
          <w:sz w:val="22"/>
          <w:szCs w:val="22"/>
        </w:rPr>
        <w:t>The Executive Management of the ECB consists of the Chief Executive Officer and the General Managers. The Executive Management both individually and collectively shall, in relation to the ECB, act honestly and in good faith, and in particular shall:</w:t>
      </w:r>
    </w:p>
    <w:p w:rsidR="008E38CD" w:rsidRPr="009C3F0E" w:rsidRDefault="008E38CD" w:rsidP="00842ACB">
      <w:pPr>
        <w:tabs>
          <w:tab w:val="left" w:pos="709"/>
        </w:tabs>
        <w:ind w:left="709" w:hanging="709"/>
        <w:rPr>
          <w:rFonts w:ascii="Arial" w:hAnsi="Arial" w:cs="Arial"/>
          <w:sz w:val="22"/>
          <w:szCs w:val="22"/>
        </w:rPr>
      </w:pPr>
    </w:p>
    <w:p w:rsidR="008E38CD" w:rsidRPr="00340D63" w:rsidRDefault="008E38CD" w:rsidP="006C1D4F">
      <w:pPr>
        <w:pStyle w:val="ListParagraph"/>
        <w:numPr>
          <w:ilvl w:val="0"/>
          <w:numId w:val="155"/>
        </w:numPr>
        <w:tabs>
          <w:tab w:val="left" w:pos="1134"/>
        </w:tabs>
        <w:ind w:left="1134" w:hanging="425"/>
        <w:rPr>
          <w:rFonts w:ascii="Arial" w:hAnsi="Arial" w:cs="Arial"/>
          <w:sz w:val="22"/>
          <w:szCs w:val="22"/>
        </w:rPr>
      </w:pPr>
      <w:r w:rsidRPr="00340D63">
        <w:rPr>
          <w:rFonts w:ascii="Arial" w:hAnsi="Arial" w:cs="Arial"/>
          <w:sz w:val="22"/>
          <w:szCs w:val="22"/>
        </w:rPr>
        <w:t>Act within their powers, and in the interests and for the benefit of the ECB;</w:t>
      </w:r>
    </w:p>
    <w:p w:rsidR="008E38CD" w:rsidRPr="00340D63" w:rsidRDefault="008E38CD" w:rsidP="00340D63">
      <w:pPr>
        <w:tabs>
          <w:tab w:val="left" w:pos="1134"/>
        </w:tabs>
        <w:ind w:left="1134" w:hanging="425"/>
        <w:rPr>
          <w:rFonts w:ascii="Arial" w:hAnsi="Arial" w:cs="Arial"/>
          <w:sz w:val="22"/>
          <w:szCs w:val="22"/>
        </w:rPr>
      </w:pPr>
    </w:p>
    <w:p w:rsidR="008E38CD" w:rsidRPr="00340D63" w:rsidRDefault="008E38CD" w:rsidP="006C1D4F">
      <w:pPr>
        <w:pStyle w:val="ListParagraph"/>
        <w:numPr>
          <w:ilvl w:val="0"/>
          <w:numId w:val="155"/>
        </w:numPr>
        <w:tabs>
          <w:tab w:val="left" w:pos="1134"/>
        </w:tabs>
        <w:ind w:left="1134" w:hanging="425"/>
        <w:rPr>
          <w:rFonts w:ascii="Arial" w:hAnsi="Arial" w:cs="Arial"/>
          <w:sz w:val="22"/>
          <w:szCs w:val="22"/>
        </w:rPr>
      </w:pPr>
      <w:r w:rsidRPr="00340D63">
        <w:rPr>
          <w:rFonts w:ascii="Arial" w:hAnsi="Arial" w:cs="Arial"/>
          <w:sz w:val="22"/>
          <w:szCs w:val="22"/>
        </w:rPr>
        <w:t xml:space="preserve">Carry out their duties with the skill and care commensurate with their knowledge and experience, and exercise their own </w:t>
      </w:r>
      <w:del w:id="783" w:author="PricewaterhouseCoopers" w:date="2012-11-16T12:38:00Z">
        <w:r w:rsidRPr="00340D63" w:rsidDel="000338DC">
          <w:rPr>
            <w:rFonts w:ascii="Arial" w:hAnsi="Arial" w:cs="Arial"/>
            <w:sz w:val="22"/>
            <w:szCs w:val="22"/>
          </w:rPr>
          <w:delText>judgement</w:delText>
        </w:r>
      </w:del>
      <w:ins w:id="784" w:author="PricewaterhouseCoopers" w:date="2012-11-16T12:38:00Z">
        <w:r w:rsidR="000338DC" w:rsidRPr="00340D63">
          <w:rPr>
            <w:rFonts w:ascii="Arial" w:hAnsi="Arial" w:cs="Arial"/>
            <w:sz w:val="22"/>
            <w:szCs w:val="22"/>
          </w:rPr>
          <w:t>judgment</w:t>
        </w:r>
      </w:ins>
      <w:r w:rsidRPr="00340D63">
        <w:rPr>
          <w:rFonts w:ascii="Arial" w:hAnsi="Arial" w:cs="Arial"/>
          <w:sz w:val="22"/>
          <w:szCs w:val="22"/>
        </w:rPr>
        <w:t>;</w:t>
      </w:r>
    </w:p>
    <w:p w:rsidR="008E38CD" w:rsidRPr="00340D63" w:rsidRDefault="008E38CD" w:rsidP="00340D63">
      <w:pPr>
        <w:tabs>
          <w:tab w:val="left" w:pos="1134"/>
        </w:tabs>
        <w:ind w:left="709"/>
        <w:rPr>
          <w:rFonts w:ascii="Arial" w:hAnsi="Arial" w:cs="Arial"/>
          <w:sz w:val="22"/>
          <w:szCs w:val="22"/>
        </w:rPr>
      </w:pPr>
    </w:p>
    <w:p w:rsidR="008E38CD" w:rsidRPr="00340D63" w:rsidRDefault="008E38CD" w:rsidP="006C1D4F">
      <w:pPr>
        <w:pStyle w:val="ListParagraph"/>
        <w:numPr>
          <w:ilvl w:val="0"/>
          <w:numId w:val="155"/>
        </w:numPr>
        <w:tabs>
          <w:tab w:val="left" w:pos="1134"/>
        </w:tabs>
        <w:ind w:left="1134" w:hanging="425"/>
        <w:rPr>
          <w:rFonts w:ascii="Arial" w:hAnsi="Arial" w:cs="Arial"/>
          <w:sz w:val="22"/>
          <w:szCs w:val="22"/>
        </w:rPr>
      </w:pPr>
      <w:r w:rsidRPr="00340D63">
        <w:rPr>
          <w:rFonts w:ascii="Arial" w:hAnsi="Arial" w:cs="Arial"/>
          <w:sz w:val="22"/>
          <w:szCs w:val="22"/>
        </w:rPr>
        <w:t>Report timeously and accurately to the Board on the performance of the ECB;</w:t>
      </w:r>
    </w:p>
    <w:p w:rsidR="008E38CD" w:rsidRPr="00340D63" w:rsidRDefault="008E38CD" w:rsidP="00340D63">
      <w:pPr>
        <w:tabs>
          <w:tab w:val="left" w:pos="1134"/>
        </w:tabs>
        <w:ind w:left="709"/>
        <w:rPr>
          <w:rFonts w:ascii="Arial" w:hAnsi="Arial" w:cs="Arial"/>
          <w:sz w:val="22"/>
          <w:szCs w:val="22"/>
        </w:rPr>
      </w:pPr>
    </w:p>
    <w:p w:rsidR="008E38CD" w:rsidRPr="00340D63" w:rsidRDefault="008E38CD" w:rsidP="006C1D4F">
      <w:pPr>
        <w:pStyle w:val="ListParagraph"/>
        <w:numPr>
          <w:ilvl w:val="0"/>
          <w:numId w:val="155"/>
        </w:numPr>
        <w:tabs>
          <w:tab w:val="left" w:pos="1134"/>
        </w:tabs>
        <w:ind w:left="1134" w:hanging="425"/>
        <w:rPr>
          <w:rFonts w:ascii="Arial" w:hAnsi="Arial" w:cs="Arial"/>
          <w:sz w:val="22"/>
          <w:szCs w:val="22"/>
        </w:rPr>
      </w:pPr>
      <w:r w:rsidRPr="00340D63">
        <w:rPr>
          <w:rFonts w:ascii="Arial" w:hAnsi="Arial" w:cs="Arial"/>
          <w:sz w:val="22"/>
          <w:szCs w:val="22"/>
        </w:rPr>
        <w:t>Not permit wastage of the ECB’s assets;</w:t>
      </w:r>
    </w:p>
    <w:p w:rsidR="008E38CD" w:rsidRPr="00340D63" w:rsidRDefault="008E38CD" w:rsidP="00340D63">
      <w:pPr>
        <w:tabs>
          <w:tab w:val="left" w:pos="1134"/>
        </w:tabs>
        <w:ind w:left="709"/>
        <w:rPr>
          <w:rFonts w:ascii="Arial" w:hAnsi="Arial" w:cs="Arial"/>
          <w:sz w:val="22"/>
          <w:szCs w:val="22"/>
        </w:rPr>
      </w:pPr>
    </w:p>
    <w:p w:rsidR="008E38CD" w:rsidRPr="00340D63" w:rsidRDefault="008E38CD" w:rsidP="006C1D4F">
      <w:pPr>
        <w:pStyle w:val="ListParagraph"/>
        <w:numPr>
          <w:ilvl w:val="0"/>
          <w:numId w:val="155"/>
        </w:numPr>
        <w:tabs>
          <w:tab w:val="left" w:pos="1134"/>
        </w:tabs>
        <w:ind w:left="1134" w:hanging="425"/>
        <w:rPr>
          <w:rFonts w:ascii="Arial" w:hAnsi="Arial" w:cs="Arial"/>
          <w:sz w:val="22"/>
          <w:szCs w:val="22"/>
        </w:rPr>
      </w:pPr>
      <w:r w:rsidRPr="00340D63">
        <w:rPr>
          <w:rFonts w:ascii="Arial" w:hAnsi="Arial" w:cs="Arial"/>
          <w:sz w:val="22"/>
          <w:szCs w:val="22"/>
        </w:rPr>
        <w:t>Furnish to the ECB’s internal and external auditors all information and explanations they require;</w:t>
      </w:r>
    </w:p>
    <w:p w:rsidR="008E38CD" w:rsidRPr="00340D63" w:rsidRDefault="008E38CD" w:rsidP="00340D63">
      <w:pPr>
        <w:tabs>
          <w:tab w:val="left" w:pos="1134"/>
        </w:tabs>
        <w:ind w:left="709"/>
        <w:rPr>
          <w:rFonts w:ascii="Arial" w:hAnsi="Arial" w:cs="Arial"/>
          <w:sz w:val="22"/>
          <w:szCs w:val="22"/>
        </w:rPr>
      </w:pPr>
    </w:p>
    <w:p w:rsidR="008E38CD" w:rsidRPr="00340D63" w:rsidRDefault="008E38CD" w:rsidP="006C1D4F">
      <w:pPr>
        <w:pStyle w:val="ListParagraph"/>
        <w:numPr>
          <w:ilvl w:val="0"/>
          <w:numId w:val="155"/>
        </w:numPr>
        <w:tabs>
          <w:tab w:val="left" w:pos="1134"/>
        </w:tabs>
        <w:ind w:left="1134" w:hanging="425"/>
        <w:rPr>
          <w:rFonts w:ascii="Arial" w:hAnsi="Arial" w:cs="Arial"/>
          <w:sz w:val="22"/>
          <w:szCs w:val="22"/>
        </w:rPr>
      </w:pPr>
      <w:r w:rsidRPr="00340D63">
        <w:rPr>
          <w:rFonts w:ascii="Arial" w:hAnsi="Arial" w:cs="Arial"/>
          <w:sz w:val="22"/>
          <w:szCs w:val="22"/>
        </w:rPr>
        <w:t>Not carry on the business of the ECB negligently or recklessly;</w:t>
      </w:r>
    </w:p>
    <w:p w:rsidR="008E38CD" w:rsidRPr="00340D63" w:rsidRDefault="008E38CD" w:rsidP="00340D63">
      <w:pPr>
        <w:tabs>
          <w:tab w:val="left" w:pos="1134"/>
        </w:tabs>
        <w:ind w:left="709"/>
        <w:rPr>
          <w:rFonts w:ascii="Arial" w:hAnsi="Arial" w:cs="Arial"/>
          <w:sz w:val="22"/>
          <w:szCs w:val="22"/>
        </w:rPr>
      </w:pPr>
    </w:p>
    <w:p w:rsidR="008E38CD" w:rsidRPr="00340D63" w:rsidRDefault="008E38CD" w:rsidP="006C1D4F">
      <w:pPr>
        <w:pStyle w:val="ListParagraph"/>
        <w:numPr>
          <w:ilvl w:val="0"/>
          <w:numId w:val="155"/>
        </w:numPr>
        <w:tabs>
          <w:tab w:val="left" w:pos="1134"/>
        </w:tabs>
        <w:ind w:left="1134" w:hanging="425"/>
        <w:rPr>
          <w:rFonts w:ascii="Arial" w:hAnsi="Arial" w:cs="Arial"/>
          <w:sz w:val="22"/>
          <w:szCs w:val="22"/>
        </w:rPr>
      </w:pPr>
      <w:r w:rsidRPr="00340D63">
        <w:rPr>
          <w:rFonts w:ascii="Arial" w:hAnsi="Arial" w:cs="Arial"/>
          <w:sz w:val="22"/>
          <w:szCs w:val="22"/>
        </w:rPr>
        <w:t>Not disclose confidential information about the ECB, its licensees or its staff; and</w:t>
      </w:r>
    </w:p>
    <w:p w:rsidR="008E38CD" w:rsidRPr="00340D63" w:rsidRDefault="008E38CD" w:rsidP="00340D63">
      <w:pPr>
        <w:tabs>
          <w:tab w:val="left" w:pos="1134"/>
        </w:tabs>
        <w:ind w:left="709"/>
        <w:rPr>
          <w:rFonts w:ascii="Arial" w:hAnsi="Arial" w:cs="Arial"/>
          <w:sz w:val="22"/>
          <w:szCs w:val="22"/>
        </w:rPr>
      </w:pPr>
    </w:p>
    <w:p w:rsidR="008E38CD" w:rsidRPr="00340D63" w:rsidRDefault="008E38CD" w:rsidP="006C1D4F">
      <w:pPr>
        <w:pStyle w:val="ListParagraph"/>
        <w:numPr>
          <w:ilvl w:val="0"/>
          <w:numId w:val="155"/>
        </w:numPr>
        <w:tabs>
          <w:tab w:val="left" w:pos="1134"/>
        </w:tabs>
        <w:ind w:left="1134" w:hanging="425"/>
        <w:rPr>
          <w:rFonts w:ascii="Arial" w:hAnsi="Arial" w:cs="Arial"/>
          <w:sz w:val="22"/>
          <w:szCs w:val="22"/>
        </w:rPr>
      </w:pPr>
      <w:r w:rsidRPr="00340D63">
        <w:rPr>
          <w:rFonts w:ascii="Arial" w:hAnsi="Arial" w:cs="Arial"/>
          <w:sz w:val="22"/>
          <w:szCs w:val="22"/>
        </w:rPr>
        <w:t>Comply with the law, the Standing Orders and the spirit of this Code.</w:t>
      </w:r>
    </w:p>
    <w:p w:rsidR="008E38CD" w:rsidRPr="009C3F0E" w:rsidRDefault="008E38CD" w:rsidP="00340D63">
      <w:pPr>
        <w:tabs>
          <w:tab w:val="left" w:pos="709"/>
        </w:tabs>
        <w:rPr>
          <w:rFonts w:ascii="Arial" w:hAnsi="Arial" w:cs="Arial"/>
          <w:sz w:val="22"/>
          <w:szCs w:val="22"/>
        </w:rPr>
      </w:pPr>
    </w:p>
    <w:p w:rsidR="008E38CD" w:rsidRPr="009C3F0E" w:rsidRDefault="00D719AB" w:rsidP="00D719AB">
      <w:pPr>
        <w:tabs>
          <w:tab w:val="left" w:pos="709"/>
        </w:tabs>
        <w:ind w:left="709" w:hanging="709"/>
        <w:rPr>
          <w:rFonts w:ascii="Arial" w:hAnsi="Arial" w:cs="Arial"/>
          <w:sz w:val="22"/>
          <w:szCs w:val="22"/>
        </w:rPr>
      </w:pPr>
      <w:r>
        <w:rPr>
          <w:rFonts w:ascii="Arial" w:hAnsi="Arial" w:cs="Arial"/>
          <w:sz w:val="22"/>
          <w:szCs w:val="22"/>
        </w:rPr>
        <w:t>3.8.2</w:t>
      </w:r>
      <w:r>
        <w:rPr>
          <w:rFonts w:ascii="Arial" w:hAnsi="Arial" w:cs="Arial"/>
          <w:sz w:val="22"/>
          <w:szCs w:val="22"/>
        </w:rPr>
        <w:tab/>
      </w:r>
      <w:r w:rsidR="008E38CD" w:rsidRPr="009C3F0E">
        <w:rPr>
          <w:rFonts w:ascii="Arial" w:hAnsi="Arial" w:cs="Arial"/>
          <w:sz w:val="22"/>
          <w:szCs w:val="22"/>
        </w:rPr>
        <w:t>Management shall not place themselves in a position where their personal interests could conflict with their duties to the ECB; and actual or potential such interests must be declared and reported to the Board.</w:t>
      </w:r>
    </w:p>
    <w:p w:rsidR="008E38CD" w:rsidRPr="009C3F0E" w:rsidRDefault="008E38CD" w:rsidP="00D719AB">
      <w:pPr>
        <w:tabs>
          <w:tab w:val="left" w:pos="709"/>
        </w:tabs>
        <w:ind w:left="709" w:hanging="709"/>
        <w:rPr>
          <w:rFonts w:ascii="Arial" w:hAnsi="Arial" w:cs="Arial"/>
          <w:sz w:val="22"/>
          <w:szCs w:val="22"/>
        </w:rPr>
      </w:pPr>
    </w:p>
    <w:p w:rsidR="008E38CD" w:rsidRPr="009C3F0E" w:rsidRDefault="00D719AB" w:rsidP="00D719AB">
      <w:pPr>
        <w:tabs>
          <w:tab w:val="left" w:pos="709"/>
        </w:tabs>
        <w:ind w:left="709" w:hanging="709"/>
        <w:rPr>
          <w:rFonts w:ascii="Arial" w:hAnsi="Arial" w:cs="Arial"/>
          <w:sz w:val="22"/>
          <w:szCs w:val="22"/>
        </w:rPr>
      </w:pPr>
      <w:r>
        <w:rPr>
          <w:rFonts w:ascii="Arial" w:hAnsi="Arial" w:cs="Arial"/>
          <w:sz w:val="22"/>
          <w:szCs w:val="22"/>
        </w:rPr>
        <w:t>3.8.3</w:t>
      </w:r>
      <w:r>
        <w:rPr>
          <w:rFonts w:ascii="Arial" w:hAnsi="Arial" w:cs="Arial"/>
          <w:sz w:val="22"/>
          <w:szCs w:val="22"/>
        </w:rPr>
        <w:tab/>
      </w:r>
      <w:r w:rsidR="008E38CD" w:rsidRPr="009C3F0E">
        <w:rPr>
          <w:rFonts w:ascii="Arial" w:hAnsi="Arial" w:cs="Arial"/>
          <w:sz w:val="22"/>
          <w:szCs w:val="22"/>
        </w:rPr>
        <w:t>With regard to staff, management of the ECB shall:</w:t>
      </w:r>
    </w:p>
    <w:p w:rsidR="008E38CD" w:rsidRPr="009C3F0E" w:rsidRDefault="008E38CD" w:rsidP="00842ACB">
      <w:pPr>
        <w:tabs>
          <w:tab w:val="left" w:pos="709"/>
        </w:tabs>
        <w:ind w:left="709" w:hanging="709"/>
        <w:rPr>
          <w:rFonts w:ascii="Arial" w:hAnsi="Arial" w:cs="Arial"/>
          <w:sz w:val="22"/>
          <w:szCs w:val="22"/>
        </w:rPr>
      </w:pPr>
    </w:p>
    <w:p w:rsidR="008E38CD" w:rsidRPr="00BE095B" w:rsidRDefault="008E38CD" w:rsidP="006C1D4F">
      <w:pPr>
        <w:pStyle w:val="ListParagraph"/>
        <w:numPr>
          <w:ilvl w:val="0"/>
          <w:numId w:val="156"/>
        </w:numPr>
        <w:tabs>
          <w:tab w:val="left" w:pos="1134"/>
        </w:tabs>
        <w:ind w:left="1134" w:hanging="425"/>
        <w:rPr>
          <w:rFonts w:ascii="Arial" w:hAnsi="Arial" w:cs="Arial"/>
          <w:sz w:val="22"/>
          <w:szCs w:val="22"/>
        </w:rPr>
      </w:pPr>
      <w:r w:rsidRPr="00BE095B">
        <w:rPr>
          <w:rFonts w:ascii="Arial" w:hAnsi="Arial" w:cs="Arial"/>
          <w:sz w:val="22"/>
          <w:szCs w:val="22"/>
        </w:rPr>
        <w:t>Deal courteously with employees having regard to cultural sensitivities and individual dignity;</w:t>
      </w:r>
    </w:p>
    <w:p w:rsidR="008E38CD" w:rsidRPr="009C3F0E" w:rsidRDefault="008E38CD" w:rsidP="00BE095B">
      <w:pPr>
        <w:tabs>
          <w:tab w:val="left" w:pos="1134"/>
        </w:tabs>
        <w:ind w:left="1134" w:hanging="425"/>
        <w:rPr>
          <w:rFonts w:ascii="Arial" w:hAnsi="Arial" w:cs="Arial"/>
          <w:sz w:val="22"/>
          <w:szCs w:val="22"/>
        </w:rPr>
      </w:pPr>
    </w:p>
    <w:p w:rsidR="008E38CD" w:rsidRPr="009C3F0E" w:rsidRDefault="008E38CD" w:rsidP="006C1D4F">
      <w:pPr>
        <w:pStyle w:val="ListParagraph"/>
        <w:numPr>
          <w:ilvl w:val="0"/>
          <w:numId w:val="156"/>
        </w:numPr>
        <w:tabs>
          <w:tab w:val="left" w:pos="1134"/>
        </w:tabs>
        <w:ind w:left="1134" w:hanging="425"/>
        <w:rPr>
          <w:rFonts w:ascii="Arial" w:hAnsi="Arial" w:cs="Arial"/>
          <w:sz w:val="22"/>
          <w:szCs w:val="22"/>
        </w:rPr>
      </w:pPr>
      <w:r w:rsidRPr="009C3F0E">
        <w:rPr>
          <w:rFonts w:ascii="Arial" w:hAnsi="Arial" w:cs="Arial"/>
          <w:sz w:val="22"/>
          <w:szCs w:val="22"/>
        </w:rPr>
        <w:t>Give due attention to the training and development of employees;</w:t>
      </w:r>
    </w:p>
    <w:p w:rsidR="008E38CD" w:rsidRPr="00BE095B" w:rsidRDefault="008E38CD" w:rsidP="00BE095B">
      <w:pPr>
        <w:tabs>
          <w:tab w:val="left" w:pos="1134"/>
        </w:tabs>
        <w:ind w:left="709"/>
        <w:rPr>
          <w:rFonts w:ascii="Arial" w:hAnsi="Arial" w:cs="Arial"/>
          <w:sz w:val="22"/>
          <w:szCs w:val="22"/>
        </w:rPr>
      </w:pPr>
    </w:p>
    <w:p w:rsidR="008E38CD" w:rsidRPr="009C3F0E" w:rsidRDefault="008E38CD" w:rsidP="006C1D4F">
      <w:pPr>
        <w:pStyle w:val="ListParagraph"/>
        <w:numPr>
          <w:ilvl w:val="0"/>
          <w:numId w:val="156"/>
        </w:numPr>
        <w:tabs>
          <w:tab w:val="left" w:pos="1134"/>
        </w:tabs>
        <w:ind w:left="1134" w:hanging="425"/>
        <w:rPr>
          <w:rFonts w:ascii="Arial" w:hAnsi="Arial" w:cs="Arial"/>
          <w:sz w:val="22"/>
          <w:szCs w:val="22"/>
        </w:rPr>
      </w:pPr>
      <w:r w:rsidRPr="009C3F0E">
        <w:rPr>
          <w:rFonts w:ascii="Arial" w:hAnsi="Arial" w:cs="Arial"/>
          <w:sz w:val="22"/>
          <w:szCs w:val="22"/>
        </w:rPr>
        <w:t>Provide safe working conditions;</w:t>
      </w:r>
    </w:p>
    <w:p w:rsidR="008E38CD" w:rsidRPr="00BE095B" w:rsidRDefault="008E38CD" w:rsidP="00BE095B">
      <w:pPr>
        <w:tabs>
          <w:tab w:val="left" w:pos="1134"/>
        </w:tabs>
        <w:ind w:left="709"/>
        <w:rPr>
          <w:rFonts w:ascii="Arial" w:hAnsi="Arial" w:cs="Arial"/>
          <w:sz w:val="22"/>
          <w:szCs w:val="22"/>
        </w:rPr>
      </w:pPr>
    </w:p>
    <w:p w:rsidR="008E38CD" w:rsidRPr="009C3F0E" w:rsidRDefault="008E38CD" w:rsidP="006C1D4F">
      <w:pPr>
        <w:pStyle w:val="ListParagraph"/>
        <w:numPr>
          <w:ilvl w:val="0"/>
          <w:numId w:val="156"/>
        </w:numPr>
        <w:tabs>
          <w:tab w:val="left" w:pos="1134"/>
        </w:tabs>
        <w:ind w:left="1134" w:hanging="425"/>
        <w:rPr>
          <w:rFonts w:ascii="Arial" w:hAnsi="Arial" w:cs="Arial"/>
          <w:sz w:val="22"/>
          <w:szCs w:val="22"/>
        </w:rPr>
      </w:pPr>
      <w:r w:rsidRPr="009C3F0E">
        <w:rPr>
          <w:rFonts w:ascii="Arial" w:hAnsi="Arial" w:cs="Arial"/>
          <w:sz w:val="22"/>
          <w:szCs w:val="22"/>
        </w:rPr>
        <w:t>In the appointment, treatment or promotion of employees:</w:t>
      </w:r>
    </w:p>
    <w:p w:rsidR="008E38CD" w:rsidRPr="003102EE" w:rsidRDefault="008E38CD" w:rsidP="003102EE">
      <w:pPr>
        <w:tabs>
          <w:tab w:val="left" w:pos="709"/>
        </w:tabs>
        <w:ind w:left="360"/>
        <w:rPr>
          <w:rFonts w:ascii="Arial" w:hAnsi="Arial" w:cs="Arial"/>
          <w:sz w:val="22"/>
          <w:szCs w:val="22"/>
        </w:rPr>
      </w:pPr>
    </w:p>
    <w:p w:rsidR="008E38CD" w:rsidRPr="009C3F0E" w:rsidRDefault="008E38CD" w:rsidP="003102EE">
      <w:pPr>
        <w:numPr>
          <w:ilvl w:val="0"/>
          <w:numId w:val="32"/>
        </w:numPr>
        <w:tabs>
          <w:tab w:val="clear" w:pos="1800"/>
          <w:tab w:val="num" w:pos="1560"/>
        </w:tabs>
        <w:ind w:left="1560" w:hanging="426"/>
        <w:rPr>
          <w:rFonts w:ascii="Arial" w:hAnsi="Arial" w:cs="Arial"/>
          <w:sz w:val="22"/>
          <w:szCs w:val="22"/>
        </w:rPr>
      </w:pPr>
      <w:r w:rsidRPr="009C3F0E">
        <w:rPr>
          <w:rFonts w:ascii="Arial" w:hAnsi="Arial" w:cs="Arial"/>
          <w:sz w:val="22"/>
          <w:szCs w:val="22"/>
        </w:rPr>
        <w:t>not discriminate on any ground which does not affect the carrying out the duties of the employee, and</w:t>
      </w:r>
    </w:p>
    <w:p w:rsidR="008E38CD" w:rsidRPr="009C3F0E" w:rsidRDefault="008E38CD" w:rsidP="003102EE">
      <w:pPr>
        <w:numPr>
          <w:ilvl w:val="0"/>
          <w:numId w:val="32"/>
        </w:numPr>
        <w:tabs>
          <w:tab w:val="clear" w:pos="1800"/>
          <w:tab w:val="num" w:pos="1560"/>
        </w:tabs>
        <w:ind w:left="1560" w:hanging="426"/>
        <w:rPr>
          <w:rFonts w:ascii="Arial" w:hAnsi="Arial" w:cs="Arial"/>
          <w:sz w:val="22"/>
          <w:szCs w:val="22"/>
        </w:rPr>
      </w:pPr>
      <w:r w:rsidRPr="009C3F0E">
        <w:rPr>
          <w:rFonts w:ascii="Arial" w:hAnsi="Arial" w:cs="Arial"/>
          <w:sz w:val="22"/>
          <w:szCs w:val="22"/>
        </w:rPr>
        <w:t>provide opportunities for individuals whose potential has previously been restricted.</w:t>
      </w:r>
    </w:p>
    <w:p w:rsidR="008E38CD" w:rsidRPr="009C3F0E" w:rsidRDefault="008E38CD" w:rsidP="00842ACB">
      <w:pPr>
        <w:tabs>
          <w:tab w:val="left" w:pos="709"/>
        </w:tabs>
        <w:ind w:left="709" w:hanging="709"/>
        <w:rPr>
          <w:rFonts w:ascii="Arial" w:hAnsi="Arial" w:cs="Arial"/>
          <w:sz w:val="22"/>
          <w:szCs w:val="22"/>
        </w:rPr>
      </w:pPr>
    </w:p>
    <w:p w:rsidR="008E38CD" w:rsidRPr="003102EE" w:rsidRDefault="008E38CD" w:rsidP="006C1D4F">
      <w:pPr>
        <w:pStyle w:val="ListParagraph"/>
        <w:numPr>
          <w:ilvl w:val="0"/>
          <w:numId w:val="156"/>
        </w:numPr>
        <w:tabs>
          <w:tab w:val="left" w:pos="1134"/>
        </w:tabs>
        <w:ind w:left="1134" w:hanging="425"/>
        <w:rPr>
          <w:rFonts w:ascii="Arial" w:hAnsi="Arial" w:cs="Arial"/>
          <w:sz w:val="22"/>
          <w:szCs w:val="22"/>
        </w:rPr>
      </w:pPr>
      <w:r w:rsidRPr="003102EE">
        <w:rPr>
          <w:rFonts w:ascii="Arial" w:hAnsi="Arial" w:cs="Arial"/>
          <w:sz w:val="22"/>
          <w:szCs w:val="22"/>
        </w:rPr>
        <w:t>Recognise employees’ efforts by fair and adequate remuneration and other means;</w:t>
      </w:r>
    </w:p>
    <w:p w:rsidR="008E38CD" w:rsidRPr="009C3F0E" w:rsidRDefault="008E38CD" w:rsidP="003102EE">
      <w:pPr>
        <w:tabs>
          <w:tab w:val="left" w:pos="1134"/>
        </w:tabs>
        <w:ind w:left="1134" w:hanging="425"/>
        <w:rPr>
          <w:rFonts w:ascii="Arial" w:hAnsi="Arial" w:cs="Arial"/>
          <w:sz w:val="22"/>
          <w:szCs w:val="22"/>
        </w:rPr>
      </w:pPr>
    </w:p>
    <w:p w:rsidR="008E38CD" w:rsidRPr="009C3F0E" w:rsidRDefault="008E38CD" w:rsidP="006C1D4F">
      <w:pPr>
        <w:pStyle w:val="ListParagraph"/>
        <w:numPr>
          <w:ilvl w:val="0"/>
          <w:numId w:val="156"/>
        </w:numPr>
        <w:tabs>
          <w:tab w:val="left" w:pos="1134"/>
        </w:tabs>
        <w:ind w:left="1134" w:hanging="425"/>
        <w:rPr>
          <w:rFonts w:ascii="Arial" w:hAnsi="Arial" w:cs="Arial"/>
          <w:sz w:val="22"/>
          <w:szCs w:val="22"/>
        </w:rPr>
      </w:pPr>
      <w:r w:rsidRPr="009C3F0E">
        <w:rPr>
          <w:rFonts w:ascii="Arial" w:hAnsi="Arial" w:cs="Arial"/>
          <w:sz w:val="22"/>
          <w:szCs w:val="22"/>
        </w:rPr>
        <w:t>Protect employees against physical, mental or emotional harassment;</w:t>
      </w:r>
    </w:p>
    <w:p w:rsidR="008E38CD" w:rsidRPr="003102EE" w:rsidRDefault="008E38CD" w:rsidP="003102EE">
      <w:pPr>
        <w:tabs>
          <w:tab w:val="left" w:pos="1134"/>
        </w:tabs>
        <w:ind w:left="1134" w:hanging="425"/>
        <w:rPr>
          <w:rFonts w:ascii="Arial" w:hAnsi="Arial" w:cs="Arial"/>
          <w:sz w:val="22"/>
          <w:szCs w:val="22"/>
        </w:rPr>
      </w:pPr>
    </w:p>
    <w:p w:rsidR="008E38CD" w:rsidRPr="009C3F0E" w:rsidRDefault="008E38CD" w:rsidP="006C1D4F">
      <w:pPr>
        <w:pStyle w:val="ListParagraph"/>
        <w:numPr>
          <w:ilvl w:val="0"/>
          <w:numId w:val="156"/>
        </w:numPr>
        <w:tabs>
          <w:tab w:val="left" w:pos="1134"/>
        </w:tabs>
        <w:ind w:left="1134" w:hanging="425"/>
        <w:rPr>
          <w:rFonts w:ascii="Arial" w:hAnsi="Arial" w:cs="Arial"/>
          <w:sz w:val="22"/>
          <w:szCs w:val="22"/>
        </w:rPr>
      </w:pPr>
      <w:r w:rsidRPr="009C3F0E">
        <w:rPr>
          <w:rFonts w:ascii="Arial" w:hAnsi="Arial" w:cs="Arial"/>
          <w:sz w:val="22"/>
          <w:szCs w:val="22"/>
        </w:rPr>
        <w:lastRenderedPageBreak/>
        <w:t>Comply with all relevant labour legislation, including the laws governing labour relations and conditions of employment;</w:t>
      </w:r>
    </w:p>
    <w:p w:rsidR="008E38CD" w:rsidRPr="003102EE" w:rsidRDefault="008E38CD" w:rsidP="003102EE">
      <w:pPr>
        <w:tabs>
          <w:tab w:val="left" w:pos="1134"/>
        </w:tabs>
        <w:ind w:left="1134" w:hanging="425"/>
        <w:rPr>
          <w:rFonts w:ascii="Arial" w:hAnsi="Arial" w:cs="Arial"/>
          <w:sz w:val="22"/>
          <w:szCs w:val="22"/>
        </w:rPr>
      </w:pPr>
    </w:p>
    <w:p w:rsidR="008E38CD" w:rsidRPr="009C3F0E" w:rsidRDefault="008E38CD" w:rsidP="006C1D4F">
      <w:pPr>
        <w:pStyle w:val="ListParagraph"/>
        <w:numPr>
          <w:ilvl w:val="0"/>
          <w:numId w:val="156"/>
        </w:numPr>
        <w:tabs>
          <w:tab w:val="left" w:pos="1134"/>
        </w:tabs>
        <w:ind w:left="1134" w:hanging="425"/>
        <w:rPr>
          <w:rFonts w:ascii="Arial" w:hAnsi="Arial" w:cs="Arial"/>
          <w:sz w:val="22"/>
          <w:szCs w:val="22"/>
        </w:rPr>
      </w:pPr>
      <w:r w:rsidRPr="009C3F0E">
        <w:rPr>
          <w:rFonts w:ascii="Arial" w:hAnsi="Arial" w:cs="Arial"/>
          <w:sz w:val="22"/>
          <w:szCs w:val="22"/>
        </w:rPr>
        <w:t>Make this Code and the importance of compliance therewith known to employees; and</w:t>
      </w:r>
    </w:p>
    <w:p w:rsidR="008E38CD" w:rsidRPr="003102EE" w:rsidRDefault="008E38CD" w:rsidP="003102EE">
      <w:pPr>
        <w:tabs>
          <w:tab w:val="left" w:pos="1134"/>
        </w:tabs>
        <w:ind w:left="1134" w:hanging="425"/>
        <w:rPr>
          <w:rFonts w:ascii="Arial" w:hAnsi="Arial" w:cs="Arial"/>
          <w:sz w:val="22"/>
          <w:szCs w:val="22"/>
        </w:rPr>
      </w:pPr>
    </w:p>
    <w:p w:rsidR="008E38CD" w:rsidRPr="009C3F0E" w:rsidRDefault="008E38CD" w:rsidP="006C1D4F">
      <w:pPr>
        <w:pStyle w:val="ListParagraph"/>
        <w:numPr>
          <w:ilvl w:val="0"/>
          <w:numId w:val="156"/>
        </w:numPr>
        <w:tabs>
          <w:tab w:val="left" w:pos="1134"/>
        </w:tabs>
        <w:ind w:left="1134" w:hanging="425"/>
        <w:rPr>
          <w:rFonts w:ascii="Arial" w:hAnsi="Arial" w:cs="Arial"/>
          <w:sz w:val="22"/>
          <w:szCs w:val="22"/>
        </w:rPr>
      </w:pPr>
      <w:r w:rsidRPr="009C3F0E">
        <w:rPr>
          <w:rFonts w:ascii="Arial" w:hAnsi="Arial" w:cs="Arial"/>
          <w:sz w:val="22"/>
          <w:szCs w:val="22"/>
        </w:rPr>
        <w:t xml:space="preserve">Manage the ECB in such a way as not to unreasonably </w:t>
      </w:r>
      <w:del w:id="785" w:author="PricewaterhouseCoopers" w:date="2012-11-16T09:48:00Z">
        <w:r w:rsidR="008E7DAF" w:rsidDel="0003519D">
          <w:rPr>
            <w:rFonts w:ascii="Arial" w:hAnsi="Arial" w:cs="Arial"/>
            <w:sz w:val="22"/>
            <w:szCs w:val="22"/>
          </w:rPr>
          <w:pgNum/>
        </w:r>
        <w:r w:rsidR="008E7DAF" w:rsidDel="0003519D">
          <w:rPr>
            <w:rFonts w:ascii="Arial" w:hAnsi="Arial" w:cs="Arial"/>
            <w:sz w:val="22"/>
            <w:szCs w:val="22"/>
          </w:rPr>
          <w:delText>rioritiza</w:delText>
        </w:r>
      </w:del>
      <w:ins w:id="786" w:author="PricewaterhouseCoopers" w:date="2012-11-16T09:48:00Z">
        <w:r w:rsidR="0003519D">
          <w:rPr>
            <w:rFonts w:ascii="Arial" w:hAnsi="Arial" w:cs="Arial"/>
            <w:sz w:val="22"/>
            <w:szCs w:val="22"/>
          </w:rPr>
          <w:t>jeopardise</w:t>
        </w:r>
      </w:ins>
      <w:r w:rsidRPr="009C3F0E">
        <w:rPr>
          <w:rFonts w:ascii="Arial" w:hAnsi="Arial" w:cs="Arial"/>
          <w:sz w:val="22"/>
          <w:szCs w:val="22"/>
        </w:rPr>
        <w:t xml:space="preserve"> the job security of employees.</w:t>
      </w:r>
    </w:p>
    <w:p w:rsidR="008E38CD" w:rsidRPr="009C3F0E" w:rsidRDefault="008E38CD" w:rsidP="00842ACB">
      <w:pPr>
        <w:tabs>
          <w:tab w:val="left" w:pos="709"/>
        </w:tabs>
        <w:ind w:left="709" w:hanging="709"/>
        <w:rPr>
          <w:rFonts w:ascii="Arial" w:hAnsi="Arial" w:cs="Arial"/>
          <w:sz w:val="22"/>
          <w:szCs w:val="22"/>
        </w:rPr>
      </w:pPr>
    </w:p>
    <w:p w:rsidR="008E38CD" w:rsidRPr="009C3F0E" w:rsidRDefault="003102EE" w:rsidP="00842ACB">
      <w:pPr>
        <w:pStyle w:val="Heading3"/>
        <w:tabs>
          <w:tab w:val="left" w:pos="709"/>
        </w:tabs>
        <w:ind w:left="709" w:hanging="709"/>
        <w:rPr>
          <w:rFonts w:ascii="Arial" w:hAnsi="Arial" w:cs="Arial"/>
          <w:sz w:val="22"/>
          <w:szCs w:val="22"/>
        </w:rPr>
      </w:pPr>
      <w:r>
        <w:rPr>
          <w:rFonts w:ascii="Arial" w:hAnsi="Arial" w:cs="Arial"/>
          <w:sz w:val="22"/>
          <w:szCs w:val="22"/>
        </w:rPr>
        <w:t>3.9</w:t>
      </w:r>
      <w:r>
        <w:rPr>
          <w:rFonts w:ascii="Arial" w:hAnsi="Arial" w:cs="Arial"/>
          <w:sz w:val="22"/>
          <w:szCs w:val="22"/>
        </w:rPr>
        <w:tab/>
      </w:r>
      <w:r w:rsidR="008E38CD" w:rsidRPr="009C3F0E">
        <w:rPr>
          <w:rFonts w:ascii="Arial" w:hAnsi="Arial" w:cs="Arial"/>
          <w:sz w:val="22"/>
          <w:szCs w:val="22"/>
        </w:rPr>
        <w:t>Obligations of Employees</w:t>
      </w:r>
    </w:p>
    <w:p w:rsidR="008E38CD" w:rsidRPr="009C3F0E" w:rsidRDefault="008E38CD" w:rsidP="00842ACB">
      <w:pPr>
        <w:tabs>
          <w:tab w:val="left" w:pos="709"/>
        </w:tabs>
        <w:ind w:left="709" w:hanging="709"/>
        <w:rPr>
          <w:rFonts w:ascii="Arial" w:hAnsi="Arial" w:cs="Arial"/>
          <w:sz w:val="22"/>
          <w:szCs w:val="22"/>
        </w:rPr>
      </w:pPr>
    </w:p>
    <w:p w:rsidR="008E38CD" w:rsidRPr="009C3F0E" w:rsidRDefault="003102EE" w:rsidP="003102EE">
      <w:pPr>
        <w:tabs>
          <w:tab w:val="left" w:pos="709"/>
        </w:tabs>
        <w:ind w:left="709" w:hanging="709"/>
        <w:rPr>
          <w:rFonts w:ascii="Arial" w:hAnsi="Arial" w:cs="Arial"/>
          <w:sz w:val="22"/>
          <w:szCs w:val="22"/>
        </w:rPr>
      </w:pPr>
      <w:r>
        <w:rPr>
          <w:rFonts w:ascii="Arial" w:hAnsi="Arial" w:cs="Arial"/>
          <w:sz w:val="22"/>
          <w:szCs w:val="22"/>
        </w:rPr>
        <w:t>3.9.1</w:t>
      </w:r>
      <w:r>
        <w:rPr>
          <w:rFonts w:ascii="Arial" w:hAnsi="Arial" w:cs="Arial"/>
          <w:sz w:val="22"/>
          <w:szCs w:val="22"/>
        </w:rPr>
        <w:tab/>
      </w:r>
      <w:r w:rsidR="008E38CD" w:rsidRPr="009C3F0E">
        <w:rPr>
          <w:rFonts w:ascii="Arial" w:hAnsi="Arial" w:cs="Arial"/>
          <w:sz w:val="22"/>
          <w:szCs w:val="22"/>
        </w:rPr>
        <w:t>All employees of the ECB shall be aware of the contents of and comply with this Code. They shall perform their duties diligently and efficiently, and in particular shall:</w:t>
      </w:r>
    </w:p>
    <w:p w:rsidR="008E38CD" w:rsidRPr="009C3F0E" w:rsidRDefault="008E38CD" w:rsidP="00842ACB">
      <w:pPr>
        <w:tabs>
          <w:tab w:val="left" w:pos="709"/>
        </w:tabs>
        <w:ind w:left="709" w:hanging="709"/>
        <w:rPr>
          <w:rFonts w:ascii="Arial" w:hAnsi="Arial" w:cs="Arial"/>
          <w:sz w:val="22"/>
          <w:szCs w:val="22"/>
        </w:rPr>
      </w:pPr>
    </w:p>
    <w:p w:rsidR="008E38CD" w:rsidRPr="003102EE" w:rsidRDefault="008E38CD" w:rsidP="006C1D4F">
      <w:pPr>
        <w:pStyle w:val="ListParagraph"/>
        <w:numPr>
          <w:ilvl w:val="0"/>
          <w:numId w:val="157"/>
        </w:numPr>
        <w:tabs>
          <w:tab w:val="left" w:pos="1134"/>
        </w:tabs>
        <w:ind w:left="1134" w:hanging="425"/>
        <w:rPr>
          <w:rFonts w:ascii="Arial" w:hAnsi="Arial" w:cs="Arial"/>
          <w:sz w:val="22"/>
          <w:szCs w:val="22"/>
        </w:rPr>
      </w:pPr>
      <w:r w:rsidRPr="003102EE">
        <w:rPr>
          <w:rFonts w:ascii="Arial" w:hAnsi="Arial" w:cs="Arial"/>
          <w:sz w:val="22"/>
          <w:szCs w:val="22"/>
        </w:rPr>
        <w:t>Support and assist management in fulfilling the obligations of the ECB;</w:t>
      </w:r>
    </w:p>
    <w:p w:rsidR="008E38CD" w:rsidRPr="009C3F0E" w:rsidRDefault="008E38CD" w:rsidP="00842ACB">
      <w:pPr>
        <w:tabs>
          <w:tab w:val="left" w:pos="709"/>
        </w:tabs>
        <w:ind w:left="709" w:hanging="709"/>
        <w:rPr>
          <w:rFonts w:ascii="Arial" w:hAnsi="Arial" w:cs="Arial"/>
          <w:sz w:val="22"/>
          <w:szCs w:val="22"/>
        </w:rPr>
      </w:pPr>
    </w:p>
    <w:p w:rsidR="008E38CD" w:rsidRPr="009C3F0E" w:rsidRDefault="008E38CD" w:rsidP="006C1D4F">
      <w:pPr>
        <w:pStyle w:val="ListParagraph"/>
        <w:numPr>
          <w:ilvl w:val="0"/>
          <w:numId w:val="157"/>
        </w:numPr>
        <w:tabs>
          <w:tab w:val="left" w:pos="1134"/>
        </w:tabs>
        <w:ind w:left="1134" w:hanging="425"/>
        <w:rPr>
          <w:rFonts w:ascii="Arial" w:hAnsi="Arial" w:cs="Arial"/>
          <w:sz w:val="22"/>
          <w:szCs w:val="22"/>
        </w:rPr>
      </w:pPr>
      <w:r w:rsidRPr="009C3F0E">
        <w:rPr>
          <w:rFonts w:ascii="Arial" w:hAnsi="Arial" w:cs="Arial"/>
          <w:sz w:val="22"/>
          <w:szCs w:val="22"/>
        </w:rPr>
        <w:t>Act honestly at all times and report any harmful activity they may observe or come across in the workplace;</w:t>
      </w:r>
    </w:p>
    <w:p w:rsidR="008E38CD" w:rsidRPr="003102EE" w:rsidRDefault="008E38CD" w:rsidP="003102EE">
      <w:pPr>
        <w:tabs>
          <w:tab w:val="left" w:pos="1134"/>
        </w:tabs>
        <w:ind w:left="709"/>
        <w:rPr>
          <w:rFonts w:ascii="Arial" w:hAnsi="Arial" w:cs="Arial"/>
          <w:sz w:val="22"/>
          <w:szCs w:val="22"/>
        </w:rPr>
      </w:pPr>
    </w:p>
    <w:p w:rsidR="008E38CD" w:rsidRPr="009C3F0E" w:rsidRDefault="008E38CD" w:rsidP="006C1D4F">
      <w:pPr>
        <w:pStyle w:val="ListParagraph"/>
        <w:numPr>
          <w:ilvl w:val="0"/>
          <w:numId w:val="157"/>
        </w:numPr>
        <w:tabs>
          <w:tab w:val="left" w:pos="1134"/>
        </w:tabs>
        <w:ind w:left="1134" w:hanging="425"/>
        <w:rPr>
          <w:rFonts w:ascii="Arial" w:hAnsi="Arial" w:cs="Arial"/>
          <w:sz w:val="22"/>
          <w:szCs w:val="22"/>
        </w:rPr>
      </w:pPr>
      <w:r w:rsidRPr="009C3F0E">
        <w:rPr>
          <w:rFonts w:ascii="Arial" w:hAnsi="Arial" w:cs="Arial"/>
          <w:sz w:val="22"/>
          <w:szCs w:val="22"/>
        </w:rPr>
        <w:t xml:space="preserve">Avoid any waste of the ECB’s resources, including time; </w:t>
      </w:r>
    </w:p>
    <w:p w:rsidR="008E38CD" w:rsidRPr="003102EE" w:rsidRDefault="008E38CD" w:rsidP="003102EE">
      <w:pPr>
        <w:tabs>
          <w:tab w:val="left" w:pos="1134"/>
        </w:tabs>
        <w:ind w:left="709"/>
        <w:rPr>
          <w:rFonts w:ascii="Arial" w:hAnsi="Arial" w:cs="Arial"/>
          <w:sz w:val="22"/>
          <w:szCs w:val="22"/>
        </w:rPr>
      </w:pPr>
    </w:p>
    <w:p w:rsidR="008E38CD" w:rsidRPr="009C3F0E" w:rsidRDefault="008E38CD" w:rsidP="006C1D4F">
      <w:pPr>
        <w:pStyle w:val="ListParagraph"/>
        <w:numPr>
          <w:ilvl w:val="0"/>
          <w:numId w:val="157"/>
        </w:numPr>
        <w:tabs>
          <w:tab w:val="left" w:pos="1134"/>
        </w:tabs>
        <w:ind w:left="1134" w:hanging="425"/>
        <w:rPr>
          <w:rFonts w:ascii="Arial" w:hAnsi="Arial" w:cs="Arial"/>
          <w:sz w:val="22"/>
          <w:szCs w:val="22"/>
        </w:rPr>
      </w:pPr>
      <w:r w:rsidRPr="009C3F0E">
        <w:rPr>
          <w:rFonts w:ascii="Arial" w:hAnsi="Arial" w:cs="Arial"/>
          <w:sz w:val="22"/>
          <w:szCs w:val="22"/>
        </w:rPr>
        <w:t>Use their capabilities and develop their potential as much as possible, particularly in return for training received;</w:t>
      </w:r>
    </w:p>
    <w:p w:rsidR="008E38CD" w:rsidRPr="003102EE" w:rsidRDefault="008E38CD" w:rsidP="003102EE">
      <w:pPr>
        <w:tabs>
          <w:tab w:val="left" w:pos="1134"/>
        </w:tabs>
        <w:ind w:left="709"/>
        <w:rPr>
          <w:rFonts w:ascii="Arial" w:hAnsi="Arial" w:cs="Arial"/>
          <w:sz w:val="22"/>
          <w:szCs w:val="22"/>
        </w:rPr>
      </w:pPr>
    </w:p>
    <w:p w:rsidR="008E38CD" w:rsidRPr="009C3F0E" w:rsidRDefault="008E38CD" w:rsidP="006C1D4F">
      <w:pPr>
        <w:pStyle w:val="ListParagraph"/>
        <w:numPr>
          <w:ilvl w:val="0"/>
          <w:numId w:val="157"/>
        </w:numPr>
        <w:tabs>
          <w:tab w:val="left" w:pos="1134"/>
        </w:tabs>
        <w:ind w:left="1134" w:hanging="425"/>
        <w:rPr>
          <w:rFonts w:ascii="Arial" w:hAnsi="Arial" w:cs="Arial"/>
          <w:sz w:val="22"/>
          <w:szCs w:val="22"/>
        </w:rPr>
      </w:pPr>
      <w:r w:rsidRPr="009C3F0E">
        <w:rPr>
          <w:rFonts w:ascii="Arial" w:hAnsi="Arial" w:cs="Arial"/>
          <w:sz w:val="22"/>
          <w:szCs w:val="22"/>
        </w:rPr>
        <w:t>Commit to honouring their agreed terms and conditions of employment;</w:t>
      </w:r>
    </w:p>
    <w:p w:rsidR="008E38CD" w:rsidRPr="003102EE" w:rsidRDefault="008E38CD" w:rsidP="003102EE">
      <w:pPr>
        <w:tabs>
          <w:tab w:val="left" w:pos="1134"/>
        </w:tabs>
        <w:ind w:left="709"/>
        <w:rPr>
          <w:rFonts w:ascii="Arial" w:hAnsi="Arial" w:cs="Arial"/>
          <w:sz w:val="22"/>
          <w:szCs w:val="22"/>
        </w:rPr>
      </w:pPr>
    </w:p>
    <w:p w:rsidR="008E38CD" w:rsidRPr="009C3F0E" w:rsidRDefault="008E38CD" w:rsidP="006C1D4F">
      <w:pPr>
        <w:pStyle w:val="ListParagraph"/>
        <w:numPr>
          <w:ilvl w:val="0"/>
          <w:numId w:val="157"/>
        </w:numPr>
        <w:tabs>
          <w:tab w:val="left" w:pos="1134"/>
        </w:tabs>
        <w:ind w:left="1134" w:hanging="425"/>
        <w:rPr>
          <w:rFonts w:ascii="Arial" w:hAnsi="Arial" w:cs="Arial"/>
          <w:sz w:val="22"/>
          <w:szCs w:val="22"/>
        </w:rPr>
      </w:pPr>
      <w:r w:rsidRPr="009C3F0E">
        <w:rPr>
          <w:rFonts w:ascii="Arial" w:hAnsi="Arial" w:cs="Arial"/>
          <w:sz w:val="22"/>
          <w:szCs w:val="22"/>
        </w:rPr>
        <w:t>Refuse any bribe, and report any attempted bribe to management;</w:t>
      </w:r>
    </w:p>
    <w:p w:rsidR="008E38CD" w:rsidRPr="003102EE" w:rsidRDefault="008E38CD" w:rsidP="003102EE">
      <w:pPr>
        <w:tabs>
          <w:tab w:val="left" w:pos="1134"/>
        </w:tabs>
        <w:ind w:left="709"/>
        <w:rPr>
          <w:rFonts w:ascii="Arial" w:hAnsi="Arial" w:cs="Arial"/>
          <w:sz w:val="22"/>
          <w:szCs w:val="22"/>
        </w:rPr>
      </w:pPr>
    </w:p>
    <w:p w:rsidR="008E38CD" w:rsidRPr="009C3F0E" w:rsidRDefault="008E38CD" w:rsidP="006C1D4F">
      <w:pPr>
        <w:pStyle w:val="ListParagraph"/>
        <w:numPr>
          <w:ilvl w:val="0"/>
          <w:numId w:val="157"/>
        </w:numPr>
        <w:tabs>
          <w:tab w:val="left" w:pos="1134"/>
        </w:tabs>
        <w:ind w:left="1134" w:hanging="425"/>
        <w:rPr>
          <w:rFonts w:ascii="Arial" w:hAnsi="Arial" w:cs="Arial"/>
          <w:sz w:val="22"/>
          <w:szCs w:val="22"/>
        </w:rPr>
      </w:pPr>
      <w:r w:rsidRPr="009C3F0E">
        <w:rPr>
          <w:rFonts w:ascii="Arial" w:hAnsi="Arial" w:cs="Arial"/>
          <w:sz w:val="22"/>
          <w:szCs w:val="22"/>
        </w:rPr>
        <w:t>Not offer any bribe to anyone;</w:t>
      </w:r>
    </w:p>
    <w:p w:rsidR="008E38CD" w:rsidRPr="003102EE" w:rsidRDefault="008E38CD" w:rsidP="003102EE">
      <w:pPr>
        <w:tabs>
          <w:tab w:val="left" w:pos="1134"/>
        </w:tabs>
        <w:ind w:left="709"/>
        <w:rPr>
          <w:rFonts w:ascii="Arial" w:hAnsi="Arial" w:cs="Arial"/>
          <w:sz w:val="22"/>
          <w:szCs w:val="22"/>
        </w:rPr>
      </w:pPr>
    </w:p>
    <w:p w:rsidR="008E38CD" w:rsidRPr="009C3F0E" w:rsidRDefault="008E38CD" w:rsidP="006C1D4F">
      <w:pPr>
        <w:pStyle w:val="ListParagraph"/>
        <w:numPr>
          <w:ilvl w:val="0"/>
          <w:numId w:val="157"/>
        </w:numPr>
        <w:tabs>
          <w:tab w:val="left" w:pos="1134"/>
        </w:tabs>
        <w:ind w:left="1134" w:hanging="425"/>
        <w:rPr>
          <w:rFonts w:ascii="Arial" w:hAnsi="Arial" w:cs="Arial"/>
          <w:sz w:val="22"/>
          <w:szCs w:val="22"/>
        </w:rPr>
      </w:pPr>
      <w:r w:rsidRPr="009C3F0E">
        <w:rPr>
          <w:rFonts w:ascii="Arial" w:hAnsi="Arial" w:cs="Arial"/>
          <w:sz w:val="22"/>
          <w:szCs w:val="22"/>
        </w:rPr>
        <w:t>Declare any interest in any entity which may directly  be of conflict of interest with the ECB;</w:t>
      </w:r>
    </w:p>
    <w:p w:rsidR="008E38CD" w:rsidRPr="003102EE" w:rsidRDefault="008E38CD" w:rsidP="003102EE">
      <w:pPr>
        <w:tabs>
          <w:tab w:val="left" w:pos="1134"/>
        </w:tabs>
        <w:ind w:left="709"/>
        <w:rPr>
          <w:rFonts w:ascii="Arial" w:hAnsi="Arial" w:cs="Arial"/>
          <w:sz w:val="22"/>
          <w:szCs w:val="22"/>
        </w:rPr>
      </w:pPr>
    </w:p>
    <w:p w:rsidR="008E38CD" w:rsidRPr="009C3F0E" w:rsidRDefault="008E38CD" w:rsidP="006C1D4F">
      <w:pPr>
        <w:pStyle w:val="ListParagraph"/>
        <w:numPr>
          <w:ilvl w:val="0"/>
          <w:numId w:val="157"/>
        </w:numPr>
        <w:tabs>
          <w:tab w:val="left" w:pos="1134"/>
        </w:tabs>
        <w:ind w:left="1134" w:hanging="425"/>
        <w:rPr>
          <w:rFonts w:ascii="Arial" w:hAnsi="Arial" w:cs="Arial"/>
          <w:sz w:val="22"/>
          <w:szCs w:val="22"/>
        </w:rPr>
      </w:pPr>
      <w:r w:rsidRPr="009C3F0E">
        <w:rPr>
          <w:rFonts w:ascii="Arial" w:hAnsi="Arial" w:cs="Arial"/>
          <w:sz w:val="22"/>
          <w:szCs w:val="22"/>
        </w:rPr>
        <w:t>Not divulge any confidential information about the ECB, its licensees or its staff;</w:t>
      </w:r>
    </w:p>
    <w:p w:rsidR="008E38CD" w:rsidRPr="003102EE" w:rsidRDefault="008E38CD" w:rsidP="003102EE">
      <w:pPr>
        <w:tabs>
          <w:tab w:val="left" w:pos="1134"/>
        </w:tabs>
        <w:ind w:left="709"/>
        <w:rPr>
          <w:rFonts w:ascii="Arial" w:hAnsi="Arial" w:cs="Arial"/>
          <w:sz w:val="22"/>
          <w:szCs w:val="22"/>
        </w:rPr>
      </w:pPr>
    </w:p>
    <w:p w:rsidR="008E38CD" w:rsidRPr="009C3F0E" w:rsidRDefault="008E38CD" w:rsidP="006C1D4F">
      <w:pPr>
        <w:pStyle w:val="ListParagraph"/>
        <w:numPr>
          <w:ilvl w:val="0"/>
          <w:numId w:val="157"/>
        </w:numPr>
        <w:tabs>
          <w:tab w:val="left" w:pos="1134"/>
        </w:tabs>
        <w:ind w:left="1134" w:hanging="425"/>
        <w:rPr>
          <w:rFonts w:ascii="Arial" w:hAnsi="Arial" w:cs="Arial"/>
          <w:sz w:val="22"/>
          <w:szCs w:val="22"/>
        </w:rPr>
      </w:pPr>
      <w:r w:rsidRPr="009C3F0E">
        <w:rPr>
          <w:rFonts w:ascii="Arial" w:hAnsi="Arial" w:cs="Arial"/>
          <w:sz w:val="22"/>
          <w:szCs w:val="22"/>
        </w:rPr>
        <w:t>Not intimidate or make false accusations about a fellow employee;</w:t>
      </w:r>
    </w:p>
    <w:p w:rsidR="008E38CD" w:rsidRPr="003102EE" w:rsidRDefault="008E38CD" w:rsidP="003102EE">
      <w:pPr>
        <w:tabs>
          <w:tab w:val="left" w:pos="1134"/>
        </w:tabs>
        <w:ind w:left="709"/>
        <w:rPr>
          <w:rFonts w:ascii="Arial" w:hAnsi="Arial" w:cs="Arial"/>
          <w:sz w:val="22"/>
          <w:szCs w:val="22"/>
        </w:rPr>
      </w:pPr>
    </w:p>
    <w:p w:rsidR="008E38CD" w:rsidRPr="009C3F0E" w:rsidRDefault="008E38CD" w:rsidP="006C1D4F">
      <w:pPr>
        <w:pStyle w:val="ListParagraph"/>
        <w:numPr>
          <w:ilvl w:val="0"/>
          <w:numId w:val="157"/>
        </w:numPr>
        <w:tabs>
          <w:tab w:val="left" w:pos="1134"/>
        </w:tabs>
        <w:ind w:left="1134" w:hanging="425"/>
        <w:rPr>
          <w:rFonts w:ascii="Arial" w:hAnsi="Arial" w:cs="Arial"/>
          <w:sz w:val="22"/>
          <w:szCs w:val="22"/>
        </w:rPr>
      </w:pPr>
      <w:r w:rsidRPr="009C3F0E">
        <w:rPr>
          <w:rFonts w:ascii="Arial" w:hAnsi="Arial" w:cs="Arial"/>
          <w:sz w:val="22"/>
          <w:szCs w:val="22"/>
        </w:rPr>
        <w:t>Help fellow employees meet their obligations; and</w:t>
      </w:r>
    </w:p>
    <w:p w:rsidR="008E38CD" w:rsidRPr="003102EE" w:rsidRDefault="008E38CD" w:rsidP="003102EE">
      <w:pPr>
        <w:tabs>
          <w:tab w:val="left" w:pos="1134"/>
        </w:tabs>
        <w:ind w:left="709"/>
        <w:rPr>
          <w:rFonts w:ascii="Arial" w:hAnsi="Arial" w:cs="Arial"/>
          <w:sz w:val="22"/>
          <w:szCs w:val="22"/>
        </w:rPr>
      </w:pPr>
    </w:p>
    <w:p w:rsidR="008E38CD" w:rsidRPr="009C3F0E" w:rsidRDefault="008E38CD" w:rsidP="006C1D4F">
      <w:pPr>
        <w:pStyle w:val="ListParagraph"/>
        <w:numPr>
          <w:ilvl w:val="0"/>
          <w:numId w:val="157"/>
        </w:numPr>
        <w:tabs>
          <w:tab w:val="left" w:pos="1134"/>
        </w:tabs>
        <w:ind w:left="1134" w:hanging="425"/>
        <w:rPr>
          <w:rFonts w:ascii="Arial" w:hAnsi="Arial" w:cs="Arial"/>
          <w:sz w:val="22"/>
          <w:szCs w:val="22"/>
        </w:rPr>
      </w:pPr>
      <w:r w:rsidRPr="009C3F0E">
        <w:rPr>
          <w:rFonts w:ascii="Arial" w:hAnsi="Arial" w:cs="Arial"/>
          <w:sz w:val="22"/>
          <w:szCs w:val="22"/>
        </w:rPr>
        <w:t>Join management in a commitment to improve performance.</w:t>
      </w:r>
    </w:p>
    <w:p w:rsidR="008E38CD" w:rsidRPr="009C3F0E" w:rsidRDefault="008E38CD" w:rsidP="00842ACB">
      <w:pPr>
        <w:tabs>
          <w:tab w:val="left" w:pos="709"/>
        </w:tabs>
        <w:ind w:left="709" w:hanging="709"/>
        <w:rPr>
          <w:rFonts w:ascii="Arial" w:hAnsi="Arial" w:cs="Arial"/>
          <w:sz w:val="22"/>
          <w:szCs w:val="22"/>
        </w:rPr>
      </w:pPr>
    </w:p>
    <w:p w:rsidR="008E38CD" w:rsidRPr="009C3F0E" w:rsidRDefault="00483A17" w:rsidP="00483A17">
      <w:pPr>
        <w:tabs>
          <w:tab w:val="left" w:pos="709"/>
        </w:tabs>
        <w:ind w:left="709" w:hanging="709"/>
        <w:rPr>
          <w:rFonts w:ascii="Arial" w:hAnsi="Arial" w:cs="Arial"/>
          <w:sz w:val="22"/>
          <w:szCs w:val="22"/>
        </w:rPr>
      </w:pPr>
      <w:r>
        <w:rPr>
          <w:rFonts w:ascii="Arial" w:hAnsi="Arial" w:cs="Arial"/>
          <w:sz w:val="22"/>
          <w:szCs w:val="22"/>
        </w:rPr>
        <w:t>3.9.2</w:t>
      </w:r>
      <w:r>
        <w:rPr>
          <w:rFonts w:ascii="Arial" w:hAnsi="Arial" w:cs="Arial"/>
          <w:sz w:val="22"/>
          <w:szCs w:val="22"/>
        </w:rPr>
        <w:tab/>
      </w:r>
      <w:r w:rsidR="008E38CD" w:rsidRPr="009C3F0E">
        <w:rPr>
          <w:rFonts w:ascii="Arial" w:hAnsi="Arial" w:cs="Arial"/>
          <w:sz w:val="22"/>
          <w:szCs w:val="22"/>
        </w:rPr>
        <w:t>All employees, including management, are required to sign an undertaking of confidentiality as part of their conditions of service, as set out in Annex 2. A separate undertaking is required from the Board Secretary, as set out in Annex 3.</w:t>
      </w:r>
    </w:p>
    <w:p w:rsidR="008E38CD" w:rsidRPr="009C3F0E" w:rsidRDefault="008E38CD" w:rsidP="00842ACB">
      <w:pPr>
        <w:tabs>
          <w:tab w:val="left" w:pos="709"/>
        </w:tabs>
        <w:ind w:left="709" w:hanging="709"/>
        <w:rPr>
          <w:rFonts w:ascii="Arial" w:hAnsi="Arial" w:cs="Arial"/>
          <w:sz w:val="22"/>
          <w:szCs w:val="22"/>
        </w:rPr>
      </w:pPr>
    </w:p>
    <w:p w:rsidR="008E38CD" w:rsidRPr="009C3F0E" w:rsidRDefault="00483A17" w:rsidP="00842ACB">
      <w:pPr>
        <w:tabs>
          <w:tab w:val="left" w:pos="0"/>
          <w:tab w:val="left" w:pos="709"/>
        </w:tabs>
        <w:ind w:left="709" w:hanging="709"/>
        <w:rPr>
          <w:rFonts w:ascii="Arial" w:hAnsi="Arial" w:cs="Arial"/>
          <w:b/>
          <w:sz w:val="22"/>
          <w:szCs w:val="22"/>
        </w:rPr>
      </w:pPr>
      <w:r>
        <w:rPr>
          <w:rFonts w:ascii="Arial" w:hAnsi="Arial" w:cs="Arial"/>
          <w:b/>
          <w:sz w:val="22"/>
          <w:szCs w:val="22"/>
        </w:rPr>
        <w:t>3.10</w:t>
      </w:r>
      <w:r>
        <w:rPr>
          <w:rFonts w:ascii="Arial" w:hAnsi="Arial" w:cs="Arial"/>
          <w:b/>
          <w:sz w:val="22"/>
          <w:szCs w:val="22"/>
        </w:rPr>
        <w:tab/>
      </w:r>
      <w:r w:rsidR="008E38CD" w:rsidRPr="009C3F0E">
        <w:rPr>
          <w:rFonts w:ascii="Arial" w:hAnsi="Arial" w:cs="Arial"/>
          <w:b/>
          <w:sz w:val="22"/>
          <w:szCs w:val="22"/>
        </w:rPr>
        <w:t>Reporting obligations of employees</w:t>
      </w:r>
    </w:p>
    <w:p w:rsidR="008E38CD" w:rsidRPr="009C3F0E" w:rsidRDefault="008E38CD" w:rsidP="00842ACB">
      <w:pPr>
        <w:tabs>
          <w:tab w:val="left" w:pos="709"/>
        </w:tabs>
        <w:ind w:left="709" w:hanging="709"/>
        <w:rPr>
          <w:rFonts w:ascii="Arial" w:hAnsi="Arial" w:cs="Arial"/>
          <w:sz w:val="22"/>
          <w:szCs w:val="22"/>
        </w:rPr>
      </w:pPr>
    </w:p>
    <w:p w:rsidR="008E38CD" w:rsidRPr="009C3F0E" w:rsidRDefault="00483A17" w:rsidP="0062147F">
      <w:pPr>
        <w:tabs>
          <w:tab w:val="left" w:pos="851"/>
        </w:tabs>
        <w:ind w:left="851" w:hanging="851"/>
        <w:rPr>
          <w:rFonts w:ascii="Arial" w:hAnsi="Arial" w:cs="Arial"/>
          <w:sz w:val="22"/>
          <w:szCs w:val="22"/>
        </w:rPr>
      </w:pPr>
      <w:r>
        <w:rPr>
          <w:rFonts w:ascii="Arial" w:hAnsi="Arial" w:cs="Arial"/>
          <w:sz w:val="22"/>
          <w:szCs w:val="22"/>
        </w:rPr>
        <w:t>3.10.1</w:t>
      </w:r>
      <w:r>
        <w:rPr>
          <w:rFonts w:ascii="Arial" w:hAnsi="Arial" w:cs="Arial"/>
          <w:sz w:val="22"/>
          <w:szCs w:val="22"/>
        </w:rPr>
        <w:tab/>
      </w:r>
      <w:r w:rsidR="008E38CD" w:rsidRPr="009C3F0E">
        <w:rPr>
          <w:rFonts w:ascii="Arial" w:hAnsi="Arial" w:cs="Arial"/>
          <w:sz w:val="22"/>
          <w:szCs w:val="22"/>
        </w:rPr>
        <w:t>All employees are encouraged to report any contravention of this Code, possible violations of financial or accounting policies or any unlawful or unethical act to management or the Board.</w:t>
      </w:r>
    </w:p>
    <w:p w:rsidR="008E38CD" w:rsidRPr="009C3F0E" w:rsidRDefault="008E38CD" w:rsidP="00483A17">
      <w:pPr>
        <w:tabs>
          <w:tab w:val="left" w:pos="709"/>
        </w:tabs>
        <w:ind w:left="709" w:hanging="709"/>
        <w:rPr>
          <w:rFonts w:ascii="Arial" w:hAnsi="Arial" w:cs="Arial"/>
          <w:sz w:val="22"/>
          <w:szCs w:val="22"/>
        </w:rPr>
      </w:pPr>
    </w:p>
    <w:p w:rsidR="008E38CD" w:rsidRPr="009C3F0E" w:rsidRDefault="00483A17" w:rsidP="00483A17">
      <w:pPr>
        <w:pStyle w:val="Heading3"/>
        <w:tabs>
          <w:tab w:val="left" w:pos="709"/>
        </w:tabs>
        <w:ind w:left="709" w:hanging="709"/>
        <w:rPr>
          <w:rFonts w:ascii="Arial" w:hAnsi="Arial" w:cs="Arial"/>
          <w:sz w:val="22"/>
          <w:szCs w:val="22"/>
        </w:rPr>
      </w:pPr>
      <w:r>
        <w:rPr>
          <w:rFonts w:ascii="Arial" w:hAnsi="Arial" w:cs="Arial"/>
          <w:sz w:val="22"/>
          <w:szCs w:val="22"/>
        </w:rPr>
        <w:t>3.11</w:t>
      </w:r>
      <w:r>
        <w:rPr>
          <w:rFonts w:ascii="Arial" w:hAnsi="Arial" w:cs="Arial"/>
          <w:sz w:val="22"/>
          <w:szCs w:val="22"/>
        </w:rPr>
        <w:tab/>
      </w:r>
      <w:r w:rsidR="008E38CD" w:rsidRPr="009C3F0E">
        <w:rPr>
          <w:rFonts w:ascii="Arial" w:hAnsi="Arial" w:cs="Arial"/>
          <w:sz w:val="22"/>
          <w:szCs w:val="22"/>
        </w:rPr>
        <w:t>Acceptance of Gifts, Entertainment and Hospitality</w:t>
      </w:r>
    </w:p>
    <w:p w:rsidR="008E38CD" w:rsidRPr="009C3F0E" w:rsidRDefault="008E38CD" w:rsidP="00483A17">
      <w:pPr>
        <w:tabs>
          <w:tab w:val="left" w:pos="709"/>
        </w:tabs>
        <w:ind w:left="709" w:hanging="709"/>
        <w:rPr>
          <w:rFonts w:ascii="Arial" w:hAnsi="Arial" w:cs="Arial"/>
          <w:sz w:val="22"/>
          <w:szCs w:val="22"/>
        </w:rPr>
      </w:pPr>
    </w:p>
    <w:p w:rsidR="008E38CD" w:rsidRPr="009C3F0E" w:rsidRDefault="00483A17" w:rsidP="0062147F">
      <w:pPr>
        <w:tabs>
          <w:tab w:val="left" w:pos="851"/>
        </w:tabs>
        <w:ind w:left="851" w:hanging="851"/>
        <w:rPr>
          <w:rFonts w:ascii="Arial" w:hAnsi="Arial" w:cs="Arial"/>
          <w:sz w:val="22"/>
          <w:szCs w:val="22"/>
        </w:rPr>
      </w:pPr>
      <w:r>
        <w:rPr>
          <w:rFonts w:ascii="Arial" w:hAnsi="Arial" w:cs="Arial"/>
          <w:sz w:val="22"/>
          <w:szCs w:val="22"/>
        </w:rPr>
        <w:t>3.11.1</w:t>
      </w:r>
      <w:r>
        <w:rPr>
          <w:rFonts w:ascii="Arial" w:hAnsi="Arial" w:cs="Arial"/>
          <w:sz w:val="22"/>
          <w:szCs w:val="22"/>
        </w:rPr>
        <w:tab/>
      </w:r>
      <w:r w:rsidR="008E38CD" w:rsidRPr="009C3F0E">
        <w:rPr>
          <w:rFonts w:ascii="Arial" w:hAnsi="Arial" w:cs="Arial"/>
          <w:sz w:val="22"/>
          <w:szCs w:val="22"/>
        </w:rPr>
        <w:t xml:space="preserve">It is unacceptable for personal gifts to be solicited by Board Members or staff from current or potential participants in the ESI. Gifts of cash must never be accepted. Only </w:t>
      </w:r>
      <w:r w:rsidR="008E38CD" w:rsidRPr="009C3F0E">
        <w:rPr>
          <w:rFonts w:ascii="Arial" w:hAnsi="Arial" w:cs="Arial"/>
          <w:sz w:val="22"/>
          <w:szCs w:val="22"/>
        </w:rPr>
        <w:lastRenderedPageBreak/>
        <w:t>small business courtesies, personal gifts or other benefits may be accepted by a Board Member, or staff, where refusal might offend and then only with the approval of the Board Chair, or Chief Executive Officer. Gifts should be properly declared to the CEO and/or the Board and accounted for and the acceptance thereof should not create the appearance of a conflict of interest.</w:t>
      </w:r>
    </w:p>
    <w:p w:rsidR="008E38CD" w:rsidRPr="009C3F0E" w:rsidRDefault="008E38CD" w:rsidP="0062147F">
      <w:pPr>
        <w:tabs>
          <w:tab w:val="left" w:pos="851"/>
        </w:tabs>
        <w:ind w:left="851" w:hanging="851"/>
        <w:rPr>
          <w:rFonts w:ascii="Arial" w:hAnsi="Arial" w:cs="Arial"/>
          <w:sz w:val="22"/>
          <w:szCs w:val="22"/>
        </w:rPr>
      </w:pPr>
    </w:p>
    <w:p w:rsidR="008E38CD" w:rsidRPr="009C3F0E" w:rsidRDefault="00483A17" w:rsidP="0062147F">
      <w:pPr>
        <w:tabs>
          <w:tab w:val="left" w:pos="851"/>
        </w:tabs>
        <w:ind w:left="851" w:hanging="851"/>
        <w:rPr>
          <w:rFonts w:ascii="Arial" w:hAnsi="Arial" w:cs="Arial"/>
          <w:sz w:val="22"/>
          <w:szCs w:val="22"/>
        </w:rPr>
      </w:pPr>
      <w:r>
        <w:rPr>
          <w:rFonts w:ascii="Arial" w:hAnsi="Arial" w:cs="Arial"/>
          <w:sz w:val="22"/>
          <w:szCs w:val="22"/>
        </w:rPr>
        <w:t>3.11.2</w:t>
      </w:r>
      <w:r>
        <w:rPr>
          <w:rFonts w:ascii="Arial" w:hAnsi="Arial" w:cs="Arial"/>
          <w:sz w:val="22"/>
          <w:szCs w:val="22"/>
        </w:rPr>
        <w:tab/>
      </w:r>
      <w:r w:rsidR="008E38CD" w:rsidRPr="009C3F0E">
        <w:rPr>
          <w:rFonts w:ascii="Arial" w:hAnsi="Arial" w:cs="Arial"/>
          <w:sz w:val="22"/>
          <w:szCs w:val="22"/>
        </w:rPr>
        <w:t xml:space="preserve">Refer to the delegation of authority document for the procedures and amounts referred to for gifts. </w:t>
      </w:r>
    </w:p>
    <w:p w:rsidR="008E38CD" w:rsidRPr="009C3F0E" w:rsidRDefault="008E38CD" w:rsidP="0062147F">
      <w:pPr>
        <w:tabs>
          <w:tab w:val="left" w:pos="851"/>
        </w:tabs>
        <w:ind w:left="851" w:hanging="851"/>
        <w:rPr>
          <w:rFonts w:ascii="Arial" w:hAnsi="Arial" w:cs="Arial"/>
          <w:sz w:val="22"/>
          <w:szCs w:val="22"/>
        </w:rPr>
      </w:pPr>
    </w:p>
    <w:p w:rsidR="008E38CD" w:rsidRPr="009C3F0E" w:rsidRDefault="00483A17" w:rsidP="0062147F">
      <w:pPr>
        <w:tabs>
          <w:tab w:val="left" w:pos="851"/>
        </w:tabs>
        <w:ind w:left="851" w:hanging="851"/>
        <w:rPr>
          <w:rFonts w:ascii="Arial" w:hAnsi="Arial" w:cs="Arial"/>
          <w:sz w:val="22"/>
          <w:szCs w:val="22"/>
        </w:rPr>
      </w:pPr>
      <w:r>
        <w:rPr>
          <w:rFonts w:ascii="Arial" w:hAnsi="Arial" w:cs="Arial"/>
          <w:sz w:val="22"/>
          <w:szCs w:val="22"/>
        </w:rPr>
        <w:t>3.11.3</w:t>
      </w:r>
      <w:r>
        <w:rPr>
          <w:rFonts w:ascii="Arial" w:hAnsi="Arial" w:cs="Arial"/>
          <w:sz w:val="22"/>
          <w:szCs w:val="22"/>
        </w:rPr>
        <w:tab/>
      </w:r>
      <w:r w:rsidR="008E38CD" w:rsidRPr="009C3F0E">
        <w:rPr>
          <w:rFonts w:ascii="Arial" w:hAnsi="Arial" w:cs="Arial"/>
          <w:sz w:val="22"/>
          <w:szCs w:val="22"/>
        </w:rPr>
        <w:t>Board Members and staff should not allow extravagance in any entertainment or hospitality received or given where the motive could be to influence the ECB. Where an offer or a favour is made personally to a Board Member or staff it should be reported to the Board or the Chief Executive Officer.</w:t>
      </w:r>
    </w:p>
    <w:p w:rsidR="008E38CD" w:rsidRPr="009C3F0E" w:rsidRDefault="008E38CD" w:rsidP="0062147F">
      <w:pPr>
        <w:pStyle w:val="ListParagraph"/>
        <w:tabs>
          <w:tab w:val="left" w:pos="851"/>
        </w:tabs>
        <w:ind w:left="851" w:hanging="851"/>
        <w:rPr>
          <w:rFonts w:ascii="Arial" w:hAnsi="Arial" w:cs="Arial"/>
          <w:sz w:val="22"/>
          <w:szCs w:val="22"/>
        </w:rPr>
      </w:pPr>
    </w:p>
    <w:p w:rsidR="008E38CD" w:rsidRPr="009C3F0E" w:rsidRDefault="00483A17" w:rsidP="0062147F">
      <w:pPr>
        <w:pStyle w:val="Heading3"/>
        <w:tabs>
          <w:tab w:val="left" w:pos="709"/>
        </w:tabs>
        <w:ind w:left="709" w:hanging="709"/>
        <w:rPr>
          <w:rFonts w:ascii="Arial" w:hAnsi="Arial" w:cs="Arial"/>
          <w:sz w:val="22"/>
          <w:szCs w:val="22"/>
        </w:rPr>
      </w:pPr>
      <w:r>
        <w:rPr>
          <w:rFonts w:ascii="Arial" w:hAnsi="Arial" w:cs="Arial"/>
          <w:sz w:val="22"/>
          <w:szCs w:val="22"/>
        </w:rPr>
        <w:t>3.12</w:t>
      </w:r>
      <w:r>
        <w:rPr>
          <w:rFonts w:ascii="Arial" w:hAnsi="Arial" w:cs="Arial"/>
          <w:sz w:val="22"/>
          <w:szCs w:val="22"/>
        </w:rPr>
        <w:tab/>
      </w:r>
      <w:r w:rsidR="008E38CD" w:rsidRPr="009C3F0E">
        <w:rPr>
          <w:rFonts w:ascii="Arial" w:hAnsi="Arial" w:cs="Arial"/>
          <w:sz w:val="22"/>
          <w:szCs w:val="22"/>
        </w:rPr>
        <w:t>Offering of Gifts, Entertainment and Hospitality</w:t>
      </w:r>
    </w:p>
    <w:p w:rsidR="008E38CD" w:rsidRPr="009C3F0E" w:rsidRDefault="008E38CD" w:rsidP="0062147F">
      <w:pPr>
        <w:pStyle w:val="ListParagraph"/>
        <w:tabs>
          <w:tab w:val="left" w:pos="851"/>
        </w:tabs>
        <w:ind w:left="851" w:hanging="851"/>
        <w:rPr>
          <w:rFonts w:ascii="Arial" w:hAnsi="Arial" w:cs="Arial"/>
          <w:sz w:val="22"/>
          <w:szCs w:val="22"/>
        </w:rPr>
      </w:pPr>
    </w:p>
    <w:p w:rsidR="008E38CD" w:rsidRPr="009C3F0E" w:rsidRDefault="00483A17" w:rsidP="0062147F">
      <w:pPr>
        <w:tabs>
          <w:tab w:val="left" w:pos="851"/>
        </w:tabs>
        <w:ind w:left="851" w:hanging="851"/>
        <w:rPr>
          <w:rFonts w:ascii="Arial" w:hAnsi="Arial" w:cs="Arial"/>
          <w:sz w:val="22"/>
          <w:szCs w:val="22"/>
        </w:rPr>
      </w:pPr>
      <w:r>
        <w:rPr>
          <w:rFonts w:ascii="Arial" w:hAnsi="Arial" w:cs="Arial"/>
          <w:sz w:val="22"/>
          <w:szCs w:val="22"/>
        </w:rPr>
        <w:t>3.12.1</w:t>
      </w:r>
      <w:r>
        <w:rPr>
          <w:rFonts w:ascii="Arial" w:hAnsi="Arial" w:cs="Arial"/>
          <w:sz w:val="22"/>
          <w:szCs w:val="22"/>
        </w:rPr>
        <w:tab/>
      </w:r>
      <w:r w:rsidR="008E38CD" w:rsidRPr="009C3F0E">
        <w:rPr>
          <w:rFonts w:ascii="Arial" w:hAnsi="Arial" w:cs="Arial"/>
          <w:sz w:val="22"/>
          <w:szCs w:val="22"/>
        </w:rPr>
        <w:t>Employees should not offer business courtesies, gifts or other benefits without keeping proper records thereof and obtaining management approval. No person associated with the ECB shall be part of any bribe, kickback, inducement or other illegal payment of any kind. Any type of illegal payment made with the intention of obtaining favourable treatment or for any other purpose, is unacceptable.</w:t>
      </w:r>
    </w:p>
    <w:p w:rsidR="00483A17" w:rsidRDefault="00483A17" w:rsidP="0062147F">
      <w:pPr>
        <w:tabs>
          <w:tab w:val="left" w:pos="851"/>
        </w:tabs>
        <w:ind w:left="851" w:hanging="851"/>
        <w:rPr>
          <w:rFonts w:ascii="Arial" w:hAnsi="Arial" w:cs="Arial"/>
          <w:sz w:val="22"/>
          <w:szCs w:val="22"/>
        </w:rPr>
      </w:pPr>
    </w:p>
    <w:p w:rsidR="008E38CD" w:rsidRPr="009C3F0E" w:rsidRDefault="00483A17" w:rsidP="0062147F">
      <w:pPr>
        <w:tabs>
          <w:tab w:val="left" w:pos="851"/>
        </w:tabs>
        <w:ind w:left="851" w:hanging="851"/>
        <w:rPr>
          <w:rFonts w:ascii="Arial" w:hAnsi="Arial" w:cs="Arial"/>
          <w:sz w:val="22"/>
          <w:szCs w:val="22"/>
        </w:rPr>
      </w:pPr>
      <w:r>
        <w:rPr>
          <w:rFonts w:ascii="Arial" w:hAnsi="Arial" w:cs="Arial"/>
          <w:sz w:val="22"/>
          <w:szCs w:val="22"/>
        </w:rPr>
        <w:t>3.12.2</w:t>
      </w:r>
      <w:r>
        <w:rPr>
          <w:rFonts w:ascii="Arial" w:hAnsi="Arial" w:cs="Arial"/>
          <w:sz w:val="22"/>
          <w:szCs w:val="22"/>
        </w:rPr>
        <w:tab/>
      </w:r>
      <w:r w:rsidR="008E38CD" w:rsidRPr="009C3F0E">
        <w:rPr>
          <w:rFonts w:ascii="Arial" w:hAnsi="Arial" w:cs="Arial"/>
          <w:sz w:val="22"/>
          <w:szCs w:val="22"/>
        </w:rPr>
        <w:t xml:space="preserve">Refer to the delegation of authority document for the procedures and amounts referred to for gifts. </w:t>
      </w:r>
    </w:p>
    <w:p w:rsidR="008E38CD" w:rsidRPr="009C3F0E" w:rsidRDefault="008E38CD" w:rsidP="00483A17">
      <w:pPr>
        <w:tabs>
          <w:tab w:val="left" w:pos="709"/>
        </w:tabs>
        <w:ind w:left="709" w:hanging="709"/>
        <w:rPr>
          <w:rFonts w:ascii="Arial" w:hAnsi="Arial" w:cs="Arial"/>
          <w:sz w:val="22"/>
          <w:szCs w:val="22"/>
        </w:rPr>
      </w:pPr>
    </w:p>
    <w:p w:rsidR="008E38CD" w:rsidRPr="00483A17" w:rsidRDefault="008E38CD" w:rsidP="006C1D4F">
      <w:pPr>
        <w:pStyle w:val="ListParagraph"/>
        <w:numPr>
          <w:ilvl w:val="0"/>
          <w:numId w:val="168"/>
        </w:numPr>
        <w:tabs>
          <w:tab w:val="left" w:pos="0"/>
        </w:tabs>
        <w:rPr>
          <w:rFonts w:ascii="Arial" w:hAnsi="Arial" w:cs="Arial"/>
          <w:b/>
          <w:sz w:val="22"/>
          <w:szCs w:val="22"/>
        </w:rPr>
      </w:pPr>
      <w:r w:rsidRPr="00483A17">
        <w:rPr>
          <w:rFonts w:ascii="Arial" w:hAnsi="Arial" w:cs="Arial"/>
          <w:b/>
          <w:sz w:val="22"/>
          <w:szCs w:val="22"/>
        </w:rPr>
        <w:t>CONFLICT OF INTEREST</w:t>
      </w:r>
    </w:p>
    <w:p w:rsidR="008E38CD" w:rsidRPr="009C3F0E" w:rsidRDefault="008E38CD" w:rsidP="00842ACB">
      <w:pPr>
        <w:tabs>
          <w:tab w:val="left" w:pos="709"/>
        </w:tabs>
        <w:ind w:left="709" w:hanging="709"/>
        <w:rPr>
          <w:rFonts w:ascii="Arial" w:hAnsi="Arial" w:cs="Arial"/>
          <w:sz w:val="22"/>
          <w:szCs w:val="22"/>
        </w:rPr>
      </w:pPr>
    </w:p>
    <w:p w:rsidR="0062147F" w:rsidRPr="0062147F" w:rsidRDefault="008E38CD" w:rsidP="006C1D4F">
      <w:pPr>
        <w:pStyle w:val="ListParagraph"/>
        <w:numPr>
          <w:ilvl w:val="1"/>
          <w:numId w:val="168"/>
        </w:numPr>
        <w:rPr>
          <w:rFonts w:ascii="Arial" w:hAnsi="Arial" w:cs="Arial"/>
          <w:sz w:val="22"/>
          <w:szCs w:val="22"/>
        </w:rPr>
      </w:pPr>
      <w:r w:rsidRPr="0062147F">
        <w:rPr>
          <w:rFonts w:ascii="Arial" w:hAnsi="Arial" w:cs="Arial"/>
          <w:sz w:val="22"/>
          <w:szCs w:val="22"/>
        </w:rPr>
        <w:t>An employee should not acquire any business interest or participate in any activity which would create or appear to create a conflict of interest, i.e. an obligation, interest or distraction which would interfere or appear to interfere with the independent exercise of his/her judgment on behalf of the ECB. This also applies to all members of the Board.</w:t>
      </w:r>
    </w:p>
    <w:p w:rsidR="0062147F" w:rsidRPr="0062147F" w:rsidRDefault="0062147F" w:rsidP="0062147F">
      <w:pPr>
        <w:tabs>
          <w:tab w:val="left" w:pos="709"/>
        </w:tabs>
        <w:rPr>
          <w:rFonts w:ascii="Arial" w:hAnsi="Arial" w:cs="Arial"/>
          <w:sz w:val="22"/>
          <w:szCs w:val="22"/>
        </w:rPr>
      </w:pPr>
    </w:p>
    <w:p w:rsidR="008E38CD" w:rsidRPr="0062147F" w:rsidRDefault="008E38CD" w:rsidP="006C1D4F">
      <w:pPr>
        <w:pStyle w:val="ListParagraph"/>
        <w:numPr>
          <w:ilvl w:val="1"/>
          <w:numId w:val="168"/>
        </w:numPr>
        <w:rPr>
          <w:rFonts w:ascii="Arial" w:hAnsi="Arial" w:cs="Arial"/>
          <w:sz w:val="22"/>
          <w:szCs w:val="22"/>
        </w:rPr>
      </w:pPr>
      <w:r w:rsidRPr="0062147F">
        <w:rPr>
          <w:rFonts w:ascii="Arial" w:hAnsi="Arial" w:cs="Arial"/>
          <w:sz w:val="22"/>
          <w:szCs w:val="22"/>
        </w:rPr>
        <w:t>Employees should avoid acquiring any business interest or participate in any activity outside the ECB, which would create, or appear to create the following:</w:t>
      </w:r>
    </w:p>
    <w:p w:rsidR="008E38CD" w:rsidRPr="009C3F0E" w:rsidRDefault="008E38CD" w:rsidP="00842ACB">
      <w:pPr>
        <w:pStyle w:val="ListParagraph"/>
        <w:tabs>
          <w:tab w:val="left" w:pos="709"/>
        </w:tabs>
        <w:ind w:left="709" w:hanging="709"/>
        <w:rPr>
          <w:rFonts w:ascii="Arial" w:hAnsi="Arial" w:cs="Arial"/>
          <w:sz w:val="22"/>
          <w:szCs w:val="22"/>
        </w:rPr>
      </w:pPr>
    </w:p>
    <w:p w:rsidR="008E38CD" w:rsidRPr="0003519D" w:rsidRDefault="008E38CD" w:rsidP="0003519D">
      <w:pPr>
        <w:pStyle w:val="ListParagraph"/>
        <w:numPr>
          <w:ilvl w:val="2"/>
          <w:numId w:val="168"/>
        </w:numPr>
        <w:tabs>
          <w:tab w:val="left" w:pos="1134"/>
          <w:tab w:val="left" w:pos="1560"/>
        </w:tabs>
        <w:rPr>
          <w:rFonts w:ascii="Arial" w:hAnsi="Arial" w:cs="Arial"/>
          <w:sz w:val="22"/>
          <w:szCs w:val="22"/>
        </w:rPr>
      </w:pPr>
      <w:r w:rsidRPr="0003519D">
        <w:rPr>
          <w:rFonts w:ascii="Arial" w:hAnsi="Arial" w:cs="Arial"/>
          <w:sz w:val="22"/>
          <w:szCs w:val="22"/>
        </w:rPr>
        <w:t>An excessive demand on their time and energy which would deprive the ECB of their best efforts on the job; and/or</w:t>
      </w:r>
    </w:p>
    <w:p w:rsidR="008E38CD" w:rsidRPr="009C3F0E" w:rsidRDefault="008E38CD" w:rsidP="0003519D">
      <w:pPr>
        <w:pStyle w:val="ListParagraph"/>
        <w:numPr>
          <w:ilvl w:val="2"/>
          <w:numId w:val="168"/>
        </w:numPr>
        <w:tabs>
          <w:tab w:val="left" w:pos="1134"/>
          <w:tab w:val="left" w:pos="1560"/>
        </w:tabs>
        <w:rPr>
          <w:rFonts w:ascii="Arial" w:hAnsi="Arial" w:cs="Arial"/>
          <w:sz w:val="22"/>
          <w:szCs w:val="22"/>
        </w:rPr>
      </w:pPr>
      <w:r w:rsidRPr="009C3F0E">
        <w:rPr>
          <w:rFonts w:ascii="Arial" w:hAnsi="Arial" w:cs="Arial"/>
          <w:sz w:val="22"/>
          <w:szCs w:val="22"/>
        </w:rPr>
        <w:t>A conflict of interest, which is an obligation, interest or distraction which would interfere or appear to interfere with the independent exercise of judgment in the ECB’s best interest.</w:t>
      </w:r>
    </w:p>
    <w:p w:rsidR="008E38CD" w:rsidRPr="009C3F0E" w:rsidRDefault="008E38CD" w:rsidP="0062147F">
      <w:pPr>
        <w:pStyle w:val="ListParagraph"/>
        <w:tabs>
          <w:tab w:val="left" w:pos="1134"/>
        </w:tabs>
        <w:ind w:left="1134" w:hanging="425"/>
        <w:rPr>
          <w:rFonts w:ascii="Arial" w:hAnsi="Arial" w:cs="Arial"/>
          <w:sz w:val="22"/>
          <w:szCs w:val="22"/>
        </w:rPr>
      </w:pPr>
    </w:p>
    <w:p w:rsidR="008E38CD" w:rsidRPr="009C3F0E" w:rsidRDefault="008E38CD" w:rsidP="006C1D4F">
      <w:pPr>
        <w:pStyle w:val="ListParagraph"/>
        <w:numPr>
          <w:ilvl w:val="0"/>
          <w:numId w:val="168"/>
        </w:numPr>
        <w:rPr>
          <w:rFonts w:ascii="Arial" w:hAnsi="Arial" w:cs="Arial"/>
          <w:b/>
          <w:sz w:val="22"/>
          <w:szCs w:val="22"/>
        </w:rPr>
      </w:pPr>
      <w:r w:rsidRPr="009C3F0E">
        <w:rPr>
          <w:rFonts w:ascii="Arial" w:hAnsi="Arial" w:cs="Arial"/>
          <w:b/>
          <w:sz w:val="22"/>
          <w:szCs w:val="22"/>
        </w:rPr>
        <w:t>USE OF THE ECB’S COMPUTER EQUIPMENT</w:t>
      </w:r>
    </w:p>
    <w:p w:rsidR="008E38CD" w:rsidRPr="009C3F0E" w:rsidRDefault="008E38CD" w:rsidP="00842ACB">
      <w:pPr>
        <w:pStyle w:val="ListParagraph"/>
        <w:tabs>
          <w:tab w:val="left" w:pos="709"/>
        </w:tabs>
        <w:ind w:left="709" w:hanging="709"/>
        <w:rPr>
          <w:rFonts w:ascii="Arial" w:hAnsi="Arial" w:cs="Arial"/>
          <w:sz w:val="22"/>
          <w:szCs w:val="22"/>
        </w:rPr>
      </w:pPr>
    </w:p>
    <w:p w:rsidR="008E38CD" w:rsidRPr="009C3F0E" w:rsidRDefault="008E38CD" w:rsidP="006C1D4F">
      <w:pPr>
        <w:pStyle w:val="ListParagraph"/>
        <w:numPr>
          <w:ilvl w:val="1"/>
          <w:numId w:val="168"/>
        </w:numPr>
        <w:rPr>
          <w:rFonts w:ascii="Arial" w:hAnsi="Arial" w:cs="Arial"/>
          <w:sz w:val="22"/>
          <w:szCs w:val="22"/>
        </w:rPr>
      </w:pPr>
      <w:r w:rsidRPr="009C3F0E">
        <w:rPr>
          <w:rFonts w:ascii="Arial" w:hAnsi="Arial" w:cs="Arial"/>
          <w:sz w:val="22"/>
          <w:szCs w:val="22"/>
        </w:rPr>
        <w:t>Electronic correspondence, electronic mail and other Internet-related systems are intended to be used for the ECB’s business. In addition, all information on an ECB computer, including electronic mail, is the property of the ECB. Therefore, to ensure that computing resources are used in accordance with expectations, management may inspect and disclose the contents of electronic messages if such inspection and disclosure is made for legitimate business purposes or as necessary to protect the rights and property of the ECB.</w:t>
      </w:r>
    </w:p>
    <w:p w:rsidR="008E38CD" w:rsidRPr="0062147F" w:rsidRDefault="008E38CD" w:rsidP="0062147F">
      <w:pPr>
        <w:tabs>
          <w:tab w:val="left" w:pos="709"/>
        </w:tabs>
        <w:rPr>
          <w:rFonts w:ascii="Arial" w:hAnsi="Arial" w:cs="Arial"/>
          <w:sz w:val="22"/>
          <w:szCs w:val="22"/>
        </w:rPr>
      </w:pPr>
    </w:p>
    <w:p w:rsidR="008E38CD" w:rsidRPr="009C3F0E" w:rsidRDefault="008E38CD" w:rsidP="006C1D4F">
      <w:pPr>
        <w:pStyle w:val="ListParagraph"/>
        <w:numPr>
          <w:ilvl w:val="1"/>
          <w:numId w:val="168"/>
        </w:numPr>
        <w:rPr>
          <w:rFonts w:ascii="Arial" w:hAnsi="Arial" w:cs="Arial"/>
          <w:sz w:val="22"/>
          <w:szCs w:val="22"/>
        </w:rPr>
      </w:pPr>
      <w:r w:rsidRPr="009C3F0E">
        <w:rPr>
          <w:rFonts w:ascii="Arial" w:hAnsi="Arial" w:cs="Arial"/>
          <w:sz w:val="22"/>
          <w:szCs w:val="22"/>
        </w:rPr>
        <w:t>Use of computing resources to offend or harass others is prohibited. Employees who use the Internet to access sites that contain offensive materials related to pornography, gender, race or other offensive categories, or who otherwise violate these prohibitions, will be disciplined.</w:t>
      </w:r>
    </w:p>
    <w:p w:rsidR="008E38CD" w:rsidRDefault="008E38CD" w:rsidP="00842ACB">
      <w:pPr>
        <w:pStyle w:val="ListParagraph"/>
        <w:tabs>
          <w:tab w:val="left" w:pos="709"/>
        </w:tabs>
        <w:ind w:left="709" w:hanging="709"/>
        <w:rPr>
          <w:rFonts w:ascii="Arial" w:hAnsi="Arial" w:cs="Arial"/>
          <w:sz w:val="22"/>
          <w:szCs w:val="22"/>
        </w:rPr>
      </w:pPr>
    </w:p>
    <w:p w:rsidR="006C75A2" w:rsidRDefault="006C75A2" w:rsidP="00842ACB">
      <w:pPr>
        <w:pStyle w:val="ListParagraph"/>
        <w:tabs>
          <w:tab w:val="left" w:pos="709"/>
        </w:tabs>
        <w:ind w:left="709" w:hanging="709"/>
        <w:rPr>
          <w:rFonts w:ascii="Arial" w:hAnsi="Arial" w:cs="Arial"/>
          <w:sz w:val="22"/>
          <w:szCs w:val="22"/>
        </w:rPr>
      </w:pPr>
    </w:p>
    <w:p w:rsidR="006C75A2" w:rsidRPr="009C3F0E" w:rsidRDefault="006C75A2" w:rsidP="00842ACB">
      <w:pPr>
        <w:pStyle w:val="ListParagraph"/>
        <w:tabs>
          <w:tab w:val="left" w:pos="709"/>
        </w:tabs>
        <w:ind w:left="709" w:hanging="709"/>
        <w:rPr>
          <w:rFonts w:ascii="Arial" w:hAnsi="Arial" w:cs="Arial"/>
          <w:sz w:val="22"/>
          <w:szCs w:val="22"/>
        </w:rPr>
      </w:pPr>
    </w:p>
    <w:p w:rsidR="008E38CD" w:rsidRPr="009C3F0E" w:rsidRDefault="008E38CD" w:rsidP="006C1D4F">
      <w:pPr>
        <w:pStyle w:val="ListParagraph"/>
        <w:numPr>
          <w:ilvl w:val="0"/>
          <w:numId w:val="168"/>
        </w:numPr>
        <w:rPr>
          <w:rFonts w:ascii="Arial" w:hAnsi="Arial" w:cs="Arial"/>
          <w:b/>
          <w:sz w:val="22"/>
          <w:szCs w:val="22"/>
        </w:rPr>
      </w:pPr>
      <w:r w:rsidRPr="009C3F0E">
        <w:rPr>
          <w:rFonts w:ascii="Arial" w:hAnsi="Arial" w:cs="Arial"/>
          <w:b/>
          <w:sz w:val="22"/>
          <w:szCs w:val="22"/>
        </w:rPr>
        <w:t>CONTRAVENTION OF THE CODE</w:t>
      </w:r>
    </w:p>
    <w:p w:rsidR="008E38CD" w:rsidRPr="009C3F0E" w:rsidRDefault="008E38CD" w:rsidP="00842ACB">
      <w:pPr>
        <w:pStyle w:val="ListParagraph"/>
        <w:tabs>
          <w:tab w:val="left" w:pos="709"/>
        </w:tabs>
        <w:ind w:left="709" w:hanging="709"/>
        <w:rPr>
          <w:rFonts w:ascii="Arial" w:hAnsi="Arial" w:cs="Arial"/>
          <w:sz w:val="22"/>
          <w:szCs w:val="22"/>
        </w:rPr>
      </w:pPr>
    </w:p>
    <w:p w:rsidR="008E38CD" w:rsidRPr="009C3F0E" w:rsidRDefault="008E38CD" w:rsidP="006C1D4F">
      <w:pPr>
        <w:pStyle w:val="ListParagraph"/>
        <w:numPr>
          <w:ilvl w:val="1"/>
          <w:numId w:val="168"/>
        </w:numPr>
        <w:rPr>
          <w:rFonts w:ascii="Arial" w:hAnsi="Arial" w:cs="Arial"/>
          <w:sz w:val="22"/>
          <w:szCs w:val="22"/>
        </w:rPr>
      </w:pPr>
      <w:r w:rsidRPr="009C3F0E">
        <w:rPr>
          <w:rFonts w:ascii="Arial" w:hAnsi="Arial" w:cs="Arial"/>
          <w:sz w:val="22"/>
          <w:szCs w:val="22"/>
        </w:rPr>
        <w:t>The ECB will consider any contravention of the Code as a serious matter. In similar vein, any investigation that is conducted into any suspected or alleged contravention will be treated confidentially.</w:t>
      </w:r>
    </w:p>
    <w:p w:rsidR="008E38CD" w:rsidRPr="003B0DDE" w:rsidRDefault="008E38CD" w:rsidP="003B0DDE">
      <w:pPr>
        <w:tabs>
          <w:tab w:val="left" w:pos="709"/>
        </w:tabs>
        <w:rPr>
          <w:rFonts w:ascii="Arial" w:hAnsi="Arial" w:cs="Arial"/>
          <w:sz w:val="22"/>
          <w:szCs w:val="22"/>
        </w:rPr>
      </w:pPr>
    </w:p>
    <w:p w:rsidR="008E38CD" w:rsidRPr="009C3F0E" w:rsidRDefault="008E38CD" w:rsidP="006C1D4F">
      <w:pPr>
        <w:pStyle w:val="ListParagraph"/>
        <w:numPr>
          <w:ilvl w:val="1"/>
          <w:numId w:val="168"/>
        </w:numPr>
        <w:rPr>
          <w:rFonts w:ascii="Arial" w:hAnsi="Arial" w:cs="Arial"/>
          <w:sz w:val="22"/>
          <w:szCs w:val="22"/>
        </w:rPr>
      </w:pPr>
      <w:r w:rsidRPr="009C3F0E">
        <w:rPr>
          <w:rFonts w:ascii="Arial" w:hAnsi="Arial" w:cs="Arial"/>
          <w:sz w:val="22"/>
          <w:szCs w:val="22"/>
        </w:rPr>
        <w:t>Where an employee suspects that a fellow employee has contravened the Code, this should be reported promptly and confidentially, preferably in writing, to their immediate supervisor or a person at management level. The employee making the report should not confront the suspected individual. This will facilitate the maintaining of confidentiality and impartiality of any subsequent investigation into the matter and also limit the risk of damaging the reputation of the suspected person should it be found that the suspicion is unfounded.</w:t>
      </w:r>
    </w:p>
    <w:p w:rsidR="008E38CD" w:rsidRPr="003B0DDE" w:rsidRDefault="008E38CD" w:rsidP="003B0DDE">
      <w:pPr>
        <w:tabs>
          <w:tab w:val="left" w:pos="709"/>
        </w:tabs>
        <w:rPr>
          <w:rFonts w:ascii="Arial" w:hAnsi="Arial" w:cs="Arial"/>
          <w:sz w:val="22"/>
          <w:szCs w:val="22"/>
        </w:rPr>
      </w:pPr>
    </w:p>
    <w:p w:rsidR="008E38CD" w:rsidRPr="009C3F0E" w:rsidRDefault="008E38CD" w:rsidP="006C1D4F">
      <w:pPr>
        <w:pStyle w:val="ListParagraph"/>
        <w:numPr>
          <w:ilvl w:val="1"/>
          <w:numId w:val="168"/>
        </w:numPr>
        <w:rPr>
          <w:rFonts w:ascii="Arial" w:hAnsi="Arial" w:cs="Arial"/>
          <w:sz w:val="22"/>
          <w:szCs w:val="22"/>
        </w:rPr>
      </w:pPr>
      <w:r w:rsidRPr="009C3F0E">
        <w:rPr>
          <w:rFonts w:ascii="Arial" w:hAnsi="Arial" w:cs="Arial"/>
          <w:sz w:val="22"/>
          <w:szCs w:val="22"/>
        </w:rPr>
        <w:t>In view of the fact that a contravention of the Code is a serious matter, it may result in either disciplinary, civil or criminal proceedings or all of these proceedings.</w:t>
      </w:r>
    </w:p>
    <w:p w:rsidR="008E38CD" w:rsidRPr="003B0DDE" w:rsidRDefault="008E38CD" w:rsidP="003B0DDE">
      <w:pPr>
        <w:tabs>
          <w:tab w:val="left" w:pos="709"/>
        </w:tabs>
        <w:rPr>
          <w:rFonts w:ascii="Arial" w:hAnsi="Arial" w:cs="Arial"/>
          <w:sz w:val="22"/>
          <w:szCs w:val="22"/>
        </w:rPr>
      </w:pPr>
    </w:p>
    <w:p w:rsidR="008E38CD" w:rsidRPr="009C3F0E" w:rsidRDefault="008E38CD" w:rsidP="006C1D4F">
      <w:pPr>
        <w:pStyle w:val="ListParagraph"/>
        <w:numPr>
          <w:ilvl w:val="1"/>
          <w:numId w:val="168"/>
        </w:numPr>
        <w:rPr>
          <w:rFonts w:ascii="Arial" w:hAnsi="Arial" w:cs="Arial"/>
          <w:sz w:val="22"/>
          <w:szCs w:val="22"/>
        </w:rPr>
      </w:pPr>
      <w:r w:rsidRPr="009C3F0E">
        <w:rPr>
          <w:rFonts w:ascii="Arial" w:hAnsi="Arial" w:cs="Arial"/>
          <w:sz w:val="22"/>
          <w:szCs w:val="22"/>
        </w:rPr>
        <w:t>All disciplinary procedures will be carried out with due regard to all applicable laws, policies, regulations and codes.</w:t>
      </w:r>
    </w:p>
    <w:p w:rsidR="008E38CD" w:rsidRPr="003B0DDE" w:rsidRDefault="008E38CD" w:rsidP="003B0DDE">
      <w:pPr>
        <w:tabs>
          <w:tab w:val="left" w:pos="709"/>
        </w:tabs>
        <w:rPr>
          <w:rFonts w:ascii="Arial" w:hAnsi="Arial" w:cs="Arial"/>
          <w:sz w:val="22"/>
          <w:szCs w:val="22"/>
        </w:rPr>
      </w:pPr>
    </w:p>
    <w:p w:rsidR="008E38CD" w:rsidRPr="009C3F0E" w:rsidRDefault="008E38CD" w:rsidP="006C1D4F">
      <w:pPr>
        <w:pStyle w:val="ListParagraph"/>
        <w:numPr>
          <w:ilvl w:val="1"/>
          <w:numId w:val="168"/>
        </w:numPr>
        <w:rPr>
          <w:rFonts w:ascii="Arial" w:hAnsi="Arial" w:cs="Arial"/>
          <w:sz w:val="22"/>
          <w:szCs w:val="22"/>
        </w:rPr>
      </w:pPr>
      <w:r w:rsidRPr="009C3F0E">
        <w:rPr>
          <w:rFonts w:ascii="Arial" w:hAnsi="Arial" w:cs="Arial"/>
          <w:sz w:val="22"/>
          <w:szCs w:val="22"/>
        </w:rPr>
        <w:t>These procedures will also be applicable to any director or person in a managerial or supervisory position, who approved of or was aware of any breach of this Code.</w:t>
      </w:r>
    </w:p>
    <w:p w:rsidR="008E38CD" w:rsidRPr="009C3F0E" w:rsidRDefault="008E38CD" w:rsidP="00842ACB">
      <w:pPr>
        <w:pStyle w:val="ListParagraph"/>
        <w:tabs>
          <w:tab w:val="left" w:pos="709"/>
        </w:tabs>
        <w:ind w:left="709" w:hanging="709"/>
        <w:rPr>
          <w:rFonts w:ascii="Arial" w:hAnsi="Arial" w:cs="Arial"/>
          <w:sz w:val="22"/>
          <w:szCs w:val="22"/>
        </w:rPr>
      </w:pPr>
    </w:p>
    <w:p w:rsidR="008E38CD" w:rsidRPr="009C3F0E" w:rsidRDefault="008E38CD" w:rsidP="006C1D4F">
      <w:pPr>
        <w:pStyle w:val="ListParagraph"/>
        <w:numPr>
          <w:ilvl w:val="0"/>
          <w:numId w:val="168"/>
        </w:numPr>
        <w:rPr>
          <w:rFonts w:ascii="Arial" w:hAnsi="Arial" w:cs="Arial"/>
          <w:b/>
          <w:sz w:val="22"/>
          <w:szCs w:val="22"/>
        </w:rPr>
      </w:pPr>
      <w:r w:rsidRPr="009C3F0E">
        <w:rPr>
          <w:rFonts w:ascii="Arial" w:hAnsi="Arial" w:cs="Arial"/>
          <w:b/>
          <w:sz w:val="22"/>
          <w:szCs w:val="22"/>
        </w:rPr>
        <w:t>STATEMENT OF COMPLIANCE</w:t>
      </w:r>
    </w:p>
    <w:p w:rsidR="008E38CD" w:rsidRPr="009C3F0E" w:rsidRDefault="008E38CD" w:rsidP="00842ACB">
      <w:pPr>
        <w:pStyle w:val="ListParagraph"/>
        <w:tabs>
          <w:tab w:val="left" w:pos="709"/>
        </w:tabs>
        <w:ind w:left="709" w:hanging="709"/>
        <w:rPr>
          <w:rFonts w:ascii="Arial" w:hAnsi="Arial" w:cs="Arial"/>
          <w:sz w:val="22"/>
          <w:szCs w:val="22"/>
        </w:rPr>
      </w:pPr>
    </w:p>
    <w:p w:rsidR="008E38CD" w:rsidRPr="009C3F0E" w:rsidRDefault="008E38CD" w:rsidP="006C1D4F">
      <w:pPr>
        <w:pStyle w:val="ListParagraph"/>
        <w:numPr>
          <w:ilvl w:val="1"/>
          <w:numId w:val="168"/>
        </w:numPr>
        <w:rPr>
          <w:rFonts w:ascii="Arial" w:hAnsi="Arial" w:cs="Arial"/>
          <w:sz w:val="22"/>
          <w:szCs w:val="22"/>
        </w:rPr>
      </w:pPr>
      <w:r w:rsidRPr="009C3F0E">
        <w:rPr>
          <w:rFonts w:ascii="Arial" w:hAnsi="Arial" w:cs="Arial"/>
          <w:sz w:val="22"/>
          <w:szCs w:val="22"/>
        </w:rPr>
        <w:t>At the end of each financial year period, each member of the Board, Executive Committee with all applicable general managers shall sign a statement of compliance, to this Code, for their area of responsibility.</w:t>
      </w:r>
    </w:p>
    <w:p w:rsidR="008E38CD" w:rsidRPr="009C3F0E" w:rsidRDefault="008E38CD" w:rsidP="00842ACB">
      <w:pPr>
        <w:tabs>
          <w:tab w:val="left" w:pos="709"/>
        </w:tabs>
        <w:ind w:left="709" w:hanging="709"/>
        <w:rPr>
          <w:rFonts w:ascii="Arial" w:hAnsi="Arial" w:cs="Arial"/>
          <w:sz w:val="22"/>
          <w:szCs w:val="22"/>
        </w:rPr>
      </w:pPr>
    </w:p>
    <w:p w:rsidR="008E38CD" w:rsidRPr="009C3F0E" w:rsidRDefault="008E38CD" w:rsidP="006C1D4F">
      <w:pPr>
        <w:pStyle w:val="ListParagraph"/>
        <w:numPr>
          <w:ilvl w:val="0"/>
          <w:numId w:val="168"/>
        </w:numPr>
        <w:rPr>
          <w:rFonts w:ascii="Arial" w:hAnsi="Arial" w:cs="Arial"/>
          <w:b/>
          <w:sz w:val="22"/>
          <w:szCs w:val="22"/>
        </w:rPr>
      </w:pPr>
      <w:r w:rsidRPr="009C3F0E">
        <w:rPr>
          <w:rFonts w:ascii="Arial" w:hAnsi="Arial" w:cs="Arial"/>
          <w:b/>
          <w:sz w:val="22"/>
          <w:szCs w:val="22"/>
        </w:rPr>
        <w:t>MISCELLANEOUS</w:t>
      </w:r>
    </w:p>
    <w:p w:rsidR="008E38CD" w:rsidRPr="009C3F0E" w:rsidRDefault="008E38CD" w:rsidP="00842ACB">
      <w:pPr>
        <w:tabs>
          <w:tab w:val="left" w:pos="709"/>
        </w:tabs>
        <w:ind w:left="709" w:hanging="709"/>
        <w:rPr>
          <w:rFonts w:ascii="Arial" w:hAnsi="Arial" w:cs="Arial"/>
          <w:sz w:val="22"/>
          <w:szCs w:val="22"/>
        </w:rPr>
      </w:pPr>
    </w:p>
    <w:p w:rsidR="008E38CD" w:rsidRPr="009C3F0E" w:rsidRDefault="008E38CD" w:rsidP="006C1D4F">
      <w:pPr>
        <w:pStyle w:val="ListParagraph"/>
        <w:numPr>
          <w:ilvl w:val="1"/>
          <w:numId w:val="168"/>
        </w:numPr>
        <w:rPr>
          <w:rFonts w:ascii="Arial" w:hAnsi="Arial" w:cs="Arial"/>
          <w:sz w:val="22"/>
          <w:szCs w:val="22"/>
        </w:rPr>
      </w:pPr>
      <w:r w:rsidRPr="009C3F0E">
        <w:rPr>
          <w:rFonts w:ascii="Arial" w:hAnsi="Arial" w:cs="Arial"/>
          <w:sz w:val="22"/>
          <w:szCs w:val="22"/>
        </w:rPr>
        <w:t>This Code supersedes all previous ethics policies and/or Codes.</w:t>
      </w:r>
    </w:p>
    <w:p w:rsidR="008E38CD" w:rsidRPr="003B0DDE" w:rsidRDefault="008E38CD" w:rsidP="003B0DDE">
      <w:pPr>
        <w:tabs>
          <w:tab w:val="left" w:pos="709"/>
        </w:tabs>
        <w:rPr>
          <w:rFonts w:ascii="Arial" w:hAnsi="Arial" w:cs="Arial"/>
          <w:sz w:val="22"/>
          <w:szCs w:val="22"/>
        </w:rPr>
      </w:pPr>
    </w:p>
    <w:p w:rsidR="008E38CD" w:rsidRPr="009C3F0E" w:rsidRDefault="008E38CD" w:rsidP="006C1D4F">
      <w:pPr>
        <w:pStyle w:val="ListParagraph"/>
        <w:numPr>
          <w:ilvl w:val="1"/>
          <w:numId w:val="168"/>
        </w:numPr>
        <w:rPr>
          <w:rFonts w:ascii="Arial" w:hAnsi="Arial" w:cs="Arial"/>
          <w:sz w:val="22"/>
          <w:szCs w:val="22"/>
        </w:rPr>
      </w:pPr>
      <w:r w:rsidRPr="009C3F0E">
        <w:rPr>
          <w:rFonts w:ascii="Arial" w:hAnsi="Arial" w:cs="Arial"/>
          <w:sz w:val="22"/>
          <w:szCs w:val="22"/>
        </w:rPr>
        <w:t>Violations are serious matters and will result in disciplinary action. Managers and supervisors are responsible for distributing copies of this Code to all employees within their departments, as well as making them aware of the importance and specific requirements of the Code.</w:t>
      </w:r>
    </w:p>
    <w:p w:rsidR="008E38CD" w:rsidRPr="003B0DDE" w:rsidRDefault="008E38CD" w:rsidP="003B0DDE">
      <w:pPr>
        <w:tabs>
          <w:tab w:val="left" w:pos="709"/>
        </w:tabs>
        <w:rPr>
          <w:rFonts w:ascii="Arial" w:hAnsi="Arial" w:cs="Arial"/>
          <w:sz w:val="22"/>
          <w:szCs w:val="22"/>
        </w:rPr>
      </w:pPr>
    </w:p>
    <w:p w:rsidR="008E38CD" w:rsidRPr="009C3F0E" w:rsidRDefault="008E38CD" w:rsidP="006C1D4F">
      <w:pPr>
        <w:pStyle w:val="ListParagraph"/>
        <w:numPr>
          <w:ilvl w:val="1"/>
          <w:numId w:val="168"/>
        </w:numPr>
        <w:rPr>
          <w:rFonts w:ascii="Arial" w:hAnsi="Arial" w:cs="Arial"/>
          <w:sz w:val="22"/>
          <w:szCs w:val="22"/>
        </w:rPr>
      </w:pPr>
      <w:r w:rsidRPr="009C3F0E">
        <w:rPr>
          <w:rFonts w:ascii="Arial" w:hAnsi="Arial" w:cs="Arial"/>
          <w:sz w:val="22"/>
          <w:szCs w:val="22"/>
        </w:rPr>
        <w:t>The Code is not all encompassing and questions about situations not discussed in this Code should be addressed to a manager, supervisor or the CEO.</w:t>
      </w:r>
    </w:p>
    <w:p w:rsidR="008E38CD" w:rsidRPr="009C3F0E" w:rsidRDefault="008E38CD" w:rsidP="00842ACB">
      <w:pPr>
        <w:pStyle w:val="ListParagraph"/>
        <w:tabs>
          <w:tab w:val="left" w:pos="709"/>
        </w:tabs>
        <w:ind w:left="709" w:hanging="709"/>
        <w:rPr>
          <w:rFonts w:ascii="Arial" w:hAnsi="Arial" w:cs="Arial"/>
          <w:sz w:val="22"/>
          <w:szCs w:val="22"/>
        </w:rPr>
      </w:pPr>
    </w:p>
    <w:p w:rsidR="008E38CD" w:rsidRPr="009C3F0E" w:rsidRDefault="008E38CD" w:rsidP="006C1D4F">
      <w:pPr>
        <w:pStyle w:val="ListParagraph"/>
        <w:numPr>
          <w:ilvl w:val="0"/>
          <w:numId w:val="168"/>
        </w:numPr>
        <w:rPr>
          <w:rFonts w:ascii="Arial" w:hAnsi="Arial" w:cs="Arial"/>
          <w:b/>
          <w:sz w:val="22"/>
          <w:szCs w:val="22"/>
        </w:rPr>
      </w:pPr>
      <w:r w:rsidRPr="009C3F0E">
        <w:rPr>
          <w:rFonts w:ascii="Arial" w:hAnsi="Arial" w:cs="Arial"/>
          <w:b/>
          <w:sz w:val="22"/>
          <w:szCs w:val="22"/>
        </w:rPr>
        <w:t>ADOPTION OF THE CODE</w:t>
      </w:r>
    </w:p>
    <w:p w:rsidR="008E38CD" w:rsidRPr="009C3F0E" w:rsidRDefault="008E38CD" w:rsidP="00842ACB">
      <w:pPr>
        <w:pStyle w:val="ListParagraph"/>
        <w:tabs>
          <w:tab w:val="left" w:pos="709"/>
        </w:tabs>
        <w:ind w:left="709" w:hanging="709"/>
        <w:rPr>
          <w:rFonts w:ascii="Arial" w:hAnsi="Arial" w:cs="Arial"/>
          <w:sz w:val="22"/>
          <w:szCs w:val="22"/>
        </w:rPr>
      </w:pPr>
    </w:p>
    <w:p w:rsidR="008E38CD" w:rsidRPr="009C3F0E" w:rsidRDefault="008E38CD" w:rsidP="006C1D4F">
      <w:pPr>
        <w:pStyle w:val="ListParagraph"/>
        <w:numPr>
          <w:ilvl w:val="1"/>
          <w:numId w:val="168"/>
        </w:numPr>
        <w:rPr>
          <w:rFonts w:ascii="Arial" w:hAnsi="Arial" w:cs="Arial"/>
          <w:sz w:val="22"/>
          <w:szCs w:val="22"/>
        </w:rPr>
      </w:pPr>
      <w:r w:rsidRPr="009C3F0E">
        <w:rPr>
          <w:rFonts w:ascii="Arial" w:hAnsi="Arial" w:cs="Arial"/>
          <w:sz w:val="22"/>
          <w:szCs w:val="22"/>
        </w:rPr>
        <w:t xml:space="preserve">Code approved in accordance with Board meeting held on ………………….…………, resolution number…………………………… </w:t>
      </w:r>
    </w:p>
    <w:p w:rsidR="008E38CD" w:rsidRPr="003B0DDE" w:rsidRDefault="008E38CD" w:rsidP="003B0DDE">
      <w:pPr>
        <w:tabs>
          <w:tab w:val="left" w:pos="709"/>
        </w:tabs>
        <w:rPr>
          <w:rFonts w:ascii="Arial" w:hAnsi="Arial" w:cs="Arial"/>
          <w:sz w:val="22"/>
          <w:szCs w:val="22"/>
        </w:rPr>
      </w:pPr>
    </w:p>
    <w:p w:rsidR="008E38CD" w:rsidRPr="009C3F0E" w:rsidRDefault="008E38CD" w:rsidP="00842ACB">
      <w:pPr>
        <w:tabs>
          <w:tab w:val="left" w:pos="709"/>
        </w:tabs>
        <w:ind w:left="709" w:hanging="709"/>
        <w:rPr>
          <w:rFonts w:ascii="Arial" w:hAnsi="Arial" w:cs="Arial"/>
          <w:b/>
          <w:bCs/>
          <w:sz w:val="22"/>
          <w:szCs w:val="22"/>
        </w:rPr>
      </w:pPr>
    </w:p>
    <w:p w:rsidR="008E38CD" w:rsidRPr="009C3F0E" w:rsidRDefault="008E38CD" w:rsidP="006C75A2">
      <w:pPr>
        <w:tabs>
          <w:tab w:val="left" w:pos="0"/>
        </w:tabs>
        <w:rPr>
          <w:rFonts w:ascii="Arial" w:hAnsi="Arial" w:cs="Arial"/>
          <w:b/>
          <w:bCs/>
          <w:sz w:val="22"/>
          <w:szCs w:val="22"/>
        </w:rPr>
      </w:pPr>
      <w:r w:rsidRPr="009C3F0E">
        <w:rPr>
          <w:rFonts w:ascii="Arial" w:hAnsi="Arial" w:cs="Arial"/>
          <w:bCs/>
          <w:sz w:val="22"/>
          <w:szCs w:val="22"/>
        </w:rPr>
        <w:t>The minutes of the Board meeting held to approve this policy should be attached to this document.</w:t>
      </w:r>
      <w:r w:rsidRPr="009C3F0E">
        <w:rPr>
          <w:rFonts w:ascii="Arial" w:hAnsi="Arial" w:cs="Arial"/>
          <w:bCs/>
          <w:sz w:val="22"/>
          <w:szCs w:val="22"/>
        </w:rPr>
        <w:br w:type="page"/>
      </w:r>
    </w:p>
    <w:p w:rsidR="008E38CD" w:rsidRPr="009C3F0E" w:rsidRDefault="008E38CD" w:rsidP="009C3F0E">
      <w:pPr>
        <w:rPr>
          <w:rFonts w:ascii="Arial" w:hAnsi="Arial" w:cs="Arial"/>
          <w:b/>
          <w:bCs/>
          <w:sz w:val="22"/>
          <w:szCs w:val="22"/>
        </w:rPr>
      </w:pPr>
      <w:r w:rsidRPr="009C3F0E">
        <w:rPr>
          <w:rFonts w:ascii="Arial" w:hAnsi="Arial" w:cs="Arial"/>
          <w:b/>
          <w:bCs/>
          <w:sz w:val="22"/>
          <w:szCs w:val="22"/>
        </w:rPr>
        <w:lastRenderedPageBreak/>
        <w:t>CODE OF GOVERNANCE &amp; ETHICS – ANNEX 1</w:t>
      </w:r>
    </w:p>
    <w:p w:rsidR="008E38CD" w:rsidRPr="009C3F0E" w:rsidRDefault="008E38CD" w:rsidP="009C3F0E">
      <w:pPr>
        <w:rPr>
          <w:rFonts w:ascii="Arial" w:hAnsi="Arial" w:cs="Arial"/>
          <w:b/>
          <w:bCs/>
          <w:sz w:val="22"/>
          <w:szCs w:val="22"/>
        </w:rPr>
      </w:pPr>
    </w:p>
    <w:p w:rsidR="008E38CD" w:rsidRPr="009C3F0E" w:rsidRDefault="008E38CD" w:rsidP="009C3F0E">
      <w:pPr>
        <w:rPr>
          <w:rFonts w:ascii="Arial" w:hAnsi="Arial" w:cs="Arial"/>
          <w:b/>
          <w:bCs/>
          <w:sz w:val="22"/>
          <w:szCs w:val="22"/>
        </w:rPr>
      </w:pPr>
      <w:r w:rsidRPr="009C3F0E">
        <w:rPr>
          <w:rFonts w:ascii="Arial" w:hAnsi="Arial" w:cs="Arial"/>
          <w:b/>
          <w:bCs/>
          <w:sz w:val="22"/>
          <w:szCs w:val="22"/>
        </w:rPr>
        <w:t>UNDERTAKING of CONFIDENTIALITY and ETHICS (Board Members)</w:t>
      </w:r>
    </w:p>
    <w:p w:rsidR="008E38CD" w:rsidRPr="009C3F0E" w:rsidRDefault="008E38CD" w:rsidP="009C3F0E">
      <w:pPr>
        <w:rPr>
          <w:rFonts w:ascii="Arial" w:hAnsi="Arial" w:cs="Arial"/>
          <w:b/>
          <w:bCs/>
          <w:sz w:val="22"/>
          <w:szCs w:val="22"/>
        </w:rPr>
      </w:pPr>
    </w:p>
    <w:p w:rsidR="008E38CD" w:rsidRPr="009C3F0E" w:rsidRDefault="008E38CD" w:rsidP="009C3F0E">
      <w:pPr>
        <w:rPr>
          <w:rFonts w:ascii="Arial" w:hAnsi="Arial" w:cs="Arial"/>
          <w:sz w:val="22"/>
          <w:szCs w:val="22"/>
        </w:rPr>
      </w:pPr>
      <w:r w:rsidRPr="009C3F0E">
        <w:rPr>
          <w:rFonts w:ascii="Arial" w:hAnsi="Arial" w:cs="Arial"/>
          <w:sz w:val="22"/>
          <w:szCs w:val="22"/>
        </w:rPr>
        <w:t>I, the undersigned, do hereby:</w:t>
      </w:r>
    </w:p>
    <w:p w:rsidR="008E38CD" w:rsidRPr="009C3F0E" w:rsidRDefault="008E38CD" w:rsidP="009C3F0E">
      <w:pPr>
        <w:rPr>
          <w:rFonts w:ascii="Arial" w:hAnsi="Arial" w:cs="Arial"/>
          <w:sz w:val="22"/>
          <w:szCs w:val="22"/>
        </w:rPr>
      </w:pPr>
    </w:p>
    <w:p w:rsidR="008E38CD" w:rsidRPr="009C3F0E" w:rsidRDefault="008E38CD" w:rsidP="003B0DDE">
      <w:pPr>
        <w:numPr>
          <w:ilvl w:val="0"/>
          <w:numId w:val="33"/>
        </w:numPr>
        <w:tabs>
          <w:tab w:val="clear" w:pos="1080"/>
          <w:tab w:val="num" w:pos="720"/>
        </w:tabs>
        <w:ind w:left="720"/>
        <w:rPr>
          <w:rFonts w:ascii="Arial" w:hAnsi="Arial" w:cs="Arial"/>
          <w:sz w:val="22"/>
          <w:szCs w:val="22"/>
        </w:rPr>
      </w:pPr>
      <w:r w:rsidRPr="009C3F0E">
        <w:rPr>
          <w:rFonts w:ascii="Arial" w:hAnsi="Arial" w:cs="Arial"/>
          <w:sz w:val="22"/>
          <w:szCs w:val="22"/>
        </w:rPr>
        <w:t>Undertake to treat as strictly confidential, all information which I may hold or know of, from or relating to the ECB, its licensees or its staff, however such information may be obtained – whether orally, visually or by reason of inspection of documentation or other matter, either at the ECB’s premises or elsewhere;</w:t>
      </w:r>
    </w:p>
    <w:p w:rsidR="008E38CD" w:rsidRPr="009C3F0E" w:rsidRDefault="008E38CD" w:rsidP="003B0DDE">
      <w:pPr>
        <w:rPr>
          <w:rFonts w:ascii="Arial" w:hAnsi="Arial" w:cs="Arial"/>
          <w:sz w:val="22"/>
          <w:szCs w:val="22"/>
        </w:rPr>
      </w:pPr>
    </w:p>
    <w:p w:rsidR="008E38CD" w:rsidRPr="009C3F0E" w:rsidRDefault="008E38CD" w:rsidP="003B0DDE">
      <w:pPr>
        <w:numPr>
          <w:ilvl w:val="0"/>
          <w:numId w:val="33"/>
        </w:numPr>
        <w:tabs>
          <w:tab w:val="clear" w:pos="1080"/>
          <w:tab w:val="num" w:pos="720"/>
        </w:tabs>
        <w:ind w:left="720"/>
        <w:rPr>
          <w:rFonts w:ascii="Arial" w:hAnsi="Arial" w:cs="Arial"/>
          <w:sz w:val="22"/>
          <w:szCs w:val="22"/>
        </w:rPr>
      </w:pPr>
      <w:r w:rsidRPr="009C3F0E">
        <w:rPr>
          <w:rFonts w:ascii="Arial" w:hAnsi="Arial" w:cs="Arial"/>
          <w:sz w:val="22"/>
          <w:szCs w:val="22"/>
        </w:rPr>
        <w:t>Acknowledge that the said information is made available to me solely for the purpose of performing my duties and functions as a Board Member of the ECB;</w:t>
      </w:r>
    </w:p>
    <w:p w:rsidR="008E38CD" w:rsidRPr="009C3F0E" w:rsidRDefault="008E38CD" w:rsidP="003B0DDE">
      <w:pPr>
        <w:rPr>
          <w:rFonts w:ascii="Arial" w:hAnsi="Arial" w:cs="Arial"/>
          <w:sz w:val="22"/>
          <w:szCs w:val="22"/>
        </w:rPr>
      </w:pPr>
    </w:p>
    <w:p w:rsidR="008E38CD" w:rsidRPr="009C3F0E" w:rsidRDefault="008E38CD" w:rsidP="003B0DDE">
      <w:pPr>
        <w:numPr>
          <w:ilvl w:val="0"/>
          <w:numId w:val="33"/>
        </w:numPr>
        <w:tabs>
          <w:tab w:val="clear" w:pos="1080"/>
          <w:tab w:val="num" w:pos="720"/>
        </w:tabs>
        <w:ind w:left="720"/>
        <w:rPr>
          <w:rFonts w:ascii="Arial" w:hAnsi="Arial" w:cs="Arial"/>
          <w:sz w:val="22"/>
          <w:szCs w:val="22"/>
        </w:rPr>
      </w:pPr>
      <w:r w:rsidRPr="009C3F0E">
        <w:rPr>
          <w:rFonts w:ascii="Arial" w:hAnsi="Arial" w:cs="Arial"/>
          <w:sz w:val="22"/>
          <w:szCs w:val="22"/>
        </w:rPr>
        <w:t>Agree not to disclose such information to any person whomsoever, including my employer or company, other than the executive management and the Board, except:</w:t>
      </w:r>
    </w:p>
    <w:p w:rsidR="008E38CD" w:rsidRPr="009C3F0E" w:rsidRDefault="008E38CD" w:rsidP="003B0DDE">
      <w:pPr>
        <w:rPr>
          <w:rFonts w:ascii="Arial" w:hAnsi="Arial" w:cs="Arial"/>
          <w:sz w:val="22"/>
          <w:szCs w:val="22"/>
        </w:rPr>
      </w:pPr>
    </w:p>
    <w:p w:rsidR="008E38CD" w:rsidRPr="009C3F0E" w:rsidRDefault="008E38CD" w:rsidP="003B0DDE">
      <w:pPr>
        <w:numPr>
          <w:ilvl w:val="1"/>
          <w:numId w:val="33"/>
        </w:numPr>
        <w:tabs>
          <w:tab w:val="clear" w:pos="720"/>
          <w:tab w:val="num" w:pos="1483"/>
        </w:tabs>
        <w:ind w:left="1483" w:hanging="709"/>
        <w:rPr>
          <w:rFonts w:ascii="Arial" w:hAnsi="Arial" w:cs="Arial"/>
          <w:sz w:val="22"/>
          <w:szCs w:val="22"/>
        </w:rPr>
      </w:pPr>
      <w:r w:rsidRPr="009C3F0E">
        <w:rPr>
          <w:rFonts w:ascii="Arial" w:hAnsi="Arial" w:cs="Arial"/>
          <w:sz w:val="22"/>
          <w:szCs w:val="22"/>
        </w:rPr>
        <w:t>In response to a request from a licensee regarding a matter that deals exclusively with that licensee;</w:t>
      </w:r>
    </w:p>
    <w:p w:rsidR="008E38CD" w:rsidRPr="009C3F0E" w:rsidRDefault="008E38CD" w:rsidP="003B0DDE">
      <w:pPr>
        <w:numPr>
          <w:ilvl w:val="1"/>
          <w:numId w:val="33"/>
        </w:numPr>
        <w:tabs>
          <w:tab w:val="clear" w:pos="720"/>
          <w:tab w:val="num" w:pos="1483"/>
        </w:tabs>
        <w:ind w:left="1483" w:hanging="709"/>
        <w:rPr>
          <w:rFonts w:ascii="Arial" w:hAnsi="Arial" w:cs="Arial"/>
          <w:sz w:val="22"/>
          <w:szCs w:val="22"/>
        </w:rPr>
      </w:pPr>
      <w:r w:rsidRPr="009C3F0E">
        <w:rPr>
          <w:rFonts w:ascii="Arial" w:hAnsi="Arial" w:cs="Arial"/>
          <w:sz w:val="22"/>
          <w:szCs w:val="22"/>
        </w:rPr>
        <w:t>Information that is public knowledge and legitimately in the public domain by reason of its prior publication (other than through an Act or omission on the part of myself or other Board Members or employees of the ECB); or</w:t>
      </w:r>
    </w:p>
    <w:p w:rsidR="008E38CD" w:rsidRPr="009C3F0E" w:rsidRDefault="008E38CD" w:rsidP="003B0DDE">
      <w:pPr>
        <w:numPr>
          <w:ilvl w:val="1"/>
          <w:numId w:val="33"/>
        </w:numPr>
        <w:tabs>
          <w:tab w:val="clear" w:pos="720"/>
          <w:tab w:val="num" w:pos="1483"/>
        </w:tabs>
        <w:ind w:left="1483" w:hanging="709"/>
        <w:rPr>
          <w:rFonts w:ascii="Arial" w:hAnsi="Arial" w:cs="Arial"/>
          <w:sz w:val="22"/>
          <w:szCs w:val="22"/>
        </w:rPr>
      </w:pPr>
      <w:r w:rsidRPr="009C3F0E">
        <w:rPr>
          <w:rFonts w:ascii="Arial" w:hAnsi="Arial" w:cs="Arial"/>
          <w:sz w:val="22"/>
          <w:szCs w:val="22"/>
        </w:rPr>
        <w:t>Where specifically authorised, and minuted in writing, to do so by the Board.</w:t>
      </w:r>
    </w:p>
    <w:p w:rsidR="008E38CD" w:rsidRPr="009C3F0E" w:rsidRDefault="008E38CD" w:rsidP="003B0DDE">
      <w:pPr>
        <w:rPr>
          <w:rFonts w:ascii="Arial" w:hAnsi="Arial" w:cs="Arial"/>
          <w:sz w:val="22"/>
          <w:szCs w:val="22"/>
        </w:rPr>
      </w:pPr>
    </w:p>
    <w:p w:rsidR="008E38CD" w:rsidRPr="009C3F0E" w:rsidRDefault="008E38CD" w:rsidP="003B0DDE">
      <w:pPr>
        <w:numPr>
          <w:ilvl w:val="0"/>
          <w:numId w:val="33"/>
        </w:numPr>
        <w:tabs>
          <w:tab w:val="clear" w:pos="1080"/>
          <w:tab w:val="num" w:pos="720"/>
        </w:tabs>
        <w:ind w:left="720"/>
        <w:rPr>
          <w:rFonts w:ascii="Arial" w:hAnsi="Arial" w:cs="Arial"/>
          <w:sz w:val="22"/>
          <w:szCs w:val="22"/>
        </w:rPr>
      </w:pPr>
      <w:r w:rsidRPr="009C3F0E">
        <w:rPr>
          <w:rFonts w:ascii="Arial" w:hAnsi="Arial" w:cs="Arial"/>
          <w:sz w:val="22"/>
          <w:szCs w:val="22"/>
        </w:rPr>
        <w:t>Agree not to directly or indirectly use for my benefit, or the benefit of any other person or organisation, any information that came to my knowledge by virtue of my being a Board Member of the ECB other than to carry out my duties and functions as a Board Member of the ECB;</w:t>
      </w:r>
    </w:p>
    <w:p w:rsidR="008E38CD" w:rsidRPr="009C3F0E" w:rsidRDefault="008E38CD" w:rsidP="003B0DDE">
      <w:pPr>
        <w:rPr>
          <w:rFonts w:ascii="Arial" w:hAnsi="Arial" w:cs="Arial"/>
          <w:sz w:val="22"/>
          <w:szCs w:val="22"/>
        </w:rPr>
      </w:pPr>
    </w:p>
    <w:p w:rsidR="008E38CD" w:rsidRPr="009C3F0E" w:rsidRDefault="008E38CD" w:rsidP="003B0DDE">
      <w:pPr>
        <w:numPr>
          <w:ilvl w:val="0"/>
          <w:numId w:val="33"/>
        </w:numPr>
        <w:tabs>
          <w:tab w:val="clear" w:pos="1080"/>
          <w:tab w:val="num" w:pos="720"/>
        </w:tabs>
        <w:ind w:left="720"/>
        <w:rPr>
          <w:rFonts w:ascii="Arial" w:hAnsi="Arial" w:cs="Arial"/>
          <w:sz w:val="22"/>
          <w:szCs w:val="22"/>
        </w:rPr>
      </w:pPr>
      <w:r w:rsidRPr="009C3F0E">
        <w:rPr>
          <w:rFonts w:ascii="Arial" w:hAnsi="Arial" w:cs="Arial"/>
          <w:sz w:val="22"/>
          <w:szCs w:val="22"/>
        </w:rPr>
        <w:t>Agree to return to the ECB, unless specifically otherwise agreed in writing by the Chief Executive Officer, all notes, record, documents or other materials which I may have prepared or obtained as a result of my being a Board Member of the ECB;</w:t>
      </w:r>
    </w:p>
    <w:p w:rsidR="008E38CD" w:rsidRPr="009C3F0E" w:rsidRDefault="008E38CD" w:rsidP="003B0DDE">
      <w:pPr>
        <w:rPr>
          <w:rFonts w:ascii="Arial" w:hAnsi="Arial" w:cs="Arial"/>
          <w:sz w:val="22"/>
          <w:szCs w:val="22"/>
        </w:rPr>
      </w:pPr>
    </w:p>
    <w:p w:rsidR="008E38CD" w:rsidRPr="009C3F0E" w:rsidRDefault="008E38CD" w:rsidP="003B0DDE">
      <w:pPr>
        <w:numPr>
          <w:ilvl w:val="0"/>
          <w:numId w:val="33"/>
        </w:numPr>
        <w:tabs>
          <w:tab w:val="clear" w:pos="1080"/>
          <w:tab w:val="num" w:pos="720"/>
        </w:tabs>
        <w:ind w:left="720"/>
        <w:rPr>
          <w:rFonts w:ascii="Arial" w:hAnsi="Arial" w:cs="Arial"/>
          <w:sz w:val="22"/>
          <w:szCs w:val="22"/>
        </w:rPr>
      </w:pPr>
      <w:r w:rsidRPr="009C3F0E">
        <w:rPr>
          <w:rFonts w:ascii="Arial" w:hAnsi="Arial" w:cs="Arial"/>
          <w:sz w:val="22"/>
          <w:szCs w:val="22"/>
        </w:rPr>
        <w:t>Acknowledge that it is my duty to ensure that my private or personal interests do not influence my decisions as a Board Member and that I do not use my position as a Board Member to obtain personal gain of any sort.</w:t>
      </w:r>
    </w:p>
    <w:p w:rsidR="008E38CD" w:rsidRPr="009C3F0E" w:rsidRDefault="008E38CD" w:rsidP="003B0DDE">
      <w:pPr>
        <w:rPr>
          <w:rFonts w:ascii="Arial" w:hAnsi="Arial" w:cs="Arial"/>
          <w:sz w:val="22"/>
          <w:szCs w:val="22"/>
        </w:rPr>
      </w:pPr>
    </w:p>
    <w:p w:rsidR="008E38CD" w:rsidRDefault="008E38CD" w:rsidP="003B0DDE">
      <w:pPr>
        <w:numPr>
          <w:ilvl w:val="0"/>
          <w:numId w:val="33"/>
        </w:numPr>
        <w:tabs>
          <w:tab w:val="clear" w:pos="1080"/>
          <w:tab w:val="num" w:pos="720"/>
        </w:tabs>
        <w:ind w:left="720"/>
        <w:rPr>
          <w:rFonts w:ascii="Arial" w:hAnsi="Arial" w:cs="Arial"/>
          <w:sz w:val="22"/>
          <w:szCs w:val="22"/>
        </w:rPr>
      </w:pPr>
      <w:r w:rsidRPr="009C3F0E">
        <w:rPr>
          <w:rFonts w:ascii="Arial" w:hAnsi="Arial" w:cs="Arial"/>
          <w:sz w:val="22"/>
          <w:szCs w:val="22"/>
        </w:rPr>
        <w:t xml:space="preserve">Agree to abide by the Code of Ethics and the Standing Orders of the ECB and in particular to declare any and or actual or potential conflicts of interest. </w:t>
      </w:r>
    </w:p>
    <w:p w:rsidR="003B0DDE" w:rsidRDefault="003B0DDE" w:rsidP="003B0DDE">
      <w:pPr>
        <w:pStyle w:val="ListParagraph"/>
        <w:rPr>
          <w:rFonts w:ascii="Arial" w:hAnsi="Arial" w:cs="Arial"/>
          <w:sz w:val="22"/>
          <w:szCs w:val="22"/>
        </w:rPr>
      </w:pPr>
    </w:p>
    <w:p w:rsidR="008E38CD" w:rsidRPr="009C3F0E" w:rsidRDefault="008E38CD" w:rsidP="003B0DDE">
      <w:pPr>
        <w:numPr>
          <w:ilvl w:val="0"/>
          <w:numId w:val="33"/>
        </w:numPr>
        <w:tabs>
          <w:tab w:val="clear" w:pos="1080"/>
          <w:tab w:val="num" w:pos="720"/>
        </w:tabs>
        <w:ind w:left="720"/>
        <w:rPr>
          <w:rFonts w:ascii="Arial" w:hAnsi="Arial" w:cs="Arial"/>
          <w:sz w:val="22"/>
          <w:szCs w:val="22"/>
        </w:rPr>
      </w:pPr>
      <w:r w:rsidRPr="009C3F0E">
        <w:rPr>
          <w:rFonts w:ascii="Arial" w:hAnsi="Arial" w:cs="Arial"/>
          <w:sz w:val="22"/>
          <w:szCs w:val="22"/>
        </w:rPr>
        <w:t>Acknowledge that this undertaking given by me will remain in force for the duration of my being a Board Member of the ECB and for a period of 3 years after the end of this period.</w:t>
      </w:r>
    </w:p>
    <w:p w:rsidR="008E38CD" w:rsidRPr="009C3F0E" w:rsidRDefault="008E38CD" w:rsidP="003B0DDE">
      <w:pPr>
        <w:rPr>
          <w:rFonts w:ascii="Arial" w:hAnsi="Arial" w:cs="Arial"/>
          <w:sz w:val="22"/>
          <w:szCs w:val="22"/>
        </w:rPr>
      </w:pPr>
    </w:p>
    <w:p w:rsidR="008E38CD" w:rsidRPr="009C3F0E" w:rsidRDefault="008E38CD" w:rsidP="003B0DDE">
      <w:pPr>
        <w:numPr>
          <w:ilvl w:val="0"/>
          <w:numId w:val="33"/>
        </w:numPr>
        <w:tabs>
          <w:tab w:val="clear" w:pos="1080"/>
          <w:tab w:val="num" w:pos="720"/>
        </w:tabs>
        <w:ind w:left="720"/>
        <w:rPr>
          <w:rFonts w:ascii="Arial" w:hAnsi="Arial" w:cs="Arial"/>
          <w:sz w:val="22"/>
          <w:szCs w:val="22"/>
        </w:rPr>
      </w:pPr>
      <w:r w:rsidRPr="009C3F0E">
        <w:rPr>
          <w:rFonts w:ascii="Arial" w:hAnsi="Arial" w:cs="Arial"/>
          <w:sz w:val="22"/>
          <w:szCs w:val="22"/>
        </w:rPr>
        <w:t>Agree that this undertaking shall form part of my conditions of appointment and service as a Board Member.</w:t>
      </w:r>
    </w:p>
    <w:p w:rsidR="00936C89" w:rsidRPr="00936C89" w:rsidRDefault="00936C89" w:rsidP="00936C89">
      <w:pPr>
        <w:rPr>
          <w:rFonts w:ascii="Arial" w:hAnsi="Arial" w:cs="Arial"/>
          <w:b/>
          <w:bCs/>
          <w:sz w:val="22"/>
          <w:szCs w:val="22"/>
        </w:rPr>
      </w:pPr>
      <w:r>
        <w:rPr>
          <w:rFonts w:ascii="Arial" w:hAnsi="Arial" w:cs="Arial"/>
          <w:b/>
          <w:bCs/>
          <w:sz w:val="22"/>
          <w:szCs w:val="22"/>
        </w:rPr>
        <w:br/>
      </w:r>
      <w:r w:rsidRPr="00936C89">
        <w:rPr>
          <w:rFonts w:ascii="Arial" w:hAnsi="Arial" w:cs="Arial"/>
          <w:b/>
          <w:bCs/>
          <w:sz w:val="22"/>
          <w:szCs w:val="22"/>
        </w:rPr>
        <w:t>NAME: ……………………………...…………………. (Block Capital)</w:t>
      </w:r>
    </w:p>
    <w:p w:rsidR="00936C89" w:rsidRPr="00936C89" w:rsidRDefault="00936C89" w:rsidP="00936C89">
      <w:pPr>
        <w:rPr>
          <w:rFonts w:ascii="Arial" w:hAnsi="Arial" w:cs="Arial"/>
          <w:b/>
          <w:bCs/>
          <w:sz w:val="16"/>
          <w:szCs w:val="16"/>
        </w:rPr>
      </w:pPr>
    </w:p>
    <w:p w:rsidR="00936C89" w:rsidRPr="00936C89" w:rsidRDefault="00936C89" w:rsidP="00936C89">
      <w:pPr>
        <w:rPr>
          <w:rFonts w:ascii="Arial" w:hAnsi="Arial" w:cs="Arial"/>
          <w:b/>
          <w:bCs/>
          <w:sz w:val="22"/>
          <w:szCs w:val="22"/>
        </w:rPr>
      </w:pPr>
      <w:r w:rsidRPr="00936C89">
        <w:rPr>
          <w:rFonts w:ascii="Arial" w:hAnsi="Arial" w:cs="Arial"/>
          <w:b/>
          <w:bCs/>
          <w:sz w:val="22"/>
          <w:szCs w:val="22"/>
        </w:rPr>
        <w:t>POSITION:……………………….……………………</w:t>
      </w:r>
    </w:p>
    <w:p w:rsidR="00936C89" w:rsidRPr="00936C89" w:rsidRDefault="00936C89" w:rsidP="00936C89">
      <w:pPr>
        <w:rPr>
          <w:rFonts w:ascii="Arial" w:hAnsi="Arial" w:cs="Arial"/>
          <w:b/>
          <w:bCs/>
          <w:sz w:val="16"/>
          <w:szCs w:val="16"/>
        </w:rPr>
      </w:pPr>
    </w:p>
    <w:p w:rsidR="00936C89" w:rsidRPr="009C3F0E" w:rsidRDefault="00936C89" w:rsidP="00936C89">
      <w:pPr>
        <w:pStyle w:val="BodyText"/>
        <w:pBdr>
          <w:top w:val="none" w:sz="0" w:space="0" w:color="auto"/>
          <w:left w:val="none" w:sz="0" w:space="0" w:color="auto"/>
          <w:bottom w:val="none" w:sz="0" w:space="0" w:color="auto"/>
          <w:right w:val="none" w:sz="0" w:space="0" w:color="auto"/>
        </w:pBdr>
        <w:jc w:val="left"/>
        <w:rPr>
          <w:rFonts w:ascii="Arial" w:hAnsi="Arial" w:cs="Arial"/>
          <w:sz w:val="22"/>
          <w:szCs w:val="22"/>
        </w:rPr>
      </w:pPr>
      <w:r w:rsidRPr="009C3F0E">
        <w:rPr>
          <w:rFonts w:ascii="Arial" w:hAnsi="Arial" w:cs="Arial"/>
          <w:sz w:val="22"/>
          <w:szCs w:val="22"/>
        </w:rPr>
        <w:t>S</w:t>
      </w:r>
      <w:r>
        <w:rPr>
          <w:rFonts w:ascii="Arial" w:hAnsi="Arial" w:cs="Arial"/>
          <w:sz w:val="22"/>
          <w:szCs w:val="22"/>
        </w:rPr>
        <w:t>IGNATURE</w:t>
      </w:r>
      <w:r w:rsidRPr="009C3F0E">
        <w:rPr>
          <w:rFonts w:ascii="Arial" w:hAnsi="Arial" w:cs="Arial"/>
          <w:sz w:val="22"/>
          <w:szCs w:val="22"/>
        </w:rPr>
        <w:t>:………………</w:t>
      </w:r>
      <w:r>
        <w:rPr>
          <w:rFonts w:ascii="Arial" w:hAnsi="Arial" w:cs="Arial"/>
          <w:sz w:val="22"/>
          <w:szCs w:val="22"/>
        </w:rPr>
        <w:t>……</w:t>
      </w:r>
      <w:r w:rsidRPr="009C3F0E">
        <w:rPr>
          <w:rFonts w:ascii="Arial" w:hAnsi="Arial" w:cs="Arial"/>
          <w:sz w:val="22"/>
          <w:szCs w:val="22"/>
        </w:rPr>
        <w:t>……………………</w:t>
      </w:r>
      <w:r>
        <w:rPr>
          <w:rFonts w:ascii="Arial" w:hAnsi="Arial" w:cs="Arial"/>
          <w:sz w:val="22"/>
          <w:szCs w:val="22"/>
        </w:rPr>
        <w:t>.</w:t>
      </w:r>
      <w:r w:rsidRPr="009C3F0E">
        <w:rPr>
          <w:rFonts w:ascii="Arial" w:hAnsi="Arial" w:cs="Arial"/>
          <w:sz w:val="22"/>
          <w:szCs w:val="22"/>
        </w:rPr>
        <w:t xml:space="preserve"> D</w:t>
      </w:r>
      <w:r>
        <w:rPr>
          <w:rFonts w:ascii="Arial" w:hAnsi="Arial" w:cs="Arial"/>
          <w:sz w:val="22"/>
          <w:szCs w:val="22"/>
        </w:rPr>
        <w:t>ATE:</w:t>
      </w:r>
      <w:r w:rsidRPr="009C3F0E">
        <w:rPr>
          <w:rFonts w:ascii="Arial" w:hAnsi="Arial" w:cs="Arial"/>
          <w:sz w:val="22"/>
          <w:szCs w:val="22"/>
        </w:rPr>
        <w:t xml:space="preserve"> …</w:t>
      </w:r>
      <w:r>
        <w:rPr>
          <w:rFonts w:ascii="Arial" w:hAnsi="Arial" w:cs="Arial"/>
          <w:sz w:val="22"/>
          <w:szCs w:val="22"/>
        </w:rPr>
        <w:t>………</w:t>
      </w:r>
      <w:r w:rsidRPr="009C3F0E">
        <w:rPr>
          <w:rFonts w:ascii="Arial" w:hAnsi="Arial" w:cs="Arial"/>
          <w:sz w:val="22"/>
          <w:szCs w:val="22"/>
        </w:rPr>
        <w:t>……………</w:t>
      </w:r>
      <w:r>
        <w:rPr>
          <w:rFonts w:ascii="Arial" w:hAnsi="Arial" w:cs="Arial"/>
          <w:sz w:val="22"/>
          <w:szCs w:val="22"/>
        </w:rPr>
        <w:t>..</w:t>
      </w:r>
      <w:r w:rsidRPr="009C3F0E">
        <w:rPr>
          <w:rFonts w:ascii="Arial" w:hAnsi="Arial" w:cs="Arial"/>
          <w:sz w:val="22"/>
          <w:szCs w:val="22"/>
        </w:rPr>
        <w:t>…………...</w:t>
      </w:r>
    </w:p>
    <w:p w:rsidR="008E38CD" w:rsidRPr="003B0DDE" w:rsidRDefault="008E38CD" w:rsidP="009C3F0E">
      <w:pPr>
        <w:rPr>
          <w:rFonts w:ascii="Arial" w:hAnsi="Arial" w:cs="Arial"/>
          <w:b/>
          <w:bCs/>
          <w:sz w:val="16"/>
          <w:szCs w:val="16"/>
        </w:rPr>
      </w:pPr>
    </w:p>
    <w:p w:rsidR="008E38CD" w:rsidRPr="009C3F0E" w:rsidRDefault="008E38CD" w:rsidP="009C3F0E">
      <w:pPr>
        <w:rPr>
          <w:rFonts w:ascii="Arial" w:hAnsi="Arial" w:cs="Arial"/>
          <w:b/>
          <w:bCs/>
          <w:sz w:val="22"/>
          <w:szCs w:val="22"/>
        </w:rPr>
      </w:pPr>
      <w:r w:rsidRPr="009C3F0E">
        <w:rPr>
          <w:rFonts w:ascii="Arial" w:hAnsi="Arial" w:cs="Arial"/>
          <w:b/>
          <w:bCs/>
          <w:sz w:val="22"/>
          <w:szCs w:val="22"/>
        </w:rPr>
        <w:t>CODE OF GOVERNANCE &amp; ETHICS – ANNEX 2</w:t>
      </w:r>
    </w:p>
    <w:p w:rsidR="008E38CD" w:rsidRPr="009C3F0E" w:rsidRDefault="008E38CD" w:rsidP="009C3F0E">
      <w:pPr>
        <w:rPr>
          <w:rFonts w:ascii="Arial" w:hAnsi="Arial" w:cs="Arial"/>
          <w:b/>
          <w:bCs/>
          <w:sz w:val="22"/>
          <w:szCs w:val="22"/>
        </w:rPr>
      </w:pPr>
    </w:p>
    <w:p w:rsidR="008E38CD" w:rsidRPr="009C3F0E" w:rsidRDefault="008E38CD" w:rsidP="009C3F0E">
      <w:pPr>
        <w:rPr>
          <w:rFonts w:ascii="Arial" w:hAnsi="Arial" w:cs="Arial"/>
          <w:b/>
          <w:bCs/>
          <w:sz w:val="22"/>
          <w:szCs w:val="22"/>
        </w:rPr>
      </w:pPr>
      <w:r w:rsidRPr="009C3F0E">
        <w:rPr>
          <w:rFonts w:ascii="Arial" w:hAnsi="Arial" w:cs="Arial"/>
          <w:b/>
          <w:bCs/>
          <w:sz w:val="22"/>
          <w:szCs w:val="22"/>
        </w:rPr>
        <w:lastRenderedPageBreak/>
        <w:t>CONFIDENTIALITY UNDERTAKING (all employees, contractors, consultants)</w:t>
      </w:r>
    </w:p>
    <w:p w:rsidR="008E38CD" w:rsidRPr="009C3F0E" w:rsidRDefault="008E38CD" w:rsidP="009C3F0E">
      <w:pPr>
        <w:rPr>
          <w:rFonts w:ascii="Arial" w:hAnsi="Arial" w:cs="Arial"/>
          <w:sz w:val="22"/>
          <w:szCs w:val="22"/>
        </w:rPr>
      </w:pPr>
    </w:p>
    <w:p w:rsidR="008E38CD" w:rsidRPr="009C3F0E" w:rsidRDefault="008E38CD" w:rsidP="009C3F0E">
      <w:pPr>
        <w:rPr>
          <w:rFonts w:ascii="Arial" w:hAnsi="Arial" w:cs="Arial"/>
          <w:sz w:val="22"/>
          <w:szCs w:val="22"/>
        </w:rPr>
      </w:pPr>
      <w:r w:rsidRPr="009C3F0E">
        <w:rPr>
          <w:rFonts w:ascii="Arial" w:hAnsi="Arial" w:cs="Arial"/>
          <w:sz w:val="22"/>
          <w:szCs w:val="22"/>
        </w:rPr>
        <w:t>I, the undersigned, do hereby:</w:t>
      </w:r>
    </w:p>
    <w:p w:rsidR="008E38CD" w:rsidRPr="009C3F0E" w:rsidRDefault="008E38CD" w:rsidP="009C3F0E">
      <w:pPr>
        <w:rPr>
          <w:rFonts w:ascii="Arial" w:hAnsi="Arial" w:cs="Arial"/>
          <w:sz w:val="22"/>
          <w:szCs w:val="22"/>
        </w:rPr>
      </w:pPr>
    </w:p>
    <w:p w:rsidR="008E38CD" w:rsidRPr="009C3F0E" w:rsidRDefault="008E38CD" w:rsidP="00936C89">
      <w:pPr>
        <w:numPr>
          <w:ilvl w:val="0"/>
          <w:numId w:val="34"/>
        </w:numPr>
        <w:tabs>
          <w:tab w:val="clear" w:pos="1080"/>
          <w:tab w:val="num" w:pos="720"/>
        </w:tabs>
        <w:ind w:left="720"/>
        <w:rPr>
          <w:rFonts w:ascii="Arial" w:hAnsi="Arial" w:cs="Arial"/>
          <w:sz w:val="22"/>
          <w:szCs w:val="22"/>
        </w:rPr>
      </w:pPr>
      <w:r w:rsidRPr="009C3F0E">
        <w:rPr>
          <w:rFonts w:ascii="Arial" w:hAnsi="Arial" w:cs="Arial"/>
          <w:sz w:val="22"/>
          <w:szCs w:val="22"/>
        </w:rPr>
        <w:t>Undertake to treat as strictly confidential all information which I may hold or know of, from or relating to the ECB, its licensees or its staff, however such information may be obtained – whether orally, visually or by reason of inspection of documentation or other matter, either at the ECB’s premises or elsewhere;</w:t>
      </w:r>
    </w:p>
    <w:p w:rsidR="008E38CD" w:rsidRPr="009C3F0E" w:rsidRDefault="008E38CD" w:rsidP="00936C89">
      <w:pPr>
        <w:rPr>
          <w:rFonts w:ascii="Arial" w:hAnsi="Arial" w:cs="Arial"/>
          <w:sz w:val="22"/>
          <w:szCs w:val="22"/>
        </w:rPr>
      </w:pPr>
    </w:p>
    <w:p w:rsidR="008E38CD" w:rsidRPr="009C3F0E" w:rsidRDefault="008E38CD" w:rsidP="00936C89">
      <w:pPr>
        <w:numPr>
          <w:ilvl w:val="0"/>
          <w:numId w:val="34"/>
        </w:numPr>
        <w:tabs>
          <w:tab w:val="clear" w:pos="1080"/>
          <w:tab w:val="num" w:pos="720"/>
        </w:tabs>
        <w:ind w:left="720"/>
        <w:rPr>
          <w:rFonts w:ascii="Arial" w:hAnsi="Arial" w:cs="Arial"/>
          <w:sz w:val="22"/>
          <w:szCs w:val="22"/>
        </w:rPr>
      </w:pPr>
      <w:r w:rsidRPr="009C3F0E">
        <w:rPr>
          <w:rFonts w:ascii="Arial" w:hAnsi="Arial" w:cs="Arial"/>
          <w:sz w:val="22"/>
          <w:szCs w:val="22"/>
        </w:rPr>
        <w:t>Acknowledge that the said information is made available to me solely for the purpose of performing my duties and functions as an employee of the ECB;</w:t>
      </w:r>
    </w:p>
    <w:p w:rsidR="008E38CD" w:rsidRPr="009C3F0E" w:rsidRDefault="008E38CD" w:rsidP="00936C89">
      <w:pPr>
        <w:rPr>
          <w:rFonts w:ascii="Arial" w:hAnsi="Arial" w:cs="Arial"/>
          <w:sz w:val="22"/>
          <w:szCs w:val="22"/>
        </w:rPr>
      </w:pPr>
    </w:p>
    <w:p w:rsidR="008E38CD" w:rsidRPr="009C3F0E" w:rsidRDefault="008E38CD" w:rsidP="00936C89">
      <w:pPr>
        <w:numPr>
          <w:ilvl w:val="0"/>
          <w:numId w:val="34"/>
        </w:numPr>
        <w:tabs>
          <w:tab w:val="clear" w:pos="1080"/>
          <w:tab w:val="num" w:pos="720"/>
        </w:tabs>
        <w:ind w:left="720"/>
        <w:rPr>
          <w:rFonts w:ascii="Arial" w:hAnsi="Arial" w:cs="Arial"/>
          <w:sz w:val="22"/>
          <w:szCs w:val="22"/>
        </w:rPr>
      </w:pPr>
      <w:r w:rsidRPr="009C3F0E">
        <w:rPr>
          <w:rFonts w:ascii="Arial" w:hAnsi="Arial" w:cs="Arial"/>
          <w:sz w:val="22"/>
          <w:szCs w:val="22"/>
        </w:rPr>
        <w:t>Agree not to disclose such information to any person whomsoever other than the executive management, the Board and other staff of the ECB as appropriate, except:</w:t>
      </w:r>
    </w:p>
    <w:p w:rsidR="008E38CD" w:rsidRPr="009C3F0E" w:rsidRDefault="008E38CD" w:rsidP="003B0DDE">
      <w:pPr>
        <w:rPr>
          <w:rFonts w:ascii="Arial" w:hAnsi="Arial" w:cs="Arial"/>
          <w:sz w:val="22"/>
          <w:szCs w:val="22"/>
        </w:rPr>
      </w:pPr>
    </w:p>
    <w:p w:rsidR="008E38CD" w:rsidRPr="009C3F0E" w:rsidRDefault="008E38CD" w:rsidP="003B0DDE">
      <w:pPr>
        <w:numPr>
          <w:ilvl w:val="1"/>
          <w:numId w:val="34"/>
        </w:numPr>
        <w:tabs>
          <w:tab w:val="clear" w:pos="720"/>
          <w:tab w:val="num" w:pos="1483"/>
        </w:tabs>
        <w:ind w:left="1483" w:hanging="709"/>
        <w:rPr>
          <w:rFonts w:ascii="Arial" w:hAnsi="Arial" w:cs="Arial"/>
          <w:sz w:val="22"/>
          <w:szCs w:val="22"/>
        </w:rPr>
      </w:pPr>
      <w:r w:rsidRPr="009C3F0E">
        <w:rPr>
          <w:rFonts w:ascii="Arial" w:hAnsi="Arial" w:cs="Arial"/>
          <w:sz w:val="22"/>
          <w:szCs w:val="22"/>
        </w:rPr>
        <w:t>In response to a request from a licensee regarding a matter that deals exclusively with that licensee;</w:t>
      </w:r>
    </w:p>
    <w:p w:rsidR="008E38CD" w:rsidRPr="009C3F0E" w:rsidRDefault="008E38CD" w:rsidP="003B0DDE">
      <w:pPr>
        <w:tabs>
          <w:tab w:val="num" w:pos="1843"/>
        </w:tabs>
        <w:ind w:left="1483" w:hanging="709"/>
        <w:rPr>
          <w:rFonts w:ascii="Arial" w:hAnsi="Arial" w:cs="Arial"/>
          <w:sz w:val="22"/>
          <w:szCs w:val="22"/>
        </w:rPr>
      </w:pPr>
    </w:p>
    <w:p w:rsidR="008E38CD" w:rsidRPr="009C3F0E" w:rsidRDefault="008E38CD" w:rsidP="003B0DDE">
      <w:pPr>
        <w:numPr>
          <w:ilvl w:val="1"/>
          <w:numId w:val="34"/>
        </w:numPr>
        <w:tabs>
          <w:tab w:val="clear" w:pos="720"/>
          <w:tab w:val="num" w:pos="1483"/>
        </w:tabs>
        <w:ind w:left="1483" w:hanging="709"/>
        <w:rPr>
          <w:rFonts w:ascii="Arial" w:hAnsi="Arial" w:cs="Arial"/>
          <w:sz w:val="22"/>
          <w:szCs w:val="22"/>
        </w:rPr>
      </w:pPr>
      <w:r w:rsidRPr="009C3F0E">
        <w:rPr>
          <w:rFonts w:ascii="Arial" w:hAnsi="Arial" w:cs="Arial"/>
          <w:sz w:val="22"/>
          <w:szCs w:val="22"/>
        </w:rPr>
        <w:t>Information that is public knowledge and legitimately in the public domain by reason of its prior publication (other than through an Act or omission on the part of myself or other employees of the ECB); or</w:t>
      </w:r>
    </w:p>
    <w:p w:rsidR="008E38CD" w:rsidRPr="009C3F0E" w:rsidRDefault="008E38CD" w:rsidP="003B0DDE">
      <w:pPr>
        <w:tabs>
          <w:tab w:val="num" w:pos="1843"/>
        </w:tabs>
        <w:ind w:left="1483" w:hanging="709"/>
        <w:rPr>
          <w:rFonts w:ascii="Arial" w:hAnsi="Arial" w:cs="Arial"/>
          <w:sz w:val="22"/>
          <w:szCs w:val="22"/>
        </w:rPr>
      </w:pPr>
    </w:p>
    <w:p w:rsidR="008E38CD" w:rsidRPr="009C3F0E" w:rsidRDefault="008E38CD" w:rsidP="003B0DDE">
      <w:pPr>
        <w:numPr>
          <w:ilvl w:val="1"/>
          <w:numId w:val="34"/>
        </w:numPr>
        <w:tabs>
          <w:tab w:val="clear" w:pos="720"/>
          <w:tab w:val="num" w:pos="1483"/>
        </w:tabs>
        <w:ind w:left="1483" w:hanging="709"/>
        <w:rPr>
          <w:rFonts w:ascii="Arial" w:hAnsi="Arial" w:cs="Arial"/>
          <w:sz w:val="22"/>
          <w:szCs w:val="22"/>
        </w:rPr>
      </w:pPr>
      <w:r w:rsidRPr="009C3F0E">
        <w:rPr>
          <w:rFonts w:ascii="Arial" w:hAnsi="Arial" w:cs="Arial"/>
          <w:sz w:val="22"/>
          <w:szCs w:val="22"/>
        </w:rPr>
        <w:t>Where specifically authorised, in writing, to do so by the Chief Executive Officer or the Board</w:t>
      </w:r>
      <w:r w:rsidR="00936C89">
        <w:rPr>
          <w:rFonts w:ascii="Arial" w:hAnsi="Arial" w:cs="Arial"/>
          <w:sz w:val="22"/>
          <w:szCs w:val="22"/>
        </w:rPr>
        <w:t>.</w:t>
      </w:r>
    </w:p>
    <w:p w:rsidR="008E38CD" w:rsidRPr="009C3F0E" w:rsidRDefault="008E38CD" w:rsidP="003B0DDE">
      <w:pPr>
        <w:rPr>
          <w:rFonts w:ascii="Arial" w:hAnsi="Arial" w:cs="Arial"/>
          <w:sz w:val="22"/>
          <w:szCs w:val="22"/>
        </w:rPr>
      </w:pPr>
    </w:p>
    <w:p w:rsidR="008E38CD" w:rsidRPr="009C3F0E" w:rsidRDefault="008E38CD" w:rsidP="003B0DDE">
      <w:pPr>
        <w:numPr>
          <w:ilvl w:val="0"/>
          <w:numId w:val="34"/>
        </w:numPr>
        <w:tabs>
          <w:tab w:val="clear" w:pos="1080"/>
          <w:tab w:val="num" w:pos="720"/>
        </w:tabs>
        <w:ind w:left="720"/>
        <w:rPr>
          <w:rFonts w:ascii="Arial" w:hAnsi="Arial" w:cs="Arial"/>
          <w:sz w:val="22"/>
          <w:szCs w:val="22"/>
        </w:rPr>
      </w:pPr>
      <w:r w:rsidRPr="009C3F0E">
        <w:rPr>
          <w:rFonts w:ascii="Arial" w:hAnsi="Arial" w:cs="Arial"/>
          <w:sz w:val="22"/>
          <w:szCs w:val="22"/>
        </w:rPr>
        <w:t>Agree not to directly or indirectly use for my benefit, or the benefit of any other person or organisation, any information that came to my knowledge by virtue of my employment with the ECB other than to carry out my duties and functions as an employee of the ECB;</w:t>
      </w:r>
    </w:p>
    <w:p w:rsidR="008E38CD" w:rsidRPr="009C3F0E" w:rsidRDefault="008E38CD" w:rsidP="003B0DDE">
      <w:pPr>
        <w:rPr>
          <w:rFonts w:ascii="Arial" w:hAnsi="Arial" w:cs="Arial"/>
          <w:sz w:val="22"/>
          <w:szCs w:val="22"/>
        </w:rPr>
      </w:pPr>
    </w:p>
    <w:p w:rsidR="008E38CD" w:rsidRPr="009C3F0E" w:rsidRDefault="008E38CD" w:rsidP="003B0DDE">
      <w:pPr>
        <w:numPr>
          <w:ilvl w:val="0"/>
          <w:numId w:val="34"/>
        </w:numPr>
        <w:tabs>
          <w:tab w:val="clear" w:pos="1080"/>
          <w:tab w:val="num" w:pos="720"/>
        </w:tabs>
        <w:ind w:left="720"/>
        <w:rPr>
          <w:rFonts w:ascii="Arial" w:hAnsi="Arial" w:cs="Arial"/>
          <w:sz w:val="22"/>
          <w:szCs w:val="22"/>
        </w:rPr>
      </w:pPr>
      <w:r w:rsidRPr="009C3F0E">
        <w:rPr>
          <w:rFonts w:ascii="Arial" w:hAnsi="Arial" w:cs="Arial"/>
          <w:sz w:val="22"/>
          <w:szCs w:val="22"/>
        </w:rPr>
        <w:t>Agree to return to the ECB, unless specifically otherwise agreed in writing by the Chief Executive Officer, all notes, record, documents or other materials which I may have prepared or obtained as a result of my employment with the ECB;</w:t>
      </w:r>
    </w:p>
    <w:p w:rsidR="008E38CD" w:rsidRPr="009C3F0E" w:rsidRDefault="008E38CD" w:rsidP="003B0DDE">
      <w:pPr>
        <w:rPr>
          <w:rFonts w:ascii="Arial" w:hAnsi="Arial" w:cs="Arial"/>
          <w:sz w:val="22"/>
          <w:szCs w:val="22"/>
        </w:rPr>
      </w:pPr>
    </w:p>
    <w:p w:rsidR="008E38CD" w:rsidRPr="009C3F0E" w:rsidRDefault="008E38CD" w:rsidP="003B0DDE">
      <w:pPr>
        <w:numPr>
          <w:ilvl w:val="0"/>
          <w:numId w:val="34"/>
        </w:numPr>
        <w:tabs>
          <w:tab w:val="clear" w:pos="1080"/>
          <w:tab w:val="num" w:pos="720"/>
        </w:tabs>
        <w:ind w:left="720"/>
        <w:rPr>
          <w:rFonts w:ascii="Arial" w:hAnsi="Arial" w:cs="Arial"/>
          <w:sz w:val="22"/>
          <w:szCs w:val="22"/>
        </w:rPr>
      </w:pPr>
      <w:r w:rsidRPr="009C3F0E">
        <w:rPr>
          <w:rFonts w:ascii="Arial" w:hAnsi="Arial" w:cs="Arial"/>
          <w:sz w:val="22"/>
          <w:szCs w:val="22"/>
        </w:rPr>
        <w:t>Acknowledge that this undertaking given by me will remain in force for the duration of my employment with the ECB and for a period of 3 years after the end of that period.</w:t>
      </w:r>
    </w:p>
    <w:p w:rsidR="008E38CD" w:rsidRPr="009C3F0E" w:rsidRDefault="008E38CD" w:rsidP="003B0DDE">
      <w:pPr>
        <w:rPr>
          <w:rFonts w:ascii="Arial" w:hAnsi="Arial" w:cs="Arial"/>
          <w:sz w:val="22"/>
          <w:szCs w:val="22"/>
        </w:rPr>
      </w:pPr>
    </w:p>
    <w:p w:rsidR="008E38CD" w:rsidRPr="009C3F0E" w:rsidRDefault="008E38CD" w:rsidP="003B0DDE">
      <w:pPr>
        <w:numPr>
          <w:ilvl w:val="0"/>
          <w:numId w:val="34"/>
        </w:numPr>
        <w:tabs>
          <w:tab w:val="clear" w:pos="1080"/>
          <w:tab w:val="num" w:pos="720"/>
        </w:tabs>
        <w:ind w:left="720"/>
        <w:rPr>
          <w:rFonts w:ascii="Arial" w:hAnsi="Arial" w:cs="Arial"/>
          <w:sz w:val="22"/>
          <w:szCs w:val="22"/>
        </w:rPr>
      </w:pPr>
      <w:r w:rsidRPr="009C3F0E">
        <w:rPr>
          <w:rFonts w:ascii="Arial" w:hAnsi="Arial" w:cs="Arial"/>
          <w:sz w:val="22"/>
          <w:szCs w:val="22"/>
        </w:rPr>
        <w:t>Agree that this undertaking shall form part of my conditions of appointment and service.</w:t>
      </w:r>
    </w:p>
    <w:p w:rsidR="008E38CD" w:rsidRPr="009C3F0E" w:rsidRDefault="008E38CD" w:rsidP="003B0DDE">
      <w:pPr>
        <w:rPr>
          <w:rFonts w:ascii="Arial" w:hAnsi="Arial" w:cs="Arial"/>
          <w:sz w:val="22"/>
          <w:szCs w:val="22"/>
        </w:rPr>
      </w:pPr>
    </w:p>
    <w:p w:rsidR="008E38CD" w:rsidRPr="009C3F0E" w:rsidRDefault="008E38CD" w:rsidP="003B0DDE">
      <w:pPr>
        <w:numPr>
          <w:ilvl w:val="0"/>
          <w:numId w:val="34"/>
        </w:numPr>
        <w:tabs>
          <w:tab w:val="clear" w:pos="1080"/>
          <w:tab w:val="num" w:pos="720"/>
        </w:tabs>
        <w:ind w:left="720"/>
        <w:rPr>
          <w:rFonts w:ascii="Arial" w:hAnsi="Arial" w:cs="Arial"/>
          <w:sz w:val="22"/>
          <w:szCs w:val="22"/>
        </w:rPr>
      </w:pPr>
      <w:r w:rsidRPr="009C3F0E">
        <w:rPr>
          <w:rFonts w:ascii="Arial" w:hAnsi="Arial" w:cs="Arial"/>
          <w:sz w:val="22"/>
          <w:szCs w:val="22"/>
        </w:rPr>
        <w:t>Acknowledge that any breach of this undertaking is a breach of my contract of employment which constitutes a serious misconduct that entitles the ECB to take disciplinary action against me, up to and including my summary dismissal.</w:t>
      </w:r>
    </w:p>
    <w:p w:rsidR="008E38CD" w:rsidRPr="009C3F0E" w:rsidRDefault="008E38CD" w:rsidP="009C3F0E">
      <w:pPr>
        <w:rPr>
          <w:rFonts w:ascii="Arial" w:hAnsi="Arial" w:cs="Arial"/>
          <w:sz w:val="22"/>
          <w:szCs w:val="22"/>
        </w:rPr>
      </w:pPr>
    </w:p>
    <w:p w:rsidR="008E38CD" w:rsidRPr="009C3F0E" w:rsidRDefault="008E38CD" w:rsidP="009C3F0E">
      <w:pPr>
        <w:rPr>
          <w:rFonts w:ascii="Arial" w:hAnsi="Arial" w:cs="Arial"/>
          <w:b/>
          <w:bCs/>
          <w:sz w:val="22"/>
          <w:szCs w:val="22"/>
        </w:rPr>
      </w:pPr>
      <w:r w:rsidRPr="009C3F0E">
        <w:rPr>
          <w:rFonts w:ascii="Arial" w:hAnsi="Arial" w:cs="Arial"/>
          <w:b/>
          <w:bCs/>
          <w:sz w:val="22"/>
          <w:szCs w:val="22"/>
        </w:rPr>
        <w:t>NAME: …………………………</w:t>
      </w:r>
      <w:r w:rsidR="00936C89">
        <w:rPr>
          <w:rFonts w:ascii="Arial" w:hAnsi="Arial" w:cs="Arial"/>
          <w:b/>
          <w:bCs/>
          <w:sz w:val="22"/>
          <w:szCs w:val="22"/>
        </w:rPr>
        <w:t>…...</w:t>
      </w:r>
      <w:r w:rsidRPr="009C3F0E">
        <w:rPr>
          <w:rFonts w:ascii="Arial" w:hAnsi="Arial" w:cs="Arial"/>
          <w:b/>
          <w:bCs/>
          <w:sz w:val="22"/>
          <w:szCs w:val="22"/>
        </w:rPr>
        <w:t>………………</w:t>
      </w:r>
      <w:r w:rsidR="00936C89">
        <w:rPr>
          <w:rFonts w:ascii="Arial" w:hAnsi="Arial" w:cs="Arial"/>
          <w:b/>
          <w:bCs/>
          <w:sz w:val="22"/>
          <w:szCs w:val="22"/>
        </w:rPr>
        <w:t xml:space="preserve">…. </w:t>
      </w:r>
      <w:r w:rsidRPr="009C3F0E">
        <w:rPr>
          <w:rFonts w:ascii="Arial" w:hAnsi="Arial" w:cs="Arial"/>
          <w:b/>
          <w:bCs/>
          <w:sz w:val="22"/>
          <w:szCs w:val="22"/>
        </w:rPr>
        <w:t>(Block Capital)</w:t>
      </w:r>
    </w:p>
    <w:p w:rsidR="008E38CD" w:rsidRPr="009C3F0E" w:rsidRDefault="008E38CD" w:rsidP="009C3F0E">
      <w:pPr>
        <w:rPr>
          <w:rFonts w:ascii="Arial" w:hAnsi="Arial" w:cs="Arial"/>
          <w:b/>
          <w:bCs/>
          <w:sz w:val="22"/>
          <w:szCs w:val="22"/>
        </w:rPr>
      </w:pPr>
    </w:p>
    <w:p w:rsidR="008E38CD" w:rsidRPr="009C3F0E" w:rsidRDefault="008E38CD" w:rsidP="009C3F0E">
      <w:pPr>
        <w:rPr>
          <w:rFonts w:ascii="Arial" w:hAnsi="Arial" w:cs="Arial"/>
          <w:b/>
          <w:bCs/>
          <w:sz w:val="22"/>
          <w:szCs w:val="22"/>
        </w:rPr>
      </w:pPr>
      <w:r w:rsidRPr="009C3F0E">
        <w:rPr>
          <w:rFonts w:ascii="Arial" w:hAnsi="Arial" w:cs="Arial"/>
          <w:b/>
          <w:bCs/>
          <w:sz w:val="22"/>
          <w:szCs w:val="22"/>
        </w:rPr>
        <w:t>POSITION:……………………</w:t>
      </w:r>
      <w:r w:rsidR="00936C89">
        <w:rPr>
          <w:rFonts w:ascii="Arial" w:hAnsi="Arial" w:cs="Arial"/>
          <w:b/>
          <w:bCs/>
          <w:sz w:val="22"/>
          <w:szCs w:val="22"/>
        </w:rPr>
        <w:t>….</w:t>
      </w:r>
      <w:r w:rsidRPr="009C3F0E">
        <w:rPr>
          <w:rFonts w:ascii="Arial" w:hAnsi="Arial" w:cs="Arial"/>
          <w:b/>
          <w:bCs/>
          <w:sz w:val="22"/>
          <w:szCs w:val="22"/>
        </w:rPr>
        <w:t>……………………</w:t>
      </w:r>
    </w:p>
    <w:p w:rsidR="008E38CD" w:rsidRPr="009C3F0E" w:rsidRDefault="008E38CD" w:rsidP="009C3F0E">
      <w:pPr>
        <w:rPr>
          <w:rFonts w:ascii="Arial" w:hAnsi="Arial" w:cs="Arial"/>
          <w:b/>
          <w:bCs/>
          <w:sz w:val="22"/>
          <w:szCs w:val="22"/>
        </w:rPr>
      </w:pPr>
    </w:p>
    <w:p w:rsidR="008E38CD" w:rsidRPr="009C3F0E" w:rsidRDefault="008E38CD" w:rsidP="00936C89">
      <w:pPr>
        <w:pStyle w:val="BodyText"/>
        <w:pBdr>
          <w:top w:val="none" w:sz="0" w:space="0" w:color="auto"/>
          <w:left w:val="none" w:sz="0" w:space="0" w:color="auto"/>
          <w:bottom w:val="none" w:sz="0" w:space="0" w:color="auto"/>
          <w:right w:val="none" w:sz="0" w:space="0" w:color="auto"/>
        </w:pBdr>
        <w:jc w:val="left"/>
        <w:rPr>
          <w:rFonts w:ascii="Arial" w:hAnsi="Arial" w:cs="Arial"/>
          <w:sz w:val="22"/>
          <w:szCs w:val="22"/>
        </w:rPr>
      </w:pPr>
      <w:r w:rsidRPr="009C3F0E">
        <w:rPr>
          <w:rFonts w:ascii="Arial" w:hAnsi="Arial" w:cs="Arial"/>
          <w:sz w:val="22"/>
          <w:szCs w:val="22"/>
        </w:rPr>
        <w:t>S</w:t>
      </w:r>
      <w:r w:rsidR="00936C89">
        <w:rPr>
          <w:rFonts w:ascii="Arial" w:hAnsi="Arial" w:cs="Arial"/>
          <w:sz w:val="22"/>
          <w:szCs w:val="22"/>
        </w:rPr>
        <w:t>IGNATURE</w:t>
      </w:r>
      <w:r w:rsidRPr="009C3F0E">
        <w:rPr>
          <w:rFonts w:ascii="Arial" w:hAnsi="Arial" w:cs="Arial"/>
          <w:sz w:val="22"/>
          <w:szCs w:val="22"/>
        </w:rPr>
        <w:t>:………………</w:t>
      </w:r>
      <w:r w:rsidR="00936C89">
        <w:rPr>
          <w:rFonts w:ascii="Arial" w:hAnsi="Arial" w:cs="Arial"/>
          <w:sz w:val="22"/>
          <w:szCs w:val="22"/>
        </w:rPr>
        <w:t>……</w:t>
      </w:r>
      <w:r w:rsidRPr="009C3F0E">
        <w:rPr>
          <w:rFonts w:ascii="Arial" w:hAnsi="Arial" w:cs="Arial"/>
          <w:sz w:val="22"/>
          <w:szCs w:val="22"/>
        </w:rPr>
        <w:t>……………………</w:t>
      </w:r>
      <w:r w:rsidR="00936C89">
        <w:rPr>
          <w:rFonts w:ascii="Arial" w:hAnsi="Arial" w:cs="Arial"/>
          <w:sz w:val="22"/>
          <w:szCs w:val="22"/>
        </w:rPr>
        <w:t>.</w:t>
      </w:r>
      <w:r w:rsidRPr="009C3F0E">
        <w:rPr>
          <w:rFonts w:ascii="Arial" w:hAnsi="Arial" w:cs="Arial"/>
          <w:sz w:val="22"/>
          <w:szCs w:val="22"/>
        </w:rPr>
        <w:t xml:space="preserve"> D</w:t>
      </w:r>
      <w:r w:rsidR="00936C89">
        <w:rPr>
          <w:rFonts w:ascii="Arial" w:hAnsi="Arial" w:cs="Arial"/>
          <w:sz w:val="22"/>
          <w:szCs w:val="22"/>
        </w:rPr>
        <w:t>ATE:</w:t>
      </w:r>
      <w:r w:rsidRPr="009C3F0E">
        <w:rPr>
          <w:rFonts w:ascii="Arial" w:hAnsi="Arial" w:cs="Arial"/>
          <w:sz w:val="22"/>
          <w:szCs w:val="22"/>
        </w:rPr>
        <w:t xml:space="preserve"> …</w:t>
      </w:r>
      <w:r w:rsidR="00936C89">
        <w:rPr>
          <w:rFonts w:ascii="Arial" w:hAnsi="Arial" w:cs="Arial"/>
          <w:sz w:val="22"/>
          <w:szCs w:val="22"/>
        </w:rPr>
        <w:t>………</w:t>
      </w:r>
      <w:r w:rsidRPr="009C3F0E">
        <w:rPr>
          <w:rFonts w:ascii="Arial" w:hAnsi="Arial" w:cs="Arial"/>
          <w:sz w:val="22"/>
          <w:szCs w:val="22"/>
        </w:rPr>
        <w:t>……………</w:t>
      </w:r>
      <w:r w:rsidR="00936C89">
        <w:rPr>
          <w:rFonts w:ascii="Arial" w:hAnsi="Arial" w:cs="Arial"/>
          <w:sz w:val="22"/>
          <w:szCs w:val="22"/>
        </w:rPr>
        <w:t>..</w:t>
      </w:r>
      <w:r w:rsidRPr="009C3F0E">
        <w:rPr>
          <w:rFonts w:ascii="Arial" w:hAnsi="Arial" w:cs="Arial"/>
          <w:sz w:val="22"/>
          <w:szCs w:val="22"/>
        </w:rPr>
        <w:t>…………...</w:t>
      </w:r>
    </w:p>
    <w:p w:rsidR="008E38CD" w:rsidRPr="009C3F0E" w:rsidRDefault="008E38CD" w:rsidP="009C3F0E">
      <w:pPr>
        <w:rPr>
          <w:rFonts w:ascii="Arial" w:hAnsi="Arial" w:cs="Arial"/>
          <w:b/>
          <w:bCs/>
          <w:sz w:val="22"/>
          <w:szCs w:val="22"/>
        </w:rPr>
      </w:pPr>
    </w:p>
    <w:p w:rsidR="00936C89" w:rsidRDefault="00936C89">
      <w:pPr>
        <w:rPr>
          <w:rFonts w:ascii="Arial" w:hAnsi="Arial" w:cs="Arial"/>
          <w:b/>
          <w:bCs/>
          <w:sz w:val="22"/>
          <w:szCs w:val="22"/>
        </w:rPr>
      </w:pPr>
      <w:r>
        <w:rPr>
          <w:rFonts w:ascii="Arial" w:hAnsi="Arial" w:cs="Arial"/>
          <w:b/>
          <w:bCs/>
          <w:sz w:val="22"/>
          <w:szCs w:val="22"/>
        </w:rPr>
        <w:br w:type="page"/>
      </w:r>
    </w:p>
    <w:p w:rsidR="008E38CD" w:rsidRPr="009C3F0E" w:rsidRDefault="008E38CD" w:rsidP="009C3F0E">
      <w:pPr>
        <w:rPr>
          <w:rFonts w:ascii="Arial" w:hAnsi="Arial" w:cs="Arial"/>
          <w:b/>
          <w:bCs/>
          <w:sz w:val="22"/>
          <w:szCs w:val="22"/>
        </w:rPr>
      </w:pPr>
      <w:r w:rsidRPr="009C3F0E">
        <w:rPr>
          <w:rFonts w:ascii="Arial" w:hAnsi="Arial" w:cs="Arial"/>
          <w:b/>
          <w:bCs/>
          <w:sz w:val="22"/>
          <w:szCs w:val="22"/>
        </w:rPr>
        <w:lastRenderedPageBreak/>
        <w:t>CODE OF GOVERNANCE &amp; ETHICS – ANNEX 3</w:t>
      </w:r>
    </w:p>
    <w:p w:rsidR="008E38CD" w:rsidRPr="009C3F0E" w:rsidRDefault="008E38CD" w:rsidP="009C3F0E">
      <w:pPr>
        <w:rPr>
          <w:rFonts w:ascii="Arial" w:hAnsi="Arial" w:cs="Arial"/>
          <w:b/>
          <w:bCs/>
          <w:sz w:val="22"/>
          <w:szCs w:val="22"/>
        </w:rPr>
      </w:pPr>
    </w:p>
    <w:p w:rsidR="008E38CD" w:rsidRPr="009C3F0E" w:rsidRDefault="008E38CD" w:rsidP="009C3F0E">
      <w:pPr>
        <w:rPr>
          <w:rFonts w:ascii="Arial" w:hAnsi="Arial" w:cs="Arial"/>
          <w:b/>
          <w:bCs/>
          <w:sz w:val="22"/>
          <w:szCs w:val="22"/>
        </w:rPr>
      </w:pPr>
      <w:r w:rsidRPr="009C3F0E">
        <w:rPr>
          <w:rFonts w:ascii="Arial" w:hAnsi="Arial" w:cs="Arial"/>
          <w:b/>
          <w:bCs/>
          <w:sz w:val="22"/>
          <w:szCs w:val="22"/>
        </w:rPr>
        <w:t>CONFIDENTIALITY UNDERTAKING</w:t>
      </w:r>
      <w:r w:rsidR="00AF4AE2">
        <w:rPr>
          <w:rFonts w:ascii="Arial" w:hAnsi="Arial" w:cs="Arial"/>
          <w:b/>
          <w:bCs/>
          <w:sz w:val="22"/>
          <w:szCs w:val="22"/>
        </w:rPr>
        <w:t xml:space="preserve"> </w:t>
      </w:r>
      <w:r w:rsidRPr="009C3F0E">
        <w:rPr>
          <w:rFonts w:ascii="Arial" w:hAnsi="Arial" w:cs="Arial"/>
          <w:b/>
          <w:bCs/>
          <w:sz w:val="22"/>
          <w:szCs w:val="22"/>
        </w:rPr>
        <w:t>(Board Secretary)</w:t>
      </w:r>
    </w:p>
    <w:p w:rsidR="008E38CD" w:rsidRPr="009C3F0E" w:rsidRDefault="008E38CD" w:rsidP="009C3F0E">
      <w:pPr>
        <w:rPr>
          <w:rFonts w:ascii="Arial" w:hAnsi="Arial" w:cs="Arial"/>
          <w:sz w:val="22"/>
          <w:szCs w:val="22"/>
        </w:rPr>
      </w:pPr>
    </w:p>
    <w:p w:rsidR="008E38CD" w:rsidRPr="009C3F0E" w:rsidRDefault="008E38CD" w:rsidP="009C3F0E">
      <w:pPr>
        <w:rPr>
          <w:rFonts w:ascii="Arial" w:hAnsi="Arial" w:cs="Arial"/>
          <w:sz w:val="22"/>
          <w:szCs w:val="22"/>
        </w:rPr>
      </w:pPr>
      <w:r w:rsidRPr="009C3F0E">
        <w:rPr>
          <w:rFonts w:ascii="Arial" w:hAnsi="Arial" w:cs="Arial"/>
          <w:sz w:val="22"/>
          <w:szCs w:val="22"/>
        </w:rPr>
        <w:t>I, the undersigned, do hereby:</w:t>
      </w:r>
    </w:p>
    <w:p w:rsidR="008E38CD" w:rsidRPr="009C3F0E" w:rsidRDefault="008E38CD" w:rsidP="009C3F0E">
      <w:pPr>
        <w:rPr>
          <w:rFonts w:ascii="Arial" w:hAnsi="Arial" w:cs="Arial"/>
          <w:sz w:val="22"/>
          <w:szCs w:val="22"/>
        </w:rPr>
      </w:pPr>
    </w:p>
    <w:p w:rsidR="008E38CD" w:rsidRPr="009C3F0E" w:rsidRDefault="008E38CD" w:rsidP="00936C89">
      <w:pPr>
        <w:numPr>
          <w:ilvl w:val="0"/>
          <w:numId w:val="35"/>
        </w:numPr>
        <w:tabs>
          <w:tab w:val="clear" w:pos="1080"/>
          <w:tab w:val="num" w:pos="720"/>
        </w:tabs>
        <w:ind w:left="720"/>
        <w:rPr>
          <w:rFonts w:ascii="Arial" w:hAnsi="Arial" w:cs="Arial"/>
          <w:sz w:val="22"/>
          <w:szCs w:val="22"/>
        </w:rPr>
      </w:pPr>
      <w:r w:rsidRPr="009C3F0E">
        <w:rPr>
          <w:rFonts w:ascii="Arial" w:hAnsi="Arial" w:cs="Arial"/>
          <w:sz w:val="22"/>
          <w:szCs w:val="22"/>
        </w:rPr>
        <w:t>Undertake to treat as strictly confidential, all information which I may hold or know of, from or relating to the ECB, its licensees or its staff, however such information may be obtained – whether orally, visually or by reason of inspection of documentation or other matter, either at the ECB’s premises or elsewhere;</w:t>
      </w:r>
    </w:p>
    <w:p w:rsidR="008E38CD" w:rsidRPr="009C3F0E" w:rsidRDefault="008E38CD" w:rsidP="00936C89">
      <w:pPr>
        <w:rPr>
          <w:rFonts w:ascii="Arial" w:hAnsi="Arial" w:cs="Arial"/>
          <w:sz w:val="22"/>
          <w:szCs w:val="22"/>
        </w:rPr>
      </w:pPr>
    </w:p>
    <w:p w:rsidR="008E38CD" w:rsidRPr="009C3F0E" w:rsidRDefault="008E38CD" w:rsidP="00936C89">
      <w:pPr>
        <w:numPr>
          <w:ilvl w:val="0"/>
          <w:numId w:val="35"/>
        </w:numPr>
        <w:tabs>
          <w:tab w:val="clear" w:pos="1080"/>
          <w:tab w:val="num" w:pos="720"/>
        </w:tabs>
        <w:ind w:left="720"/>
        <w:rPr>
          <w:rFonts w:ascii="Arial" w:hAnsi="Arial" w:cs="Arial"/>
          <w:sz w:val="22"/>
          <w:szCs w:val="22"/>
        </w:rPr>
      </w:pPr>
      <w:r w:rsidRPr="009C3F0E">
        <w:rPr>
          <w:rFonts w:ascii="Arial" w:hAnsi="Arial" w:cs="Arial"/>
          <w:sz w:val="22"/>
          <w:szCs w:val="22"/>
        </w:rPr>
        <w:t>Acknowledge that the said information is made available to me solely for the purpose of performing my duties and functions as Secretary to the Board of the ECB;</w:t>
      </w:r>
    </w:p>
    <w:p w:rsidR="008E38CD" w:rsidRPr="009C3F0E" w:rsidRDefault="008E38CD" w:rsidP="00936C89">
      <w:pPr>
        <w:rPr>
          <w:rFonts w:ascii="Arial" w:hAnsi="Arial" w:cs="Arial"/>
          <w:sz w:val="22"/>
          <w:szCs w:val="22"/>
        </w:rPr>
      </w:pPr>
    </w:p>
    <w:p w:rsidR="008E38CD" w:rsidRPr="009C3F0E" w:rsidRDefault="008E38CD" w:rsidP="00936C89">
      <w:pPr>
        <w:numPr>
          <w:ilvl w:val="0"/>
          <w:numId w:val="35"/>
        </w:numPr>
        <w:tabs>
          <w:tab w:val="clear" w:pos="1080"/>
          <w:tab w:val="num" w:pos="720"/>
        </w:tabs>
        <w:ind w:left="720"/>
        <w:rPr>
          <w:rFonts w:ascii="Arial" w:hAnsi="Arial" w:cs="Arial"/>
          <w:sz w:val="22"/>
          <w:szCs w:val="22"/>
        </w:rPr>
      </w:pPr>
      <w:r w:rsidRPr="009C3F0E">
        <w:rPr>
          <w:rFonts w:ascii="Arial" w:hAnsi="Arial" w:cs="Arial"/>
          <w:sz w:val="22"/>
          <w:szCs w:val="22"/>
        </w:rPr>
        <w:t>Agree not to disclose such information to any person whomsoever, including employees of the ECB, other than the executive management and the Board except:</w:t>
      </w:r>
    </w:p>
    <w:p w:rsidR="008E38CD" w:rsidRPr="009C3F0E" w:rsidRDefault="008E38CD" w:rsidP="00936C89">
      <w:pPr>
        <w:rPr>
          <w:rFonts w:ascii="Arial" w:hAnsi="Arial" w:cs="Arial"/>
          <w:sz w:val="22"/>
          <w:szCs w:val="22"/>
        </w:rPr>
      </w:pPr>
    </w:p>
    <w:p w:rsidR="008E38CD" w:rsidRPr="009C3F0E" w:rsidRDefault="008E38CD" w:rsidP="00936C89">
      <w:pPr>
        <w:numPr>
          <w:ilvl w:val="1"/>
          <w:numId w:val="35"/>
        </w:numPr>
        <w:tabs>
          <w:tab w:val="clear" w:pos="1080"/>
          <w:tab w:val="left" w:pos="1418"/>
        </w:tabs>
        <w:ind w:left="1418" w:hanging="709"/>
        <w:rPr>
          <w:rFonts w:ascii="Arial" w:hAnsi="Arial" w:cs="Arial"/>
          <w:sz w:val="22"/>
          <w:szCs w:val="22"/>
        </w:rPr>
      </w:pPr>
      <w:r w:rsidRPr="009C3F0E">
        <w:rPr>
          <w:rFonts w:ascii="Arial" w:hAnsi="Arial" w:cs="Arial"/>
          <w:sz w:val="22"/>
          <w:szCs w:val="22"/>
        </w:rPr>
        <w:t>In response to a request from a licensee regarding a matter that deals exclusively with that licensee;</w:t>
      </w:r>
    </w:p>
    <w:p w:rsidR="008E38CD" w:rsidRPr="009C3F0E" w:rsidRDefault="008E38CD" w:rsidP="00936C89">
      <w:pPr>
        <w:tabs>
          <w:tab w:val="left" w:pos="1418"/>
        </w:tabs>
        <w:ind w:left="1418" w:hanging="709"/>
        <w:rPr>
          <w:rFonts w:ascii="Arial" w:hAnsi="Arial" w:cs="Arial"/>
          <w:sz w:val="22"/>
          <w:szCs w:val="22"/>
        </w:rPr>
      </w:pPr>
    </w:p>
    <w:p w:rsidR="008E38CD" w:rsidRPr="009C3F0E" w:rsidRDefault="008E38CD" w:rsidP="00936C89">
      <w:pPr>
        <w:numPr>
          <w:ilvl w:val="1"/>
          <w:numId w:val="35"/>
        </w:numPr>
        <w:tabs>
          <w:tab w:val="clear" w:pos="1080"/>
          <w:tab w:val="left" w:pos="1418"/>
        </w:tabs>
        <w:ind w:left="1418" w:hanging="709"/>
        <w:rPr>
          <w:rFonts w:ascii="Arial" w:hAnsi="Arial" w:cs="Arial"/>
          <w:sz w:val="22"/>
          <w:szCs w:val="22"/>
        </w:rPr>
      </w:pPr>
      <w:r w:rsidRPr="009C3F0E">
        <w:rPr>
          <w:rFonts w:ascii="Arial" w:hAnsi="Arial" w:cs="Arial"/>
          <w:sz w:val="22"/>
          <w:szCs w:val="22"/>
        </w:rPr>
        <w:t>Information that is public knowledge and legitimately in the public domain by reason of its prior publication (other than through an act or omission on the part of myself or employees of the ECB); or</w:t>
      </w:r>
    </w:p>
    <w:p w:rsidR="008E38CD" w:rsidRPr="009C3F0E" w:rsidRDefault="008E38CD" w:rsidP="00936C89">
      <w:pPr>
        <w:tabs>
          <w:tab w:val="left" w:pos="1418"/>
        </w:tabs>
        <w:ind w:left="1418" w:hanging="709"/>
        <w:rPr>
          <w:rFonts w:ascii="Arial" w:hAnsi="Arial" w:cs="Arial"/>
          <w:sz w:val="22"/>
          <w:szCs w:val="22"/>
        </w:rPr>
      </w:pPr>
    </w:p>
    <w:p w:rsidR="008E38CD" w:rsidRPr="009C3F0E" w:rsidRDefault="008E38CD" w:rsidP="00936C89">
      <w:pPr>
        <w:numPr>
          <w:ilvl w:val="1"/>
          <w:numId w:val="35"/>
        </w:numPr>
        <w:tabs>
          <w:tab w:val="clear" w:pos="1080"/>
          <w:tab w:val="left" w:pos="1418"/>
        </w:tabs>
        <w:ind w:left="1418" w:hanging="709"/>
        <w:rPr>
          <w:rFonts w:ascii="Arial" w:hAnsi="Arial" w:cs="Arial"/>
          <w:sz w:val="22"/>
          <w:szCs w:val="22"/>
        </w:rPr>
      </w:pPr>
      <w:r w:rsidRPr="009C3F0E">
        <w:rPr>
          <w:rFonts w:ascii="Arial" w:hAnsi="Arial" w:cs="Arial"/>
          <w:sz w:val="22"/>
          <w:szCs w:val="22"/>
        </w:rPr>
        <w:t>Where specifically authorised, in writing, to do so by the Chief Executive Officer or the Board;</w:t>
      </w:r>
    </w:p>
    <w:p w:rsidR="008E38CD" w:rsidRPr="009C3F0E" w:rsidRDefault="008E38CD" w:rsidP="00936C89">
      <w:pPr>
        <w:rPr>
          <w:rFonts w:ascii="Arial" w:hAnsi="Arial" w:cs="Arial"/>
          <w:sz w:val="22"/>
          <w:szCs w:val="22"/>
        </w:rPr>
      </w:pPr>
    </w:p>
    <w:p w:rsidR="008E38CD" w:rsidRPr="009C3F0E" w:rsidRDefault="008E38CD" w:rsidP="00936C89">
      <w:pPr>
        <w:numPr>
          <w:ilvl w:val="0"/>
          <w:numId w:val="35"/>
        </w:numPr>
        <w:tabs>
          <w:tab w:val="clear" w:pos="1080"/>
          <w:tab w:val="num" w:pos="720"/>
        </w:tabs>
        <w:ind w:left="720"/>
        <w:rPr>
          <w:rFonts w:ascii="Arial" w:hAnsi="Arial" w:cs="Arial"/>
          <w:sz w:val="22"/>
          <w:szCs w:val="22"/>
        </w:rPr>
      </w:pPr>
      <w:r w:rsidRPr="009C3F0E">
        <w:rPr>
          <w:rFonts w:ascii="Arial" w:hAnsi="Arial" w:cs="Arial"/>
          <w:sz w:val="22"/>
          <w:szCs w:val="22"/>
        </w:rPr>
        <w:t>Agree not to directly or indirectly use for my benefit, or the benefit of any other person or organisation, any information that came to my knowledge by virtue of being the Board Secretary other than to carry out my duties and functions as Board Secretary;</w:t>
      </w:r>
    </w:p>
    <w:p w:rsidR="008E38CD" w:rsidRPr="009C3F0E" w:rsidRDefault="008E38CD" w:rsidP="00936C89">
      <w:pPr>
        <w:rPr>
          <w:rFonts w:ascii="Arial" w:hAnsi="Arial" w:cs="Arial"/>
          <w:sz w:val="22"/>
          <w:szCs w:val="22"/>
        </w:rPr>
      </w:pPr>
    </w:p>
    <w:p w:rsidR="008E38CD" w:rsidRPr="009C3F0E" w:rsidRDefault="008E38CD" w:rsidP="00936C89">
      <w:pPr>
        <w:numPr>
          <w:ilvl w:val="0"/>
          <w:numId w:val="35"/>
        </w:numPr>
        <w:tabs>
          <w:tab w:val="clear" w:pos="1080"/>
          <w:tab w:val="num" w:pos="720"/>
        </w:tabs>
        <w:ind w:left="720"/>
        <w:rPr>
          <w:rFonts w:ascii="Arial" w:hAnsi="Arial" w:cs="Arial"/>
          <w:sz w:val="22"/>
          <w:szCs w:val="22"/>
        </w:rPr>
      </w:pPr>
      <w:r w:rsidRPr="009C3F0E">
        <w:rPr>
          <w:rFonts w:ascii="Arial" w:hAnsi="Arial" w:cs="Arial"/>
          <w:sz w:val="22"/>
          <w:szCs w:val="22"/>
        </w:rPr>
        <w:t>Agree to return to the ECB, unless specifically otherwise agreed in writing by the Chief Executive Officer, all notes, record, documents or other materials which I may have prepared or obtained as a result of my being the Secretary of the Board of ECB;</w:t>
      </w:r>
    </w:p>
    <w:p w:rsidR="008E38CD" w:rsidRPr="009C3F0E" w:rsidRDefault="008E38CD" w:rsidP="00936C89">
      <w:pPr>
        <w:rPr>
          <w:rFonts w:ascii="Arial" w:hAnsi="Arial" w:cs="Arial"/>
          <w:sz w:val="22"/>
          <w:szCs w:val="22"/>
        </w:rPr>
      </w:pPr>
    </w:p>
    <w:p w:rsidR="008E38CD" w:rsidRPr="009C3F0E" w:rsidRDefault="008E38CD" w:rsidP="00936C89">
      <w:pPr>
        <w:numPr>
          <w:ilvl w:val="0"/>
          <w:numId w:val="35"/>
        </w:numPr>
        <w:tabs>
          <w:tab w:val="clear" w:pos="1080"/>
          <w:tab w:val="num" w:pos="720"/>
        </w:tabs>
        <w:ind w:left="720"/>
        <w:rPr>
          <w:rFonts w:ascii="Arial" w:hAnsi="Arial" w:cs="Arial"/>
          <w:sz w:val="22"/>
          <w:szCs w:val="22"/>
        </w:rPr>
      </w:pPr>
      <w:r w:rsidRPr="009C3F0E">
        <w:rPr>
          <w:rFonts w:ascii="Arial" w:hAnsi="Arial" w:cs="Arial"/>
          <w:sz w:val="22"/>
          <w:szCs w:val="22"/>
        </w:rPr>
        <w:t>Acknowledge that this undertaking given by me will remain in force for the duration of my being Board Secretary and for a period of 3 years after the end of that period.</w:t>
      </w:r>
    </w:p>
    <w:p w:rsidR="008E38CD" w:rsidRPr="009C3F0E" w:rsidRDefault="008E38CD" w:rsidP="00936C89">
      <w:pPr>
        <w:rPr>
          <w:rFonts w:ascii="Arial" w:hAnsi="Arial" w:cs="Arial"/>
          <w:sz w:val="22"/>
          <w:szCs w:val="22"/>
        </w:rPr>
      </w:pPr>
    </w:p>
    <w:p w:rsidR="008E38CD" w:rsidRPr="009C3F0E" w:rsidRDefault="008E38CD" w:rsidP="00936C89">
      <w:pPr>
        <w:numPr>
          <w:ilvl w:val="0"/>
          <w:numId w:val="35"/>
        </w:numPr>
        <w:tabs>
          <w:tab w:val="clear" w:pos="1080"/>
          <w:tab w:val="num" w:pos="720"/>
        </w:tabs>
        <w:ind w:left="720"/>
        <w:rPr>
          <w:rFonts w:ascii="Arial" w:hAnsi="Arial" w:cs="Arial"/>
          <w:sz w:val="22"/>
          <w:szCs w:val="22"/>
        </w:rPr>
      </w:pPr>
      <w:r w:rsidRPr="009C3F0E">
        <w:rPr>
          <w:rFonts w:ascii="Arial" w:hAnsi="Arial" w:cs="Arial"/>
          <w:sz w:val="22"/>
          <w:szCs w:val="22"/>
        </w:rPr>
        <w:t>Agree that this undertaking shall form part of my conditions of appointment and service.</w:t>
      </w:r>
    </w:p>
    <w:p w:rsidR="008E38CD" w:rsidRPr="009C3F0E" w:rsidRDefault="008E38CD" w:rsidP="00936C89">
      <w:pPr>
        <w:rPr>
          <w:rFonts w:ascii="Arial" w:hAnsi="Arial" w:cs="Arial"/>
          <w:sz w:val="22"/>
          <w:szCs w:val="22"/>
        </w:rPr>
      </w:pPr>
    </w:p>
    <w:p w:rsidR="008E38CD" w:rsidRPr="009C3F0E" w:rsidRDefault="008E38CD" w:rsidP="00936C89">
      <w:pPr>
        <w:numPr>
          <w:ilvl w:val="0"/>
          <w:numId w:val="35"/>
        </w:numPr>
        <w:tabs>
          <w:tab w:val="clear" w:pos="1080"/>
          <w:tab w:val="num" w:pos="720"/>
        </w:tabs>
        <w:ind w:left="720"/>
        <w:rPr>
          <w:rFonts w:ascii="Arial" w:hAnsi="Arial" w:cs="Arial"/>
          <w:sz w:val="22"/>
          <w:szCs w:val="22"/>
        </w:rPr>
      </w:pPr>
      <w:r w:rsidRPr="009C3F0E">
        <w:rPr>
          <w:rFonts w:ascii="Arial" w:hAnsi="Arial" w:cs="Arial"/>
          <w:sz w:val="22"/>
          <w:szCs w:val="22"/>
        </w:rPr>
        <w:t>Acknowledge that any breach of this undertaking is a breach of my contract which constitutes a serious misconduct that entitles the ECB to take disciplinary action against me, up to and including my summary dismissal.</w:t>
      </w:r>
    </w:p>
    <w:p w:rsidR="008E38CD" w:rsidRPr="009C3F0E" w:rsidRDefault="008E38CD" w:rsidP="00936C89">
      <w:pPr>
        <w:rPr>
          <w:rFonts w:ascii="Arial" w:hAnsi="Arial" w:cs="Arial"/>
          <w:sz w:val="22"/>
          <w:szCs w:val="22"/>
        </w:rPr>
      </w:pPr>
    </w:p>
    <w:p w:rsidR="001E7B1F" w:rsidRPr="009C3F0E" w:rsidRDefault="001E7B1F" w:rsidP="001E7B1F">
      <w:pPr>
        <w:rPr>
          <w:rFonts w:ascii="Arial" w:hAnsi="Arial" w:cs="Arial"/>
          <w:b/>
          <w:bCs/>
          <w:sz w:val="22"/>
          <w:szCs w:val="22"/>
        </w:rPr>
      </w:pPr>
      <w:r w:rsidRPr="009C3F0E">
        <w:rPr>
          <w:rFonts w:ascii="Arial" w:hAnsi="Arial" w:cs="Arial"/>
          <w:b/>
          <w:bCs/>
          <w:sz w:val="22"/>
          <w:szCs w:val="22"/>
        </w:rPr>
        <w:t>NAME: …………………………</w:t>
      </w:r>
      <w:r>
        <w:rPr>
          <w:rFonts w:ascii="Arial" w:hAnsi="Arial" w:cs="Arial"/>
          <w:b/>
          <w:bCs/>
          <w:sz w:val="22"/>
          <w:szCs w:val="22"/>
        </w:rPr>
        <w:t>…...</w:t>
      </w:r>
      <w:r w:rsidRPr="009C3F0E">
        <w:rPr>
          <w:rFonts w:ascii="Arial" w:hAnsi="Arial" w:cs="Arial"/>
          <w:b/>
          <w:bCs/>
          <w:sz w:val="22"/>
          <w:szCs w:val="22"/>
        </w:rPr>
        <w:t>………………</w:t>
      </w:r>
      <w:r>
        <w:rPr>
          <w:rFonts w:ascii="Arial" w:hAnsi="Arial" w:cs="Arial"/>
          <w:b/>
          <w:bCs/>
          <w:sz w:val="22"/>
          <w:szCs w:val="22"/>
        </w:rPr>
        <w:t xml:space="preserve">…. </w:t>
      </w:r>
      <w:r w:rsidRPr="009C3F0E">
        <w:rPr>
          <w:rFonts w:ascii="Arial" w:hAnsi="Arial" w:cs="Arial"/>
          <w:b/>
          <w:bCs/>
          <w:sz w:val="22"/>
          <w:szCs w:val="22"/>
        </w:rPr>
        <w:t>(Block Capital)</w:t>
      </w:r>
    </w:p>
    <w:p w:rsidR="001E7B1F" w:rsidRPr="009C3F0E" w:rsidRDefault="001E7B1F" w:rsidP="001E7B1F">
      <w:pPr>
        <w:rPr>
          <w:rFonts w:ascii="Arial" w:hAnsi="Arial" w:cs="Arial"/>
          <w:b/>
          <w:bCs/>
          <w:sz w:val="22"/>
          <w:szCs w:val="22"/>
        </w:rPr>
      </w:pPr>
    </w:p>
    <w:p w:rsidR="001E7B1F" w:rsidRPr="009C3F0E" w:rsidRDefault="001E7B1F" w:rsidP="001E7B1F">
      <w:pPr>
        <w:rPr>
          <w:rFonts w:ascii="Arial" w:hAnsi="Arial" w:cs="Arial"/>
          <w:b/>
          <w:bCs/>
          <w:sz w:val="22"/>
          <w:szCs w:val="22"/>
        </w:rPr>
      </w:pPr>
      <w:r w:rsidRPr="009C3F0E">
        <w:rPr>
          <w:rFonts w:ascii="Arial" w:hAnsi="Arial" w:cs="Arial"/>
          <w:b/>
          <w:bCs/>
          <w:sz w:val="22"/>
          <w:szCs w:val="22"/>
        </w:rPr>
        <w:t>POSITION:……………………</w:t>
      </w:r>
      <w:r>
        <w:rPr>
          <w:rFonts w:ascii="Arial" w:hAnsi="Arial" w:cs="Arial"/>
          <w:b/>
          <w:bCs/>
          <w:sz w:val="22"/>
          <w:szCs w:val="22"/>
        </w:rPr>
        <w:t>….</w:t>
      </w:r>
      <w:r w:rsidRPr="009C3F0E">
        <w:rPr>
          <w:rFonts w:ascii="Arial" w:hAnsi="Arial" w:cs="Arial"/>
          <w:b/>
          <w:bCs/>
          <w:sz w:val="22"/>
          <w:szCs w:val="22"/>
        </w:rPr>
        <w:t>……………………</w:t>
      </w:r>
    </w:p>
    <w:p w:rsidR="001E7B1F" w:rsidRPr="009C3F0E" w:rsidRDefault="001E7B1F" w:rsidP="001E7B1F">
      <w:pPr>
        <w:rPr>
          <w:rFonts w:ascii="Arial" w:hAnsi="Arial" w:cs="Arial"/>
          <w:b/>
          <w:bCs/>
          <w:sz w:val="22"/>
          <w:szCs w:val="22"/>
        </w:rPr>
      </w:pPr>
    </w:p>
    <w:p w:rsidR="001E7B1F" w:rsidRDefault="001E7B1F" w:rsidP="001E7B1F">
      <w:pPr>
        <w:pStyle w:val="BodyText"/>
        <w:pBdr>
          <w:top w:val="none" w:sz="0" w:space="0" w:color="auto"/>
          <w:left w:val="none" w:sz="0" w:space="0" w:color="auto"/>
          <w:bottom w:val="none" w:sz="0" w:space="0" w:color="auto"/>
          <w:right w:val="none" w:sz="0" w:space="0" w:color="auto"/>
        </w:pBdr>
        <w:jc w:val="left"/>
        <w:rPr>
          <w:rFonts w:ascii="Arial" w:hAnsi="Arial" w:cs="Arial"/>
          <w:sz w:val="22"/>
          <w:szCs w:val="22"/>
        </w:rPr>
      </w:pPr>
      <w:r w:rsidRPr="009C3F0E">
        <w:rPr>
          <w:rFonts w:ascii="Arial" w:hAnsi="Arial" w:cs="Arial"/>
          <w:sz w:val="22"/>
          <w:szCs w:val="22"/>
        </w:rPr>
        <w:t>S</w:t>
      </w:r>
      <w:r>
        <w:rPr>
          <w:rFonts w:ascii="Arial" w:hAnsi="Arial" w:cs="Arial"/>
          <w:sz w:val="22"/>
          <w:szCs w:val="22"/>
        </w:rPr>
        <w:t>IGNATURE</w:t>
      </w:r>
      <w:r w:rsidRPr="009C3F0E">
        <w:rPr>
          <w:rFonts w:ascii="Arial" w:hAnsi="Arial" w:cs="Arial"/>
          <w:sz w:val="22"/>
          <w:szCs w:val="22"/>
        </w:rPr>
        <w:t>:………………</w:t>
      </w:r>
      <w:r>
        <w:rPr>
          <w:rFonts w:ascii="Arial" w:hAnsi="Arial" w:cs="Arial"/>
          <w:sz w:val="22"/>
          <w:szCs w:val="22"/>
        </w:rPr>
        <w:t>……</w:t>
      </w:r>
      <w:r w:rsidRPr="009C3F0E">
        <w:rPr>
          <w:rFonts w:ascii="Arial" w:hAnsi="Arial" w:cs="Arial"/>
          <w:sz w:val="22"/>
          <w:szCs w:val="22"/>
        </w:rPr>
        <w:t>……………………</w:t>
      </w:r>
      <w:r>
        <w:rPr>
          <w:rFonts w:ascii="Arial" w:hAnsi="Arial" w:cs="Arial"/>
          <w:sz w:val="22"/>
          <w:szCs w:val="22"/>
        </w:rPr>
        <w:t>.</w:t>
      </w:r>
      <w:r w:rsidRPr="009C3F0E">
        <w:rPr>
          <w:rFonts w:ascii="Arial" w:hAnsi="Arial" w:cs="Arial"/>
          <w:sz w:val="22"/>
          <w:szCs w:val="22"/>
        </w:rPr>
        <w:t xml:space="preserve"> D</w:t>
      </w:r>
      <w:r>
        <w:rPr>
          <w:rFonts w:ascii="Arial" w:hAnsi="Arial" w:cs="Arial"/>
          <w:sz w:val="22"/>
          <w:szCs w:val="22"/>
        </w:rPr>
        <w:t>ATE:</w:t>
      </w:r>
      <w:r w:rsidRPr="009C3F0E">
        <w:rPr>
          <w:rFonts w:ascii="Arial" w:hAnsi="Arial" w:cs="Arial"/>
          <w:sz w:val="22"/>
          <w:szCs w:val="22"/>
        </w:rPr>
        <w:t xml:space="preserve"> …</w:t>
      </w:r>
      <w:r>
        <w:rPr>
          <w:rFonts w:ascii="Arial" w:hAnsi="Arial" w:cs="Arial"/>
          <w:sz w:val="22"/>
          <w:szCs w:val="22"/>
        </w:rPr>
        <w:t>………</w:t>
      </w:r>
      <w:r w:rsidRPr="009C3F0E">
        <w:rPr>
          <w:rFonts w:ascii="Arial" w:hAnsi="Arial" w:cs="Arial"/>
          <w:sz w:val="22"/>
          <w:szCs w:val="22"/>
        </w:rPr>
        <w:t>……………</w:t>
      </w:r>
      <w:r>
        <w:rPr>
          <w:rFonts w:ascii="Arial" w:hAnsi="Arial" w:cs="Arial"/>
          <w:sz w:val="22"/>
          <w:szCs w:val="22"/>
        </w:rPr>
        <w:t>..</w:t>
      </w:r>
      <w:r w:rsidRPr="009C3F0E">
        <w:rPr>
          <w:rFonts w:ascii="Arial" w:hAnsi="Arial" w:cs="Arial"/>
          <w:sz w:val="22"/>
          <w:szCs w:val="22"/>
        </w:rPr>
        <w:t>…………...</w:t>
      </w:r>
    </w:p>
    <w:p w:rsidR="00E97EC3" w:rsidRPr="009C3F0E" w:rsidRDefault="00E97EC3" w:rsidP="001E7B1F">
      <w:pPr>
        <w:pStyle w:val="BodyText"/>
        <w:pBdr>
          <w:top w:val="none" w:sz="0" w:space="0" w:color="auto"/>
          <w:left w:val="none" w:sz="0" w:space="0" w:color="auto"/>
          <w:bottom w:val="none" w:sz="0" w:space="0" w:color="auto"/>
          <w:right w:val="none" w:sz="0" w:space="0" w:color="auto"/>
        </w:pBdr>
        <w:jc w:val="left"/>
        <w:rPr>
          <w:rFonts w:ascii="Arial" w:hAnsi="Arial" w:cs="Arial"/>
          <w:sz w:val="22"/>
          <w:szCs w:val="22"/>
        </w:rPr>
      </w:pPr>
    </w:p>
    <w:p w:rsidR="00E97EC3" w:rsidRDefault="00E97EC3" w:rsidP="001E7B1F">
      <w:pPr>
        <w:jc w:val="center"/>
        <w:rPr>
          <w:rFonts w:ascii="Arial" w:hAnsi="Arial" w:cs="Arial"/>
          <w:sz w:val="40"/>
          <w:szCs w:val="40"/>
        </w:rPr>
        <w:sectPr w:rsidR="00E97EC3" w:rsidSect="00B321B0">
          <w:footerReference w:type="default" r:id="rId32"/>
          <w:headerReference w:type="first" r:id="rId33"/>
          <w:pgSz w:w="11907" w:h="16839" w:code="9"/>
          <w:pgMar w:top="1440" w:right="1183" w:bottom="1134" w:left="1418" w:header="720" w:footer="392" w:gutter="0"/>
          <w:cols w:space="720"/>
          <w:titlePg/>
          <w:docGrid w:linePitch="360"/>
        </w:sectPr>
      </w:pPr>
    </w:p>
    <w:p w:rsidR="00E97EC3" w:rsidRDefault="003B48EE" w:rsidP="001E7B1F">
      <w:pPr>
        <w:jc w:val="center"/>
        <w:rPr>
          <w:rFonts w:ascii="Arial" w:hAnsi="Arial" w:cs="Arial"/>
          <w:sz w:val="40"/>
          <w:szCs w:val="40"/>
        </w:rPr>
      </w:pPr>
      <w:r>
        <w:rPr>
          <w:rFonts w:ascii="Arial" w:hAnsi="Arial" w:cs="Arial"/>
          <w:noProof/>
          <w:sz w:val="40"/>
          <w:szCs w:val="40"/>
        </w:rPr>
        <w:lastRenderedPageBreak/>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-193675</wp:posOffset>
                </wp:positionV>
                <wp:extent cx="6010910" cy="9227185"/>
                <wp:effectExtent l="19050" t="19050" r="27940" b="12065"/>
                <wp:wrapNone/>
                <wp:docPr id="5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922718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3238" w:rsidRDefault="00893238" w:rsidP="006973B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6973B9">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5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Default="00893238" w:rsidP="006973B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6973B9">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r>
                            <w:r w:rsidRPr="006973B9">
                              <w:rPr>
                                <w:rFonts w:ascii="Arial" w:hAnsi="Arial" w:cs="Arial"/>
                                <w:sz w:val="48"/>
                                <w:szCs w:val="48"/>
                              </w:rPr>
                              <w:t>5.</w:t>
                            </w:r>
                          </w:p>
                          <w:p w:rsidR="00893238" w:rsidRPr="006973B9" w:rsidRDefault="00893238" w:rsidP="006973B9">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IT POLICY:</w:t>
                            </w:r>
                          </w:p>
                          <w:p w:rsidR="00893238" w:rsidRPr="006973B9" w:rsidRDefault="00893238" w:rsidP="006973B9">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6973B9">
                              <w:rPr>
                                <w:rFonts w:ascii="Arial" w:hAnsi="Arial" w:cs="Arial"/>
                                <w:sz w:val="48"/>
                                <w:szCs w:val="48"/>
                              </w:rPr>
                              <w:t xml:space="preserve">INFORMATION TECHNOLOGY </w:t>
                            </w:r>
                          </w:p>
                          <w:p w:rsidR="00893238" w:rsidRPr="006973B9" w:rsidRDefault="00893238" w:rsidP="006973B9">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6973B9">
                              <w:rPr>
                                <w:rFonts w:ascii="Arial" w:hAnsi="Arial" w:cs="Arial"/>
                                <w:sz w:val="48"/>
                                <w:szCs w:val="48"/>
                              </w:rPr>
                              <w:t>USAGE</w:t>
                            </w:r>
                          </w:p>
                          <w:p w:rsidR="00893238" w:rsidRPr="006973B9" w:rsidRDefault="00893238" w:rsidP="006973B9">
                            <w:pPr>
                              <w:pStyle w:val="Heading1"/>
                              <w:jc w:val="center"/>
                              <w:rPr>
                                <w:rFonts w:ascii="Arial" w:hAnsi="Arial" w:cs="Arial"/>
                                <w:sz w:val="48"/>
                                <w:szCs w:val="48"/>
                              </w:rPr>
                            </w:pPr>
                          </w:p>
                          <w:p w:rsidR="00893238" w:rsidRPr="00806F58" w:rsidRDefault="00893238" w:rsidP="006973B9">
                            <w:pPr>
                              <w:jc w:val="center"/>
                              <w:rPr>
                                <w:rFonts w:ascii="Arial" w:hAnsi="Arial" w:cs="Arial"/>
                                <w:b/>
                                <w:bCs/>
                                <w:sz w:val="22"/>
                                <w:szCs w:val="22"/>
                              </w:rPr>
                            </w:pPr>
                          </w:p>
                          <w:p w:rsidR="00893238" w:rsidRPr="00806F58" w:rsidRDefault="00893238" w:rsidP="006973B9">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6973B9">
                            <w:pPr>
                              <w:tabs>
                                <w:tab w:val="left" w:pos="8222"/>
                              </w:tabs>
                              <w:ind w:left="142"/>
                              <w:jc w:val="both"/>
                              <w:rPr>
                                <w:rFonts w:ascii="Arial" w:hAnsi="Arial" w:cs="Arial"/>
                                <w:sz w:val="22"/>
                                <w:szCs w:val="22"/>
                              </w:rPr>
                            </w:pPr>
                          </w:p>
                          <w:p w:rsidR="00893238" w:rsidRPr="00806F58" w:rsidRDefault="00893238" w:rsidP="006973B9">
                            <w:pPr>
                              <w:tabs>
                                <w:tab w:val="left" w:pos="8222"/>
                              </w:tabs>
                              <w:jc w:val="center"/>
                              <w:rPr>
                                <w:rFonts w:ascii="Arial" w:hAnsi="Arial" w:cs="Arial"/>
                                <w:b/>
                                <w:bCs/>
                                <w:sz w:val="22"/>
                                <w:szCs w:val="22"/>
                              </w:rPr>
                            </w:pPr>
                          </w:p>
                          <w:p w:rsidR="00893238" w:rsidRPr="00806F58" w:rsidRDefault="00893238" w:rsidP="006973B9">
                            <w:pPr>
                              <w:jc w:val="center"/>
                              <w:rPr>
                                <w:rFonts w:ascii="Arial" w:hAnsi="Arial" w:cs="Arial"/>
                                <w:b/>
                                <w:bCs/>
                                <w:sz w:val="22"/>
                                <w:szCs w:val="22"/>
                              </w:rPr>
                            </w:pPr>
                          </w:p>
                          <w:p w:rsidR="00893238" w:rsidRPr="00806F58" w:rsidRDefault="00893238" w:rsidP="006973B9">
                            <w:pPr>
                              <w:jc w:val="center"/>
                              <w:rPr>
                                <w:rFonts w:ascii="Arial" w:hAnsi="Arial" w:cs="Arial"/>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5.25pt;margin-top:-15.25pt;width:473.3pt;height:72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" filled="f" strokeweight="2.25pt">
                <v:textbox>
                  <w:txbxContent>
                    <w:p w:rsidR="00893238" w:rsidRDefault="00893238" w:rsidP="006973B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6973B9">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5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Default="00893238" w:rsidP="006973B9">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6973B9">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r>
                      <w:r w:rsidRPr="006973B9">
                        <w:rPr>
                          <w:rFonts w:ascii="Arial" w:hAnsi="Arial" w:cs="Arial"/>
                          <w:sz w:val="48"/>
                          <w:szCs w:val="48"/>
                        </w:rPr>
                        <w:t>5.</w:t>
                      </w:r>
                    </w:p>
                    <w:p w:rsidR="00893238" w:rsidRPr="006973B9" w:rsidRDefault="00893238" w:rsidP="006973B9">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IT POLICY:</w:t>
                      </w:r>
                    </w:p>
                    <w:p w:rsidR="00893238" w:rsidRPr="006973B9" w:rsidRDefault="00893238" w:rsidP="006973B9">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6973B9">
                        <w:rPr>
                          <w:rFonts w:ascii="Arial" w:hAnsi="Arial" w:cs="Arial"/>
                          <w:sz w:val="48"/>
                          <w:szCs w:val="48"/>
                        </w:rPr>
                        <w:t xml:space="preserve">INFORMATION TECHNOLOGY </w:t>
                      </w:r>
                    </w:p>
                    <w:p w:rsidR="00893238" w:rsidRPr="006973B9" w:rsidRDefault="00893238" w:rsidP="006973B9">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6973B9">
                        <w:rPr>
                          <w:rFonts w:ascii="Arial" w:hAnsi="Arial" w:cs="Arial"/>
                          <w:sz w:val="48"/>
                          <w:szCs w:val="48"/>
                        </w:rPr>
                        <w:t>USAGE</w:t>
                      </w:r>
                    </w:p>
                    <w:p w:rsidR="00893238" w:rsidRPr="006973B9" w:rsidRDefault="00893238" w:rsidP="006973B9">
                      <w:pPr>
                        <w:pStyle w:val="Heading1"/>
                        <w:jc w:val="center"/>
                        <w:rPr>
                          <w:rFonts w:ascii="Arial" w:hAnsi="Arial" w:cs="Arial"/>
                          <w:sz w:val="48"/>
                          <w:szCs w:val="48"/>
                        </w:rPr>
                      </w:pPr>
                    </w:p>
                    <w:p w:rsidR="00893238" w:rsidRPr="00806F58" w:rsidRDefault="00893238" w:rsidP="006973B9">
                      <w:pPr>
                        <w:jc w:val="center"/>
                        <w:rPr>
                          <w:rFonts w:ascii="Arial" w:hAnsi="Arial" w:cs="Arial"/>
                          <w:b/>
                          <w:bCs/>
                          <w:sz w:val="22"/>
                          <w:szCs w:val="22"/>
                        </w:rPr>
                      </w:pPr>
                    </w:p>
                    <w:p w:rsidR="00893238" w:rsidRPr="00806F58" w:rsidRDefault="00893238" w:rsidP="006973B9">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6973B9">
                      <w:pPr>
                        <w:tabs>
                          <w:tab w:val="left" w:pos="8222"/>
                        </w:tabs>
                        <w:ind w:left="142"/>
                        <w:jc w:val="both"/>
                        <w:rPr>
                          <w:rFonts w:ascii="Arial" w:hAnsi="Arial" w:cs="Arial"/>
                          <w:sz w:val="22"/>
                          <w:szCs w:val="22"/>
                        </w:rPr>
                      </w:pPr>
                    </w:p>
                    <w:p w:rsidR="00893238" w:rsidRPr="00806F58" w:rsidRDefault="00893238" w:rsidP="006973B9">
                      <w:pPr>
                        <w:tabs>
                          <w:tab w:val="left" w:pos="8222"/>
                        </w:tabs>
                        <w:jc w:val="center"/>
                        <w:rPr>
                          <w:rFonts w:ascii="Arial" w:hAnsi="Arial" w:cs="Arial"/>
                          <w:b/>
                          <w:bCs/>
                          <w:sz w:val="22"/>
                          <w:szCs w:val="22"/>
                        </w:rPr>
                      </w:pPr>
                    </w:p>
                    <w:p w:rsidR="00893238" w:rsidRPr="00806F58" w:rsidRDefault="00893238" w:rsidP="006973B9">
                      <w:pPr>
                        <w:jc w:val="center"/>
                        <w:rPr>
                          <w:rFonts w:ascii="Arial" w:hAnsi="Arial" w:cs="Arial"/>
                          <w:b/>
                          <w:bCs/>
                          <w:sz w:val="22"/>
                          <w:szCs w:val="22"/>
                        </w:rPr>
                      </w:pPr>
                    </w:p>
                    <w:p w:rsidR="00893238" w:rsidRPr="00806F58" w:rsidRDefault="00893238" w:rsidP="006973B9">
                      <w:pPr>
                        <w:jc w:val="center"/>
                        <w:rPr>
                          <w:rFonts w:ascii="Arial" w:hAnsi="Arial" w:cs="Arial"/>
                          <w:b/>
                          <w:bCs/>
                          <w:sz w:val="22"/>
                          <w:szCs w:val="22"/>
                        </w:rPr>
                      </w:pPr>
                    </w:p>
                  </w:txbxContent>
                </v:textbox>
              </v:shape>
            </w:pict>
          </mc:Fallback>
        </mc:AlternateContent>
      </w:r>
    </w:p>
    <w:p w:rsidR="00E97EC3" w:rsidRDefault="00E97EC3" w:rsidP="001E7B1F">
      <w:pPr>
        <w:jc w:val="center"/>
        <w:rPr>
          <w:rFonts w:ascii="Arial" w:hAnsi="Arial" w:cs="Arial"/>
          <w:sz w:val="40"/>
          <w:szCs w:val="40"/>
        </w:rPr>
      </w:pPr>
    </w:p>
    <w:p w:rsidR="006973B9" w:rsidRDefault="006973B9" w:rsidP="001E7B1F">
      <w:pPr>
        <w:jc w:val="center"/>
        <w:rPr>
          <w:rFonts w:ascii="Arial" w:hAnsi="Arial" w:cs="Arial"/>
          <w:sz w:val="40"/>
          <w:szCs w:val="40"/>
        </w:rPr>
        <w:sectPr w:rsidR="006973B9" w:rsidSect="00190D18">
          <w:headerReference w:type="first" r:id="rId34"/>
          <w:pgSz w:w="11907" w:h="16839" w:code="9"/>
          <w:pgMar w:top="1440" w:right="1183" w:bottom="1134" w:left="1418" w:header="720" w:footer="392" w:gutter="0"/>
          <w:cols w:space="720"/>
          <w:titlePg/>
          <w:docGrid w:linePitch="360"/>
        </w:sectPr>
      </w:pPr>
    </w:p>
    <w:p w:rsidR="0031673C" w:rsidRPr="009C3F0E" w:rsidRDefault="0031673C" w:rsidP="001C08AE">
      <w:pPr>
        <w:pStyle w:val="Heading1"/>
        <w:numPr>
          <w:ilvl w:val="0"/>
          <w:numId w:val="40"/>
        </w:numPr>
        <w:tabs>
          <w:tab w:val="clear" w:pos="360"/>
          <w:tab w:val="num" w:pos="709"/>
        </w:tabs>
        <w:ind w:left="709" w:hanging="709"/>
        <w:rPr>
          <w:rFonts w:ascii="Arial" w:hAnsi="Arial" w:cs="Arial"/>
          <w:sz w:val="22"/>
          <w:szCs w:val="22"/>
          <w:lang w:val="en-ZA"/>
        </w:rPr>
      </w:pPr>
      <w:bookmarkStart w:id="787" w:name="_Toc55186999"/>
      <w:bookmarkStart w:id="788" w:name="_Toc55959338"/>
      <w:bookmarkStart w:id="789" w:name="_Toc55963077"/>
      <w:bookmarkStart w:id="790" w:name="_Toc243056595"/>
      <w:r w:rsidRPr="009C3F0E">
        <w:rPr>
          <w:rFonts w:ascii="Arial" w:hAnsi="Arial" w:cs="Arial"/>
          <w:sz w:val="22"/>
          <w:szCs w:val="22"/>
          <w:lang w:val="en-ZA"/>
        </w:rPr>
        <w:lastRenderedPageBreak/>
        <w:t>P</w:t>
      </w:r>
      <w:bookmarkEnd w:id="787"/>
      <w:bookmarkEnd w:id="788"/>
      <w:bookmarkEnd w:id="789"/>
      <w:r w:rsidRPr="009C3F0E">
        <w:rPr>
          <w:rFonts w:ascii="Arial" w:hAnsi="Arial" w:cs="Arial"/>
          <w:sz w:val="22"/>
          <w:szCs w:val="22"/>
          <w:lang w:val="en-ZA"/>
        </w:rPr>
        <w:t>reamble</w:t>
      </w:r>
      <w:bookmarkEnd w:id="790"/>
    </w:p>
    <w:p w:rsidR="0031673C" w:rsidRPr="009C3F0E" w:rsidRDefault="0031673C" w:rsidP="00E6742B">
      <w:pPr>
        <w:tabs>
          <w:tab w:val="num" w:pos="709"/>
        </w:tabs>
        <w:ind w:left="709" w:hanging="709"/>
        <w:rPr>
          <w:rFonts w:ascii="Arial" w:hAnsi="Arial" w:cs="Arial"/>
          <w:b/>
          <w:sz w:val="22"/>
          <w:szCs w:val="22"/>
          <w:lang w:val="en-ZA"/>
        </w:rPr>
      </w:pPr>
    </w:p>
    <w:p w:rsidR="0031673C" w:rsidRPr="009C3F0E" w:rsidRDefault="00E6742B" w:rsidP="00E6742B">
      <w:pPr>
        <w:tabs>
          <w:tab w:val="num" w:pos="709"/>
        </w:tabs>
        <w:ind w:left="709" w:hanging="709"/>
        <w:rPr>
          <w:rFonts w:ascii="Arial" w:hAnsi="Arial" w:cs="Arial"/>
          <w:sz w:val="22"/>
          <w:szCs w:val="22"/>
        </w:rPr>
      </w:pPr>
      <w:r>
        <w:rPr>
          <w:rFonts w:ascii="Arial" w:hAnsi="Arial" w:cs="Arial"/>
          <w:sz w:val="22"/>
          <w:szCs w:val="22"/>
        </w:rPr>
        <w:t>1.1</w:t>
      </w:r>
      <w:r>
        <w:rPr>
          <w:rFonts w:ascii="Arial" w:hAnsi="Arial" w:cs="Arial"/>
          <w:sz w:val="22"/>
          <w:szCs w:val="22"/>
        </w:rPr>
        <w:tab/>
      </w:r>
      <w:r w:rsidR="0031673C" w:rsidRPr="009C3F0E">
        <w:rPr>
          <w:rFonts w:ascii="Arial" w:hAnsi="Arial" w:cs="Arial"/>
          <w:sz w:val="22"/>
          <w:szCs w:val="22"/>
        </w:rPr>
        <w:t>All computer facilities and access supplied to personnel of the ECB, is the property of the entity.  As such it may only be used:</w:t>
      </w:r>
    </w:p>
    <w:p w:rsidR="0031673C" w:rsidRPr="009C3F0E" w:rsidRDefault="0031673C" w:rsidP="00E6742B">
      <w:pPr>
        <w:tabs>
          <w:tab w:val="num" w:pos="709"/>
        </w:tabs>
        <w:ind w:left="709" w:hanging="709"/>
        <w:rPr>
          <w:rFonts w:ascii="Arial" w:hAnsi="Arial" w:cs="Arial"/>
          <w:sz w:val="22"/>
          <w:szCs w:val="22"/>
        </w:rPr>
      </w:pPr>
    </w:p>
    <w:p w:rsidR="0031673C" w:rsidRPr="0003519D" w:rsidRDefault="0031673C" w:rsidP="0003519D">
      <w:pPr>
        <w:pStyle w:val="ListParagraph"/>
        <w:numPr>
          <w:ilvl w:val="2"/>
          <w:numId w:val="40"/>
        </w:numPr>
        <w:rPr>
          <w:rFonts w:ascii="Arial" w:hAnsi="Arial" w:cs="Arial"/>
          <w:sz w:val="22"/>
          <w:szCs w:val="22"/>
        </w:rPr>
      </w:pPr>
      <w:r w:rsidRPr="0003519D">
        <w:rPr>
          <w:rFonts w:ascii="Arial" w:hAnsi="Arial" w:cs="Arial"/>
          <w:sz w:val="22"/>
          <w:szCs w:val="22"/>
        </w:rPr>
        <w:t>To the benefit of the ECB;</w:t>
      </w:r>
    </w:p>
    <w:p w:rsidR="0031673C" w:rsidRPr="009C3F0E" w:rsidRDefault="0031673C" w:rsidP="0003519D">
      <w:pPr>
        <w:pStyle w:val="ListParagraph"/>
        <w:numPr>
          <w:ilvl w:val="2"/>
          <w:numId w:val="40"/>
        </w:numPr>
        <w:rPr>
          <w:rFonts w:ascii="Arial" w:hAnsi="Arial" w:cs="Arial"/>
          <w:sz w:val="22"/>
          <w:szCs w:val="22"/>
        </w:rPr>
      </w:pPr>
      <w:r w:rsidRPr="009C3F0E">
        <w:rPr>
          <w:rFonts w:ascii="Arial" w:hAnsi="Arial" w:cs="Arial"/>
          <w:sz w:val="22"/>
          <w:szCs w:val="22"/>
        </w:rPr>
        <w:t>As prescribed in relevant documentation; and</w:t>
      </w:r>
    </w:p>
    <w:p w:rsidR="0031673C" w:rsidRPr="009C3F0E" w:rsidRDefault="0031673C" w:rsidP="0003519D">
      <w:pPr>
        <w:pStyle w:val="ListParagraph"/>
        <w:numPr>
          <w:ilvl w:val="2"/>
          <w:numId w:val="40"/>
        </w:numPr>
        <w:rPr>
          <w:rFonts w:ascii="Arial" w:hAnsi="Arial" w:cs="Arial"/>
          <w:sz w:val="22"/>
          <w:szCs w:val="22"/>
        </w:rPr>
      </w:pPr>
      <w:r w:rsidRPr="009C3F0E">
        <w:rPr>
          <w:rFonts w:ascii="Arial" w:hAnsi="Arial" w:cs="Arial"/>
          <w:sz w:val="22"/>
          <w:szCs w:val="22"/>
        </w:rPr>
        <w:t xml:space="preserve">In accordance with the guidelines and policies </w:t>
      </w:r>
      <w:r w:rsidR="00E6742B">
        <w:rPr>
          <w:rFonts w:ascii="Arial" w:hAnsi="Arial" w:cs="Arial"/>
          <w:sz w:val="22"/>
          <w:szCs w:val="22"/>
        </w:rPr>
        <w:t xml:space="preserve">as </w:t>
      </w:r>
      <w:r w:rsidRPr="009C3F0E">
        <w:rPr>
          <w:rFonts w:ascii="Arial" w:hAnsi="Arial" w:cs="Arial"/>
          <w:sz w:val="22"/>
          <w:szCs w:val="22"/>
        </w:rPr>
        <w:t xml:space="preserve">laid down by the ECB.  </w:t>
      </w:r>
    </w:p>
    <w:p w:rsidR="0031673C" w:rsidRPr="009C3F0E" w:rsidRDefault="0031673C" w:rsidP="00E6742B">
      <w:pPr>
        <w:pStyle w:val="BodyTextIndent2"/>
        <w:tabs>
          <w:tab w:val="num" w:pos="709"/>
        </w:tabs>
        <w:spacing w:after="0" w:line="240" w:lineRule="auto"/>
        <w:ind w:left="709" w:hanging="709"/>
        <w:rPr>
          <w:rFonts w:ascii="Arial" w:hAnsi="Arial" w:cs="Arial"/>
          <w:sz w:val="22"/>
          <w:szCs w:val="22"/>
        </w:rPr>
      </w:pPr>
    </w:p>
    <w:p w:rsidR="0031673C" w:rsidRPr="00E6742B" w:rsidRDefault="0031673C" w:rsidP="001C08AE">
      <w:pPr>
        <w:pStyle w:val="Heading1"/>
        <w:numPr>
          <w:ilvl w:val="0"/>
          <w:numId w:val="40"/>
        </w:numPr>
        <w:tabs>
          <w:tab w:val="clear" w:pos="360"/>
          <w:tab w:val="num" w:pos="709"/>
        </w:tabs>
        <w:ind w:left="709" w:hanging="709"/>
        <w:rPr>
          <w:rFonts w:ascii="Arial" w:hAnsi="Arial" w:cs="Arial"/>
          <w:b/>
          <w:sz w:val="22"/>
          <w:szCs w:val="22"/>
          <w:lang w:val="en-ZA"/>
        </w:rPr>
      </w:pPr>
      <w:bookmarkStart w:id="791" w:name="_Toc243056596"/>
      <w:r w:rsidRPr="00E6742B">
        <w:rPr>
          <w:rFonts w:ascii="Arial" w:hAnsi="Arial" w:cs="Arial"/>
          <w:b/>
          <w:sz w:val="22"/>
          <w:szCs w:val="22"/>
          <w:lang w:val="en-ZA"/>
        </w:rPr>
        <w:t>Purpose</w:t>
      </w:r>
      <w:bookmarkEnd w:id="791"/>
    </w:p>
    <w:p w:rsidR="0031673C" w:rsidRPr="009C3F0E" w:rsidRDefault="0031673C" w:rsidP="00E6742B">
      <w:pPr>
        <w:pStyle w:val="Heading1"/>
        <w:tabs>
          <w:tab w:val="num" w:pos="709"/>
        </w:tabs>
        <w:ind w:left="709" w:hanging="709"/>
        <w:rPr>
          <w:rFonts w:ascii="Arial" w:hAnsi="Arial" w:cs="Arial"/>
          <w:sz w:val="22"/>
          <w:szCs w:val="22"/>
          <w:lang w:val="en-ZA"/>
        </w:rPr>
      </w:pPr>
    </w:p>
    <w:p w:rsidR="0031673C" w:rsidRPr="009C3F0E" w:rsidRDefault="00E6742B" w:rsidP="00E6742B">
      <w:pPr>
        <w:tabs>
          <w:tab w:val="num" w:pos="709"/>
        </w:tabs>
        <w:ind w:left="709" w:hanging="709"/>
        <w:rPr>
          <w:rFonts w:ascii="Arial" w:hAnsi="Arial" w:cs="Arial"/>
          <w:sz w:val="22"/>
          <w:szCs w:val="22"/>
        </w:rPr>
      </w:pPr>
      <w:r>
        <w:rPr>
          <w:rFonts w:ascii="Arial" w:hAnsi="Arial" w:cs="Arial"/>
          <w:sz w:val="22"/>
          <w:szCs w:val="22"/>
        </w:rPr>
        <w:t>2.1</w:t>
      </w:r>
      <w:r>
        <w:rPr>
          <w:rFonts w:ascii="Arial" w:hAnsi="Arial" w:cs="Arial"/>
          <w:sz w:val="22"/>
          <w:szCs w:val="22"/>
        </w:rPr>
        <w:tab/>
      </w:r>
      <w:r w:rsidR="0031673C" w:rsidRPr="009C3F0E">
        <w:rPr>
          <w:rFonts w:ascii="Arial" w:hAnsi="Arial" w:cs="Arial"/>
          <w:sz w:val="22"/>
          <w:szCs w:val="22"/>
        </w:rPr>
        <w:t>This document provides guidelines and policy for specific situations, actions and activities that relate to the use of the ECB’s computing facilities.  Because a particular activity or situation is not expressly prohibited, it does not mean that such an activity is allowed.  If you have any doubt, contact the IT department for clarification.</w:t>
      </w:r>
    </w:p>
    <w:p w:rsidR="0031673C" w:rsidRPr="009C3F0E" w:rsidRDefault="0031673C" w:rsidP="00E6742B">
      <w:pPr>
        <w:pStyle w:val="Heading1"/>
        <w:tabs>
          <w:tab w:val="num" w:pos="709"/>
        </w:tabs>
        <w:ind w:left="709" w:hanging="709"/>
        <w:rPr>
          <w:rFonts w:ascii="Arial" w:hAnsi="Arial" w:cs="Arial"/>
          <w:sz w:val="22"/>
          <w:szCs w:val="22"/>
          <w:lang w:val="en-ZA"/>
        </w:rPr>
      </w:pPr>
      <w:r w:rsidRPr="009C3F0E">
        <w:rPr>
          <w:rFonts w:ascii="Arial" w:hAnsi="Arial" w:cs="Arial"/>
          <w:sz w:val="22"/>
          <w:szCs w:val="22"/>
          <w:lang w:val="en-ZA"/>
        </w:rPr>
        <w:t xml:space="preserve"> </w:t>
      </w:r>
    </w:p>
    <w:p w:rsidR="0031673C" w:rsidRPr="00E6742B" w:rsidRDefault="0031673C" w:rsidP="001C08AE">
      <w:pPr>
        <w:pStyle w:val="Heading1"/>
        <w:numPr>
          <w:ilvl w:val="0"/>
          <w:numId w:val="40"/>
        </w:numPr>
        <w:tabs>
          <w:tab w:val="clear" w:pos="360"/>
          <w:tab w:val="num" w:pos="709"/>
        </w:tabs>
        <w:ind w:left="709" w:hanging="709"/>
        <w:rPr>
          <w:rFonts w:ascii="Arial" w:hAnsi="Arial" w:cs="Arial"/>
          <w:b/>
          <w:sz w:val="22"/>
          <w:szCs w:val="22"/>
          <w:lang w:val="en-ZA"/>
        </w:rPr>
      </w:pPr>
      <w:bookmarkStart w:id="792" w:name="_Toc243056597"/>
      <w:r w:rsidRPr="00E6742B">
        <w:rPr>
          <w:rFonts w:ascii="Arial" w:hAnsi="Arial" w:cs="Arial"/>
          <w:b/>
          <w:sz w:val="22"/>
          <w:szCs w:val="22"/>
          <w:lang w:val="en-ZA"/>
        </w:rPr>
        <w:t>Scope and application of policy</w:t>
      </w:r>
      <w:bookmarkEnd w:id="792"/>
    </w:p>
    <w:p w:rsidR="0031673C" w:rsidRPr="009C3F0E" w:rsidRDefault="0031673C" w:rsidP="00E6742B">
      <w:pPr>
        <w:pStyle w:val="BodyTextIndent2"/>
        <w:tabs>
          <w:tab w:val="num" w:pos="709"/>
        </w:tabs>
        <w:spacing w:after="0" w:line="240" w:lineRule="auto"/>
        <w:ind w:left="709" w:hanging="709"/>
        <w:rPr>
          <w:rFonts w:ascii="Arial" w:hAnsi="Arial" w:cs="Arial"/>
          <w:sz w:val="22"/>
          <w:szCs w:val="22"/>
        </w:rPr>
      </w:pPr>
    </w:p>
    <w:p w:rsidR="0031673C" w:rsidRPr="009C3F0E" w:rsidRDefault="00E6742B" w:rsidP="0003519D">
      <w:pPr>
        <w:pStyle w:val="BodyTextIndent2"/>
        <w:numPr>
          <w:ilvl w:val="1"/>
          <w:numId w:val="40"/>
        </w:numPr>
        <w:spacing w:after="0" w:line="240" w:lineRule="auto"/>
        <w:rPr>
          <w:rFonts w:ascii="Arial" w:hAnsi="Arial" w:cs="Arial"/>
          <w:sz w:val="22"/>
          <w:szCs w:val="22"/>
        </w:rPr>
      </w:pPr>
      <w:del w:id="793" w:author="PricewaterhouseCoopers" w:date="2012-11-16T09:50:00Z">
        <w:r w:rsidDel="0003519D">
          <w:rPr>
            <w:rFonts w:ascii="Arial" w:hAnsi="Arial" w:cs="Arial"/>
            <w:sz w:val="22"/>
            <w:szCs w:val="22"/>
          </w:rPr>
          <w:delText>3.1</w:delText>
        </w:r>
        <w:r w:rsidDel="0003519D">
          <w:rPr>
            <w:rFonts w:ascii="Arial" w:hAnsi="Arial" w:cs="Arial"/>
            <w:sz w:val="22"/>
            <w:szCs w:val="22"/>
          </w:rPr>
          <w:tab/>
        </w:r>
      </w:del>
      <w:r w:rsidR="0031673C" w:rsidRPr="009C3F0E">
        <w:rPr>
          <w:rFonts w:ascii="Arial" w:hAnsi="Arial" w:cs="Arial"/>
          <w:sz w:val="22"/>
          <w:szCs w:val="22"/>
        </w:rPr>
        <w:t>This policy applies to:</w:t>
      </w:r>
    </w:p>
    <w:p w:rsidR="0031673C" w:rsidRPr="009C3F0E" w:rsidRDefault="0031673C" w:rsidP="00E6742B">
      <w:pPr>
        <w:pStyle w:val="BodyTextIndent2"/>
        <w:tabs>
          <w:tab w:val="num" w:pos="709"/>
        </w:tabs>
        <w:spacing w:after="0" w:line="240" w:lineRule="auto"/>
        <w:ind w:left="709" w:hanging="709"/>
        <w:rPr>
          <w:rFonts w:ascii="Arial" w:hAnsi="Arial" w:cs="Arial"/>
          <w:sz w:val="22"/>
          <w:szCs w:val="22"/>
        </w:rPr>
      </w:pPr>
    </w:p>
    <w:p w:rsidR="0031673C" w:rsidRPr="009C3F0E" w:rsidRDefault="0031673C" w:rsidP="0003519D">
      <w:pPr>
        <w:pStyle w:val="ListParagraph"/>
        <w:numPr>
          <w:ilvl w:val="2"/>
          <w:numId w:val="40"/>
        </w:numPr>
        <w:rPr>
          <w:rFonts w:ascii="Arial" w:hAnsi="Arial" w:cs="Arial"/>
          <w:sz w:val="22"/>
          <w:szCs w:val="22"/>
        </w:rPr>
      </w:pPr>
      <w:r w:rsidRPr="009C3F0E">
        <w:rPr>
          <w:rFonts w:ascii="Arial" w:hAnsi="Arial" w:cs="Arial"/>
          <w:sz w:val="22"/>
          <w:szCs w:val="22"/>
        </w:rPr>
        <w:t xml:space="preserve">All full time employees of the ECB. </w:t>
      </w:r>
    </w:p>
    <w:p w:rsidR="0031673C" w:rsidRPr="009C3F0E" w:rsidRDefault="0031673C" w:rsidP="0003519D">
      <w:pPr>
        <w:pStyle w:val="ListParagraph"/>
        <w:numPr>
          <w:ilvl w:val="2"/>
          <w:numId w:val="40"/>
        </w:numPr>
        <w:rPr>
          <w:rFonts w:ascii="Arial" w:hAnsi="Arial" w:cs="Arial"/>
          <w:sz w:val="22"/>
          <w:szCs w:val="22"/>
        </w:rPr>
      </w:pPr>
      <w:r w:rsidRPr="009C3F0E">
        <w:rPr>
          <w:rFonts w:ascii="Arial" w:hAnsi="Arial" w:cs="Arial"/>
          <w:sz w:val="22"/>
          <w:szCs w:val="22"/>
        </w:rPr>
        <w:t>Fixed term contractors.</w:t>
      </w:r>
    </w:p>
    <w:p w:rsidR="0031673C" w:rsidRPr="009C3F0E" w:rsidRDefault="0031673C" w:rsidP="0003519D">
      <w:pPr>
        <w:pStyle w:val="ListParagraph"/>
        <w:numPr>
          <w:ilvl w:val="2"/>
          <w:numId w:val="40"/>
        </w:numPr>
        <w:rPr>
          <w:rFonts w:ascii="Arial" w:hAnsi="Arial" w:cs="Arial"/>
          <w:sz w:val="22"/>
          <w:szCs w:val="22"/>
          <w:lang w:val="en-ZA"/>
        </w:rPr>
      </w:pPr>
      <w:r w:rsidRPr="00E6742B">
        <w:rPr>
          <w:rFonts w:ascii="Arial" w:hAnsi="Arial" w:cs="Arial"/>
          <w:sz w:val="22"/>
          <w:szCs w:val="22"/>
        </w:rPr>
        <w:t>Members of the Executive Management Team and casual employees.</w:t>
      </w:r>
      <w:r w:rsidRPr="00E6742B">
        <w:rPr>
          <w:rFonts w:ascii="Arial" w:hAnsi="Arial" w:cs="Arial"/>
          <w:sz w:val="22"/>
          <w:szCs w:val="22"/>
        </w:rPr>
        <w:br/>
      </w:r>
      <w:r w:rsidRPr="009C3F0E">
        <w:rPr>
          <w:rFonts w:ascii="Arial" w:hAnsi="Arial" w:cs="Arial"/>
          <w:sz w:val="22"/>
          <w:szCs w:val="22"/>
          <w:lang w:val="en-ZA"/>
        </w:rPr>
        <w:t xml:space="preserve"> </w:t>
      </w:r>
    </w:p>
    <w:p w:rsidR="0031673C" w:rsidRPr="00E6742B" w:rsidRDefault="0031673C" w:rsidP="001C08AE">
      <w:pPr>
        <w:pStyle w:val="Heading1"/>
        <w:numPr>
          <w:ilvl w:val="0"/>
          <w:numId w:val="40"/>
        </w:numPr>
        <w:tabs>
          <w:tab w:val="clear" w:pos="360"/>
          <w:tab w:val="num" w:pos="709"/>
        </w:tabs>
        <w:ind w:left="709" w:hanging="709"/>
        <w:rPr>
          <w:rFonts w:ascii="Arial" w:hAnsi="Arial" w:cs="Arial"/>
          <w:b/>
          <w:sz w:val="22"/>
          <w:szCs w:val="22"/>
          <w:lang w:val="en-ZA"/>
        </w:rPr>
      </w:pPr>
      <w:bookmarkStart w:id="794" w:name="_Toc243056598"/>
      <w:bookmarkStart w:id="795" w:name="_Toc55187005"/>
      <w:bookmarkStart w:id="796" w:name="_Toc55959344"/>
      <w:bookmarkStart w:id="797" w:name="_Toc55963083"/>
      <w:r w:rsidRPr="00E6742B">
        <w:rPr>
          <w:rFonts w:ascii="Arial" w:hAnsi="Arial" w:cs="Arial"/>
          <w:b/>
          <w:sz w:val="22"/>
          <w:szCs w:val="22"/>
          <w:lang w:val="en-ZA"/>
        </w:rPr>
        <w:t>Access control</w:t>
      </w:r>
      <w:bookmarkEnd w:id="794"/>
    </w:p>
    <w:p w:rsidR="0031673C" w:rsidRPr="009C3F0E" w:rsidRDefault="0031673C" w:rsidP="00E6742B">
      <w:pPr>
        <w:tabs>
          <w:tab w:val="num" w:pos="709"/>
        </w:tabs>
        <w:ind w:left="709" w:hanging="709"/>
        <w:rPr>
          <w:rFonts w:ascii="Arial" w:hAnsi="Arial" w:cs="Arial"/>
          <w:sz w:val="22"/>
          <w:szCs w:val="22"/>
          <w:lang w:val="en-ZA"/>
        </w:rPr>
      </w:pPr>
    </w:p>
    <w:bookmarkEnd w:id="795"/>
    <w:bookmarkEnd w:id="796"/>
    <w:bookmarkEnd w:id="797"/>
    <w:p w:rsidR="0031673C" w:rsidRPr="009C3F0E" w:rsidRDefault="00E6742B" w:rsidP="00E6742B">
      <w:pPr>
        <w:tabs>
          <w:tab w:val="num" w:pos="709"/>
        </w:tabs>
        <w:ind w:left="709" w:hanging="709"/>
        <w:rPr>
          <w:rFonts w:ascii="Arial" w:hAnsi="Arial" w:cs="Arial"/>
          <w:sz w:val="22"/>
          <w:szCs w:val="22"/>
        </w:rPr>
      </w:pPr>
      <w:r>
        <w:rPr>
          <w:rFonts w:ascii="Arial" w:hAnsi="Arial" w:cs="Arial"/>
          <w:sz w:val="22"/>
          <w:szCs w:val="22"/>
        </w:rPr>
        <w:t>4.1</w:t>
      </w:r>
      <w:r>
        <w:rPr>
          <w:rFonts w:ascii="Arial" w:hAnsi="Arial" w:cs="Arial"/>
          <w:sz w:val="22"/>
          <w:szCs w:val="22"/>
        </w:rPr>
        <w:tab/>
      </w:r>
      <w:r w:rsidR="0031673C" w:rsidRPr="009C3F0E">
        <w:rPr>
          <w:rFonts w:ascii="Arial" w:hAnsi="Arial" w:cs="Arial"/>
          <w:sz w:val="22"/>
          <w:szCs w:val="22"/>
        </w:rPr>
        <w:t>Each user is supplied with one or more means of user identification (user id’s and/or access cards), which will grant him/her access to certain specified services and/or facilities.  The user will be forced to supply a password to be used in conjunction with this user id.  The use of this id is strictly for the use of this person only, and passwords may not be divulged to any other party.</w:t>
      </w:r>
    </w:p>
    <w:p w:rsidR="0031673C" w:rsidRPr="009C3F0E" w:rsidRDefault="0031673C" w:rsidP="00E6742B">
      <w:pPr>
        <w:tabs>
          <w:tab w:val="num" w:pos="709"/>
        </w:tabs>
        <w:ind w:left="709" w:hanging="709"/>
        <w:rPr>
          <w:rFonts w:ascii="Arial" w:hAnsi="Arial" w:cs="Arial"/>
          <w:sz w:val="22"/>
          <w:szCs w:val="22"/>
        </w:rPr>
      </w:pPr>
    </w:p>
    <w:p w:rsidR="0031673C" w:rsidRPr="009C3F0E" w:rsidRDefault="00E6742B" w:rsidP="00E6742B">
      <w:pPr>
        <w:tabs>
          <w:tab w:val="num" w:pos="709"/>
        </w:tabs>
        <w:ind w:left="709" w:hanging="709"/>
        <w:rPr>
          <w:rFonts w:ascii="Arial" w:hAnsi="Arial" w:cs="Arial"/>
          <w:sz w:val="22"/>
          <w:szCs w:val="22"/>
        </w:rPr>
      </w:pPr>
      <w:r>
        <w:rPr>
          <w:rFonts w:ascii="Arial" w:hAnsi="Arial" w:cs="Arial"/>
          <w:sz w:val="22"/>
          <w:szCs w:val="22"/>
        </w:rPr>
        <w:t>4.2</w:t>
      </w:r>
      <w:r>
        <w:rPr>
          <w:rFonts w:ascii="Arial" w:hAnsi="Arial" w:cs="Arial"/>
          <w:sz w:val="22"/>
          <w:szCs w:val="22"/>
        </w:rPr>
        <w:tab/>
      </w:r>
      <w:r w:rsidR="0031673C" w:rsidRPr="009C3F0E">
        <w:rPr>
          <w:rFonts w:ascii="Arial" w:hAnsi="Arial" w:cs="Arial"/>
          <w:sz w:val="22"/>
          <w:szCs w:val="22"/>
        </w:rPr>
        <w:t>Change passwords frequently, and avoid using a password that could easily be guessed (e.g. own first name, name of spouse etc). Blank passwords should not be permitted.</w:t>
      </w:r>
    </w:p>
    <w:p w:rsidR="0031673C" w:rsidRPr="009C3F0E" w:rsidRDefault="0031673C" w:rsidP="00E6742B">
      <w:pPr>
        <w:tabs>
          <w:tab w:val="num" w:pos="709"/>
        </w:tabs>
        <w:ind w:left="709" w:hanging="709"/>
        <w:rPr>
          <w:rFonts w:ascii="Arial" w:hAnsi="Arial" w:cs="Arial"/>
          <w:sz w:val="22"/>
          <w:szCs w:val="22"/>
        </w:rPr>
      </w:pPr>
    </w:p>
    <w:p w:rsidR="0031673C" w:rsidRPr="009C3F0E" w:rsidRDefault="00E6742B" w:rsidP="00E6742B">
      <w:pPr>
        <w:tabs>
          <w:tab w:val="num" w:pos="709"/>
        </w:tabs>
        <w:ind w:left="709" w:hanging="709"/>
        <w:rPr>
          <w:rFonts w:ascii="Arial" w:hAnsi="Arial" w:cs="Arial"/>
          <w:sz w:val="22"/>
          <w:szCs w:val="22"/>
        </w:rPr>
      </w:pPr>
      <w:r>
        <w:rPr>
          <w:rFonts w:ascii="Arial" w:hAnsi="Arial" w:cs="Arial"/>
          <w:sz w:val="22"/>
          <w:szCs w:val="22"/>
        </w:rPr>
        <w:t>4.3</w:t>
      </w:r>
      <w:r>
        <w:rPr>
          <w:rFonts w:ascii="Arial" w:hAnsi="Arial" w:cs="Arial"/>
          <w:sz w:val="22"/>
          <w:szCs w:val="22"/>
        </w:rPr>
        <w:tab/>
      </w:r>
      <w:r w:rsidR="0031673C" w:rsidRPr="009C3F0E">
        <w:rPr>
          <w:rFonts w:ascii="Arial" w:hAnsi="Arial" w:cs="Arial"/>
          <w:sz w:val="22"/>
          <w:szCs w:val="22"/>
        </w:rPr>
        <w:t>Users must log out (sign off) when leaving for home. For short periods of absence a screen-saver that is password-protected must be used.</w:t>
      </w:r>
      <w:bookmarkStart w:id="798" w:name="_Toc38341147"/>
      <w:bookmarkStart w:id="799" w:name="_Toc38341266"/>
      <w:bookmarkStart w:id="800" w:name="_Toc46721535"/>
      <w:bookmarkStart w:id="801" w:name="_Toc55959354"/>
      <w:bookmarkStart w:id="802" w:name="_Toc55963093"/>
    </w:p>
    <w:p w:rsidR="0031673C" w:rsidRPr="009C3F0E" w:rsidRDefault="0031673C" w:rsidP="00E6742B">
      <w:pPr>
        <w:tabs>
          <w:tab w:val="num" w:pos="709"/>
        </w:tabs>
        <w:ind w:left="709" w:hanging="709"/>
        <w:rPr>
          <w:rFonts w:ascii="Arial" w:hAnsi="Arial" w:cs="Arial"/>
          <w:sz w:val="22"/>
          <w:szCs w:val="22"/>
        </w:rPr>
      </w:pPr>
    </w:p>
    <w:p w:rsidR="0031673C" w:rsidRPr="00E6742B" w:rsidRDefault="0031673C" w:rsidP="001C08AE">
      <w:pPr>
        <w:pStyle w:val="Heading1"/>
        <w:numPr>
          <w:ilvl w:val="0"/>
          <w:numId w:val="40"/>
        </w:numPr>
        <w:tabs>
          <w:tab w:val="clear" w:pos="360"/>
          <w:tab w:val="num" w:pos="709"/>
        </w:tabs>
        <w:ind w:left="709" w:hanging="709"/>
        <w:rPr>
          <w:rFonts w:ascii="Arial" w:hAnsi="Arial" w:cs="Arial"/>
          <w:b/>
          <w:sz w:val="22"/>
          <w:szCs w:val="22"/>
          <w:lang w:val="en-ZA"/>
        </w:rPr>
      </w:pPr>
      <w:bookmarkStart w:id="803" w:name="_Toc243056599"/>
      <w:r w:rsidRPr="00E6742B">
        <w:rPr>
          <w:rFonts w:ascii="Arial" w:hAnsi="Arial" w:cs="Arial"/>
          <w:b/>
          <w:sz w:val="22"/>
          <w:szCs w:val="22"/>
        </w:rPr>
        <w:t>Responsibilities</w:t>
      </w:r>
      <w:bookmarkEnd w:id="803"/>
    </w:p>
    <w:p w:rsidR="0031673C" w:rsidRPr="00E6742B" w:rsidRDefault="0031673C" w:rsidP="00E6742B">
      <w:pPr>
        <w:tabs>
          <w:tab w:val="num" w:pos="709"/>
        </w:tabs>
        <w:ind w:left="709" w:hanging="709"/>
        <w:rPr>
          <w:rFonts w:ascii="Arial" w:hAnsi="Arial" w:cs="Arial"/>
          <w:b/>
          <w:sz w:val="22"/>
          <w:szCs w:val="22"/>
        </w:rPr>
      </w:pPr>
    </w:p>
    <w:p w:rsidR="0031673C" w:rsidRPr="009C3F0E" w:rsidRDefault="00E6742B" w:rsidP="00E6742B">
      <w:pPr>
        <w:tabs>
          <w:tab w:val="num" w:pos="709"/>
        </w:tabs>
        <w:ind w:left="709" w:hanging="709"/>
        <w:rPr>
          <w:rFonts w:ascii="Arial" w:hAnsi="Arial" w:cs="Arial"/>
          <w:sz w:val="22"/>
          <w:szCs w:val="22"/>
        </w:rPr>
      </w:pPr>
      <w:r>
        <w:rPr>
          <w:rFonts w:ascii="Arial" w:hAnsi="Arial" w:cs="Arial"/>
          <w:sz w:val="22"/>
          <w:szCs w:val="22"/>
        </w:rPr>
        <w:t>5.1</w:t>
      </w:r>
      <w:r>
        <w:rPr>
          <w:rFonts w:ascii="Arial" w:hAnsi="Arial" w:cs="Arial"/>
          <w:sz w:val="22"/>
          <w:szCs w:val="22"/>
        </w:rPr>
        <w:tab/>
      </w:r>
      <w:r w:rsidR="0031673C" w:rsidRPr="009C3F0E">
        <w:rPr>
          <w:rFonts w:ascii="Arial" w:hAnsi="Arial" w:cs="Arial"/>
          <w:sz w:val="22"/>
          <w:szCs w:val="22"/>
        </w:rPr>
        <w:t>You are the owner of your data, and it is your responsibility to ensure that it is adequately protected against unauthorized access.  This means that you must avail yourself of the access controls and other security measures that the ECB has provided for you and take prudent and reasonable steps to limit access to your data.</w:t>
      </w:r>
    </w:p>
    <w:p w:rsidR="0031673C" w:rsidRPr="009C3F0E" w:rsidRDefault="0031673C" w:rsidP="00E6742B">
      <w:pPr>
        <w:tabs>
          <w:tab w:val="num" w:pos="709"/>
        </w:tabs>
        <w:ind w:left="709" w:hanging="709"/>
        <w:rPr>
          <w:rFonts w:ascii="Arial" w:hAnsi="Arial" w:cs="Arial"/>
          <w:sz w:val="22"/>
          <w:szCs w:val="22"/>
        </w:rPr>
      </w:pPr>
    </w:p>
    <w:p w:rsidR="0031673C" w:rsidRPr="009C3F0E" w:rsidRDefault="00E6742B" w:rsidP="00E6742B">
      <w:pPr>
        <w:tabs>
          <w:tab w:val="num" w:pos="709"/>
        </w:tabs>
        <w:ind w:left="709" w:hanging="709"/>
        <w:rPr>
          <w:rFonts w:ascii="Arial" w:hAnsi="Arial" w:cs="Arial"/>
          <w:sz w:val="22"/>
          <w:szCs w:val="22"/>
        </w:rPr>
      </w:pPr>
      <w:r>
        <w:rPr>
          <w:rFonts w:ascii="Arial" w:hAnsi="Arial" w:cs="Arial"/>
          <w:sz w:val="22"/>
          <w:szCs w:val="22"/>
        </w:rPr>
        <w:t>5.2</w:t>
      </w:r>
      <w:r>
        <w:rPr>
          <w:rFonts w:ascii="Arial" w:hAnsi="Arial" w:cs="Arial"/>
          <w:sz w:val="22"/>
          <w:szCs w:val="22"/>
        </w:rPr>
        <w:tab/>
      </w:r>
      <w:r w:rsidR="0031673C" w:rsidRPr="009C3F0E">
        <w:rPr>
          <w:rFonts w:ascii="Arial" w:hAnsi="Arial" w:cs="Arial"/>
          <w:sz w:val="22"/>
          <w:szCs w:val="22"/>
        </w:rPr>
        <w:t>You are totally prohibited from taking part, directly or indirectly, in any form of illegal activity when using electronic communication technology or infrastructure supplied by ECB.</w:t>
      </w:r>
    </w:p>
    <w:p w:rsidR="0031673C" w:rsidRPr="009C3F0E" w:rsidRDefault="0031673C" w:rsidP="00E6742B">
      <w:pPr>
        <w:tabs>
          <w:tab w:val="num" w:pos="709"/>
        </w:tabs>
        <w:ind w:left="709" w:hanging="709"/>
        <w:rPr>
          <w:rFonts w:ascii="Arial" w:hAnsi="Arial" w:cs="Arial"/>
          <w:sz w:val="22"/>
          <w:szCs w:val="22"/>
        </w:rPr>
      </w:pPr>
    </w:p>
    <w:p w:rsidR="00E6742B" w:rsidRDefault="00E6742B">
      <w:pPr>
        <w:rPr>
          <w:rFonts w:ascii="Arial" w:hAnsi="Arial" w:cs="Arial"/>
          <w:b/>
          <w:sz w:val="22"/>
          <w:szCs w:val="22"/>
        </w:rPr>
      </w:pPr>
      <w:bookmarkStart w:id="804" w:name="_Toc243056600"/>
      <w:r>
        <w:rPr>
          <w:rFonts w:ascii="Arial" w:hAnsi="Arial" w:cs="Arial"/>
          <w:b/>
          <w:sz w:val="22"/>
          <w:szCs w:val="22"/>
        </w:rPr>
        <w:br w:type="page"/>
      </w:r>
    </w:p>
    <w:p w:rsidR="0031673C" w:rsidRPr="00E6742B" w:rsidRDefault="0031673C" w:rsidP="001C08AE">
      <w:pPr>
        <w:pStyle w:val="Heading1"/>
        <w:numPr>
          <w:ilvl w:val="0"/>
          <w:numId w:val="40"/>
        </w:numPr>
        <w:tabs>
          <w:tab w:val="clear" w:pos="360"/>
          <w:tab w:val="num" w:pos="709"/>
        </w:tabs>
        <w:ind w:left="709" w:hanging="709"/>
        <w:rPr>
          <w:rFonts w:ascii="Arial" w:hAnsi="Arial" w:cs="Arial"/>
          <w:b/>
          <w:sz w:val="22"/>
          <w:szCs w:val="22"/>
        </w:rPr>
      </w:pPr>
      <w:r w:rsidRPr="00E6742B">
        <w:rPr>
          <w:rFonts w:ascii="Arial" w:hAnsi="Arial" w:cs="Arial"/>
          <w:b/>
          <w:sz w:val="22"/>
          <w:szCs w:val="22"/>
        </w:rPr>
        <w:lastRenderedPageBreak/>
        <w:t>Unauthorized access to files</w:t>
      </w:r>
      <w:bookmarkEnd w:id="804"/>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6.1</w:t>
      </w:r>
      <w:r>
        <w:rPr>
          <w:rFonts w:ascii="Arial" w:hAnsi="Arial" w:cs="Arial"/>
          <w:sz w:val="22"/>
          <w:szCs w:val="22"/>
        </w:rPr>
        <w:tab/>
      </w:r>
      <w:r w:rsidR="0031673C" w:rsidRPr="009C3F0E">
        <w:rPr>
          <w:rFonts w:ascii="Arial" w:hAnsi="Arial" w:cs="Arial"/>
          <w:sz w:val="22"/>
          <w:szCs w:val="22"/>
        </w:rPr>
        <w:t>You may not engage in any activity that is intended to circumvent computer security controls.  This includes unauthorized attempts to:</w:t>
      </w:r>
    </w:p>
    <w:p w:rsidR="0031673C" w:rsidRPr="009C3F0E" w:rsidRDefault="0031673C" w:rsidP="00E6742B">
      <w:pPr>
        <w:tabs>
          <w:tab w:val="num" w:pos="709"/>
        </w:tabs>
        <w:ind w:left="709" w:hanging="709"/>
        <w:rPr>
          <w:rFonts w:ascii="Arial" w:hAnsi="Arial" w:cs="Arial"/>
          <w:sz w:val="22"/>
          <w:szCs w:val="22"/>
        </w:rPr>
      </w:pPr>
    </w:p>
    <w:p w:rsidR="0031673C" w:rsidRPr="0003519D" w:rsidRDefault="0031673C" w:rsidP="0003519D">
      <w:pPr>
        <w:pStyle w:val="ListParagraph"/>
        <w:numPr>
          <w:ilvl w:val="2"/>
          <w:numId w:val="40"/>
        </w:numPr>
        <w:rPr>
          <w:rFonts w:ascii="Arial" w:hAnsi="Arial" w:cs="Arial"/>
          <w:sz w:val="22"/>
          <w:szCs w:val="22"/>
        </w:rPr>
      </w:pPr>
      <w:r w:rsidRPr="0003519D">
        <w:rPr>
          <w:rFonts w:ascii="Arial" w:hAnsi="Arial" w:cs="Arial"/>
          <w:sz w:val="22"/>
          <w:szCs w:val="22"/>
        </w:rPr>
        <w:t>Crack passwords;</w:t>
      </w:r>
    </w:p>
    <w:p w:rsidR="0031673C" w:rsidRPr="009C3F0E" w:rsidRDefault="0031673C" w:rsidP="0003519D">
      <w:pPr>
        <w:pStyle w:val="ListParagraph"/>
        <w:numPr>
          <w:ilvl w:val="2"/>
          <w:numId w:val="40"/>
        </w:numPr>
        <w:rPr>
          <w:rFonts w:ascii="Arial" w:hAnsi="Arial" w:cs="Arial"/>
          <w:sz w:val="22"/>
          <w:szCs w:val="22"/>
        </w:rPr>
      </w:pPr>
      <w:r w:rsidRPr="009C3F0E">
        <w:rPr>
          <w:rFonts w:ascii="Arial" w:hAnsi="Arial" w:cs="Arial"/>
          <w:sz w:val="22"/>
          <w:szCs w:val="22"/>
        </w:rPr>
        <w:t>Delete production data;</w:t>
      </w:r>
    </w:p>
    <w:p w:rsidR="0031673C" w:rsidRPr="009C3F0E" w:rsidRDefault="0031673C" w:rsidP="0003519D">
      <w:pPr>
        <w:pStyle w:val="ListParagraph"/>
        <w:numPr>
          <w:ilvl w:val="2"/>
          <w:numId w:val="40"/>
        </w:numPr>
        <w:rPr>
          <w:rFonts w:ascii="Arial" w:hAnsi="Arial" w:cs="Arial"/>
          <w:sz w:val="22"/>
          <w:szCs w:val="22"/>
        </w:rPr>
      </w:pPr>
      <w:r w:rsidRPr="009C3F0E">
        <w:rPr>
          <w:rFonts w:ascii="Arial" w:hAnsi="Arial" w:cs="Arial"/>
          <w:sz w:val="22"/>
          <w:szCs w:val="22"/>
        </w:rPr>
        <w:t>Make unauthorized changes to production data;</w:t>
      </w:r>
    </w:p>
    <w:p w:rsidR="0031673C" w:rsidRPr="009C3F0E" w:rsidRDefault="0031673C" w:rsidP="0003519D">
      <w:pPr>
        <w:pStyle w:val="ListParagraph"/>
        <w:numPr>
          <w:ilvl w:val="2"/>
          <w:numId w:val="40"/>
        </w:numPr>
        <w:rPr>
          <w:rFonts w:ascii="Arial" w:hAnsi="Arial" w:cs="Arial"/>
          <w:sz w:val="22"/>
          <w:szCs w:val="22"/>
        </w:rPr>
      </w:pPr>
      <w:r w:rsidRPr="009C3F0E">
        <w:rPr>
          <w:rFonts w:ascii="Arial" w:hAnsi="Arial" w:cs="Arial"/>
          <w:sz w:val="22"/>
          <w:szCs w:val="22"/>
        </w:rPr>
        <w:t>Discover unprotected files;</w:t>
      </w:r>
    </w:p>
    <w:p w:rsidR="0031673C" w:rsidRPr="009C3F0E" w:rsidRDefault="0031673C" w:rsidP="0003519D">
      <w:pPr>
        <w:pStyle w:val="ListParagraph"/>
        <w:numPr>
          <w:ilvl w:val="2"/>
          <w:numId w:val="40"/>
        </w:numPr>
        <w:rPr>
          <w:rFonts w:ascii="Arial" w:hAnsi="Arial" w:cs="Arial"/>
          <w:sz w:val="22"/>
          <w:szCs w:val="22"/>
        </w:rPr>
      </w:pPr>
      <w:r w:rsidRPr="009C3F0E">
        <w:rPr>
          <w:rFonts w:ascii="Arial" w:hAnsi="Arial" w:cs="Arial"/>
          <w:sz w:val="22"/>
          <w:szCs w:val="22"/>
        </w:rPr>
        <w:t>Decode encrypted files; and</w:t>
      </w:r>
    </w:p>
    <w:p w:rsidR="0031673C" w:rsidRPr="009C3F0E" w:rsidRDefault="0031673C" w:rsidP="0003519D">
      <w:pPr>
        <w:pStyle w:val="ListParagraph"/>
        <w:numPr>
          <w:ilvl w:val="2"/>
          <w:numId w:val="40"/>
        </w:numPr>
        <w:rPr>
          <w:rFonts w:ascii="Arial" w:hAnsi="Arial" w:cs="Arial"/>
          <w:sz w:val="22"/>
          <w:szCs w:val="22"/>
        </w:rPr>
      </w:pPr>
      <w:r w:rsidRPr="009C3F0E">
        <w:rPr>
          <w:rFonts w:ascii="Arial" w:hAnsi="Arial" w:cs="Arial"/>
          <w:sz w:val="22"/>
          <w:szCs w:val="22"/>
        </w:rPr>
        <w:t xml:space="preserve">Penetrate computer systems for unauthorized use.  </w:t>
      </w:r>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6.2</w:t>
      </w:r>
      <w:r>
        <w:rPr>
          <w:rFonts w:ascii="Arial" w:hAnsi="Arial" w:cs="Arial"/>
          <w:sz w:val="22"/>
          <w:szCs w:val="22"/>
        </w:rPr>
        <w:tab/>
      </w:r>
      <w:r w:rsidR="0031673C" w:rsidRPr="009C3F0E">
        <w:rPr>
          <w:rFonts w:ascii="Arial" w:hAnsi="Arial" w:cs="Arial"/>
          <w:sz w:val="22"/>
          <w:szCs w:val="22"/>
        </w:rPr>
        <w:t>You may not access files or directories of other users without their specific authorization to do so.</w:t>
      </w:r>
    </w:p>
    <w:p w:rsidR="0031673C" w:rsidRPr="009C3F0E" w:rsidRDefault="0031673C" w:rsidP="00E6742B">
      <w:pPr>
        <w:tabs>
          <w:tab w:val="num" w:pos="709"/>
        </w:tabs>
        <w:ind w:left="709" w:hanging="709"/>
        <w:rPr>
          <w:rFonts w:ascii="Arial" w:hAnsi="Arial" w:cs="Arial"/>
          <w:sz w:val="22"/>
          <w:szCs w:val="22"/>
        </w:rPr>
      </w:pPr>
    </w:p>
    <w:p w:rsidR="0031673C" w:rsidRPr="00E6742B" w:rsidRDefault="0031673C" w:rsidP="001C08AE">
      <w:pPr>
        <w:pStyle w:val="Heading1"/>
        <w:numPr>
          <w:ilvl w:val="0"/>
          <w:numId w:val="40"/>
        </w:numPr>
        <w:tabs>
          <w:tab w:val="clear" w:pos="360"/>
          <w:tab w:val="num" w:pos="709"/>
        </w:tabs>
        <w:ind w:left="709" w:hanging="709"/>
        <w:rPr>
          <w:rFonts w:ascii="Arial" w:hAnsi="Arial" w:cs="Arial"/>
          <w:b/>
          <w:sz w:val="22"/>
          <w:szCs w:val="22"/>
        </w:rPr>
      </w:pPr>
      <w:bookmarkStart w:id="805" w:name="_Toc243056601"/>
      <w:r w:rsidRPr="00E6742B">
        <w:rPr>
          <w:rFonts w:ascii="Arial" w:hAnsi="Arial" w:cs="Arial"/>
          <w:b/>
          <w:sz w:val="22"/>
          <w:szCs w:val="22"/>
        </w:rPr>
        <w:t>Use of software</w:t>
      </w:r>
      <w:bookmarkEnd w:id="805"/>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7.1</w:t>
      </w:r>
      <w:r>
        <w:rPr>
          <w:rFonts w:ascii="Arial" w:hAnsi="Arial" w:cs="Arial"/>
          <w:sz w:val="22"/>
          <w:szCs w:val="22"/>
        </w:rPr>
        <w:tab/>
      </w:r>
      <w:r w:rsidR="0031673C" w:rsidRPr="009C3F0E">
        <w:rPr>
          <w:rFonts w:ascii="Arial" w:hAnsi="Arial" w:cs="Arial"/>
          <w:sz w:val="22"/>
          <w:szCs w:val="22"/>
        </w:rPr>
        <w:t xml:space="preserve">You are prohibited from loading any software on any computer system without approval from your supervisor, and the IT Specialist or the CEO of the ECB.  This includes commercial software, shareware and freeware.  </w:t>
      </w:r>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7.2</w:t>
      </w:r>
      <w:r>
        <w:rPr>
          <w:rFonts w:ascii="Arial" w:hAnsi="Arial" w:cs="Arial"/>
          <w:sz w:val="22"/>
          <w:szCs w:val="22"/>
        </w:rPr>
        <w:tab/>
      </w:r>
      <w:r w:rsidR="0031673C" w:rsidRPr="009C3F0E">
        <w:rPr>
          <w:rFonts w:ascii="Arial" w:hAnsi="Arial" w:cs="Arial"/>
          <w:sz w:val="22"/>
          <w:szCs w:val="22"/>
        </w:rPr>
        <w:t>You are expressly prohibited from using ECB facilities to make illegal copies of licensed or copyrighted software.</w:t>
      </w:r>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7.3</w:t>
      </w:r>
      <w:r>
        <w:rPr>
          <w:rFonts w:ascii="Arial" w:hAnsi="Arial" w:cs="Arial"/>
          <w:sz w:val="22"/>
          <w:szCs w:val="22"/>
        </w:rPr>
        <w:tab/>
      </w:r>
      <w:r w:rsidR="0031673C" w:rsidRPr="009C3F0E">
        <w:rPr>
          <w:rFonts w:ascii="Arial" w:hAnsi="Arial" w:cs="Arial"/>
          <w:sz w:val="22"/>
          <w:szCs w:val="22"/>
        </w:rPr>
        <w:t>Copyrighted software may only be used in accordance with its license or purchase agreement.  You do not have the right to own or use unauthorized copies for yourself or anyone else.</w:t>
      </w:r>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7.4</w:t>
      </w:r>
      <w:r>
        <w:rPr>
          <w:rFonts w:ascii="Arial" w:hAnsi="Arial" w:cs="Arial"/>
          <w:sz w:val="22"/>
          <w:szCs w:val="22"/>
        </w:rPr>
        <w:tab/>
      </w:r>
      <w:r w:rsidR="0031673C" w:rsidRPr="009C3F0E">
        <w:rPr>
          <w:rFonts w:ascii="Arial" w:hAnsi="Arial" w:cs="Arial"/>
          <w:sz w:val="22"/>
          <w:szCs w:val="22"/>
        </w:rPr>
        <w:t>You are prohibited from using software that is designed to:</w:t>
      </w:r>
    </w:p>
    <w:p w:rsidR="0031673C" w:rsidRPr="009C3F0E" w:rsidRDefault="0031673C" w:rsidP="00E6742B">
      <w:pPr>
        <w:tabs>
          <w:tab w:val="num" w:pos="709"/>
        </w:tabs>
        <w:ind w:left="709" w:hanging="709"/>
        <w:rPr>
          <w:rFonts w:ascii="Arial" w:hAnsi="Arial" w:cs="Arial"/>
          <w:sz w:val="22"/>
          <w:szCs w:val="22"/>
        </w:rPr>
      </w:pPr>
    </w:p>
    <w:p w:rsidR="0031673C" w:rsidRPr="008950E9" w:rsidRDefault="008950E9" w:rsidP="008950E9">
      <w:pPr>
        <w:pStyle w:val="ListParagraph"/>
        <w:tabs>
          <w:tab w:val="left" w:pos="709"/>
        </w:tabs>
        <w:ind w:left="0"/>
        <w:rPr>
          <w:rFonts w:ascii="Arial" w:hAnsi="Arial" w:cs="Arial"/>
          <w:sz w:val="22"/>
          <w:szCs w:val="22"/>
        </w:rPr>
      </w:pPr>
      <w:ins w:id="806" w:author="PricewaterhouseCoopers" w:date="2012-11-16T09:55:00Z">
        <w:r>
          <w:rPr>
            <w:rFonts w:ascii="Arial" w:hAnsi="Arial" w:cs="Arial"/>
            <w:sz w:val="22"/>
            <w:szCs w:val="22"/>
          </w:rPr>
          <w:t xml:space="preserve">7.4.1 </w:t>
        </w:r>
      </w:ins>
      <w:ins w:id="807" w:author="PricewaterhouseCoopers" w:date="2012-11-16T09:56:00Z">
        <w:r>
          <w:rPr>
            <w:rFonts w:ascii="Arial" w:hAnsi="Arial" w:cs="Arial"/>
            <w:sz w:val="22"/>
            <w:szCs w:val="22"/>
          </w:rPr>
          <w:tab/>
        </w:r>
      </w:ins>
      <w:r w:rsidR="0031673C" w:rsidRPr="008950E9">
        <w:rPr>
          <w:rFonts w:ascii="Arial" w:hAnsi="Arial" w:cs="Arial"/>
          <w:sz w:val="22"/>
          <w:szCs w:val="22"/>
        </w:rPr>
        <w:t>Destroy data;</w:t>
      </w:r>
    </w:p>
    <w:p w:rsidR="0031673C" w:rsidRPr="009C3F0E" w:rsidRDefault="008950E9" w:rsidP="008950E9">
      <w:pPr>
        <w:pStyle w:val="ListParagraph"/>
        <w:tabs>
          <w:tab w:val="left" w:pos="709"/>
        </w:tabs>
        <w:ind w:left="0"/>
        <w:rPr>
          <w:rFonts w:ascii="Arial" w:hAnsi="Arial" w:cs="Arial"/>
          <w:sz w:val="22"/>
          <w:szCs w:val="22"/>
        </w:rPr>
      </w:pPr>
      <w:ins w:id="808" w:author="PricewaterhouseCoopers" w:date="2012-11-16T09:57:00Z">
        <w:r>
          <w:rPr>
            <w:rFonts w:ascii="Arial" w:hAnsi="Arial" w:cs="Arial"/>
            <w:sz w:val="22"/>
            <w:szCs w:val="22"/>
          </w:rPr>
          <w:t>7.4.2</w:t>
        </w:r>
        <w:r>
          <w:rPr>
            <w:rFonts w:ascii="Arial" w:hAnsi="Arial" w:cs="Arial"/>
            <w:sz w:val="22"/>
            <w:szCs w:val="22"/>
          </w:rPr>
          <w:tab/>
        </w:r>
      </w:ins>
      <w:r w:rsidR="0031673C" w:rsidRPr="009C3F0E">
        <w:rPr>
          <w:rFonts w:ascii="Arial" w:hAnsi="Arial" w:cs="Arial"/>
          <w:sz w:val="22"/>
          <w:szCs w:val="22"/>
        </w:rPr>
        <w:t>Provide unauthorized access to computer systems; or</w:t>
      </w:r>
    </w:p>
    <w:p w:rsidR="0031673C" w:rsidRPr="009C3F0E" w:rsidRDefault="008950E9" w:rsidP="008950E9">
      <w:pPr>
        <w:pStyle w:val="ListParagraph"/>
        <w:ind w:left="0"/>
        <w:rPr>
          <w:rFonts w:ascii="Arial" w:hAnsi="Arial" w:cs="Arial"/>
          <w:sz w:val="22"/>
          <w:szCs w:val="22"/>
        </w:rPr>
      </w:pPr>
      <w:ins w:id="809" w:author="PricewaterhouseCoopers" w:date="2012-11-16T09:57:00Z">
        <w:r>
          <w:rPr>
            <w:rFonts w:ascii="Arial" w:hAnsi="Arial" w:cs="Arial"/>
            <w:sz w:val="22"/>
            <w:szCs w:val="22"/>
          </w:rPr>
          <w:t>7.4.3</w:t>
        </w:r>
        <w:r>
          <w:rPr>
            <w:rFonts w:ascii="Arial" w:hAnsi="Arial" w:cs="Arial"/>
            <w:sz w:val="22"/>
            <w:szCs w:val="22"/>
          </w:rPr>
          <w:tab/>
        </w:r>
      </w:ins>
      <w:r w:rsidR="0031673C" w:rsidRPr="009C3F0E">
        <w:rPr>
          <w:rFonts w:ascii="Arial" w:hAnsi="Arial" w:cs="Arial"/>
          <w:sz w:val="22"/>
          <w:szCs w:val="22"/>
        </w:rPr>
        <w:t>Disrupt computing processes in any other way.</w:t>
      </w:r>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7.5</w:t>
      </w:r>
      <w:r>
        <w:rPr>
          <w:rFonts w:ascii="Arial" w:hAnsi="Arial" w:cs="Arial"/>
          <w:sz w:val="22"/>
          <w:szCs w:val="22"/>
        </w:rPr>
        <w:tab/>
      </w:r>
      <w:r w:rsidR="0031673C" w:rsidRPr="009C3F0E">
        <w:rPr>
          <w:rFonts w:ascii="Arial" w:hAnsi="Arial" w:cs="Arial"/>
          <w:sz w:val="22"/>
          <w:szCs w:val="22"/>
        </w:rPr>
        <w:t>The use of viruses, worms, Trojan horses, and other invasive software is expressly forbidden.</w:t>
      </w:r>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7.6</w:t>
      </w:r>
      <w:r>
        <w:rPr>
          <w:rFonts w:ascii="Arial" w:hAnsi="Arial" w:cs="Arial"/>
          <w:sz w:val="22"/>
          <w:szCs w:val="22"/>
        </w:rPr>
        <w:tab/>
      </w:r>
      <w:r w:rsidR="0031673C" w:rsidRPr="009C3F0E">
        <w:rPr>
          <w:rFonts w:ascii="Arial" w:hAnsi="Arial" w:cs="Arial"/>
          <w:sz w:val="22"/>
          <w:szCs w:val="22"/>
        </w:rPr>
        <w:t>ECB installs anti-virus software on all of its computer systems and employees are required to use it.  You are prohibited from tampering with this software or from turning it off.  All disks that are inserted into the ECB’s computers must first be scanned for viruses or other forms of malicious software. If you receive warnings about viruses, please forward the information to the IT Specialist.  He/she will investigate whether the warning is a hoax, and issue a formal warning throughout ECB if necessary.</w:t>
      </w:r>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7.7</w:t>
      </w:r>
      <w:r>
        <w:rPr>
          <w:rFonts w:ascii="Arial" w:hAnsi="Arial" w:cs="Arial"/>
          <w:sz w:val="22"/>
          <w:szCs w:val="22"/>
        </w:rPr>
        <w:tab/>
      </w:r>
      <w:r w:rsidR="0031673C" w:rsidRPr="009C3F0E">
        <w:rPr>
          <w:rFonts w:ascii="Arial" w:hAnsi="Arial" w:cs="Arial"/>
          <w:sz w:val="22"/>
          <w:szCs w:val="22"/>
        </w:rPr>
        <w:t xml:space="preserve">Users must immediately report any malfunction that might be related to a computer virus to the IT Specialist.  </w:t>
      </w:r>
    </w:p>
    <w:p w:rsidR="0031673C" w:rsidRPr="00E6742B" w:rsidRDefault="0031673C" w:rsidP="00E6742B">
      <w:pPr>
        <w:tabs>
          <w:tab w:val="num" w:pos="709"/>
        </w:tabs>
        <w:ind w:left="709" w:hanging="709"/>
        <w:rPr>
          <w:rFonts w:ascii="Arial" w:hAnsi="Arial" w:cs="Arial"/>
          <w:b/>
          <w:sz w:val="22"/>
          <w:szCs w:val="22"/>
        </w:rPr>
      </w:pPr>
    </w:p>
    <w:p w:rsidR="00467D38" w:rsidRDefault="00467D38">
      <w:pPr>
        <w:rPr>
          <w:rFonts w:ascii="Arial" w:hAnsi="Arial" w:cs="Arial"/>
          <w:b/>
          <w:sz w:val="22"/>
          <w:szCs w:val="22"/>
        </w:rPr>
      </w:pPr>
      <w:bookmarkStart w:id="810" w:name="_Toc243056602"/>
      <w:r>
        <w:rPr>
          <w:rFonts w:ascii="Arial" w:hAnsi="Arial" w:cs="Arial"/>
          <w:b/>
          <w:sz w:val="22"/>
          <w:szCs w:val="22"/>
        </w:rPr>
        <w:br w:type="page"/>
      </w:r>
    </w:p>
    <w:p w:rsidR="0031673C" w:rsidRPr="00E6742B" w:rsidRDefault="0031673C" w:rsidP="001C08AE">
      <w:pPr>
        <w:pStyle w:val="Heading1"/>
        <w:numPr>
          <w:ilvl w:val="0"/>
          <w:numId w:val="40"/>
        </w:numPr>
        <w:tabs>
          <w:tab w:val="clear" w:pos="360"/>
          <w:tab w:val="num" w:pos="709"/>
        </w:tabs>
        <w:ind w:left="709" w:hanging="709"/>
        <w:rPr>
          <w:rFonts w:ascii="Arial" w:hAnsi="Arial" w:cs="Arial"/>
          <w:b/>
          <w:sz w:val="22"/>
          <w:szCs w:val="22"/>
        </w:rPr>
      </w:pPr>
      <w:r w:rsidRPr="00E6742B">
        <w:rPr>
          <w:rFonts w:ascii="Arial" w:hAnsi="Arial" w:cs="Arial"/>
          <w:b/>
          <w:sz w:val="22"/>
          <w:szCs w:val="22"/>
        </w:rPr>
        <w:lastRenderedPageBreak/>
        <w:t>Use for personal financial gain</w:t>
      </w:r>
      <w:bookmarkEnd w:id="810"/>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8.1</w:t>
      </w:r>
      <w:r>
        <w:rPr>
          <w:rFonts w:ascii="Arial" w:hAnsi="Arial" w:cs="Arial"/>
          <w:sz w:val="22"/>
          <w:szCs w:val="22"/>
        </w:rPr>
        <w:tab/>
      </w:r>
      <w:r w:rsidR="0031673C" w:rsidRPr="009C3F0E">
        <w:rPr>
          <w:rFonts w:ascii="Arial" w:hAnsi="Arial" w:cs="Arial"/>
          <w:sz w:val="22"/>
          <w:szCs w:val="22"/>
        </w:rPr>
        <w:t>The ECB’s computer systems are for the sole use of ECB-related business.  You are expressly prohibited from using the ECB’s computer systems for personal or private financial gain, unless a General Manager has specifically authorized such use in writing.</w:t>
      </w:r>
    </w:p>
    <w:p w:rsidR="0031673C" w:rsidRPr="009C3F0E" w:rsidRDefault="0031673C" w:rsidP="00E6742B">
      <w:pPr>
        <w:tabs>
          <w:tab w:val="num" w:pos="709"/>
        </w:tabs>
        <w:ind w:left="709" w:hanging="709"/>
        <w:rPr>
          <w:rFonts w:ascii="Arial" w:hAnsi="Arial" w:cs="Arial"/>
          <w:sz w:val="22"/>
          <w:szCs w:val="22"/>
        </w:rPr>
      </w:pPr>
    </w:p>
    <w:p w:rsidR="0031673C" w:rsidRPr="00467D38" w:rsidRDefault="0031673C" w:rsidP="001C08AE">
      <w:pPr>
        <w:pStyle w:val="Heading1"/>
        <w:numPr>
          <w:ilvl w:val="0"/>
          <w:numId w:val="40"/>
        </w:numPr>
        <w:tabs>
          <w:tab w:val="clear" w:pos="360"/>
          <w:tab w:val="num" w:pos="709"/>
        </w:tabs>
        <w:ind w:left="709" w:hanging="709"/>
        <w:rPr>
          <w:rFonts w:ascii="Arial" w:hAnsi="Arial" w:cs="Arial"/>
          <w:b/>
          <w:sz w:val="22"/>
          <w:szCs w:val="22"/>
        </w:rPr>
      </w:pPr>
      <w:bookmarkStart w:id="811" w:name="_Toc243056603"/>
      <w:r w:rsidRPr="00467D38">
        <w:rPr>
          <w:rFonts w:ascii="Arial" w:hAnsi="Arial" w:cs="Arial"/>
          <w:b/>
          <w:sz w:val="22"/>
          <w:szCs w:val="22"/>
        </w:rPr>
        <w:t>Electronic communication</w:t>
      </w:r>
      <w:bookmarkEnd w:id="811"/>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9.1</w:t>
      </w:r>
      <w:r>
        <w:rPr>
          <w:rFonts w:ascii="Arial" w:hAnsi="Arial" w:cs="Arial"/>
          <w:sz w:val="22"/>
          <w:szCs w:val="22"/>
        </w:rPr>
        <w:tab/>
      </w:r>
      <w:r>
        <w:rPr>
          <w:rFonts w:ascii="Arial" w:hAnsi="Arial" w:cs="Arial"/>
          <w:sz w:val="22"/>
          <w:szCs w:val="22"/>
        </w:rPr>
        <w:tab/>
      </w:r>
      <w:r w:rsidR="0031673C" w:rsidRPr="009C3F0E">
        <w:rPr>
          <w:rFonts w:ascii="Arial" w:hAnsi="Arial" w:cs="Arial"/>
          <w:sz w:val="22"/>
          <w:szCs w:val="22"/>
        </w:rPr>
        <w:t>Note: In this policy all references to “electronic communication” includes, but is not limited to, use of e-mail, the internet (in all its forms), the intranet and other means of electronic communication such as fax, SMS, WAP, telephones, cell phones, voice mail and file transfer protocol (FTP), etc.</w:t>
      </w:r>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9.2</w:t>
      </w:r>
      <w:r>
        <w:rPr>
          <w:rFonts w:ascii="Arial" w:hAnsi="Arial" w:cs="Arial"/>
          <w:sz w:val="22"/>
          <w:szCs w:val="22"/>
        </w:rPr>
        <w:tab/>
      </w:r>
      <w:r w:rsidR="0031673C" w:rsidRPr="009C3F0E">
        <w:rPr>
          <w:rFonts w:ascii="Arial" w:hAnsi="Arial" w:cs="Arial"/>
          <w:sz w:val="22"/>
          <w:szCs w:val="22"/>
        </w:rPr>
        <w:t>All users of electronic communication must be fully aware of the vast risks involved in electronic communications. Some of the reasons why you must be careful when communicating electronically are:</w:t>
      </w:r>
    </w:p>
    <w:p w:rsidR="0031673C" w:rsidRPr="009C3F0E" w:rsidRDefault="0031673C" w:rsidP="00E6742B">
      <w:pPr>
        <w:tabs>
          <w:tab w:val="num" w:pos="709"/>
        </w:tabs>
        <w:ind w:left="709" w:hanging="709"/>
        <w:rPr>
          <w:rFonts w:ascii="Arial" w:hAnsi="Arial" w:cs="Arial"/>
          <w:sz w:val="22"/>
          <w:szCs w:val="22"/>
        </w:rPr>
      </w:pPr>
    </w:p>
    <w:p w:rsidR="0031673C" w:rsidRPr="008950E9" w:rsidRDefault="0031673C" w:rsidP="008950E9">
      <w:pPr>
        <w:pStyle w:val="ListParagraph"/>
        <w:numPr>
          <w:ilvl w:val="2"/>
          <w:numId w:val="197"/>
        </w:numPr>
        <w:ind w:left="0" w:firstLine="0"/>
        <w:rPr>
          <w:rFonts w:ascii="Arial" w:hAnsi="Arial" w:cs="Arial"/>
          <w:sz w:val="22"/>
          <w:szCs w:val="22"/>
        </w:rPr>
      </w:pPr>
      <w:r w:rsidRPr="008950E9">
        <w:rPr>
          <w:rFonts w:ascii="Arial" w:hAnsi="Arial" w:cs="Arial"/>
          <w:sz w:val="22"/>
          <w:szCs w:val="22"/>
        </w:rPr>
        <w:t>Exact records of your communication can easily be recorded and stored for future use;</w:t>
      </w:r>
    </w:p>
    <w:p w:rsidR="0031673C" w:rsidRPr="009C3F0E" w:rsidRDefault="0031673C" w:rsidP="008950E9">
      <w:pPr>
        <w:pStyle w:val="ListParagraph"/>
        <w:numPr>
          <w:ilvl w:val="2"/>
          <w:numId w:val="197"/>
        </w:numPr>
        <w:ind w:left="0" w:firstLine="0"/>
        <w:rPr>
          <w:rFonts w:ascii="Arial" w:hAnsi="Arial" w:cs="Arial"/>
          <w:sz w:val="22"/>
          <w:szCs w:val="22"/>
        </w:rPr>
      </w:pPr>
      <w:r w:rsidRPr="009C3F0E">
        <w:rPr>
          <w:rFonts w:ascii="Arial" w:hAnsi="Arial" w:cs="Arial"/>
          <w:sz w:val="22"/>
          <w:szCs w:val="22"/>
        </w:rPr>
        <w:t>It is easy for any party that you communicate with, to manipulate the content of your messages and/or forward your messages to any number of parties that you never intended to be recipients;</w:t>
      </w:r>
    </w:p>
    <w:p w:rsidR="0031673C" w:rsidRPr="009C3F0E" w:rsidRDefault="0031673C" w:rsidP="008950E9">
      <w:pPr>
        <w:pStyle w:val="ListParagraph"/>
        <w:numPr>
          <w:ilvl w:val="2"/>
          <w:numId w:val="197"/>
        </w:numPr>
        <w:ind w:left="0" w:firstLine="0"/>
        <w:rPr>
          <w:rFonts w:ascii="Arial" w:hAnsi="Arial" w:cs="Arial"/>
          <w:sz w:val="22"/>
          <w:szCs w:val="22"/>
        </w:rPr>
      </w:pPr>
      <w:r w:rsidRPr="009C3F0E">
        <w:rPr>
          <w:rFonts w:ascii="Arial" w:hAnsi="Arial" w:cs="Arial"/>
          <w:sz w:val="22"/>
          <w:szCs w:val="22"/>
        </w:rPr>
        <w:t>It is easy for technical people to trace the route that communication messages have followed back to the origin of the message.</w:t>
      </w:r>
    </w:p>
    <w:p w:rsidR="0031673C" w:rsidRPr="009C3F0E" w:rsidRDefault="0031673C" w:rsidP="00E6742B">
      <w:pPr>
        <w:tabs>
          <w:tab w:val="num" w:pos="709"/>
        </w:tabs>
        <w:ind w:left="709" w:hanging="709"/>
        <w:rPr>
          <w:rFonts w:ascii="Arial" w:hAnsi="Arial" w:cs="Arial"/>
          <w:sz w:val="22"/>
          <w:szCs w:val="22"/>
        </w:rPr>
      </w:pPr>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9.3</w:t>
      </w:r>
      <w:r>
        <w:rPr>
          <w:rFonts w:ascii="Arial" w:hAnsi="Arial" w:cs="Arial"/>
          <w:sz w:val="22"/>
          <w:szCs w:val="22"/>
        </w:rPr>
        <w:tab/>
      </w:r>
      <w:r w:rsidR="0031673C" w:rsidRPr="009C3F0E">
        <w:rPr>
          <w:rFonts w:ascii="Arial" w:hAnsi="Arial" w:cs="Arial"/>
          <w:sz w:val="22"/>
          <w:szCs w:val="22"/>
        </w:rPr>
        <w:t>Although you might sometimes feel that electronic communication is informal, this is certainly not the case. Any electronic message is now admissible as evidence in a Court of law. You must therefore always consider how the party that you are communicating with, will interpret your message. In addition you must consider the implications if a message that you have created is passed to others.</w:t>
      </w:r>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9.4</w:t>
      </w:r>
      <w:r>
        <w:rPr>
          <w:rFonts w:ascii="Arial" w:hAnsi="Arial" w:cs="Arial"/>
          <w:sz w:val="22"/>
          <w:szCs w:val="22"/>
        </w:rPr>
        <w:tab/>
      </w:r>
      <w:r w:rsidR="0031673C" w:rsidRPr="009C3F0E">
        <w:rPr>
          <w:rFonts w:ascii="Arial" w:hAnsi="Arial" w:cs="Arial"/>
          <w:sz w:val="22"/>
          <w:szCs w:val="22"/>
        </w:rPr>
        <w:t>The electronic mail system is to be used for ECB-related business.  Users are prohibited from transmitting fraudulent, libelous, offensive, harassing, or obscene messages or files. The sending of ‘spam’ type of e-mail is prohibited. You may not send any electronic mail or other form of electronic communication by forging another’s identity or attempt to conceal the origin of the message in any other way.</w:t>
      </w:r>
    </w:p>
    <w:p w:rsidR="0031673C" w:rsidRPr="009C3F0E" w:rsidRDefault="0031673C" w:rsidP="00E6742B">
      <w:pPr>
        <w:tabs>
          <w:tab w:val="num" w:pos="709"/>
        </w:tabs>
        <w:ind w:left="709" w:hanging="709"/>
        <w:rPr>
          <w:rFonts w:ascii="Arial" w:hAnsi="Arial" w:cs="Arial"/>
          <w:sz w:val="22"/>
          <w:szCs w:val="22"/>
        </w:rPr>
      </w:pPr>
    </w:p>
    <w:p w:rsidR="0031673C" w:rsidRPr="009C3F0E" w:rsidRDefault="00467D38" w:rsidP="00E6742B">
      <w:pPr>
        <w:tabs>
          <w:tab w:val="num" w:pos="709"/>
        </w:tabs>
        <w:ind w:left="709" w:hanging="709"/>
        <w:rPr>
          <w:rFonts w:ascii="Arial" w:hAnsi="Arial" w:cs="Arial"/>
          <w:sz w:val="22"/>
          <w:szCs w:val="22"/>
        </w:rPr>
      </w:pPr>
      <w:r>
        <w:rPr>
          <w:rFonts w:ascii="Arial" w:hAnsi="Arial" w:cs="Arial"/>
          <w:sz w:val="22"/>
          <w:szCs w:val="22"/>
        </w:rPr>
        <w:t>9.5</w:t>
      </w:r>
      <w:r>
        <w:rPr>
          <w:rFonts w:ascii="Arial" w:hAnsi="Arial" w:cs="Arial"/>
          <w:sz w:val="22"/>
          <w:szCs w:val="22"/>
        </w:rPr>
        <w:tab/>
      </w:r>
      <w:r w:rsidR="0031673C" w:rsidRPr="009C3F0E">
        <w:rPr>
          <w:rFonts w:ascii="Arial" w:hAnsi="Arial" w:cs="Arial"/>
          <w:sz w:val="22"/>
          <w:szCs w:val="22"/>
        </w:rPr>
        <w:t>You are prohibited from creating, storing, downloading, forwarding or printing any form of communication that contravenes this policy. Exceptions in this regard are where you are requested by Management to store specific messages or where you require the communication messages as evidence, with the approval of Management, in a disciplinary or legal case hearing.</w:t>
      </w:r>
    </w:p>
    <w:p w:rsidR="0031673C" w:rsidRPr="009C3F0E" w:rsidRDefault="0031673C" w:rsidP="00E6742B">
      <w:pPr>
        <w:tabs>
          <w:tab w:val="num" w:pos="709"/>
        </w:tabs>
        <w:ind w:left="709" w:hanging="709"/>
        <w:rPr>
          <w:rFonts w:ascii="Arial" w:hAnsi="Arial" w:cs="Arial"/>
          <w:sz w:val="22"/>
          <w:szCs w:val="22"/>
        </w:rPr>
      </w:pPr>
    </w:p>
    <w:p w:rsidR="002D77CF" w:rsidRDefault="002D77CF" w:rsidP="00E6742B">
      <w:pPr>
        <w:tabs>
          <w:tab w:val="num" w:pos="709"/>
        </w:tabs>
        <w:ind w:left="709" w:hanging="709"/>
        <w:rPr>
          <w:rFonts w:ascii="Arial" w:hAnsi="Arial" w:cs="Arial"/>
          <w:sz w:val="22"/>
          <w:szCs w:val="22"/>
        </w:rPr>
      </w:pPr>
      <w:r>
        <w:rPr>
          <w:rFonts w:ascii="Arial" w:hAnsi="Arial" w:cs="Arial"/>
          <w:sz w:val="22"/>
          <w:szCs w:val="22"/>
        </w:rPr>
        <w:t>9.6</w:t>
      </w:r>
      <w:r>
        <w:rPr>
          <w:rFonts w:ascii="Arial" w:hAnsi="Arial" w:cs="Arial"/>
          <w:sz w:val="22"/>
          <w:szCs w:val="22"/>
        </w:rPr>
        <w:tab/>
      </w:r>
      <w:r w:rsidR="0031673C" w:rsidRPr="009C3F0E">
        <w:rPr>
          <w:rFonts w:ascii="Arial" w:hAnsi="Arial" w:cs="Arial"/>
          <w:sz w:val="22"/>
          <w:szCs w:val="22"/>
        </w:rPr>
        <w:t xml:space="preserve">E-mails are </w:t>
      </w:r>
      <w:r w:rsidR="0031673C" w:rsidRPr="009C3F0E">
        <w:rPr>
          <w:rFonts w:ascii="Arial" w:hAnsi="Arial" w:cs="Arial"/>
          <w:sz w:val="22"/>
          <w:szCs w:val="22"/>
          <w:u w:val="single"/>
        </w:rPr>
        <w:t>not guaranteed to be private</w:t>
      </w:r>
      <w:r w:rsidR="0031673C" w:rsidRPr="009C3F0E">
        <w:rPr>
          <w:rFonts w:ascii="Arial" w:hAnsi="Arial" w:cs="Arial"/>
          <w:sz w:val="22"/>
          <w:szCs w:val="22"/>
        </w:rPr>
        <w:t>, as they are only encrypted while in the ECB network.</w:t>
      </w:r>
      <w:r>
        <w:rPr>
          <w:rFonts w:ascii="Arial" w:hAnsi="Arial" w:cs="Arial"/>
          <w:sz w:val="22"/>
          <w:szCs w:val="22"/>
        </w:rPr>
        <w:br/>
      </w:r>
    </w:p>
    <w:p w:rsidR="002D77CF" w:rsidRDefault="002D77CF">
      <w:pPr>
        <w:rPr>
          <w:rFonts w:ascii="Arial" w:hAnsi="Arial" w:cs="Arial"/>
          <w:sz w:val="22"/>
          <w:szCs w:val="22"/>
        </w:rPr>
      </w:pPr>
      <w:r>
        <w:rPr>
          <w:rFonts w:ascii="Arial" w:hAnsi="Arial" w:cs="Arial"/>
          <w:sz w:val="22"/>
          <w:szCs w:val="22"/>
        </w:rPr>
        <w:br w:type="page"/>
      </w:r>
    </w:p>
    <w:p w:rsidR="0031673C" w:rsidRPr="009C3F0E" w:rsidRDefault="0031673C" w:rsidP="00E6742B">
      <w:pPr>
        <w:tabs>
          <w:tab w:val="num" w:pos="709"/>
        </w:tabs>
        <w:ind w:left="709" w:hanging="709"/>
        <w:rPr>
          <w:rFonts w:ascii="Arial" w:hAnsi="Arial" w:cs="Arial"/>
          <w:sz w:val="22"/>
          <w:szCs w:val="22"/>
        </w:rPr>
      </w:pPr>
    </w:p>
    <w:tbl>
      <w:tblPr>
        <w:tblW w:w="907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31673C" w:rsidRPr="009C3F0E" w:rsidTr="002D77CF">
        <w:trPr>
          <w:trHeight w:val="769"/>
        </w:trPr>
        <w:tc>
          <w:tcPr>
            <w:tcW w:w="9072" w:type="dxa"/>
          </w:tcPr>
          <w:p w:rsidR="0031673C" w:rsidRPr="009C3F0E" w:rsidRDefault="002D77CF" w:rsidP="002D77CF">
            <w:pPr>
              <w:ind w:left="34"/>
              <w:rPr>
                <w:rFonts w:ascii="Arial" w:hAnsi="Arial" w:cs="Arial"/>
                <w:sz w:val="22"/>
                <w:szCs w:val="22"/>
              </w:rPr>
            </w:pPr>
            <w:r>
              <w:rPr>
                <w:rFonts w:ascii="Arial" w:hAnsi="Arial" w:cs="Arial"/>
                <w:sz w:val="22"/>
                <w:szCs w:val="22"/>
              </w:rPr>
              <w:br/>
            </w:r>
            <w:r w:rsidR="0031673C" w:rsidRPr="009C3F0E">
              <w:rPr>
                <w:rFonts w:ascii="Arial" w:hAnsi="Arial" w:cs="Arial"/>
                <w:sz w:val="22"/>
                <w:szCs w:val="22"/>
              </w:rPr>
              <w:t>ECB respects your privacy but we expect you to respect ECB’s property and facilities. The realities of the workplace restrict your expectation of privacy. Therefore, employees should consider this Usage Policy to be a warning in advance that ECB may intercept all indirect communications in the course of carrying on its business. “Indirect Communication” means the transfer of information, whether in the form of speech, music or other sounds; data; text; visual images; signals; radio frequency spectrum; or in any other form that is transmitted by means of a postal service or telecommunication system.  “Interception” includes any form of interception, monitoring, viewing, examining and diversion.</w:t>
            </w:r>
          </w:p>
          <w:p w:rsidR="0031673C" w:rsidRPr="009C3F0E" w:rsidRDefault="0031673C" w:rsidP="00E6742B">
            <w:pPr>
              <w:tabs>
                <w:tab w:val="num" w:pos="709"/>
              </w:tabs>
              <w:ind w:left="709" w:hanging="709"/>
              <w:rPr>
                <w:rFonts w:ascii="Arial" w:hAnsi="Arial" w:cs="Arial"/>
                <w:sz w:val="22"/>
                <w:szCs w:val="22"/>
              </w:rPr>
            </w:pPr>
          </w:p>
        </w:tc>
      </w:tr>
    </w:tbl>
    <w:p w:rsidR="0031673C" w:rsidRPr="009C3F0E" w:rsidRDefault="0031673C" w:rsidP="00E6742B">
      <w:pPr>
        <w:tabs>
          <w:tab w:val="num" w:pos="709"/>
        </w:tabs>
        <w:ind w:left="709" w:hanging="709"/>
        <w:rPr>
          <w:rFonts w:ascii="Arial" w:hAnsi="Arial" w:cs="Arial"/>
          <w:sz w:val="22"/>
          <w:szCs w:val="22"/>
        </w:rPr>
      </w:pPr>
    </w:p>
    <w:p w:rsidR="0031673C" w:rsidRPr="009C3F0E" w:rsidRDefault="002D77CF" w:rsidP="00E6742B">
      <w:pPr>
        <w:tabs>
          <w:tab w:val="num" w:pos="709"/>
        </w:tabs>
        <w:ind w:left="709" w:hanging="709"/>
        <w:rPr>
          <w:rFonts w:ascii="Arial" w:hAnsi="Arial" w:cs="Arial"/>
          <w:sz w:val="22"/>
          <w:szCs w:val="22"/>
        </w:rPr>
      </w:pPr>
      <w:r>
        <w:rPr>
          <w:rFonts w:ascii="Arial" w:hAnsi="Arial" w:cs="Arial"/>
          <w:sz w:val="22"/>
          <w:szCs w:val="22"/>
        </w:rPr>
        <w:t>9.7</w:t>
      </w:r>
      <w:r>
        <w:rPr>
          <w:rFonts w:ascii="Arial" w:hAnsi="Arial" w:cs="Arial"/>
          <w:sz w:val="22"/>
          <w:szCs w:val="22"/>
        </w:rPr>
        <w:tab/>
      </w:r>
      <w:r w:rsidR="0031673C" w:rsidRPr="009C3F0E">
        <w:rPr>
          <w:rFonts w:ascii="Arial" w:hAnsi="Arial" w:cs="Arial"/>
          <w:sz w:val="22"/>
          <w:szCs w:val="22"/>
        </w:rPr>
        <w:t>If you are ill, on leave or unable to regularly attend to your official messages and if it is deemed necessary for continuity or for ECB’s business purposes, Management may obtain access to your messages.</w:t>
      </w:r>
    </w:p>
    <w:p w:rsidR="0031673C" w:rsidRPr="009C3F0E" w:rsidRDefault="0031673C" w:rsidP="00E6742B">
      <w:pPr>
        <w:tabs>
          <w:tab w:val="num" w:pos="709"/>
        </w:tabs>
        <w:ind w:left="709" w:hanging="709"/>
        <w:rPr>
          <w:rFonts w:ascii="Arial" w:hAnsi="Arial" w:cs="Arial"/>
          <w:i/>
          <w:sz w:val="22"/>
          <w:szCs w:val="22"/>
        </w:rPr>
      </w:pPr>
    </w:p>
    <w:p w:rsidR="0031673C" w:rsidRPr="009C3F0E" w:rsidRDefault="002D77CF" w:rsidP="00E6742B">
      <w:pPr>
        <w:tabs>
          <w:tab w:val="num" w:pos="709"/>
        </w:tabs>
        <w:ind w:left="709" w:hanging="709"/>
        <w:rPr>
          <w:rFonts w:ascii="Arial" w:hAnsi="Arial" w:cs="Arial"/>
          <w:iCs/>
          <w:sz w:val="22"/>
          <w:szCs w:val="22"/>
        </w:rPr>
      </w:pPr>
      <w:r>
        <w:rPr>
          <w:rFonts w:ascii="Arial" w:hAnsi="Arial" w:cs="Arial"/>
          <w:iCs/>
          <w:sz w:val="22"/>
          <w:szCs w:val="22"/>
        </w:rPr>
        <w:t>9.8</w:t>
      </w:r>
      <w:r>
        <w:rPr>
          <w:rFonts w:ascii="Arial" w:hAnsi="Arial" w:cs="Arial"/>
          <w:iCs/>
          <w:sz w:val="22"/>
          <w:szCs w:val="22"/>
        </w:rPr>
        <w:tab/>
      </w:r>
      <w:r w:rsidR="0031673C" w:rsidRPr="009C3F0E">
        <w:rPr>
          <w:rFonts w:ascii="Arial" w:hAnsi="Arial" w:cs="Arial"/>
          <w:iCs/>
          <w:sz w:val="22"/>
          <w:szCs w:val="22"/>
        </w:rPr>
        <w:t>Do not open an e-mail if the subject is not work-related and the sender is unknown to you. The e-mail, and especially any attachments, may contain a virus.</w:t>
      </w:r>
    </w:p>
    <w:p w:rsidR="0031673C" w:rsidRPr="009C3F0E" w:rsidRDefault="0031673C" w:rsidP="00E6742B">
      <w:pPr>
        <w:tabs>
          <w:tab w:val="num" w:pos="709"/>
        </w:tabs>
        <w:ind w:left="709" w:hanging="709"/>
        <w:rPr>
          <w:rFonts w:ascii="Arial" w:hAnsi="Arial" w:cs="Arial"/>
          <w:i/>
          <w:sz w:val="22"/>
          <w:szCs w:val="22"/>
        </w:rPr>
      </w:pPr>
    </w:p>
    <w:p w:rsidR="0031673C" w:rsidRPr="009C3F0E" w:rsidRDefault="002D77CF" w:rsidP="00E6742B">
      <w:pPr>
        <w:tabs>
          <w:tab w:val="num" w:pos="709"/>
        </w:tabs>
        <w:ind w:left="709" w:hanging="709"/>
        <w:rPr>
          <w:rFonts w:ascii="Arial" w:hAnsi="Arial" w:cs="Arial"/>
          <w:iCs/>
          <w:sz w:val="22"/>
          <w:szCs w:val="22"/>
        </w:rPr>
      </w:pPr>
      <w:r>
        <w:rPr>
          <w:rFonts w:ascii="Arial" w:hAnsi="Arial" w:cs="Arial"/>
          <w:sz w:val="22"/>
          <w:szCs w:val="22"/>
        </w:rPr>
        <w:t>9.9</w:t>
      </w:r>
      <w:r>
        <w:rPr>
          <w:rFonts w:ascii="Arial" w:hAnsi="Arial" w:cs="Arial"/>
          <w:sz w:val="22"/>
          <w:szCs w:val="22"/>
        </w:rPr>
        <w:tab/>
      </w:r>
      <w:r w:rsidR="0031673C" w:rsidRPr="009C3F0E">
        <w:rPr>
          <w:rFonts w:ascii="Arial" w:hAnsi="Arial" w:cs="Arial"/>
          <w:sz w:val="22"/>
          <w:szCs w:val="22"/>
        </w:rPr>
        <w:t xml:space="preserve">You may not distribute material that has copyright in such a way that the copyright is infringed. </w:t>
      </w:r>
      <w:r w:rsidR="0031673C" w:rsidRPr="009C3F0E">
        <w:rPr>
          <w:rFonts w:ascii="Arial" w:hAnsi="Arial" w:cs="Arial"/>
          <w:iCs/>
          <w:sz w:val="22"/>
          <w:szCs w:val="22"/>
        </w:rPr>
        <w:t>You are not allowed to send ECB-confidential information outside of ECB, or to unauthorized personnel, unless authorized by your supervisor.</w:t>
      </w:r>
    </w:p>
    <w:p w:rsidR="0031673C" w:rsidRPr="009C3F0E" w:rsidRDefault="0031673C" w:rsidP="00E6742B">
      <w:pPr>
        <w:tabs>
          <w:tab w:val="num" w:pos="709"/>
        </w:tabs>
        <w:ind w:left="709" w:hanging="709"/>
        <w:rPr>
          <w:rFonts w:ascii="Arial" w:hAnsi="Arial" w:cs="Arial"/>
          <w:iCs/>
          <w:sz w:val="22"/>
          <w:szCs w:val="22"/>
        </w:rPr>
      </w:pPr>
    </w:p>
    <w:p w:rsidR="0031673C" w:rsidRPr="009C3F0E" w:rsidRDefault="002D77CF" w:rsidP="00E6742B">
      <w:pPr>
        <w:tabs>
          <w:tab w:val="num" w:pos="709"/>
        </w:tabs>
        <w:ind w:left="709" w:hanging="709"/>
        <w:rPr>
          <w:rFonts w:ascii="Arial" w:hAnsi="Arial" w:cs="Arial"/>
          <w:iCs/>
          <w:sz w:val="22"/>
          <w:szCs w:val="22"/>
        </w:rPr>
      </w:pPr>
      <w:r>
        <w:rPr>
          <w:rFonts w:ascii="Arial" w:hAnsi="Arial" w:cs="Arial"/>
          <w:iCs/>
          <w:sz w:val="22"/>
          <w:szCs w:val="22"/>
        </w:rPr>
        <w:t>9.10</w:t>
      </w:r>
      <w:r>
        <w:rPr>
          <w:rFonts w:ascii="Arial" w:hAnsi="Arial" w:cs="Arial"/>
          <w:iCs/>
          <w:sz w:val="22"/>
          <w:szCs w:val="22"/>
        </w:rPr>
        <w:tab/>
      </w:r>
      <w:r w:rsidR="0031673C" w:rsidRPr="009C3F0E">
        <w:rPr>
          <w:rFonts w:ascii="Arial" w:hAnsi="Arial" w:cs="Arial"/>
          <w:iCs/>
          <w:sz w:val="22"/>
          <w:szCs w:val="22"/>
        </w:rPr>
        <w:t>A disclaimer is automatically added to all e-mails that leave the ECB. In no way may there be tampered with this disclaimer.</w:t>
      </w:r>
    </w:p>
    <w:p w:rsidR="0031673C" w:rsidRPr="009C3F0E" w:rsidRDefault="0031673C" w:rsidP="00E6742B">
      <w:pPr>
        <w:tabs>
          <w:tab w:val="num" w:pos="709"/>
        </w:tabs>
        <w:ind w:left="709" w:hanging="709"/>
        <w:rPr>
          <w:rFonts w:ascii="Arial" w:hAnsi="Arial" w:cs="Arial"/>
          <w:i/>
          <w:sz w:val="22"/>
          <w:szCs w:val="22"/>
        </w:rPr>
      </w:pPr>
    </w:p>
    <w:p w:rsidR="0031673C" w:rsidRPr="008950E9" w:rsidRDefault="002D77CF" w:rsidP="008950E9">
      <w:pPr>
        <w:pStyle w:val="ListParagraph"/>
        <w:numPr>
          <w:ilvl w:val="1"/>
          <w:numId w:val="198"/>
        </w:numPr>
        <w:rPr>
          <w:rFonts w:ascii="Arial" w:hAnsi="Arial" w:cs="Arial"/>
          <w:sz w:val="22"/>
          <w:szCs w:val="22"/>
        </w:rPr>
      </w:pPr>
      <w:del w:id="812" w:author="PricewaterhouseCoopers" w:date="2012-11-16T09:58:00Z">
        <w:r w:rsidRPr="008950E9" w:rsidDel="008950E9">
          <w:rPr>
            <w:rFonts w:ascii="Arial" w:hAnsi="Arial" w:cs="Arial"/>
            <w:sz w:val="22"/>
            <w:szCs w:val="22"/>
          </w:rPr>
          <w:delText>9.11</w:delText>
        </w:r>
        <w:r w:rsidRPr="008950E9" w:rsidDel="008950E9">
          <w:rPr>
            <w:rFonts w:ascii="Arial" w:hAnsi="Arial" w:cs="Arial"/>
            <w:sz w:val="22"/>
            <w:szCs w:val="22"/>
          </w:rPr>
          <w:tab/>
        </w:r>
      </w:del>
      <w:r w:rsidR="0031673C" w:rsidRPr="008950E9">
        <w:rPr>
          <w:rFonts w:ascii="Arial" w:hAnsi="Arial" w:cs="Arial"/>
          <w:sz w:val="22"/>
          <w:szCs w:val="22"/>
        </w:rPr>
        <w:t>Users may use e-mail for coincidental personal purposes on condition that:</w:t>
      </w:r>
    </w:p>
    <w:p w:rsidR="0031673C" w:rsidRPr="009C3F0E" w:rsidRDefault="0031673C" w:rsidP="00E6742B">
      <w:pPr>
        <w:tabs>
          <w:tab w:val="num" w:pos="709"/>
        </w:tabs>
        <w:ind w:left="709" w:hanging="709"/>
        <w:rPr>
          <w:rFonts w:ascii="Arial" w:hAnsi="Arial" w:cs="Arial"/>
          <w:sz w:val="22"/>
          <w:szCs w:val="22"/>
        </w:rPr>
      </w:pPr>
    </w:p>
    <w:p w:rsidR="0031673C" w:rsidRPr="008950E9" w:rsidRDefault="0031673C" w:rsidP="008950E9">
      <w:pPr>
        <w:pStyle w:val="ListParagraph"/>
        <w:numPr>
          <w:ilvl w:val="2"/>
          <w:numId w:val="198"/>
        </w:numPr>
        <w:rPr>
          <w:rFonts w:ascii="Arial" w:hAnsi="Arial" w:cs="Arial"/>
          <w:sz w:val="22"/>
          <w:szCs w:val="22"/>
        </w:rPr>
      </w:pPr>
      <w:r w:rsidRPr="008950E9">
        <w:rPr>
          <w:rFonts w:ascii="Arial" w:hAnsi="Arial" w:cs="Arial"/>
          <w:sz w:val="22"/>
          <w:szCs w:val="22"/>
        </w:rPr>
        <w:t>It does not negatively impact upon ECB</w:t>
      </w:r>
      <w:r w:rsidR="008E7DAF" w:rsidRPr="008950E9">
        <w:rPr>
          <w:rFonts w:ascii="Arial" w:hAnsi="Arial" w:cs="Arial"/>
          <w:sz w:val="22"/>
          <w:szCs w:val="22"/>
        </w:rPr>
        <w:t>’</w:t>
      </w:r>
      <w:r w:rsidRPr="008950E9">
        <w:rPr>
          <w:rFonts w:ascii="Arial" w:hAnsi="Arial" w:cs="Arial"/>
          <w:sz w:val="22"/>
          <w:szCs w:val="22"/>
        </w:rPr>
        <w:t>s Electronic Mail System, either directly or indirectly;</w:t>
      </w:r>
    </w:p>
    <w:p w:rsidR="0031673C" w:rsidRPr="009C3F0E" w:rsidRDefault="0031673C" w:rsidP="008950E9">
      <w:pPr>
        <w:pStyle w:val="ListParagraph"/>
        <w:numPr>
          <w:ilvl w:val="2"/>
          <w:numId w:val="198"/>
        </w:numPr>
        <w:rPr>
          <w:rFonts w:ascii="Arial" w:hAnsi="Arial" w:cs="Arial"/>
          <w:sz w:val="22"/>
          <w:szCs w:val="22"/>
        </w:rPr>
      </w:pPr>
      <w:r w:rsidRPr="009C3F0E">
        <w:rPr>
          <w:rFonts w:ascii="Arial" w:hAnsi="Arial" w:cs="Arial"/>
          <w:sz w:val="22"/>
          <w:szCs w:val="22"/>
        </w:rPr>
        <w:t>It does not expose ECB to a noticeable increase in costs;</w:t>
      </w:r>
    </w:p>
    <w:p w:rsidR="0031673C" w:rsidRPr="009C3F0E" w:rsidRDefault="0031673C" w:rsidP="008950E9">
      <w:pPr>
        <w:pStyle w:val="ListParagraph"/>
        <w:numPr>
          <w:ilvl w:val="2"/>
          <w:numId w:val="198"/>
        </w:numPr>
        <w:rPr>
          <w:rFonts w:ascii="Arial" w:hAnsi="Arial" w:cs="Arial"/>
          <w:sz w:val="22"/>
          <w:szCs w:val="22"/>
        </w:rPr>
      </w:pPr>
      <w:r w:rsidRPr="009C3F0E">
        <w:rPr>
          <w:rFonts w:ascii="Arial" w:hAnsi="Arial" w:cs="Arial"/>
          <w:sz w:val="22"/>
          <w:szCs w:val="22"/>
        </w:rPr>
        <w:t>It does not interfere with the user</w:t>
      </w:r>
      <w:r w:rsidR="008E7DAF">
        <w:rPr>
          <w:rFonts w:ascii="Arial" w:hAnsi="Arial" w:cs="Arial"/>
          <w:sz w:val="22"/>
          <w:szCs w:val="22"/>
        </w:rPr>
        <w:t>’</w:t>
      </w:r>
      <w:r w:rsidRPr="009C3F0E">
        <w:rPr>
          <w:rFonts w:ascii="Arial" w:hAnsi="Arial" w:cs="Arial"/>
          <w:sz w:val="22"/>
          <w:szCs w:val="22"/>
        </w:rPr>
        <w:t>s daily work-related activities;</w:t>
      </w:r>
    </w:p>
    <w:p w:rsidR="0031673C" w:rsidRPr="009C3F0E" w:rsidRDefault="0031673C" w:rsidP="008950E9">
      <w:pPr>
        <w:pStyle w:val="ListParagraph"/>
        <w:numPr>
          <w:ilvl w:val="2"/>
          <w:numId w:val="198"/>
        </w:numPr>
        <w:rPr>
          <w:rFonts w:ascii="Arial" w:hAnsi="Arial" w:cs="Arial"/>
          <w:sz w:val="22"/>
          <w:szCs w:val="22"/>
        </w:rPr>
      </w:pPr>
      <w:r w:rsidRPr="009C3F0E">
        <w:rPr>
          <w:rFonts w:ascii="Arial" w:hAnsi="Arial" w:cs="Arial"/>
          <w:sz w:val="22"/>
          <w:szCs w:val="22"/>
        </w:rPr>
        <w:t>Users realize that the use of e-mail is a privilege that can be taken away if it is misused.</w:t>
      </w:r>
    </w:p>
    <w:p w:rsidR="0031673C" w:rsidRPr="009C3F0E" w:rsidRDefault="0031673C" w:rsidP="008950E9">
      <w:pPr>
        <w:pStyle w:val="ListParagraph"/>
        <w:numPr>
          <w:ilvl w:val="2"/>
          <w:numId w:val="198"/>
        </w:numPr>
        <w:rPr>
          <w:rFonts w:ascii="Arial" w:hAnsi="Arial" w:cs="Arial"/>
          <w:sz w:val="22"/>
          <w:szCs w:val="22"/>
        </w:rPr>
      </w:pPr>
      <w:r w:rsidRPr="009C3F0E">
        <w:rPr>
          <w:rFonts w:ascii="Arial" w:hAnsi="Arial" w:cs="Arial"/>
          <w:sz w:val="22"/>
          <w:szCs w:val="22"/>
        </w:rPr>
        <w:t>All emails must include the standard ECB email signature with a disclaimer</w:t>
      </w:r>
      <w:r w:rsidR="002D77CF">
        <w:rPr>
          <w:rFonts w:ascii="Arial" w:hAnsi="Arial" w:cs="Arial"/>
          <w:sz w:val="22"/>
          <w:szCs w:val="22"/>
        </w:rPr>
        <w:t>.</w:t>
      </w:r>
    </w:p>
    <w:p w:rsidR="0031673C" w:rsidRPr="009C3F0E" w:rsidRDefault="0031673C" w:rsidP="00E6742B">
      <w:pPr>
        <w:tabs>
          <w:tab w:val="num" w:pos="709"/>
        </w:tabs>
        <w:ind w:left="709" w:hanging="709"/>
        <w:rPr>
          <w:rFonts w:ascii="Arial" w:hAnsi="Arial" w:cs="Arial"/>
          <w:sz w:val="22"/>
          <w:szCs w:val="22"/>
        </w:rPr>
      </w:pPr>
    </w:p>
    <w:p w:rsidR="0031673C" w:rsidRPr="009C3F0E" w:rsidRDefault="002D77CF" w:rsidP="00E6742B">
      <w:pPr>
        <w:tabs>
          <w:tab w:val="num" w:pos="709"/>
        </w:tabs>
        <w:ind w:left="709" w:hanging="709"/>
        <w:rPr>
          <w:rFonts w:ascii="Arial" w:hAnsi="Arial" w:cs="Arial"/>
          <w:sz w:val="22"/>
          <w:szCs w:val="22"/>
        </w:rPr>
      </w:pPr>
      <w:r>
        <w:rPr>
          <w:rFonts w:ascii="Arial" w:hAnsi="Arial" w:cs="Arial"/>
          <w:sz w:val="22"/>
          <w:szCs w:val="22"/>
        </w:rPr>
        <w:t>9.12</w:t>
      </w:r>
      <w:r>
        <w:rPr>
          <w:rFonts w:ascii="Arial" w:hAnsi="Arial" w:cs="Arial"/>
          <w:sz w:val="22"/>
          <w:szCs w:val="22"/>
        </w:rPr>
        <w:tab/>
      </w:r>
      <w:r w:rsidR="0031673C" w:rsidRPr="009C3F0E">
        <w:rPr>
          <w:rFonts w:ascii="Arial" w:hAnsi="Arial" w:cs="Arial"/>
          <w:sz w:val="22"/>
          <w:szCs w:val="22"/>
        </w:rPr>
        <w:t xml:space="preserve"> The user is responsible for managing his/her disk space on the mail server.</w:t>
      </w:r>
    </w:p>
    <w:p w:rsidR="0031673C" w:rsidRPr="009C3F0E" w:rsidRDefault="0031673C" w:rsidP="00E6742B">
      <w:pPr>
        <w:tabs>
          <w:tab w:val="num" w:pos="709"/>
        </w:tabs>
        <w:ind w:left="709" w:hanging="709"/>
        <w:rPr>
          <w:rFonts w:ascii="Arial" w:hAnsi="Arial" w:cs="Arial"/>
          <w:sz w:val="22"/>
          <w:szCs w:val="22"/>
        </w:rPr>
      </w:pPr>
    </w:p>
    <w:p w:rsidR="0031673C" w:rsidRPr="009C3F0E" w:rsidRDefault="002D77CF" w:rsidP="00E6742B">
      <w:pPr>
        <w:tabs>
          <w:tab w:val="num" w:pos="709"/>
        </w:tabs>
        <w:ind w:left="709" w:hanging="709"/>
        <w:rPr>
          <w:rFonts w:ascii="Arial" w:hAnsi="Arial" w:cs="Arial"/>
          <w:sz w:val="22"/>
          <w:szCs w:val="22"/>
        </w:rPr>
      </w:pPr>
      <w:r>
        <w:rPr>
          <w:rFonts w:ascii="Arial" w:hAnsi="Arial" w:cs="Arial"/>
          <w:sz w:val="22"/>
          <w:szCs w:val="22"/>
        </w:rPr>
        <w:t>9.13</w:t>
      </w:r>
      <w:r>
        <w:rPr>
          <w:rFonts w:ascii="Arial" w:hAnsi="Arial" w:cs="Arial"/>
          <w:sz w:val="22"/>
          <w:szCs w:val="22"/>
        </w:rPr>
        <w:tab/>
      </w:r>
      <w:r w:rsidR="0031673C" w:rsidRPr="009C3F0E">
        <w:rPr>
          <w:rFonts w:ascii="Arial" w:hAnsi="Arial" w:cs="Arial"/>
          <w:sz w:val="22"/>
          <w:szCs w:val="22"/>
        </w:rPr>
        <w:t>Electronic communication is stored and transmitted in such a way that it is highly possible to record such communication. It is important to remember that if you send messages that are not encrypted, it is the electronic equivalent of sending postcards (i.e. all confidentiality is lost) as opposed to the equivalent of using tamper-proof envelopes when encryption is used.</w:t>
      </w:r>
    </w:p>
    <w:p w:rsidR="0031673C" w:rsidRPr="009C3F0E" w:rsidRDefault="0031673C" w:rsidP="00E6742B">
      <w:pPr>
        <w:tabs>
          <w:tab w:val="num" w:pos="709"/>
        </w:tabs>
        <w:ind w:left="709" w:hanging="709"/>
        <w:rPr>
          <w:rFonts w:ascii="Arial" w:hAnsi="Arial" w:cs="Arial"/>
          <w:sz w:val="22"/>
          <w:szCs w:val="22"/>
        </w:rPr>
      </w:pPr>
    </w:p>
    <w:p w:rsidR="0031673C" w:rsidRPr="008950E9" w:rsidRDefault="002D77CF" w:rsidP="008950E9">
      <w:pPr>
        <w:pStyle w:val="ListParagraph"/>
        <w:numPr>
          <w:ilvl w:val="1"/>
          <w:numId w:val="200"/>
        </w:numPr>
        <w:rPr>
          <w:rFonts w:ascii="Arial" w:hAnsi="Arial" w:cs="Arial"/>
          <w:i/>
          <w:sz w:val="22"/>
          <w:szCs w:val="22"/>
        </w:rPr>
      </w:pPr>
      <w:del w:id="813" w:author="PricewaterhouseCoopers" w:date="2012-11-16T09:59:00Z">
        <w:r w:rsidRPr="008950E9" w:rsidDel="008950E9">
          <w:rPr>
            <w:rFonts w:ascii="Arial" w:hAnsi="Arial" w:cs="Arial"/>
            <w:iCs/>
            <w:sz w:val="22"/>
            <w:szCs w:val="22"/>
          </w:rPr>
          <w:delText>9.14</w:delText>
        </w:r>
        <w:r w:rsidRPr="008950E9" w:rsidDel="008950E9">
          <w:rPr>
            <w:rFonts w:ascii="Arial" w:hAnsi="Arial" w:cs="Arial"/>
            <w:iCs/>
            <w:sz w:val="22"/>
            <w:szCs w:val="22"/>
          </w:rPr>
          <w:tab/>
        </w:r>
      </w:del>
      <w:r w:rsidR="0031673C" w:rsidRPr="008950E9">
        <w:rPr>
          <w:rFonts w:ascii="Arial" w:hAnsi="Arial" w:cs="Arial"/>
          <w:iCs/>
          <w:sz w:val="22"/>
          <w:szCs w:val="22"/>
        </w:rPr>
        <w:t xml:space="preserve">Here are a few pointers for </w:t>
      </w:r>
      <w:r w:rsidR="0031673C" w:rsidRPr="008950E9">
        <w:rPr>
          <w:rFonts w:ascii="Arial" w:hAnsi="Arial" w:cs="Arial"/>
          <w:i/>
          <w:sz w:val="22"/>
          <w:szCs w:val="22"/>
        </w:rPr>
        <w:t>e-mail etiquette:</w:t>
      </w:r>
    </w:p>
    <w:p w:rsidR="0031673C" w:rsidRPr="009C3F0E" w:rsidRDefault="0031673C" w:rsidP="00E6742B">
      <w:pPr>
        <w:tabs>
          <w:tab w:val="num" w:pos="709"/>
        </w:tabs>
        <w:ind w:left="709" w:hanging="709"/>
        <w:rPr>
          <w:rFonts w:ascii="Arial" w:hAnsi="Arial" w:cs="Arial"/>
          <w:iCs/>
          <w:sz w:val="22"/>
          <w:szCs w:val="22"/>
        </w:rPr>
      </w:pPr>
    </w:p>
    <w:p w:rsidR="0031673C" w:rsidRPr="008950E9" w:rsidRDefault="0031673C" w:rsidP="008950E9">
      <w:pPr>
        <w:pStyle w:val="ListParagraph"/>
        <w:numPr>
          <w:ilvl w:val="2"/>
          <w:numId w:val="200"/>
        </w:numPr>
        <w:rPr>
          <w:rFonts w:ascii="Arial" w:hAnsi="Arial" w:cs="Arial"/>
          <w:sz w:val="22"/>
          <w:szCs w:val="22"/>
        </w:rPr>
      </w:pPr>
      <w:r w:rsidRPr="008950E9">
        <w:rPr>
          <w:rFonts w:ascii="Arial" w:hAnsi="Arial" w:cs="Arial"/>
          <w:sz w:val="22"/>
          <w:szCs w:val="22"/>
        </w:rPr>
        <w:t>Where necessary, include a signature containing information where the recipient can contact you;</w:t>
      </w:r>
    </w:p>
    <w:p w:rsidR="0031673C" w:rsidRPr="002D77CF" w:rsidRDefault="0031673C" w:rsidP="008950E9">
      <w:pPr>
        <w:pStyle w:val="ListParagraph"/>
        <w:numPr>
          <w:ilvl w:val="2"/>
          <w:numId w:val="200"/>
        </w:numPr>
        <w:rPr>
          <w:rFonts w:ascii="Arial" w:hAnsi="Arial" w:cs="Arial"/>
          <w:sz w:val="22"/>
          <w:szCs w:val="22"/>
        </w:rPr>
      </w:pPr>
      <w:r w:rsidRPr="002D77CF">
        <w:rPr>
          <w:rFonts w:ascii="Arial" w:hAnsi="Arial" w:cs="Arial"/>
          <w:sz w:val="22"/>
          <w:szCs w:val="22"/>
        </w:rPr>
        <w:t>For e-mails within ECB, include your office name and number in the signature;</w:t>
      </w:r>
    </w:p>
    <w:p w:rsidR="0031673C" w:rsidRPr="002D77CF" w:rsidRDefault="0031673C" w:rsidP="008950E9">
      <w:pPr>
        <w:pStyle w:val="ListParagraph"/>
        <w:numPr>
          <w:ilvl w:val="2"/>
          <w:numId w:val="200"/>
        </w:numPr>
        <w:rPr>
          <w:rFonts w:ascii="Arial" w:hAnsi="Arial" w:cs="Arial"/>
          <w:sz w:val="22"/>
          <w:szCs w:val="22"/>
        </w:rPr>
      </w:pPr>
      <w:r w:rsidRPr="002D77CF">
        <w:rPr>
          <w:rFonts w:ascii="Arial" w:hAnsi="Arial" w:cs="Arial"/>
          <w:sz w:val="22"/>
          <w:szCs w:val="22"/>
        </w:rPr>
        <w:t>Be careful when sending replies – make sure you only send to a group when necessary;</w:t>
      </w:r>
    </w:p>
    <w:p w:rsidR="0031673C" w:rsidRPr="002D77CF" w:rsidRDefault="0031673C" w:rsidP="008950E9">
      <w:pPr>
        <w:pStyle w:val="ListParagraph"/>
        <w:numPr>
          <w:ilvl w:val="2"/>
          <w:numId w:val="200"/>
        </w:numPr>
        <w:rPr>
          <w:rFonts w:ascii="Arial" w:hAnsi="Arial" w:cs="Arial"/>
          <w:sz w:val="22"/>
          <w:szCs w:val="22"/>
        </w:rPr>
      </w:pPr>
      <w:r w:rsidRPr="002D77CF">
        <w:rPr>
          <w:rFonts w:ascii="Arial" w:hAnsi="Arial" w:cs="Arial"/>
          <w:sz w:val="22"/>
          <w:szCs w:val="22"/>
        </w:rPr>
        <w:t>Do not send messages all in CAPITAL LETTERS. It looks as if you are shouting. Use capitals only for EMPHASIS;</w:t>
      </w:r>
    </w:p>
    <w:p w:rsidR="0031673C" w:rsidRPr="009C3F0E" w:rsidRDefault="0031673C" w:rsidP="008950E9">
      <w:pPr>
        <w:pStyle w:val="ListParagraph"/>
        <w:numPr>
          <w:ilvl w:val="2"/>
          <w:numId w:val="200"/>
        </w:numPr>
        <w:rPr>
          <w:rFonts w:ascii="Arial" w:hAnsi="Arial" w:cs="Arial"/>
          <w:sz w:val="22"/>
          <w:szCs w:val="22"/>
        </w:rPr>
      </w:pPr>
      <w:r w:rsidRPr="009C3F0E">
        <w:rPr>
          <w:rFonts w:ascii="Arial" w:hAnsi="Arial" w:cs="Arial"/>
          <w:sz w:val="22"/>
          <w:szCs w:val="22"/>
        </w:rPr>
        <w:t>Watch your punctuation and spelling.</w:t>
      </w:r>
    </w:p>
    <w:p w:rsidR="0031673C" w:rsidRPr="009C3F0E" w:rsidRDefault="0031673C" w:rsidP="00E6742B">
      <w:pPr>
        <w:tabs>
          <w:tab w:val="num" w:pos="709"/>
        </w:tabs>
        <w:ind w:left="709" w:hanging="709"/>
        <w:rPr>
          <w:rFonts w:ascii="Arial" w:hAnsi="Arial" w:cs="Arial"/>
          <w:i/>
          <w:sz w:val="22"/>
          <w:szCs w:val="22"/>
        </w:rPr>
      </w:pPr>
    </w:p>
    <w:p w:rsidR="0031673C" w:rsidRPr="00467D38" w:rsidRDefault="0031673C" w:rsidP="008950E9">
      <w:pPr>
        <w:pStyle w:val="Heading1"/>
        <w:numPr>
          <w:ilvl w:val="0"/>
          <w:numId w:val="200"/>
        </w:numPr>
        <w:ind w:left="709" w:hanging="709"/>
        <w:rPr>
          <w:rFonts w:ascii="Arial" w:hAnsi="Arial" w:cs="Arial"/>
          <w:b/>
          <w:sz w:val="22"/>
          <w:szCs w:val="22"/>
        </w:rPr>
      </w:pPr>
      <w:bookmarkStart w:id="814" w:name="_Toc243056604"/>
      <w:r w:rsidRPr="00467D38">
        <w:rPr>
          <w:rFonts w:ascii="Arial" w:hAnsi="Arial" w:cs="Arial"/>
          <w:b/>
          <w:sz w:val="22"/>
          <w:szCs w:val="22"/>
        </w:rPr>
        <w:lastRenderedPageBreak/>
        <w:t>Harassment</w:t>
      </w:r>
      <w:bookmarkEnd w:id="814"/>
    </w:p>
    <w:p w:rsidR="0031673C" w:rsidRPr="009C3F0E" w:rsidRDefault="0031673C" w:rsidP="00E6742B">
      <w:pPr>
        <w:tabs>
          <w:tab w:val="num" w:pos="709"/>
        </w:tabs>
        <w:ind w:left="709" w:hanging="709"/>
        <w:rPr>
          <w:rFonts w:ascii="Arial" w:hAnsi="Arial" w:cs="Arial"/>
          <w:sz w:val="22"/>
          <w:szCs w:val="22"/>
        </w:rPr>
      </w:pPr>
    </w:p>
    <w:p w:rsidR="0031673C" w:rsidRPr="008950E9" w:rsidRDefault="002D77CF" w:rsidP="008950E9">
      <w:pPr>
        <w:pStyle w:val="ListParagraph"/>
        <w:numPr>
          <w:ilvl w:val="1"/>
          <w:numId w:val="202"/>
        </w:numPr>
        <w:rPr>
          <w:rFonts w:ascii="Arial" w:hAnsi="Arial" w:cs="Arial"/>
          <w:sz w:val="22"/>
          <w:szCs w:val="22"/>
        </w:rPr>
      </w:pPr>
      <w:del w:id="815" w:author="PricewaterhouseCoopers" w:date="2012-11-16T10:00:00Z">
        <w:r w:rsidRPr="008950E9" w:rsidDel="008950E9">
          <w:rPr>
            <w:rFonts w:ascii="Arial" w:hAnsi="Arial" w:cs="Arial"/>
            <w:sz w:val="22"/>
            <w:szCs w:val="22"/>
          </w:rPr>
          <w:delText>10.1</w:delText>
        </w:r>
        <w:r w:rsidRPr="008950E9" w:rsidDel="008950E9">
          <w:rPr>
            <w:rFonts w:ascii="Arial" w:hAnsi="Arial" w:cs="Arial"/>
            <w:sz w:val="22"/>
            <w:szCs w:val="22"/>
          </w:rPr>
          <w:tab/>
        </w:r>
      </w:del>
      <w:r w:rsidR="0031673C" w:rsidRPr="008950E9">
        <w:rPr>
          <w:rFonts w:ascii="Arial" w:hAnsi="Arial" w:cs="Arial"/>
          <w:sz w:val="22"/>
          <w:szCs w:val="22"/>
        </w:rPr>
        <w:t>You may not use the ECB’s computer systems to harass anyone.  This includes:</w:t>
      </w:r>
    </w:p>
    <w:p w:rsidR="0031673C" w:rsidRPr="009C3F0E" w:rsidRDefault="0031673C" w:rsidP="00E6742B">
      <w:pPr>
        <w:tabs>
          <w:tab w:val="num" w:pos="709"/>
        </w:tabs>
        <w:ind w:left="709" w:hanging="709"/>
        <w:rPr>
          <w:rFonts w:ascii="Arial" w:hAnsi="Arial" w:cs="Arial"/>
          <w:sz w:val="22"/>
          <w:szCs w:val="22"/>
        </w:rPr>
      </w:pPr>
    </w:p>
    <w:p w:rsidR="0031673C" w:rsidRPr="008950E9" w:rsidRDefault="0031673C" w:rsidP="008950E9">
      <w:pPr>
        <w:pStyle w:val="ListParagraph"/>
        <w:numPr>
          <w:ilvl w:val="2"/>
          <w:numId w:val="202"/>
        </w:numPr>
        <w:rPr>
          <w:rFonts w:ascii="Arial" w:hAnsi="Arial" w:cs="Arial"/>
          <w:sz w:val="22"/>
          <w:szCs w:val="22"/>
        </w:rPr>
      </w:pPr>
      <w:r w:rsidRPr="008950E9">
        <w:rPr>
          <w:rFonts w:ascii="Arial" w:hAnsi="Arial" w:cs="Arial"/>
          <w:sz w:val="22"/>
          <w:szCs w:val="22"/>
        </w:rPr>
        <w:t xml:space="preserve">the use of insulting, sexist, racist, obscene, or suggestive electronic mail; </w:t>
      </w:r>
    </w:p>
    <w:p w:rsidR="0031673C" w:rsidRPr="009C3F0E" w:rsidRDefault="0031673C" w:rsidP="008950E9">
      <w:pPr>
        <w:pStyle w:val="ListParagraph"/>
        <w:numPr>
          <w:ilvl w:val="2"/>
          <w:numId w:val="202"/>
        </w:numPr>
        <w:rPr>
          <w:rFonts w:ascii="Arial" w:hAnsi="Arial" w:cs="Arial"/>
          <w:sz w:val="22"/>
          <w:szCs w:val="22"/>
        </w:rPr>
      </w:pPr>
      <w:r w:rsidRPr="009C3F0E">
        <w:rPr>
          <w:rFonts w:ascii="Arial" w:hAnsi="Arial" w:cs="Arial"/>
          <w:sz w:val="22"/>
          <w:szCs w:val="22"/>
        </w:rPr>
        <w:t xml:space="preserve">tampering with others’ files; and </w:t>
      </w:r>
    </w:p>
    <w:p w:rsidR="0031673C" w:rsidRPr="009C3F0E" w:rsidRDefault="0031673C" w:rsidP="008950E9">
      <w:pPr>
        <w:pStyle w:val="ListParagraph"/>
        <w:numPr>
          <w:ilvl w:val="2"/>
          <w:numId w:val="202"/>
        </w:numPr>
        <w:rPr>
          <w:rFonts w:ascii="Arial" w:hAnsi="Arial" w:cs="Arial"/>
          <w:sz w:val="22"/>
          <w:szCs w:val="22"/>
        </w:rPr>
      </w:pPr>
      <w:r w:rsidRPr="002D77CF">
        <w:rPr>
          <w:rFonts w:ascii="Arial" w:hAnsi="Arial" w:cs="Arial"/>
          <w:sz w:val="22"/>
          <w:szCs w:val="22"/>
        </w:rPr>
        <w:t>invasive</w:t>
      </w:r>
      <w:r w:rsidRPr="009C3F0E">
        <w:rPr>
          <w:rFonts w:ascii="Arial" w:hAnsi="Arial" w:cs="Arial"/>
          <w:sz w:val="22"/>
          <w:szCs w:val="22"/>
        </w:rPr>
        <w:t xml:space="preserve"> access to others’ equipment.  </w:t>
      </w:r>
    </w:p>
    <w:p w:rsidR="0031673C" w:rsidRPr="009C3F0E" w:rsidRDefault="0031673C" w:rsidP="00E6742B">
      <w:pPr>
        <w:tabs>
          <w:tab w:val="num" w:pos="709"/>
        </w:tabs>
        <w:ind w:left="709" w:hanging="709"/>
        <w:rPr>
          <w:rFonts w:ascii="Arial" w:hAnsi="Arial" w:cs="Arial"/>
          <w:sz w:val="22"/>
          <w:szCs w:val="22"/>
        </w:rPr>
      </w:pPr>
    </w:p>
    <w:p w:rsidR="0031673C" w:rsidRPr="009C3F0E" w:rsidRDefault="002D77CF" w:rsidP="00E6742B">
      <w:pPr>
        <w:tabs>
          <w:tab w:val="num" w:pos="709"/>
        </w:tabs>
        <w:ind w:left="709" w:hanging="709"/>
        <w:rPr>
          <w:rFonts w:ascii="Arial" w:hAnsi="Arial" w:cs="Arial"/>
          <w:sz w:val="22"/>
          <w:szCs w:val="22"/>
        </w:rPr>
      </w:pPr>
      <w:r>
        <w:rPr>
          <w:rFonts w:ascii="Arial" w:hAnsi="Arial" w:cs="Arial"/>
          <w:sz w:val="22"/>
          <w:szCs w:val="22"/>
        </w:rPr>
        <w:t>10.2</w:t>
      </w:r>
      <w:r>
        <w:rPr>
          <w:rFonts w:ascii="Arial" w:hAnsi="Arial" w:cs="Arial"/>
          <w:sz w:val="22"/>
          <w:szCs w:val="22"/>
        </w:rPr>
        <w:tab/>
      </w:r>
      <w:r w:rsidR="0031673C" w:rsidRPr="009C3F0E">
        <w:rPr>
          <w:rFonts w:ascii="Arial" w:hAnsi="Arial" w:cs="Arial"/>
          <w:sz w:val="22"/>
          <w:szCs w:val="22"/>
        </w:rPr>
        <w:t>In addition, users of any electronic communication facilities – such as electronic mail, networks, bulletin boards, and news groups – are obliged to comply with the restrictions and acceptable practices established for those specific facilities.  Certain types of communications are expressly forbidden.  These include:</w:t>
      </w:r>
    </w:p>
    <w:p w:rsidR="0031673C" w:rsidRPr="009C3F0E" w:rsidRDefault="0031673C" w:rsidP="00E6742B">
      <w:pPr>
        <w:tabs>
          <w:tab w:val="num" w:pos="709"/>
        </w:tabs>
        <w:ind w:left="709" w:hanging="709"/>
        <w:rPr>
          <w:rFonts w:ascii="Arial" w:hAnsi="Arial" w:cs="Arial"/>
          <w:sz w:val="22"/>
          <w:szCs w:val="22"/>
        </w:rPr>
      </w:pPr>
    </w:p>
    <w:p w:rsidR="0031673C" w:rsidRPr="009C3F0E" w:rsidRDefault="0031673C" w:rsidP="008950E9">
      <w:pPr>
        <w:pStyle w:val="ListParagraph"/>
        <w:numPr>
          <w:ilvl w:val="2"/>
          <w:numId w:val="203"/>
        </w:numPr>
        <w:ind w:left="709" w:hanging="709"/>
        <w:rPr>
          <w:rFonts w:ascii="Arial" w:hAnsi="Arial" w:cs="Arial"/>
          <w:sz w:val="22"/>
          <w:szCs w:val="22"/>
        </w:rPr>
      </w:pPr>
      <w:r w:rsidRPr="009C3F0E">
        <w:rPr>
          <w:rFonts w:ascii="Arial" w:hAnsi="Arial" w:cs="Arial"/>
          <w:sz w:val="22"/>
          <w:szCs w:val="22"/>
        </w:rPr>
        <w:t>the random mailing of messages;</w:t>
      </w:r>
    </w:p>
    <w:p w:rsidR="0031673C" w:rsidRPr="009C3F0E" w:rsidRDefault="0031673C" w:rsidP="008950E9">
      <w:pPr>
        <w:pStyle w:val="ListParagraph"/>
        <w:numPr>
          <w:ilvl w:val="2"/>
          <w:numId w:val="203"/>
        </w:numPr>
        <w:ind w:left="709" w:hanging="709"/>
        <w:rPr>
          <w:rFonts w:ascii="Arial" w:hAnsi="Arial" w:cs="Arial"/>
          <w:sz w:val="22"/>
          <w:szCs w:val="22"/>
        </w:rPr>
      </w:pPr>
      <w:r w:rsidRPr="009C3F0E">
        <w:rPr>
          <w:rFonts w:ascii="Arial" w:hAnsi="Arial" w:cs="Arial"/>
          <w:sz w:val="22"/>
          <w:szCs w:val="22"/>
        </w:rPr>
        <w:t>the mailing of chain letters;</w:t>
      </w:r>
    </w:p>
    <w:p w:rsidR="0031673C" w:rsidRPr="009C3F0E" w:rsidRDefault="0031673C" w:rsidP="008950E9">
      <w:pPr>
        <w:pStyle w:val="ListParagraph"/>
        <w:numPr>
          <w:ilvl w:val="2"/>
          <w:numId w:val="203"/>
        </w:numPr>
        <w:ind w:left="709" w:hanging="709"/>
        <w:rPr>
          <w:rFonts w:ascii="Arial" w:hAnsi="Arial" w:cs="Arial"/>
          <w:sz w:val="22"/>
          <w:szCs w:val="22"/>
        </w:rPr>
      </w:pPr>
      <w:r w:rsidRPr="009C3F0E">
        <w:rPr>
          <w:rFonts w:ascii="Arial" w:hAnsi="Arial" w:cs="Arial"/>
          <w:sz w:val="22"/>
          <w:szCs w:val="22"/>
        </w:rPr>
        <w:t>“spamming” – i.e. the unsolicited sending of e-mails containing “junk” information;</w:t>
      </w:r>
    </w:p>
    <w:p w:rsidR="0031673C" w:rsidRPr="009C3F0E" w:rsidRDefault="0031673C" w:rsidP="008950E9">
      <w:pPr>
        <w:pStyle w:val="ListParagraph"/>
        <w:numPr>
          <w:ilvl w:val="2"/>
          <w:numId w:val="203"/>
        </w:numPr>
        <w:ind w:left="709" w:hanging="709"/>
        <w:rPr>
          <w:rFonts w:ascii="Arial" w:hAnsi="Arial" w:cs="Arial"/>
          <w:sz w:val="22"/>
          <w:szCs w:val="22"/>
        </w:rPr>
      </w:pPr>
      <w:r w:rsidRPr="009C3F0E">
        <w:rPr>
          <w:rFonts w:ascii="Arial" w:hAnsi="Arial" w:cs="Arial"/>
          <w:sz w:val="22"/>
          <w:szCs w:val="22"/>
        </w:rPr>
        <w:t xml:space="preserve">the sending of obscene, harassing, or threatening material; and </w:t>
      </w:r>
    </w:p>
    <w:p w:rsidR="0031673C" w:rsidRPr="009C3F0E" w:rsidRDefault="0031673C" w:rsidP="008950E9">
      <w:pPr>
        <w:pStyle w:val="ListParagraph"/>
        <w:numPr>
          <w:ilvl w:val="2"/>
          <w:numId w:val="203"/>
        </w:numPr>
        <w:ind w:left="709" w:hanging="709"/>
        <w:rPr>
          <w:rFonts w:ascii="Arial" w:hAnsi="Arial" w:cs="Arial"/>
          <w:sz w:val="22"/>
          <w:szCs w:val="22"/>
        </w:rPr>
      </w:pPr>
      <w:r w:rsidRPr="009C3F0E">
        <w:rPr>
          <w:rFonts w:ascii="Arial" w:hAnsi="Arial" w:cs="Arial"/>
          <w:sz w:val="22"/>
          <w:szCs w:val="22"/>
        </w:rPr>
        <w:t>the use of the facilities for commercial or political purposes.</w:t>
      </w:r>
    </w:p>
    <w:p w:rsidR="0031673C" w:rsidRPr="009C3F0E" w:rsidRDefault="0031673C" w:rsidP="00E6742B">
      <w:pPr>
        <w:tabs>
          <w:tab w:val="num" w:pos="709"/>
        </w:tabs>
        <w:ind w:left="709" w:hanging="709"/>
        <w:rPr>
          <w:rFonts w:ascii="Arial" w:hAnsi="Arial" w:cs="Arial"/>
          <w:sz w:val="22"/>
          <w:szCs w:val="22"/>
        </w:rPr>
      </w:pPr>
    </w:p>
    <w:p w:rsidR="0031673C" w:rsidRPr="00467D38" w:rsidRDefault="0031673C" w:rsidP="008950E9">
      <w:pPr>
        <w:pStyle w:val="Heading1"/>
        <w:numPr>
          <w:ilvl w:val="0"/>
          <w:numId w:val="203"/>
        </w:numPr>
        <w:ind w:left="709" w:hanging="709"/>
        <w:rPr>
          <w:rFonts w:ascii="Arial" w:hAnsi="Arial" w:cs="Arial"/>
          <w:b/>
          <w:sz w:val="22"/>
          <w:szCs w:val="22"/>
        </w:rPr>
      </w:pPr>
      <w:bookmarkStart w:id="816" w:name="_Toc243056605"/>
      <w:r w:rsidRPr="00467D38">
        <w:rPr>
          <w:rFonts w:ascii="Arial" w:hAnsi="Arial" w:cs="Arial"/>
          <w:b/>
          <w:sz w:val="22"/>
          <w:szCs w:val="22"/>
        </w:rPr>
        <w:t>Degrading/crashing the system</w:t>
      </w:r>
      <w:bookmarkEnd w:id="816"/>
    </w:p>
    <w:p w:rsidR="0031673C" w:rsidRPr="009C3F0E" w:rsidRDefault="0031673C" w:rsidP="00E6742B">
      <w:pPr>
        <w:tabs>
          <w:tab w:val="num" w:pos="709"/>
        </w:tabs>
        <w:ind w:left="709" w:hanging="709"/>
        <w:rPr>
          <w:rFonts w:ascii="Arial" w:hAnsi="Arial" w:cs="Arial"/>
          <w:sz w:val="22"/>
          <w:szCs w:val="22"/>
        </w:rPr>
      </w:pPr>
    </w:p>
    <w:p w:rsidR="0031673C" w:rsidRPr="009C3F0E" w:rsidRDefault="002D77CF" w:rsidP="00E6742B">
      <w:pPr>
        <w:tabs>
          <w:tab w:val="num" w:pos="709"/>
        </w:tabs>
        <w:ind w:left="709" w:hanging="709"/>
        <w:rPr>
          <w:rFonts w:ascii="Arial" w:hAnsi="Arial" w:cs="Arial"/>
          <w:sz w:val="22"/>
          <w:szCs w:val="22"/>
        </w:rPr>
      </w:pPr>
      <w:r>
        <w:rPr>
          <w:rFonts w:ascii="Arial" w:hAnsi="Arial" w:cs="Arial"/>
          <w:sz w:val="22"/>
          <w:szCs w:val="22"/>
        </w:rPr>
        <w:t>11.1</w:t>
      </w:r>
      <w:r>
        <w:rPr>
          <w:rFonts w:ascii="Arial" w:hAnsi="Arial" w:cs="Arial"/>
          <w:sz w:val="22"/>
          <w:szCs w:val="22"/>
        </w:rPr>
        <w:tab/>
      </w:r>
      <w:r w:rsidR="0031673C" w:rsidRPr="009C3F0E">
        <w:rPr>
          <w:rFonts w:ascii="Arial" w:hAnsi="Arial" w:cs="Arial"/>
          <w:sz w:val="22"/>
          <w:szCs w:val="22"/>
        </w:rPr>
        <w:t>Users may not deliberately attempt to degrade the performance of the ECB’s computer system or subvert it in any other way.  Deliberately crashing the system is expressly forbidden.</w:t>
      </w:r>
    </w:p>
    <w:p w:rsidR="0031673C" w:rsidRPr="009C3F0E" w:rsidRDefault="0031673C" w:rsidP="00E6742B">
      <w:pPr>
        <w:tabs>
          <w:tab w:val="num" w:pos="709"/>
        </w:tabs>
        <w:ind w:left="709" w:hanging="709"/>
        <w:rPr>
          <w:rFonts w:ascii="Arial" w:hAnsi="Arial" w:cs="Arial"/>
          <w:sz w:val="22"/>
          <w:szCs w:val="22"/>
        </w:rPr>
      </w:pPr>
    </w:p>
    <w:p w:rsidR="0031673C" w:rsidRPr="00467D38" w:rsidRDefault="0031673C" w:rsidP="008950E9">
      <w:pPr>
        <w:pStyle w:val="Heading1"/>
        <w:numPr>
          <w:ilvl w:val="0"/>
          <w:numId w:val="203"/>
        </w:numPr>
        <w:ind w:left="709" w:hanging="709"/>
        <w:rPr>
          <w:rFonts w:ascii="Arial" w:hAnsi="Arial" w:cs="Arial"/>
          <w:b/>
          <w:sz w:val="22"/>
          <w:szCs w:val="22"/>
        </w:rPr>
      </w:pPr>
      <w:bookmarkStart w:id="817" w:name="_Toc243056606"/>
      <w:r w:rsidRPr="00467D38">
        <w:rPr>
          <w:rFonts w:ascii="Arial" w:hAnsi="Arial" w:cs="Arial"/>
          <w:b/>
          <w:sz w:val="22"/>
          <w:szCs w:val="22"/>
        </w:rPr>
        <w:t>Theft</w:t>
      </w:r>
      <w:bookmarkEnd w:id="817"/>
    </w:p>
    <w:p w:rsidR="0031673C" w:rsidRPr="009C3F0E" w:rsidRDefault="0031673C" w:rsidP="00E6742B">
      <w:pPr>
        <w:tabs>
          <w:tab w:val="num" w:pos="709"/>
        </w:tabs>
        <w:ind w:left="709" w:hanging="709"/>
        <w:rPr>
          <w:rFonts w:ascii="Arial" w:hAnsi="Arial" w:cs="Arial"/>
          <w:sz w:val="22"/>
          <w:szCs w:val="22"/>
        </w:rPr>
      </w:pPr>
    </w:p>
    <w:p w:rsidR="0031673C" w:rsidRPr="009C3F0E" w:rsidRDefault="002D77CF" w:rsidP="00E6742B">
      <w:pPr>
        <w:tabs>
          <w:tab w:val="num" w:pos="709"/>
        </w:tabs>
        <w:ind w:left="709" w:hanging="709"/>
        <w:rPr>
          <w:rFonts w:ascii="Arial" w:hAnsi="Arial" w:cs="Arial"/>
          <w:sz w:val="22"/>
          <w:szCs w:val="22"/>
        </w:rPr>
      </w:pPr>
      <w:r>
        <w:rPr>
          <w:rFonts w:ascii="Arial" w:hAnsi="Arial" w:cs="Arial"/>
          <w:sz w:val="22"/>
          <w:szCs w:val="22"/>
        </w:rPr>
        <w:t>12.1</w:t>
      </w:r>
      <w:r>
        <w:rPr>
          <w:rFonts w:ascii="Arial" w:hAnsi="Arial" w:cs="Arial"/>
          <w:sz w:val="22"/>
          <w:szCs w:val="22"/>
        </w:rPr>
        <w:tab/>
      </w:r>
      <w:r w:rsidR="0031673C" w:rsidRPr="009C3F0E">
        <w:rPr>
          <w:rFonts w:ascii="Arial" w:hAnsi="Arial" w:cs="Arial"/>
          <w:sz w:val="22"/>
          <w:szCs w:val="22"/>
        </w:rPr>
        <w:t>All hardware, software, data and computer-related supplies and documentation are the sole property of the ECB. It may not be removed from the ECB premises without prior authorization from the employee’s Manager. .</w:t>
      </w:r>
    </w:p>
    <w:p w:rsidR="0031673C" w:rsidRPr="009C3F0E" w:rsidRDefault="0031673C" w:rsidP="00E6742B">
      <w:pPr>
        <w:tabs>
          <w:tab w:val="num" w:pos="709"/>
        </w:tabs>
        <w:ind w:left="709" w:hanging="709"/>
        <w:rPr>
          <w:rFonts w:ascii="Arial" w:hAnsi="Arial" w:cs="Arial"/>
          <w:sz w:val="22"/>
          <w:szCs w:val="22"/>
        </w:rPr>
      </w:pPr>
    </w:p>
    <w:p w:rsidR="0031673C" w:rsidRPr="009C3F0E" w:rsidRDefault="002D77CF" w:rsidP="00E6742B">
      <w:pPr>
        <w:tabs>
          <w:tab w:val="num" w:pos="709"/>
        </w:tabs>
        <w:ind w:left="709" w:hanging="709"/>
        <w:rPr>
          <w:rFonts w:ascii="Arial" w:hAnsi="Arial" w:cs="Arial"/>
          <w:sz w:val="22"/>
          <w:szCs w:val="22"/>
        </w:rPr>
      </w:pPr>
      <w:r>
        <w:rPr>
          <w:rFonts w:ascii="Arial" w:hAnsi="Arial" w:cs="Arial"/>
          <w:sz w:val="22"/>
          <w:szCs w:val="22"/>
        </w:rPr>
        <w:t>1</w:t>
      </w:r>
      <w:r w:rsidR="00543838">
        <w:rPr>
          <w:rFonts w:ascii="Arial" w:hAnsi="Arial" w:cs="Arial"/>
          <w:sz w:val="22"/>
          <w:szCs w:val="22"/>
        </w:rPr>
        <w:t>2.2</w:t>
      </w:r>
      <w:r w:rsidR="00543838">
        <w:rPr>
          <w:rFonts w:ascii="Arial" w:hAnsi="Arial" w:cs="Arial"/>
          <w:sz w:val="22"/>
          <w:szCs w:val="22"/>
        </w:rPr>
        <w:tab/>
      </w:r>
      <w:r w:rsidR="0031673C" w:rsidRPr="009C3F0E">
        <w:rPr>
          <w:rFonts w:ascii="Arial" w:hAnsi="Arial" w:cs="Arial"/>
          <w:sz w:val="22"/>
          <w:szCs w:val="22"/>
        </w:rPr>
        <w:t>When portable equipment (e.g. notebooks) is allocated to a specific user, a permanent authorization will be supplied.</w:t>
      </w:r>
    </w:p>
    <w:p w:rsidR="0031673C" w:rsidRPr="009C3F0E" w:rsidRDefault="0031673C" w:rsidP="00E6742B">
      <w:pPr>
        <w:tabs>
          <w:tab w:val="num" w:pos="709"/>
        </w:tabs>
        <w:ind w:left="709" w:hanging="709"/>
        <w:rPr>
          <w:rFonts w:ascii="Arial" w:hAnsi="Arial" w:cs="Arial"/>
          <w:sz w:val="22"/>
          <w:szCs w:val="22"/>
        </w:rPr>
      </w:pPr>
    </w:p>
    <w:p w:rsidR="0031673C" w:rsidRPr="00467D38" w:rsidRDefault="0031673C" w:rsidP="008950E9">
      <w:pPr>
        <w:pStyle w:val="Heading1"/>
        <w:numPr>
          <w:ilvl w:val="0"/>
          <w:numId w:val="203"/>
        </w:numPr>
        <w:ind w:left="709" w:hanging="709"/>
        <w:rPr>
          <w:rFonts w:ascii="Arial" w:hAnsi="Arial" w:cs="Arial"/>
          <w:b/>
          <w:sz w:val="22"/>
          <w:szCs w:val="22"/>
        </w:rPr>
      </w:pPr>
      <w:bookmarkStart w:id="818" w:name="_Toc243056607"/>
      <w:r w:rsidRPr="00467D38">
        <w:rPr>
          <w:rFonts w:ascii="Arial" w:hAnsi="Arial" w:cs="Arial"/>
          <w:b/>
          <w:sz w:val="22"/>
          <w:szCs w:val="22"/>
        </w:rPr>
        <w:t>Waste and abuse</w:t>
      </w:r>
      <w:bookmarkEnd w:id="818"/>
    </w:p>
    <w:p w:rsidR="0031673C" w:rsidRPr="009C3F0E" w:rsidRDefault="0031673C" w:rsidP="00E6742B">
      <w:pPr>
        <w:tabs>
          <w:tab w:val="num" w:pos="709"/>
        </w:tabs>
        <w:ind w:left="709" w:hanging="709"/>
        <w:rPr>
          <w:rFonts w:ascii="Arial" w:hAnsi="Arial" w:cs="Arial"/>
          <w:sz w:val="22"/>
          <w:szCs w:val="22"/>
        </w:rPr>
      </w:pPr>
    </w:p>
    <w:p w:rsidR="0031673C" w:rsidRPr="009C3F0E" w:rsidRDefault="00543838" w:rsidP="00E6742B">
      <w:pPr>
        <w:tabs>
          <w:tab w:val="num" w:pos="709"/>
        </w:tabs>
        <w:ind w:left="709" w:hanging="709"/>
        <w:rPr>
          <w:rFonts w:ascii="Arial" w:hAnsi="Arial" w:cs="Arial"/>
          <w:sz w:val="22"/>
          <w:szCs w:val="22"/>
        </w:rPr>
      </w:pPr>
      <w:r>
        <w:rPr>
          <w:rFonts w:ascii="Arial" w:hAnsi="Arial" w:cs="Arial"/>
          <w:sz w:val="22"/>
          <w:szCs w:val="22"/>
        </w:rPr>
        <w:t>13.1</w:t>
      </w:r>
      <w:r>
        <w:rPr>
          <w:rFonts w:ascii="Arial" w:hAnsi="Arial" w:cs="Arial"/>
          <w:sz w:val="22"/>
          <w:szCs w:val="22"/>
        </w:rPr>
        <w:tab/>
      </w:r>
      <w:r w:rsidR="0031673C" w:rsidRPr="009C3F0E">
        <w:rPr>
          <w:rFonts w:ascii="Arial" w:hAnsi="Arial" w:cs="Arial"/>
          <w:sz w:val="22"/>
          <w:szCs w:val="22"/>
        </w:rPr>
        <w:t>Avoid any activity around your computer equipment that may result in damage to the hardware, software or data.  Eating and drinking around a workstation is not recommended.  Use of the computer systems for purposes other than the intended use, is prohibited.</w:t>
      </w:r>
    </w:p>
    <w:p w:rsidR="0031673C" w:rsidRPr="009C3F0E" w:rsidRDefault="0031673C" w:rsidP="00E6742B">
      <w:pPr>
        <w:tabs>
          <w:tab w:val="num" w:pos="709"/>
        </w:tabs>
        <w:ind w:left="709" w:hanging="709"/>
        <w:rPr>
          <w:rFonts w:ascii="Arial" w:hAnsi="Arial" w:cs="Arial"/>
          <w:i/>
          <w:sz w:val="22"/>
          <w:szCs w:val="22"/>
        </w:rPr>
      </w:pPr>
    </w:p>
    <w:p w:rsidR="0031673C" w:rsidRPr="009C3F0E" w:rsidRDefault="00543838" w:rsidP="00E6742B">
      <w:pPr>
        <w:tabs>
          <w:tab w:val="num" w:pos="709"/>
        </w:tabs>
        <w:ind w:left="709" w:hanging="709"/>
        <w:rPr>
          <w:rFonts w:ascii="Arial" w:hAnsi="Arial" w:cs="Arial"/>
          <w:iCs/>
          <w:sz w:val="22"/>
          <w:szCs w:val="22"/>
        </w:rPr>
      </w:pPr>
      <w:r>
        <w:rPr>
          <w:rFonts w:ascii="Arial" w:hAnsi="Arial" w:cs="Arial"/>
          <w:iCs/>
          <w:sz w:val="22"/>
          <w:szCs w:val="22"/>
        </w:rPr>
        <w:t>13.2</w:t>
      </w:r>
      <w:r>
        <w:rPr>
          <w:rFonts w:ascii="Arial" w:hAnsi="Arial" w:cs="Arial"/>
          <w:iCs/>
          <w:sz w:val="22"/>
          <w:szCs w:val="22"/>
        </w:rPr>
        <w:tab/>
      </w:r>
      <w:r w:rsidR="0031673C" w:rsidRPr="009C3F0E">
        <w:rPr>
          <w:rFonts w:ascii="Arial" w:hAnsi="Arial" w:cs="Arial"/>
          <w:iCs/>
          <w:sz w:val="22"/>
          <w:szCs w:val="22"/>
        </w:rPr>
        <w:t>Activities that cause a sustained high volume of network traffic are to be avoided. This includes the unnecessary downloading of files and sending of e-mails with many large attachments.  Consult with the IT Specialist before such actions take place.</w:t>
      </w:r>
    </w:p>
    <w:p w:rsidR="0031673C" w:rsidRPr="009C3F0E" w:rsidRDefault="0031673C" w:rsidP="00E6742B">
      <w:pPr>
        <w:tabs>
          <w:tab w:val="num" w:pos="709"/>
        </w:tabs>
        <w:ind w:left="709" w:hanging="709"/>
        <w:rPr>
          <w:rFonts w:ascii="Arial" w:hAnsi="Arial" w:cs="Arial"/>
          <w:sz w:val="22"/>
          <w:szCs w:val="22"/>
        </w:rPr>
      </w:pPr>
    </w:p>
    <w:p w:rsidR="0031673C" w:rsidRPr="00467D38" w:rsidRDefault="0031673C" w:rsidP="008950E9">
      <w:pPr>
        <w:pStyle w:val="Heading1"/>
        <w:numPr>
          <w:ilvl w:val="0"/>
          <w:numId w:val="203"/>
        </w:numPr>
        <w:ind w:left="709" w:hanging="709"/>
        <w:rPr>
          <w:rFonts w:ascii="Arial" w:hAnsi="Arial" w:cs="Arial"/>
          <w:b/>
          <w:sz w:val="22"/>
          <w:szCs w:val="22"/>
        </w:rPr>
      </w:pPr>
      <w:bookmarkStart w:id="819" w:name="_Toc243056608"/>
      <w:r w:rsidRPr="00467D38">
        <w:rPr>
          <w:rFonts w:ascii="Arial" w:hAnsi="Arial" w:cs="Arial"/>
          <w:b/>
          <w:sz w:val="22"/>
          <w:szCs w:val="22"/>
        </w:rPr>
        <w:t>Non-authorized use of external networks and computer systems</w:t>
      </w:r>
      <w:bookmarkEnd w:id="819"/>
    </w:p>
    <w:p w:rsidR="0031673C" w:rsidRPr="00467D38" w:rsidRDefault="0031673C" w:rsidP="00E6742B">
      <w:pPr>
        <w:tabs>
          <w:tab w:val="num" w:pos="709"/>
        </w:tabs>
        <w:ind w:left="709" w:hanging="709"/>
        <w:rPr>
          <w:rFonts w:ascii="Arial" w:hAnsi="Arial" w:cs="Arial"/>
          <w:b/>
          <w:sz w:val="22"/>
          <w:szCs w:val="22"/>
        </w:rPr>
      </w:pPr>
    </w:p>
    <w:p w:rsidR="0031673C" w:rsidRDefault="00543838" w:rsidP="00E6742B">
      <w:pPr>
        <w:tabs>
          <w:tab w:val="num" w:pos="709"/>
        </w:tabs>
        <w:ind w:left="709" w:hanging="709"/>
        <w:rPr>
          <w:rFonts w:ascii="Arial" w:hAnsi="Arial" w:cs="Arial"/>
          <w:sz w:val="22"/>
          <w:szCs w:val="22"/>
        </w:rPr>
      </w:pPr>
      <w:r>
        <w:rPr>
          <w:rFonts w:ascii="Arial" w:hAnsi="Arial" w:cs="Arial"/>
          <w:sz w:val="22"/>
          <w:szCs w:val="22"/>
        </w:rPr>
        <w:t>14.1</w:t>
      </w:r>
      <w:r>
        <w:rPr>
          <w:rFonts w:ascii="Arial" w:hAnsi="Arial" w:cs="Arial"/>
          <w:sz w:val="22"/>
          <w:szCs w:val="22"/>
        </w:rPr>
        <w:tab/>
      </w:r>
      <w:r w:rsidR="0031673C" w:rsidRPr="009C3F0E">
        <w:rPr>
          <w:rFonts w:ascii="Arial" w:hAnsi="Arial" w:cs="Arial"/>
          <w:sz w:val="22"/>
          <w:szCs w:val="22"/>
        </w:rPr>
        <w:t>You may not use the ECB’s computer systems to access or attempt to access networks and/or computer systems other than those authorized for your use.  This includes, but is not limited to, the Internet.</w:t>
      </w:r>
    </w:p>
    <w:p w:rsidR="006C75A2" w:rsidRPr="009C3F0E" w:rsidRDefault="006C75A2" w:rsidP="00E6742B">
      <w:pPr>
        <w:tabs>
          <w:tab w:val="num" w:pos="709"/>
        </w:tabs>
        <w:ind w:left="709" w:hanging="709"/>
        <w:rPr>
          <w:rFonts w:ascii="Arial" w:hAnsi="Arial" w:cs="Arial"/>
          <w:sz w:val="22"/>
          <w:szCs w:val="22"/>
        </w:rPr>
      </w:pPr>
    </w:p>
    <w:p w:rsidR="0031673C" w:rsidRPr="009C3F0E" w:rsidRDefault="0031673C" w:rsidP="00E6742B">
      <w:pPr>
        <w:tabs>
          <w:tab w:val="num" w:pos="709"/>
        </w:tabs>
        <w:ind w:left="709" w:hanging="709"/>
        <w:rPr>
          <w:rFonts w:ascii="Arial" w:hAnsi="Arial" w:cs="Arial"/>
          <w:sz w:val="22"/>
          <w:szCs w:val="22"/>
        </w:rPr>
      </w:pPr>
    </w:p>
    <w:p w:rsidR="0031673C" w:rsidRPr="00467D38" w:rsidRDefault="0031673C" w:rsidP="008950E9">
      <w:pPr>
        <w:pStyle w:val="Heading1"/>
        <w:numPr>
          <w:ilvl w:val="0"/>
          <w:numId w:val="203"/>
        </w:numPr>
        <w:ind w:left="709" w:hanging="709"/>
        <w:rPr>
          <w:rFonts w:ascii="Arial" w:hAnsi="Arial" w:cs="Arial"/>
          <w:b/>
          <w:sz w:val="22"/>
          <w:szCs w:val="22"/>
        </w:rPr>
      </w:pPr>
      <w:bookmarkStart w:id="820" w:name="_Toc243056609"/>
      <w:r w:rsidRPr="00467D38">
        <w:rPr>
          <w:rFonts w:ascii="Arial" w:hAnsi="Arial" w:cs="Arial"/>
          <w:b/>
          <w:sz w:val="22"/>
          <w:szCs w:val="22"/>
        </w:rPr>
        <w:t>Authorized use of external networks and computer systems</w:t>
      </w:r>
      <w:bookmarkEnd w:id="820"/>
    </w:p>
    <w:p w:rsidR="0031673C" w:rsidRPr="00467D38" w:rsidRDefault="0031673C" w:rsidP="00E6742B">
      <w:pPr>
        <w:tabs>
          <w:tab w:val="num" w:pos="709"/>
        </w:tabs>
        <w:ind w:left="709" w:hanging="709"/>
        <w:rPr>
          <w:rFonts w:ascii="Arial" w:hAnsi="Arial" w:cs="Arial"/>
          <w:b/>
          <w:sz w:val="22"/>
          <w:szCs w:val="22"/>
        </w:rPr>
      </w:pPr>
    </w:p>
    <w:p w:rsidR="0031673C" w:rsidRPr="009C3F0E" w:rsidRDefault="00543838" w:rsidP="00E6742B">
      <w:pPr>
        <w:tabs>
          <w:tab w:val="num" w:pos="709"/>
        </w:tabs>
        <w:ind w:left="709" w:hanging="709"/>
        <w:rPr>
          <w:rFonts w:ascii="Arial" w:hAnsi="Arial" w:cs="Arial"/>
          <w:sz w:val="22"/>
          <w:szCs w:val="22"/>
        </w:rPr>
      </w:pPr>
      <w:r>
        <w:rPr>
          <w:rFonts w:ascii="Arial" w:hAnsi="Arial" w:cs="Arial"/>
          <w:sz w:val="22"/>
          <w:szCs w:val="22"/>
        </w:rPr>
        <w:lastRenderedPageBreak/>
        <w:t>15.1</w:t>
      </w:r>
      <w:r>
        <w:rPr>
          <w:rFonts w:ascii="Arial" w:hAnsi="Arial" w:cs="Arial"/>
          <w:sz w:val="22"/>
          <w:szCs w:val="22"/>
        </w:rPr>
        <w:tab/>
      </w:r>
      <w:r w:rsidR="0031673C" w:rsidRPr="009C3F0E">
        <w:rPr>
          <w:rFonts w:ascii="Arial" w:hAnsi="Arial" w:cs="Arial"/>
          <w:sz w:val="22"/>
          <w:szCs w:val="22"/>
        </w:rPr>
        <w:t>When external networks and/or computer systems is used, it may only be used for ECB-related business.  The downloading and/or storing and/or printing and/or e-mailing of undesirable/hateful/obscene materials (pornography etc) are not permitted.  Downloading and/or storing of programs and/or software that are not approved by IT are prohibited.</w:t>
      </w:r>
    </w:p>
    <w:p w:rsidR="0031673C" w:rsidRPr="009C3F0E" w:rsidRDefault="0031673C" w:rsidP="00E6742B">
      <w:pPr>
        <w:tabs>
          <w:tab w:val="num" w:pos="709"/>
        </w:tabs>
        <w:ind w:left="709" w:hanging="709"/>
        <w:rPr>
          <w:rFonts w:ascii="Arial" w:hAnsi="Arial" w:cs="Arial"/>
          <w:i/>
          <w:sz w:val="22"/>
          <w:szCs w:val="22"/>
        </w:rPr>
      </w:pPr>
    </w:p>
    <w:p w:rsidR="0031673C" w:rsidRPr="009C3F0E" w:rsidRDefault="00543838" w:rsidP="00E6742B">
      <w:pPr>
        <w:tabs>
          <w:tab w:val="num" w:pos="709"/>
        </w:tabs>
        <w:ind w:left="709" w:hanging="709"/>
        <w:rPr>
          <w:rFonts w:ascii="Arial" w:hAnsi="Arial" w:cs="Arial"/>
          <w:iCs/>
          <w:sz w:val="22"/>
          <w:szCs w:val="22"/>
        </w:rPr>
      </w:pPr>
      <w:r>
        <w:rPr>
          <w:rFonts w:ascii="Arial" w:hAnsi="Arial" w:cs="Arial"/>
          <w:iCs/>
          <w:sz w:val="22"/>
          <w:szCs w:val="22"/>
        </w:rPr>
        <w:t>15.2</w:t>
      </w:r>
      <w:r>
        <w:rPr>
          <w:rFonts w:ascii="Arial" w:hAnsi="Arial" w:cs="Arial"/>
          <w:iCs/>
          <w:sz w:val="22"/>
          <w:szCs w:val="22"/>
        </w:rPr>
        <w:tab/>
      </w:r>
      <w:r w:rsidR="0031673C" w:rsidRPr="009C3F0E">
        <w:rPr>
          <w:rFonts w:ascii="Arial" w:hAnsi="Arial" w:cs="Arial"/>
          <w:iCs/>
          <w:sz w:val="22"/>
          <w:szCs w:val="22"/>
        </w:rPr>
        <w:t>Use of the Internet facility may be monitored from time to time. Access to certain sites may be prohibited.</w:t>
      </w:r>
    </w:p>
    <w:p w:rsidR="0031673C" w:rsidRPr="009C3F0E" w:rsidRDefault="0031673C" w:rsidP="00E6742B">
      <w:pPr>
        <w:tabs>
          <w:tab w:val="num" w:pos="709"/>
        </w:tabs>
        <w:ind w:left="709" w:hanging="709"/>
        <w:rPr>
          <w:rFonts w:ascii="Arial" w:hAnsi="Arial" w:cs="Arial"/>
          <w:sz w:val="22"/>
          <w:szCs w:val="22"/>
        </w:rPr>
      </w:pPr>
    </w:p>
    <w:p w:rsidR="0031673C" w:rsidRPr="00467D38" w:rsidRDefault="0031673C" w:rsidP="008950E9">
      <w:pPr>
        <w:pStyle w:val="Heading1"/>
        <w:numPr>
          <w:ilvl w:val="0"/>
          <w:numId w:val="203"/>
        </w:numPr>
        <w:ind w:left="709" w:hanging="709"/>
        <w:rPr>
          <w:rFonts w:ascii="Arial" w:hAnsi="Arial" w:cs="Arial"/>
          <w:b/>
          <w:sz w:val="22"/>
          <w:szCs w:val="22"/>
        </w:rPr>
      </w:pPr>
      <w:bookmarkStart w:id="821" w:name="_Toc243056610"/>
      <w:commentRangeStart w:id="822"/>
      <w:r w:rsidRPr="00467D38">
        <w:rPr>
          <w:rFonts w:ascii="Arial" w:hAnsi="Arial" w:cs="Arial"/>
          <w:b/>
          <w:sz w:val="22"/>
          <w:szCs w:val="22"/>
        </w:rPr>
        <w:t>Hardware</w:t>
      </w:r>
      <w:bookmarkEnd w:id="821"/>
      <w:commentRangeEnd w:id="822"/>
      <w:r w:rsidR="00747128">
        <w:rPr>
          <w:rStyle w:val="CommentReference"/>
        </w:rPr>
        <w:commentReference w:id="822"/>
      </w:r>
    </w:p>
    <w:p w:rsidR="0031673C" w:rsidRPr="009C3F0E" w:rsidRDefault="0031673C" w:rsidP="00E6742B">
      <w:pPr>
        <w:tabs>
          <w:tab w:val="num" w:pos="709"/>
        </w:tabs>
        <w:ind w:left="709" w:hanging="709"/>
        <w:rPr>
          <w:rFonts w:ascii="Arial" w:hAnsi="Arial" w:cs="Arial"/>
          <w:sz w:val="22"/>
          <w:szCs w:val="22"/>
        </w:rPr>
      </w:pPr>
    </w:p>
    <w:p w:rsidR="0031673C" w:rsidRPr="009C3F0E" w:rsidRDefault="00543838" w:rsidP="00E6742B">
      <w:pPr>
        <w:tabs>
          <w:tab w:val="num" w:pos="709"/>
        </w:tabs>
        <w:ind w:left="709" w:hanging="709"/>
        <w:rPr>
          <w:rFonts w:ascii="Arial" w:hAnsi="Arial" w:cs="Arial"/>
          <w:sz w:val="22"/>
          <w:szCs w:val="22"/>
        </w:rPr>
      </w:pPr>
      <w:r>
        <w:rPr>
          <w:rFonts w:ascii="Arial" w:hAnsi="Arial" w:cs="Arial"/>
          <w:sz w:val="22"/>
          <w:szCs w:val="22"/>
        </w:rPr>
        <w:t>16.1</w:t>
      </w:r>
      <w:r>
        <w:rPr>
          <w:rFonts w:ascii="Arial" w:hAnsi="Arial" w:cs="Arial"/>
          <w:sz w:val="22"/>
          <w:szCs w:val="22"/>
        </w:rPr>
        <w:tab/>
      </w:r>
      <w:r w:rsidR="0031673C" w:rsidRPr="009C3F0E">
        <w:rPr>
          <w:rFonts w:ascii="Arial" w:hAnsi="Arial" w:cs="Arial"/>
          <w:sz w:val="22"/>
          <w:szCs w:val="22"/>
        </w:rPr>
        <w:t>IT has the responsibility to procure, install and maintain all computer hardware.  Users are prohibited from connecting, or allow someone else to connect, any hardware or computer system not supplied by IT to the ECB’s network without approval of your supervisor, and the IT Specialist or the CEO of the ECB.</w:t>
      </w:r>
    </w:p>
    <w:p w:rsidR="0031673C" w:rsidRPr="009C3F0E" w:rsidRDefault="0031673C" w:rsidP="00E6742B">
      <w:pPr>
        <w:tabs>
          <w:tab w:val="num" w:pos="709"/>
        </w:tabs>
        <w:ind w:left="709" w:hanging="709"/>
        <w:rPr>
          <w:rFonts w:ascii="Arial" w:hAnsi="Arial" w:cs="Arial"/>
          <w:sz w:val="22"/>
          <w:szCs w:val="22"/>
        </w:rPr>
      </w:pPr>
    </w:p>
    <w:p w:rsidR="0031673C" w:rsidRPr="009C3F0E" w:rsidRDefault="00543838" w:rsidP="00E6742B">
      <w:pPr>
        <w:tabs>
          <w:tab w:val="num" w:pos="709"/>
        </w:tabs>
        <w:ind w:left="709" w:hanging="709"/>
        <w:rPr>
          <w:rFonts w:ascii="Arial" w:hAnsi="Arial" w:cs="Arial"/>
          <w:sz w:val="22"/>
          <w:szCs w:val="22"/>
        </w:rPr>
      </w:pPr>
      <w:r>
        <w:rPr>
          <w:rFonts w:ascii="Arial" w:hAnsi="Arial" w:cs="Arial"/>
          <w:sz w:val="22"/>
          <w:szCs w:val="22"/>
        </w:rPr>
        <w:t>16.2</w:t>
      </w:r>
      <w:r>
        <w:rPr>
          <w:rFonts w:ascii="Arial" w:hAnsi="Arial" w:cs="Arial"/>
          <w:sz w:val="22"/>
          <w:szCs w:val="22"/>
        </w:rPr>
        <w:tab/>
      </w:r>
      <w:r w:rsidR="0031673C" w:rsidRPr="009C3F0E">
        <w:rPr>
          <w:rFonts w:ascii="Arial" w:hAnsi="Arial" w:cs="Arial"/>
          <w:sz w:val="22"/>
          <w:szCs w:val="22"/>
        </w:rPr>
        <w:t>Users are prohibited from disconnecting or dismantling, or allowing someone else to disconnect or dismantle any hardware or computer system (except portable equipment e.g. notebooks) from the ECB’s network without approval from the IT Specialist or the CEO of the ECB.</w:t>
      </w:r>
    </w:p>
    <w:p w:rsidR="0031673C" w:rsidRPr="009C3F0E" w:rsidRDefault="0031673C" w:rsidP="00E6742B">
      <w:pPr>
        <w:tabs>
          <w:tab w:val="num" w:pos="709"/>
        </w:tabs>
        <w:ind w:left="709" w:hanging="709"/>
        <w:rPr>
          <w:rFonts w:ascii="Arial" w:hAnsi="Arial" w:cs="Arial"/>
          <w:sz w:val="22"/>
          <w:szCs w:val="22"/>
        </w:rPr>
      </w:pPr>
    </w:p>
    <w:p w:rsidR="0031673C" w:rsidRPr="00467D38" w:rsidRDefault="0031673C" w:rsidP="008950E9">
      <w:pPr>
        <w:pStyle w:val="Heading1"/>
        <w:numPr>
          <w:ilvl w:val="0"/>
          <w:numId w:val="203"/>
        </w:numPr>
        <w:ind w:left="709" w:hanging="709"/>
        <w:rPr>
          <w:rFonts w:ascii="Arial" w:hAnsi="Arial" w:cs="Arial"/>
          <w:b/>
          <w:sz w:val="22"/>
          <w:szCs w:val="22"/>
        </w:rPr>
      </w:pPr>
      <w:bookmarkStart w:id="823" w:name="_Toc243056611"/>
      <w:r w:rsidRPr="00467D38">
        <w:rPr>
          <w:rFonts w:ascii="Arial" w:hAnsi="Arial" w:cs="Arial"/>
          <w:b/>
          <w:sz w:val="22"/>
          <w:szCs w:val="22"/>
        </w:rPr>
        <w:t>Radio Networks (Wi-Fi; 3G cards and EDGE cards)</w:t>
      </w:r>
      <w:bookmarkEnd w:id="823"/>
    </w:p>
    <w:p w:rsidR="0031673C" w:rsidRPr="009C3F0E" w:rsidRDefault="0031673C" w:rsidP="00E6742B">
      <w:pPr>
        <w:tabs>
          <w:tab w:val="num" w:pos="709"/>
        </w:tabs>
        <w:ind w:left="709" w:hanging="709"/>
        <w:rPr>
          <w:rFonts w:ascii="Arial" w:hAnsi="Arial" w:cs="Arial"/>
          <w:b/>
          <w:sz w:val="22"/>
          <w:szCs w:val="22"/>
        </w:rPr>
      </w:pPr>
    </w:p>
    <w:p w:rsidR="0031673C" w:rsidRPr="009C3F0E" w:rsidRDefault="00543838" w:rsidP="00E6742B">
      <w:pPr>
        <w:tabs>
          <w:tab w:val="num" w:pos="709"/>
        </w:tabs>
        <w:ind w:left="709" w:hanging="709"/>
        <w:rPr>
          <w:rFonts w:ascii="Arial" w:hAnsi="Arial" w:cs="Arial"/>
          <w:sz w:val="22"/>
          <w:szCs w:val="22"/>
        </w:rPr>
      </w:pPr>
      <w:r>
        <w:rPr>
          <w:rFonts w:ascii="Arial" w:hAnsi="Arial" w:cs="Arial"/>
          <w:sz w:val="22"/>
          <w:szCs w:val="22"/>
        </w:rPr>
        <w:t>17.1</w:t>
      </w:r>
      <w:r>
        <w:rPr>
          <w:rFonts w:ascii="Arial" w:hAnsi="Arial" w:cs="Arial"/>
          <w:sz w:val="22"/>
          <w:szCs w:val="22"/>
        </w:rPr>
        <w:tab/>
      </w:r>
      <w:r w:rsidR="0031673C" w:rsidRPr="009C3F0E">
        <w:rPr>
          <w:rFonts w:ascii="Arial" w:hAnsi="Arial" w:cs="Arial"/>
          <w:sz w:val="22"/>
          <w:szCs w:val="22"/>
        </w:rPr>
        <w:t xml:space="preserve">Users are prohibited to activate the wireless network facility on their ECB notebooks whilst connected to the ECB network. The radio LAN may be used in Wi-Fi Hotspots taking in consideration that the Anti-Virus software on the notebook is the latest version. </w:t>
      </w:r>
    </w:p>
    <w:p w:rsidR="0031673C" w:rsidRPr="009C3F0E" w:rsidRDefault="0031673C" w:rsidP="00E6742B">
      <w:pPr>
        <w:tabs>
          <w:tab w:val="num" w:pos="709"/>
        </w:tabs>
        <w:ind w:left="709" w:hanging="709"/>
        <w:rPr>
          <w:rFonts w:ascii="Arial" w:hAnsi="Arial" w:cs="Arial"/>
          <w:sz w:val="22"/>
          <w:szCs w:val="22"/>
        </w:rPr>
      </w:pPr>
    </w:p>
    <w:p w:rsidR="0031673C" w:rsidRPr="009C3F0E" w:rsidRDefault="00543838" w:rsidP="00E6742B">
      <w:pPr>
        <w:tabs>
          <w:tab w:val="num" w:pos="709"/>
        </w:tabs>
        <w:ind w:left="709" w:hanging="709"/>
        <w:rPr>
          <w:rFonts w:ascii="Arial" w:hAnsi="Arial" w:cs="Arial"/>
          <w:sz w:val="22"/>
          <w:szCs w:val="22"/>
        </w:rPr>
      </w:pPr>
      <w:r>
        <w:rPr>
          <w:rFonts w:ascii="Arial" w:hAnsi="Arial" w:cs="Arial"/>
          <w:sz w:val="22"/>
          <w:szCs w:val="22"/>
        </w:rPr>
        <w:t>17.2</w:t>
      </w:r>
      <w:r>
        <w:rPr>
          <w:rFonts w:ascii="Arial" w:hAnsi="Arial" w:cs="Arial"/>
          <w:sz w:val="22"/>
          <w:szCs w:val="22"/>
        </w:rPr>
        <w:tab/>
      </w:r>
      <w:r w:rsidR="0031673C" w:rsidRPr="009C3F0E">
        <w:rPr>
          <w:rFonts w:ascii="Arial" w:hAnsi="Arial" w:cs="Arial"/>
          <w:sz w:val="22"/>
          <w:szCs w:val="22"/>
        </w:rPr>
        <w:t xml:space="preserve">The activation of this function whilst the notebook is connected to the ECB network poses a risk to the network environment as this allows e.g. hacking and the entering of unknown viruses. </w:t>
      </w:r>
    </w:p>
    <w:p w:rsidR="0031673C" w:rsidRPr="009C3F0E" w:rsidRDefault="0031673C" w:rsidP="00E6742B">
      <w:pPr>
        <w:tabs>
          <w:tab w:val="num" w:pos="709"/>
        </w:tabs>
        <w:ind w:left="709" w:hanging="709"/>
        <w:rPr>
          <w:rFonts w:ascii="Arial" w:hAnsi="Arial" w:cs="Arial"/>
          <w:sz w:val="22"/>
          <w:szCs w:val="22"/>
        </w:rPr>
      </w:pPr>
    </w:p>
    <w:p w:rsidR="0031673C" w:rsidRPr="00467D38" w:rsidRDefault="0031673C" w:rsidP="008950E9">
      <w:pPr>
        <w:pStyle w:val="Heading1"/>
        <w:numPr>
          <w:ilvl w:val="0"/>
          <w:numId w:val="203"/>
        </w:numPr>
        <w:ind w:left="709" w:hanging="709"/>
        <w:rPr>
          <w:rFonts w:ascii="Arial" w:hAnsi="Arial" w:cs="Arial"/>
          <w:b/>
          <w:sz w:val="22"/>
          <w:szCs w:val="22"/>
        </w:rPr>
      </w:pPr>
      <w:bookmarkStart w:id="824" w:name="_Toc243056612"/>
      <w:r w:rsidRPr="00467D38">
        <w:rPr>
          <w:rFonts w:ascii="Arial" w:hAnsi="Arial" w:cs="Arial"/>
          <w:b/>
          <w:sz w:val="22"/>
          <w:szCs w:val="22"/>
        </w:rPr>
        <w:t>Responsibility on user’s behalf (vicarious liability)</w:t>
      </w:r>
      <w:bookmarkEnd w:id="824"/>
    </w:p>
    <w:p w:rsidR="0031673C" w:rsidRPr="009C3F0E" w:rsidRDefault="0031673C" w:rsidP="00E6742B">
      <w:pPr>
        <w:tabs>
          <w:tab w:val="num" w:pos="709"/>
        </w:tabs>
        <w:ind w:left="709" w:hanging="709"/>
        <w:rPr>
          <w:rFonts w:ascii="Arial" w:hAnsi="Arial" w:cs="Arial"/>
          <w:b/>
          <w:sz w:val="22"/>
          <w:szCs w:val="22"/>
        </w:rPr>
      </w:pPr>
    </w:p>
    <w:p w:rsidR="0031673C" w:rsidRPr="009C3F0E" w:rsidRDefault="00543838" w:rsidP="00E6742B">
      <w:pPr>
        <w:tabs>
          <w:tab w:val="num" w:pos="709"/>
        </w:tabs>
        <w:ind w:left="709" w:hanging="709"/>
        <w:rPr>
          <w:rFonts w:ascii="Arial" w:hAnsi="Arial" w:cs="Arial"/>
          <w:sz w:val="22"/>
          <w:szCs w:val="22"/>
        </w:rPr>
      </w:pPr>
      <w:r>
        <w:rPr>
          <w:rFonts w:ascii="Arial" w:hAnsi="Arial" w:cs="Arial"/>
          <w:sz w:val="22"/>
          <w:szCs w:val="22"/>
        </w:rPr>
        <w:t>18.1</w:t>
      </w:r>
      <w:r>
        <w:rPr>
          <w:rFonts w:ascii="Arial" w:hAnsi="Arial" w:cs="Arial"/>
          <w:sz w:val="22"/>
          <w:szCs w:val="22"/>
        </w:rPr>
        <w:tab/>
      </w:r>
      <w:r w:rsidR="0031673C" w:rsidRPr="009C3F0E">
        <w:rPr>
          <w:rFonts w:ascii="Arial" w:hAnsi="Arial" w:cs="Arial"/>
          <w:sz w:val="22"/>
          <w:szCs w:val="22"/>
        </w:rPr>
        <w:t>Ulterior activities (those activities explicitly prohibited by this policy) are outside the scope of the user’s employment contract and ECB will not accept responsibility on the user’s behalf (vicarious liability).</w:t>
      </w:r>
    </w:p>
    <w:p w:rsidR="0031673C" w:rsidRPr="009C3F0E" w:rsidRDefault="0031673C" w:rsidP="00E6742B">
      <w:pPr>
        <w:tabs>
          <w:tab w:val="num" w:pos="709"/>
        </w:tabs>
        <w:ind w:left="709" w:hanging="709"/>
        <w:rPr>
          <w:rFonts w:ascii="Arial" w:hAnsi="Arial" w:cs="Arial"/>
          <w:sz w:val="22"/>
          <w:szCs w:val="22"/>
        </w:rPr>
      </w:pPr>
    </w:p>
    <w:p w:rsidR="0031673C" w:rsidRPr="00467D38" w:rsidRDefault="0031673C" w:rsidP="008950E9">
      <w:pPr>
        <w:pStyle w:val="Heading1"/>
        <w:numPr>
          <w:ilvl w:val="0"/>
          <w:numId w:val="203"/>
        </w:numPr>
        <w:ind w:left="709" w:hanging="709"/>
        <w:rPr>
          <w:rFonts w:ascii="Arial" w:hAnsi="Arial" w:cs="Arial"/>
          <w:b/>
          <w:sz w:val="22"/>
          <w:szCs w:val="22"/>
        </w:rPr>
      </w:pPr>
      <w:bookmarkStart w:id="825" w:name="_Toc243056613"/>
      <w:r w:rsidRPr="00467D38">
        <w:rPr>
          <w:rFonts w:ascii="Arial" w:hAnsi="Arial" w:cs="Arial"/>
          <w:b/>
          <w:sz w:val="22"/>
          <w:szCs w:val="22"/>
        </w:rPr>
        <w:t>Access rights of ex-users</w:t>
      </w:r>
      <w:bookmarkEnd w:id="825"/>
    </w:p>
    <w:p w:rsidR="0031673C" w:rsidRPr="009C3F0E" w:rsidRDefault="0031673C" w:rsidP="00E6742B">
      <w:pPr>
        <w:tabs>
          <w:tab w:val="num" w:pos="709"/>
        </w:tabs>
        <w:ind w:left="709" w:hanging="709"/>
        <w:rPr>
          <w:rFonts w:ascii="Arial" w:hAnsi="Arial" w:cs="Arial"/>
          <w:sz w:val="22"/>
          <w:szCs w:val="22"/>
        </w:rPr>
      </w:pPr>
    </w:p>
    <w:p w:rsidR="0031673C" w:rsidRPr="009C3F0E" w:rsidRDefault="00543838" w:rsidP="00E6742B">
      <w:pPr>
        <w:tabs>
          <w:tab w:val="num" w:pos="709"/>
        </w:tabs>
        <w:ind w:left="709" w:hanging="709"/>
        <w:rPr>
          <w:rFonts w:ascii="Arial" w:hAnsi="Arial" w:cs="Arial"/>
          <w:sz w:val="22"/>
          <w:szCs w:val="22"/>
        </w:rPr>
      </w:pPr>
      <w:r>
        <w:rPr>
          <w:rFonts w:ascii="Arial" w:hAnsi="Arial" w:cs="Arial"/>
          <w:sz w:val="22"/>
          <w:szCs w:val="22"/>
        </w:rPr>
        <w:t>19.1</w:t>
      </w:r>
      <w:r>
        <w:rPr>
          <w:rFonts w:ascii="Arial" w:hAnsi="Arial" w:cs="Arial"/>
          <w:sz w:val="22"/>
          <w:szCs w:val="22"/>
        </w:rPr>
        <w:tab/>
      </w:r>
      <w:r w:rsidR="0031673C" w:rsidRPr="009C3F0E">
        <w:rPr>
          <w:rFonts w:ascii="Arial" w:hAnsi="Arial" w:cs="Arial"/>
          <w:sz w:val="22"/>
          <w:szCs w:val="22"/>
        </w:rPr>
        <w:t xml:space="preserve">Users whose connection with ECB has been terminated have no right of access to the contents of messages addressed to them </w:t>
      </w:r>
      <w:r w:rsidR="008E7DAF">
        <w:rPr>
          <w:rFonts w:ascii="Arial" w:hAnsi="Arial" w:cs="Arial"/>
          <w:sz w:val="22"/>
          <w:szCs w:val="22"/>
        </w:rPr>
        <w:t>–</w:t>
      </w:r>
      <w:r w:rsidR="0031673C" w:rsidRPr="009C3F0E">
        <w:rPr>
          <w:rFonts w:ascii="Arial" w:hAnsi="Arial" w:cs="Arial"/>
          <w:sz w:val="22"/>
          <w:szCs w:val="22"/>
        </w:rPr>
        <w:t xml:space="preserve"> whether official or private.</w:t>
      </w:r>
    </w:p>
    <w:p w:rsidR="0031673C" w:rsidRPr="009C3F0E" w:rsidRDefault="0031673C" w:rsidP="00E6742B">
      <w:pPr>
        <w:tabs>
          <w:tab w:val="num" w:pos="709"/>
        </w:tabs>
        <w:ind w:left="709" w:hanging="709"/>
        <w:rPr>
          <w:rFonts w:ascii="Arial" w:hAnsi="Arial" w:cs="Arial"/>
          <w:sz w:val="22"/>
          <w:szCs w:val="22"/>
        </w:rPr>
      </w:pPr>
    </w:p>
    <w:p w:rsidR="0031673C" w:rsidRPr="00467D38" w:rsidRDefault="0031673C" w:rsidP="008950E9">
      <w:pPr>
        <w:pStyle w:val="Heading1"/>
        <w:numPr>
          <w:ilvl w:val="0"/>
          <w:numId w:val="203"/>
        </w:numPr>
        <w:ind w:left="709" w:hanging="709"/>
        <w:rPr>
          <w:rFonts w:ascii="Arial" w:hAnsi="Arial" w:cs="Arial"/>
          <w:b/>
          <w:sz w:val="22"/>
          <w:szCs w:val="22"/>
        </w:rPr>
      </w:pPr>
      <w:bookmarkStart w:id="826" w:name="_Toc243056614"/>
      <w:r w:rsidRPr="00467D38">
        <w:rPr>
          <w:rFonts w:ascii="Arial" w:hAnsi="Arial" w:cs="Arial"/>
          <w:b/>
          <w:sz w:val="22"/>
          <w:szCs w:val="22"/>
        </w:rPr>
        <w:t>HR processes</w:t>
      </w:r>
      <w:bookmarkEnd w:id="826"/>
    </w:p>
    <w:p w:rsidR="0031673C" w:rsidRPr="009C3F0E" w:rsidRDefault="0031673C" w:rsidP="00E6742B">
      <w:pPr>
        <w:tabs>
          <w:tab w:val="num" w:pos="709"/>
        </w:tabs>
        <w:ind w:left="709" w:hanging="709"/>
        <w:rPr>
          <w:rFonts w:ascii="Arial" w:hAnsi="Arial" w:cs="Arial"/>
          <w:sz w:val="22"/>
          <w:szCs w:val="22"/>
        </w:rPr>
      </w:pPr>
    </w:p>
    <w:p w:rsidR="0031673C" w:rsidRPr="00E070A1" w:rsidRDefault="00543838" w:rsidP="00E070A1">
      <w:pPr>
        <w:pStyle w:val="ListParagraph"/>
        <w:numPr>
          <w:ilvl w:val="1"/>
          <w:numId w:val="204"/>
        </w:numPr>
        <w:rPr>
          <w:rFonts w:ascii="Arial" w:hAnsi="Arial" w:cs="Arial"/>
          <w:sz w:val="22"/>
          <w:szCs w:val="22"/>
        </w:rPr>
      </w:pPr>
      <w:del w:id="827" w:author="PricewaterhouseCoopers" w:date="2012-11-16T10:03:00Z">
        <w:r w:rsidRPr="00E070A1" w:rsidDel="00E070A1">
          <w:rPr>
            <w:rFonts w:ascii="Arial" w:hAnsi="Arial" w:cs="Arial"/>
            <w:sz w:val="22"/>
            <w:szCs w:val="22"/>
          </w:rPr>
          <w:delText>20.1</w:delText>
        </w:r>
        <w:r w:rsidRPr="00E070A1" w:rsidDel="00E070A1">
          <w:rPr>
            <w:rFonts w:ascii="Arial" w:hAnsi="Arial" w:cs="Arial"/>
            <w:sz w:val="22"/>
            <w:szCs w:val="22"/>
          </w:rPr>
          <w:tab/>
        </w:r>
      </w:del>
      <w:r w:rsidR="0031673C" w:rsidRPr="00E070A1">
        <w:rPr>
          <w:rFonts w:ascii="Arial" w:hAnsi="Arial" w:cs="Arial"/>
          <w:sz w:val="22"/>
          <w:szCs w:val="22"/>
        </w:rPr>
        <w:t xml:space="preserve">HR processes must ensure the following: </w:t>
      </w:r>
    </w:p>
    <w:p w:rsidR="0031673C" w:rsidRPr="009C3F0E" w:rsidRDefault="0031673C" w:rsidP="00E6742B">
      <w:pPr>
        <w:tabs>
          <w:tab w:val="num" w:pos="709"/>
        </w:tabs>
        <w:ind w:left="709" w:hanging="709"/>
        <w:rPr>
          <w:rFonts w:ascii="Arial" w:hAnsi="Arial" w:cs="Arial"/>
          <w:sz w:val="22"/>
          <w:szCs w:val="22"/>
        </w:rPr>
      </w:pPr>
    </w:p>
    <w:p w:rsidR="0031673C" w:rsidRPr="00E070A1" w:rsidDel="00E070A1" w:rsidRDefault="0031673C" w:rsidP="00E070A1">
      <w:pPr>
        <w:pStyle w:val="ListParagraph"/>
        <w:numPr>
          <w:ilvl w:val="1"/>
          <w:numId w:val="204"/>
        </w:numPr>
        <w:ind w:left="709" w:hanging="709"/>
        <w:rPr>
          <w:del w:id="828" w:author="PricewaterhouseCoopers" w:date="2012-11-16T10:04:00Z"/>
          <w:rFonts w:ascii="Arial" w:hAnsi="Arial" w:cs="Arial"/>
          <w:sz w:val="22"/>
          <w:szCs w:val="22"/>
        </w:rPr>
      </w:pPr>
      <w:r w:rsidRPr="00E070A1">
        <w:rPr>
          <w:rFonts w:ascii="Arial" w:hAnsi="Arial" w:cs="Arial"/>
          <w:sz w:val="22"/>
          <w:szCs w:val="22"/>
        </w:rPr>
        <w:t>Notification to e-mail administration of organisational changes impacting e-mail directories (e.g.  structural changes, appointments, moves and resignations);</w:t>
      </w:r>
    </w:p>
    <w:p w:rsidR="00E070A1" w:rsidRDefault="00E070A1" w:rsidP="00E070A1">
      <w:pPr>
        <w:pStyle w:val="ListParagraph"/>
        <w:numPr>
          <w:ilvl w:val="2"/>
          <w:numId w:val="204"/>
        </w:numPr>
        <w:ind w:left="709" w:hanging="709"/>
        <w:rPr>
          <w:ins w:id="829" w:author="PricewaterhouseCoopers" w:date="2012-11-16T10:04:00Z"/>
          <w:rFonts w:ascii="Arial" w:hAnsi="Arial" w:cs="Arial"/>
          <w:sz w:val="22"/>
          <w:szCs w:val="22"/>
        </w:rPr>
      </w:pPr>
    </w:p>
    <w:p w:rsidR="0031673C" w:rsidRPr="00E070A1" w:rsidRDefault="0031673C" w:rsidP="00E070A1">
      <w:pPr>
        <w:pStyle w:val="ListParagraph"/>
        <w:numPr>
          <w:ilvl w:val="2"/>
          <w:numId w:val="204"/>
        </w:numPr>
        <w:ind w:left="709" w:hanging="709"/>
        <w:rPr>
          <w:rFonts w:ascii="Arial" w:hAnsi="Arial" w:cs="Arial"/>
          <w:sz w:val="22"/>
          <w:szCs w:val="22"/>
        </w:rPr>
      </w:pPr>
      <w:r w:rsidRPr="00E070A1">
        <w:rPr>
          <w:rFonts w:ascii="Arial" w:hAnsi="Arial" w:cs="Arial"/>
          <w:sz w:val="22"/>
          <w:szCs w:val="22"/>
        </w:rPr>
        <w:t xml:space="preserve">Formal contracting of this usage policy with users (e.g. as part of letter of appointment). </w:t>
      </w:r>
    </w:p>
    <w:p w:rsidR="0031673C" w:rsidRPr="00E070A1" w:rsidRDefault="0031673C" w:rsidP="00E6742B">
      <w:pPr>
        <w:tabs>
          <w:tab w:val="num" w:pos="709"/>
        </w:tabs>
        <w:ind w:left="709" w:hanging="709"/>
        <w:rPr>
          <w:rFonts w:ascii="Arial" w:hAnsi="Arial" w:cs="Arial"/>
          <w:sz w:val="22"/>
          <w:szCs w:val="22"/>
        </w:rPr>
      </w:pPr>
      <w:r w:rsidRPr="00E070A1">
        <w:rPr>
          <w:rFonts w:ascii="Arial" w:hAnsi="Arial" w:cs="Arial"/>
          <w:sz w:val="22"/>
          <w:szCs w:val="22"/>
        </w:rPr>
        <w:t xml:space="preserve"> </w:t>
      </w:r>
    </w:p>
    <w:p w:rsidR="00543F5A" w:rsidRPr="00E070A1" w:rsidRDefault="00543F5A">
      <w:pPr>
        <w:rPr>
          <w:rFonts w:ascii="Arial" w:hAnsi="Arial" w:cs="Arial"/>
          <w:b/>
          <w:sz w:val="22"/>
          <w:szCs w:val="22"/>
        </w:rPr>
      </w:pPr>
      <w:bookmarkStart w:id="830" w:name="_Toc243056615"/>
      <w:r w:rsidRPr="00E070A1">
        <w:rPr>
          <w:rFonts w:ascii="Arial" w:hAnsi="Arial" w:cs="Arial"/>
          <w:b/>
          <w:sz w:val="22"/>
          <w:szCs w:val="22"/>
        </w:rPr>
        <w:br w:type="page"/>
      </w:r>
    </w:p>
    <w:p w:rsidR="0031673C" w:rsidRPr="00E070A1" w:rsidRDefault="0031673C" w:rsidP="00E070A1">
      <w:pPr>
        <w:pStyle w:val="Heading1"/>
        <w:numPr>
          <w:ilvl w:val="0"/>
          <w:numId w:val="204"/>
        </w:numPr>
        <w:ind w:left="709" w:hanging="709"/>
        <w:rPr>
          <w:rFonts w:ascii="Arial" w:hAnsi="Arial" w:cs="Arial"/>
          <w:b/>
          <w:sz w:val="22"/>
          <w:szCs w:val="22"/>
        </w:rPr>
      </w:pPr>
      <w:r w:rsidRPr="00E070A1">
        <w:rPr>
          <w:rFonts w:ascii="Arial" w:hAnsi="Arial" w:cs="Arial"/>
          <w:b/>
          <w:sz w:val="22"/>
          <w:szCs w:val="22"/>
        </w:rPr>
        <w:lastRenderedPageBreak/>
        <w:t>Enforcement</w:t>
      </w:r>
      <w:bookmarkEnd w:id="830"/>
    </w:p>
    <w:p w:rsidR="0031673C" w:rsidRPr="00E070A1" w:rsidRDefault="0031673C" w:rsidP="00E6742B">
      <w:pPr>
        <w:tabs>
          <w:tab w:val="num" w:pos="709"/>
        </w:tabs>
        <w:ind w:left="709" w:hanging="709"/>
        <w:rPr>
          <w:rFonts w:ascii="Arial" w:hAnsi="Arial" w:cs="Arial"/>
          <w:sz w:val="22"/>
          <w:szCs w:val="22"/>
        </w:rPr>
      </w:pPr>
    </w:p>
    <w:p w:rsidR="0031673C" w:rsidRPr="009C3F0E" w:rsidRDefault="00543838" w:rsidP="00E6742B">
      <w:pPr>
        <w:tabs>
          <w:tab w:val="num" w:pos="709"/>
        </w:tabs>
        <w:ind w:left="709" w:hanging="709"/>
        <w:rPr>
          <w:rFonts w:ascii="Arial" w:hAnsi="Arial" w:cs="Arial"/>
          <w:sz w:val="22"/>
          <w:szCs w:val="22"/>
        </w:rPr>
      </w:pPr>
      <w:r w:rsidRPr="00E070A1">
        <w:rPr>
          <w:rFonts w:ascii="Arial" w:hAnsi="Arial" w:cs="Arial"/>
          <w:sz w:val="22"/>
          <w:szCs w:val="22"/>
        </w:rPr>
        <w:t>21.1</w:t>
      </w:r>
      <w:r w:rsidRPr="00E070A1">
        <w:rPr>
          <w:rFonts w:ascii="Arial" w:hAnsi="Arial" w:cs="Arial"/>
          <w:sz w:val="22"/>
          <w:szCs w:val="22"/>
        </w:rPr>
        <w:tab/>
      </w:r>
      <w:r w:rsidR="0031673C" w:rsidRPr="00E070A1">
        <w:rPr>
          <w:rFonts w:ascii="Arial" w:hAnsi="Arial" w:cs="Arial"/>
          <w:sz w:val="22"/>
          <w:szCs w:val="22"/>
        </w:rPr>
        <w:t xml:space="preserve">The ECB will investigate any alleged abuse of its computer resources.  As part of the investigation, the ECB may access the electronic </w:t>
      </w:r>
      <w:r w:rsidR="0031673C" w:rsidRPr="009C3F0E">
        <w:rPr>
          <w:rFonts w:ascii="Arial" w:hAnsi="Arial" w:cs="Arial"/>
          <w:sz w:val="22"/>
          <w:szCs w:val="22"/>
        </w:rPr>
        <w:t>files of its employees.  If the investigation indicates that computer privileges have been violated, the ECB may take appropriate steps in accordance with the ECB’s disciplinary policy. Sanctions against contract employees will be in accordance with the terms of their contract. In all cases the contravention of the policy and procedures could lead to a criminal prosecution and a civil claim. Every employee of the ECB has the responsibility to ensure that this policy is adhered to, and that infringements are reported to the relevant supervisor or manager for investigation.</w:t>
      </w:r>
    </w:p>
    <w:p w:rsidR="0031673C" w:rsidRPr="009C3F0E" w:rsidRDefault="0031673C" w:rsidP="00E6742B">
      <w:pPr>
        <w:tabs>
          <w:tab w:val="num" w:pos="709"/>
        </w:tabs>
        <w:ind w:left="709" w:hanging="709"/>
        <w:rPr>
          <w:rFonts w:ascii="Arial" w:hAnsi="Arial" w:cs="Arial"/>
          <w:sz w:val="22"/>
          <w:szCs w:val="22"/>
        </w:rPr>
      </w:pPr>
    </w:p>
    <w:p w:rsidR="0031673C" w:rsidRPr="00467D38" w:rsidRDefault="0031673C" w:rsidP="00E070A1">
      <w:pPr>
        <w:pStyle w:val="Heading1"/>
        <w:numPr>
          <w:ilvl w:val="0"/>
          <w:numId w:val="204"/>
        </w:numPr>
        <w:ind w:left="709" w:hanging="709"/>
        <w:rPr>
          <w:rFonts w:ascii="Arial" w:hAnsi="Arial" w:cs="Arial"/>
          <w:b/>
          <w:sz w:val="22"/>
          <w:szCs w:val="22"/>
        </w:rPr>
      </w:pPr>
      <w:bookmarkStart w:id="831" w:name="_Toc243056616"/>
      <w:r w:rsidRPr="00467D38">
        <w:rPr>
          <w:rFonts w:ascii="Arial" w:hAnsi="Arial" w:cs="Arial"/>
          <w:b/>
          <w:sz w:val="22"/>
          <w:szCs w:val="22"/>
        </w:rPr>
        <w:t>P</w:t>
      </w:r>
      <w:bookmarkEnd w:id="798"/>
      <w:bookmarkEnd w:id="799"/>
      <w:bookmarkEnd w:id="800"/>
      <w:bookmarkEnd w:id="801"/>
      <w:bookmarkEnd w:id="802"/>
      <w:r w:rsidRPr="00467D38">
        <w:rPr>
          <w:rFonts w:ascii="Arial" w:hAnsi="Arial" w:cs="Arial"/>
          <w:b/>
          <w:sz w:val="22"/>
          <w:szCs w:val="22"/>
        </w:rPr>
        <w:t>olicy control</w:t>
      </w:r>
      <w:bookmarkEnd w:id="831"/>
    </w:p>
    <w:p w:rsidR="0031673C" w:rsidRPr="009C3F0E" w:rsidRDefault="0031673C" w:rsidP="00E6742B">
      <w:pPr>
        <w:pStyle w:val="Heading2"/>
        <w:tabs>
          <w:tab w:val="num" w:pos="709"/>
        </w:tabs>
        <w:ind w:left="709" w:hanging="709"/>
        <w:rPr>
          <w:rFonts w:ascii="Arial" w:hAnsi="Arial" w:cs="Arial"/>
          <w:iCs/>
          <w:sz w:val="22"/>
          <w:szCs w:val="22"/>
          <w:lang w:val="en-ZA"/>
        </w:rPr>
      </w:pPr>
      <w:bookmarkStart w:id="832" w:name="_Toc38341148"/>
      <w:bookmarkStart w:id="833" w:name="_Toc38341267"/>
      <w:bookmarkStart w:id="834" w:name="_Toc46721536"/>
    </w:p>
    <w:p w:rsidR="0031673C" w:rsidRPr="009C3F0E" w:rsidRDefault="00BA751D" w:rsidP="00E6742B">
      <w:pPr>
        <w:tabs>
          <w:tab w:val="num" w:pos="709"/>
        </w:tabs>
        <w:ind w:left="709" w:hanging="709"/>
        <w:rPr>
          <w:rFonts w:ascii="Arial" w:hAnsi="Arial" w:cs="Arial"/>
          <w:sz w:val="22"/>
          <w:szCs w:val="22"/>
          <w:lang w:val="en-ZA"/>
        </w:rPr>
      </w:pPr>
      <w:bookmarkStart w:id="835" w:name="_Toc55959355"/>
      <w:bookmarkStart w:id="836" w:name="_Toc55963094"/>
      <w:r>
        <w:rPr>
          <w:rFonts w:ascii="Arial" w:hAnsi="Arial" w:cs="Arial"/>
          <w:sz w:val="22"/>
          <w:szCs w:val="22"/>
          <w:lang w:val="en-ZA"/>
        </w:rPr>
        <w:t>22.1</w:t>
      </w:r>
      <w:r>
        <w:rPr>
          <w:rFonts w:ascii="Arial" w:hAnsi="Arial" w:cs="Arial"/>
          <w:sz w:val="22"/>
          <w:szCs w:val="22"/>
          <w:lang w:val="en-ZA"/>
        </w:rPr>
        <w:tab/>
      </w:r>
      <w:r w:rsidR="0031673C" w:rsidRPr="009C3F0E">
        <w:rPr>
          <w:rFonts w:ascii="Arial" w:hAnsi="Arial" w:cs="Arial"/>
          <w:sz w:val="22"/>
          <w:szCs w:val="22"/>
          <w:lang w:val="en-ZA"/>
        </w:rPr>
        <w:t>Policy Audit</w:t>
      </w:r>
      <w:bookmarkEnd w:id="832"/>
      <w:bookmarkEnd w:id="833"/>
      <w:bookmarkEnd w:id="834"/>
      <w:bookmarkEnd w:id="835"/>
      <w:bookmarkEnd w:id="836"/>
    </w:p>
    <w:p w:rsidR="0031673C" w:rsidRPr="009C3F0E" w:rsidRDefault="0031673C" w:rsidP="00E6742B">
      <w:pPr>
        <w:tabs>
          <w:tab w:val="num" w:pos="709"/>
        </w:tabs>
        <w:ind w:left="709" w:hanging="709"/>
        <w:rPr>
          <w:rFonts w:ascii="Arial" w:hAnsi="Arial" w:cs="Arial"/>
          <w:sz w:val="22"/>
          <w:szCs w:val="22"/>
          <w:lang w:val="en-ZA"/>
        </w:rPr>
      </w:pPr>
    </w:p>
    <w:p w:rsidR="0031673C" w:rsidRPr="009C3F0E" w:rsidRDefault="00BA751D" w:rsidP="00E6742B">
      <w:pPr>
        <w:pStyle w:val="BodyText3"/>
        <w:tabs>
          <w:tab w:val="num" w:pos="709"/>
        </w:tabs>
        <w:spacing w:after="0"/>
        <w:ind w:left="709" w:hanging="709"/>
        <w:rPr>
          <w:rFonts w:ascii="Arial" w:hAnsi="Arial" w:cs="Arial"/>
          <w:bCs/>
          <w:sz w:val="22"/>
          <w:szCs w:val="22"/>
        </w:rPr>
      </w:pPr>
      <w:r>
        <w:rPr>
          <w:rFonts w:ascii="Arial" w:hAnsi="Arial" w:cs="Arial"/>
          <w:sz w:val="22"/>
          <w:szCs w:val="22"/>
        </w:rPr>
        <w:t>22.1.1</w:t>
      </w:r>
      <w:r>
        <w:rPr>
          <w:rFonts w:ascii="Arial" w:hAnsi="Arial" w:cs="Arial"/>
          <w:sz w:val="22"/>
          <w:szCs w:val="22"/>
        </w:rPr>
        <w:tab/>
      </w:r>
      <w:r w:rsidR="0031673C" w:rsidRPr="009C3F0E">
        <w:rPr>
          <w:rFonts w:ascii="Arial" w:hAnsi="Arial" w:cs="Arial"/>
          <w:sz w:val="22"/>
          <w:szCs w:val="22"/>
        </w:rPr>
        <w:t>Periodic audits will be conducted by the Chief Executive Officer, when deemed necessary or as required from time to time, to ensure appropriate application and compliance with the Policy.</w:t>
      </w:r>
    </w:p>
    <w:p w:rsidR="0031673C" w:rsidRPr="009C3F0E" w:rsidRDefault="0031673C" w:rsidP="00E6742B">
      <w:pPr>
        <w:pStyle w:val="BodyText3"/>
        <w:tabs>
          <w:tab w:val="num" w:pos="709"/>
        </w:tabs>
        <w:spacing w:after="0"/>
        <w:ind w:left="709" w:hanging="709"/>
        <w:rPr>
          <w:rFonts w:ascii="Arial" w:hAnsi="Arial" w:cs="Arial"/>
          <w:bCs/>
          <w:sz w:val="22"/>
          <w:szCs w:val="22"/>
        </w:rPr>
      </w:pPr>
      <w:bookmarkStart w:id="837" w:name="_Toc38341149"/>
      <w:bookmarkStart w:id="838" w:name="_Toc38341268"/>
      <w:bookmarkStart w:id="839" w:name="_Toc46721537"/>
      <w:bookmarkStart w:id="840" w:name="_Toc55959356"/>
      <w:bookmarkStart w:id="841" w:name="_Toc55963095"/>
    </w:p>
    <w:p w:rsidR="0031673C" w:rsidRPr="009C3F0E" w:rsidRDefault="00BA751D" w:rsidP="00E6742B">
      <w:pPr>
        <w:pStyle w:val="BodyText3"/>
        <w:tabs>
          <w:tab w:val="num" w:pos="709"/>
        </w:tabs>
        <w:spacing w:after="0"/>
        <w:ind w:left="709" w:hanging="709"/>
        <w:rPr>
          <w:rFonts w:ascii="Arial" w:hAnsi="Arial" w:cs="Arial"/>
          <w:bCs/>
          <w:sz w:val="22"/>
          <w:szCs w:val="22"/>
        </w:rPr>
      </w:pPr>
      <w:r>
        <w:rPr>
          <w:rFonts w:ascii="Arial" w:hAnsi="Arial" w:cs="Arial"/>
          <w:bCs/>
          <w:sz w:val="22"/>
          <w:szCs w:val="22"/>
        </w:rPr>
        <w:t>22.2</w:t>
      </w:r>
      <w:r>
        <w:rPr>
          <w:rFonts w:ascii="Arial" w:hAnsi="Arial" w:cs="Arial"/>
          <w:bCs/>
          <w:sz w:val="22"/>
          <w:szCs w:val="22"/>
        </w:rPr>
        <w:tab/>
      </w:r>
      <w:r w:rsidR="0031673C" w:rsidRPr="009C3F0E">
        <w:rPr>
          <w:rFonts w:ascii="Arial" w:hAnsi="Arial" w:cs="Arial"/>
          <w:bCs/>
          <w:sz w:val="22"/>
          <w:szCs w:val="22"/>
        </w:rPr>
        <w:t>Policy Review</w:t>
      </w:r>
    </w:p>
    <w:bookmarkEnd w:id="837"/>
    <w:bookmarkEnd w:id="838"/>
    <w:bookmarkEnd w:id="839"/>
    <w:bookmarkEnd w:id="840"/>
    <w:bookmarkEnd w:id="841"/>
    <w:p w:rsidR="0031673C" w:rsidRPr="009C3F0E" w:rsidRDefault="0031673C" w:rsidP="00E6742B">
      <w:pPr>
        <w:pStyle w:val="BodyText3"/>
        <w:tabs>
          <w:tab w:val="num" w:pos="709"/>
        </w:tabs>
        <w:spacing w:after="0"/>
        <w:ind w:left="709" w:hanging="709"/>
        <w:rPr>
          <w:rFonts w:ascii="Arial" w:hAnsi="Arial" w:cs="Arial"/>
          <w:bCs/>
          <w:sz w:val="22"/>
          <w:szCs w:val="22"/>
        </w:rPr>
      </w:pPr>
    </w:p>
    <w:p w:rsidR="006B469E" w:rsidRPr="009C3F0E" w:rsidRDefault="00BA751D" w:rsidP="00E6742B">
      <w:pPr>
        <w:tabs>
          <w:tab w:val="num" w:pos="709"/>
        </w:tabs>
        <w:ind w:left="709" w:hanging="709"/>
        <w:rPr>
          <w:rFonts w:ascii="Arial" w:hAnsi="Arial" w:cs="Arial"/>
          <w:bCs/>
          <w:sz w:val="22"/>
          <w:szCs w:val="22"/>
        </w:rPr>
      </w:pPr>
      <w:r>
        <w:rPr>
          <w:rFonts w:ascii="Arial" w:hAnsi="Arial" w:cs="Arial"/>
          <w:bCs/>
          <w:sz w:val="22"/>
          <w:szCs w:val="22"/>
        </w:rPr>
        <w:t>22.2.1</w:t>
      </w:r>
      <w:r>
        <w:rPr>
          <w:rFonts w:ascii="Arial" w:hAnsi="Arial" w:cs="Arial"/>
          <w:bCs/>
          <w:sz w:val="22"/>
          <w:szCs w:val="22"/>
        </w:rPr>
        <w:tab/>
      </w:r>
      <w:r w:rsidR="0031673C" w:rsidRPr="009C3F0E">
        <w:rPr>
          <w:rFonts w:ascii="Arial" w:hAnsi="Arial" w:cs="Arial"/>
          <w:bCs/>
          <w:sz w:val="22"/>
          <w:szCs w:val="22"/>
        </w:rPr>
        <w:t>This policy is subject to annual review or when necessary by the ECB, to ensure that it is aligned to prevailing legislation and market conditions.</w:t>
      </w:r>
    </w:p>
    <w:p w:rsidR="006B469E" w:rsidRPr="009C3F0E" w:rsidRDefault="006B469E" w:rsidP="00E6742B">
      <w:pPr>
        <w:tabs>
          <w:tab w:val="num" w:pos="709"/>
        </w:tabs>
        <w:ind w:left="709" w:hanging="709"/>
        <w:rPr>
          <w:rFonts w:ascii="Arial" w:hAnsi="Arial" w:cs="Arial"/>
          <w:sz w:val="22"/>
          <w:szCs w:val="22"/>
        </w:rPr>
      </w:pPr>
      <w:r w:rsidRPr="009C3F0E">
        <w:rPr>
          <w:rFonts w:ascii="Arial" w:hAnsi="Arial" w:cs="Arial"/>
          <w:sz w:val="22"/>
          <w:szCs w:val="22"/>
        </w:rPr>
        <w:br/>
      </w:r>
    </w:p>
    <w:tbl>
      <w:tblPr>
        <w:tblpPr w:leftFromText="180" w:rightFromText="180" w:vertAnchor="text" w:horzAnchor="page" w:tblpX="1553"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6"/>
        <w:gridCol w:w="4678"/>
      </w:tblGrid>
      <w:tr w:rsidR="006B469E" w:rsidRPr="009C3F0E" w:rsidTr="00BA751D">
        <w:trPr>
          <w:trHeight w:val="678"/>
        </w:trPr>
        <w:tc>
          <w:tcPr>
            <w:tcW w:w="4786" w:type="dxa"/>
            <w:tcBorders>
              <w:top w:val="single" w:sz="4" w:space="0" w:color="auto"/>
              <w:left w:val="single" w:sz="4" w:space="0" w:color="auto"/>
              <w:bottom w:val="single" w:sz="4" w:space="0" w:color="auto"/>
              <w:right w:val="single" w:sz="4" w:space="0" w:color="auto"/>
            </w:tcBorders>
            <w:vAlign w:val="center"/>
          </w:tcPr>
          <w:p w:rsidR="006B469E" w:rsidRPr="009C3F0E" w:rsidRDefault="006B469E" w:rsidP="00BA751D">
            <w:pPr>
              <w:spacing w:line="360" w:lineRule="auto"/>
              <w:rPr>
                <w:rFonts w:ascii="Arial" w:hAnsi="Arial" w:cs="Arial"/>
                <w:sz w:val="22"/>
                <w:szCs w:val="22"/>
                <w:lang w:val="en-ZA"/>
              </w:rPr>
            </w:pPr>
            <w:r w:rsidRPr="009C3F0E">
              <w:rPr>
                <w:rFonts w:ascii="Arial" w:hAnsi="Arial" w:cs="Arial"/>
                <w:sz w:val="22"/>
                <w:szCs w:val="22"/>
                <w:lang w:val="en-ZA"/>
              </w:rPr>
              <w:t>Policy adoption date</w:t>
            </w:r>
          </w:p>
        </w:tc>
        <w:tc>
          <w:tcPr>
            <w:tcW w:w="4678" w:type="dxa"/>
            <w:tcBorders>
              <w:top w:val="single" w:sz="4" w:space="0" w:color="auto"/>
              <w:left w:val="single" w:sz="4" w:space="0" w:color="auto"/>
              <w:bottom w:val="single" w:sz="4" w:space="0" w:color="auto"/>
              <w:right w:val="single" w:sz="4" w:space="0" w:color="auto"/>
            </w:tcBorders>
          </w:tcPr>
          <w:p w:rsidR="006B469E" w:rsidRPr="009C3F0E" w:rsidRDefault="006B469E" w:rsidP="00BA751D">
            <w:pPr>
              <w:spacing w:line="360" w:lineRule="auto"/>
              <w:rPr>
                <w:rFonts w:ascii="Arial" w:hAnsi="Arial" w:cs="Arial"/>
                <w:sz w:val="22"/>
                <w:szCs w:val="22"/>
                <w:lang w:val="en-ZA"/>
              </w:rPr>
            </w:pPr>
          </w:p>
        </w:tc>
      </w:tr>
      <w:tr w:rsidR="006B469E" w:rsidRPr="009C3F0E" w:rsidTr="00BA751D">
        <w:trPr>
          <w:trHeight w:val="589"/>
        </w:trPr>
        <w:tc>
          <w:tcPr>
            <w:tcW w:w="4786" w:type="dxa"/>
            <w:tcBorders>
              <w:top w:val="single" w:sz="4" w:space="0" w:color="auto"/>
              <w:left w:val="single" w:sz="4" w:space="0" w:color="auto"/>
              <w:bottom w:val="single" w:sz="4" w:space="0" w:color="auto"/>
              <w:right w:val="single" w:sz="4" w:space="0" w:color="auto"/>
            </w:tcBorders>
            <w:vAlign w:val="center"/>
          </w:tcPr>
          <w:p w:rsidR="006B469E" w:rsidRPr="009C3F0E" w:rsidRDefault="006B469E" w:rsidP="00BA751D">
            <w:pPr>
              <w:spacing w:line="360" w:lineRule="auto"/>
              <w:rPr>
                <w:rFonts w:ascii="Arial" w:hAnsi="Arial" w:cs="Arial"/>
                <w:sz w:val="22"/>
                <w:szCs w:val="22"/>
                <w:lang w:val="en-ZA"/>
              </w:rPr>
            </w:pPr>
            <w:r w:rsidRPr="009C3F0E">
              <w:rPr>
                <w:rFonts w:ascii="Arial" w:hAnsi="Arial" w:cs="Arial"/>
                <w:sz w:val="22"/>
                <w:szCs w:val="22"/>
                <w:lang w:val="en-ZA"/>
              </w:rPr>
              <w:t>Policy implementation date</w:t>
            </w:r>
          </w:p>
        </w:tc>
        <w:tc>
          <w:tcPr>
            <w:tcW w:w="4678" w:type="dxa"/>
            <w:tcBorders>
              <w:top w:val="single" w:sz="4" w:space="0" w:color="auto"/>
              <w:left w:val="single" w:sz="4" w:space="0" w:color="auto"/>
              <w:bottom w:val="single" w:sz="4" w:space="0" w:color="auto"/>
              <w:right w:val="single" w:sz="4" w:space="0" w:color="auto"/>
            </w:tcBorders>
          </w:tcPr>
          <w:p w:rsidR="006B469E" w:rsidRPr="009C3F0E" w:rsidRDefault="006B469E" w:rsidP="00BA751D">
            <w:pPr>
              <w:spacing w:line="360" w:lineRule="auto"/>
              <w:rPr>
                <w:rFonts w:ascii="Arial" w:hAnsi="Arial" w:cs="Arial"/>
                <w:sz w:val="22"/>
                <w:szCs w:val="22"/>
                <w:lang w:val="en-ZA"/>
              </w:rPr>
            </w:pPr>
          </w:p>
        </w:tc>
      </w:tr>
      <w:tr w:rsidR="006B469E" w:rsidRPr="009C3F0E" w:rsidTr="00BA751D">
        <w:trPr>
          <w:trHeight w:val="599"/>
        </w:trPr>
        <w:tc>
          <w:tcPr>
            <w:tcW w:w="4786" w:type="dxa"/>
            <w:tcBorders>
              <w:top w:val="single" w:sz="4" w:space="0" w:color="auto"/>
              <w:left w:val="single" w:sz="4" w:space="0" w:color="auto"/>
              <w:bottom w:val="single" w:sz="4" w:space="0" w:color="auto"/>
              <w:right w:val="single" w:sz="4" w:space="0" w:color="auto"/>
            </w:tcBorders>
            <w:vAlign w:val="center"/>
          </w:tcPr>
          <w:p w:rsidR="006B469E" w:rsidRPr="009C3F0E" w:rsidRDefault="006B469E" w:rsidP="00BA751D">
            <w:pPr>
              <w:spacing w:line="360" w:lineRule="auto"/>
              <w:rPr>
                <w:rFonts w:ascii="Arial" w:hAnsi="Arial" w:cs="Arial"/>
                <w:sz w:val="22"/>
                <w:szCs w:val="22"/>
                <w:lang w:val="en-ZA"/>
              </w:rPr>
            </w:pPr>
            <w:r w:rsidRPr="009C3F0E">
              <w:rPr>
                <w:rFonts w:ascii="Arial" w:hAnsi="Arial" w:cs="Arial"/>
                <w:sz w:val="22"/>
                <w:szCs w:val="22"/>
                <w:lang w:val="en-ZA"/>
              </w:rPr>
              <w:t>Next Review date</w:t>
            </w:r>
          </w:p>
        </w:tc>
        <w:tc>
          <w:tcPr>
            <w:tcW w:w="4678" w:type="dxa"/>
            <w:tcBorders>
              <w:top w:val="single" w:sz="4" w:space="0" w:color="auto"/>
              <w:left w:val="single" w:sz="4" w:space="0" w:color="auto"/>
              <w:bottom w:val="single" w:sz="4" w:space="0" w:color="auto"/>
              <w:right w:val="single" w:sz="4" w:space="0" w:color="auto"/>
            </w:tcBorders>
          </w:tcPr>
          <w:p w:rsidR="006B469E" w:rsidRPr="009C3F0E" w:rsidRDefault="006B469E" w:rsidP="00BA751D">
            <w:pPr>
              <w:spacing w:line="360" w:lineRule="auto"/>
              <w:rPr>
                <w:rFonts w:ascii="Arial" w:hAnsi="Arial" w:cs="Arial"/>
                <w:sz w:val="22"/>
                <w:szCs w:val="22"/>
                <w:lang w:val="en-ZA"/>
              </w:rPr>
            </w:pPr>
          </w:p>
        </w:tc>
      </w:tr>
    </w:tbl>
    <w:p w:rsidR="006B469E" w:rsidRPr="009C3F0E" w:rsidRDefault="006B469E" w:rsidP="009C3F0E">
      <w:pPr>
        <w:pStyle w:val="BodyText3"/>
        <w:spacing w:after="0" w:line="360" w:lineRule="auto"/>
        <w:rPr>
          <w:rFonts w:ascii="Arial" w:hAnsi="Arial" w:cs="Arial"/>
          <w:bCs/>
          <w:sz w:val="22"/>
          <w:szCs w:val="22"/>
        </w:rPr>
      </w:pPr>
    </w:p>
    <w:p w:rsidR="00CE4627" w:rsidRDefault="00CE4627" w:rsidP="009C3F0E">
      <w:pPr>
        <w:rPr>
          <w:rFonts w:ascii="Arial" w:hAnsi="Arial" w:cs="Arial"/>
          <w:sz w:val="22"/>
          <w:szCs w:val="22"/>
        </w:rPr>
        <w:sectPr w:rsidR="00CE4627" w:rsidSect="00190D18">
          <w:headerReference w:type="default" r:id="rId35"/>
          <w:headerReference w:type="first" r:id="rId36"/>
          <w:pgSz w:w="11907" w:h="16839" w:code="9"/>
          <w:pgMar w:top="1440" w:right="1183" w:bottom="1134" w:left="1418" w:header="720" w:footer="392" w:gutter="0"/>
          <w:cols w:space="720"/>
          <w:titlePg/>
          <w:docGrid w:linePitch="360"/>
        </w:sectPr>
      </w:pPr>
    </w:p>
    <w:p w:rsidR="00BA751D" w:rsidRDefault="003B48EE" w:rsidP="009C3F0E">
      <w:pPr>
        <w:rPr>
          <w:rFonts w:ascii="Arial" w:hAnsi="Arial" w:cs="Arial"/>
          <w:sz w:val="22"/>
          <w:szCs w:val="22"/>
        </w:rPr>
      </w:pPr>
      <w:r>
        <w:rPr>
          <w:rFonts w:ascii="Arial" w:hAnsi="Arial" w:cs="Arial"/>
          <w:noProof/>
          <w:sz w:val="40"/>
          <w:szCs w:val="40"/>
        </w:rPr>
        <w:lastRenderedPageBreak/>
        <mc:AlternateContent>
          <mc:Choice Requires="wps">
            <w:drawing>
              <wp:anchor distT="0" distB="0" distL="114300" distR="114300" simplePos="0" relativeHeight="251672576" behindDoc="0" locked="0" layoutInCell="1" allowOverlap="1">
                <wp:simplePos x="0" y="0"/>
                <wp:positionH relativeFrom="column">
                  <wp:posOffset>-94615</wp:posOffset>
                </wp:positionH>
                <wp:positionV relativeFrom="paragraph">
                  <wp:posOffset>-207645</wp:posOffset>
                </wp:positionV>
                <wp:extent cx="6010910" cy="9227185"/>
                <wp:effectExtent l="19050" t="19050" r="27940" b="12065"/>
                <wp:wrapNone/>
                <wp:docPr id="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922718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3238" w:rsidRDefault="00893238" w:rsidP="00EF1AFE">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EF1AFE">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5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Default="00893238" w:rsidP="00EF1AFE">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Pr="006973B9" w:rsidRDefault="00893238" w:rsidP="00EF1AFE">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6</w:t>
                            </w:r>
                            <w:r w:rsidRPr="006973B9">
                              <w:rPr>
                                <w:rFonts w:ascii="Arial" w:hAnsi="Arial" w:cs="Arial"/>
                                <w:sz w:val="48"/>
                                <w:szCs w:val="48"/>
                              </w:rPr>
                              <w:t>.</w:t>
                            </w:r>
                          </w:p>
                          <w:p w:rsidR="00893238" w:rsidRDefault="00893238" w:rsidP="00EF1AFE">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IT POLICY:</w:t>
                            </w:r>
                          </w:p>
                          <w:p w:rsidR="00893238" w:rsidRPr="006973B9" w:rsidRDefault="00893238" w:rsidP="00EF1AFE">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6973B9">
                              <w:rPr>
                                <w:rFonts w:ascii="Arial" w:hAnsi="Arial" w:cs="Arial"/>
                                <w:sz w:val="48"/>
                                <w:szCs w:val="48"/>
                              </w:rPr>
                              <w:t xml:space="preserve">INFORMATION </w:t>
                            </w:r>
                            <w:r>
                              <w:rPr>
                                <w:rFonts w:ascii="Arial" w:hAnsi="Arial" w:cs="Arial"/>
                                <w:sz w:val="48"/>
                                <w:szCs w:val="48"/>
                              </w:rPr>
                              <w:t>SECURITY</w:t>
                            </w:r>
                          </w:p>
                          <w:p w:rsidR="00893238" w:rsidRPr="006973B9" w:rsidRDefault="00893238" w:rsidP="00EF1AFE">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EF1AFE">
                            <w:pPr>
                              <w:pStyle w:val="Heading1"/>
                              <w:jc w:val="center"/>
                              <w:rPr>
                                <w:rFonts w:ascii="Arial" w:hAnsi="Arial" w:cs="Arial"/>
                                <w:sz w:val="48"/>
                                <w:szCs w:val="48"/>
                              </w:rPr>
                            </w:pPr>
                          </w:p>
                          <w:p w:rsidR="00893238" w:rsidRPr="00806F58" w:rsidRDefault="00893238" w:rsidP="00EF1AFE">
                            <w:pPr>
                              <w:jc w:val="center"/>
                              <w:rPr>
                                <w:rFonts w:ascii="Arial" w:hAnsi="Arial" w:cs="Arial"/>
                                <w:b/>
                                <w:bCs/>
                                <w:sz w:val="22"/>
                                <w:szCs w:val="22"/>
                              </w:rPr>
                            </w:pPr>
                          </w:p>
                          <w:p w:rsidR="00893238" w:rsidRPr="00806F58" w:rsidRDefault="00893238" w:rsidP="00EF1AFE">
                            <w:pPr>
                              <w:tabs>
                                <w:tab w:val="left" w:pos="8222"/>
                              </w:tabs>
                              <w:ind w:left="142"/>
                              <w:rPr>
                                <w:rFonts w:ascii="Arial" w:hAnsi="Arial" w:cs="Arial"/>
                                <w:sz w:val="22"/>
                                <w:szCs w:val="22"/>
                              </w:rPr>
                            </w:pPr>
                            <w:r>
                              <w:rPr>
                                <w:rFonts w:ascii="Arial" w:hAnsi="Arial" w:cs="Arial"/>
                                <w:b/>
                                <w:sz w:val="22"/>
                                <w:szCs w:val="22"/>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7.45pt;margin-top:-16.35pt;width:473.3pt;height:72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" filled="f" strokeweight="2.25pt">
                <v:textbox>
                  <w:txbxContent>
                    <w:p w:rsidR="00893238" w:rsidRDefault="00893238" w:rsidP="00EF1AFE">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EF1AFE">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5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Default="00893238" w:rsidP="00EF1AFE">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Pr="006973B9" w:rsidRDefault="00893238" w:rsidP="00EF1AFE">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6</w:t>
                      </w:r>
                      <w:r w:rsidRPr="006973B9">
                        <w:rPr>
                          <w:rFonts w:ascii="Arial" w:hAnsi="Arial" w:cs="Arial"/>
                          <w:sz w:val="48"/>
                          <w:szCs w:val="48"/>
                        </w:rPr>
                        <w:t>.</w:t>
                      </w:r>
                    </w:p>
                    <w:p w:rsidR="00893238" w:rsidRDefault="00893238" w:rsidP="00EF1AFE">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IT POLICY:</w:t>
                      </w:r>
                    </w:p>
                    <w:p w:rsidR="00893238" w:rsidRPr="006973B9" w:rsidRDefault="00893238" w:rsidP="00EF1AFE">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6973B9">
                        <w:rPr>
                          <w:rFonts w:ascii="Arial" w:hAnsi="Arial" w:cs="Arial"/>
                          <w:sz w:val="48"/>
                          <w:szCs w:val="48"/>
                        </w:rPr>
                        <w:t xml:space="preserve">INFORMATION </w:t>
                      </w:r>
                      <w:r>
                        <w:rPr>
                          <w:rFonts w:ascii="Arial" w:hAnsi="Arial" w:cs="Arial"/>
                          <w:sz w:val="48"/>
                          <w:szCs w:val="48"/>
                        </w:rPr>
                        <w:t>SECURITY</w:t>
                      </w:r>
                    </w:p>
                    <w:p w:rsidR="00893238" w:rsidRPr="006973B9" w:rsidRDefault="00893238" w:rsidP="00EF1AFE">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EF1AFE">
                      <w:pPr>
                        <w:pStyle w:val="Heading1"/>
                        <w:jc w:val="center"/>
                        <w:rPr>
                          <w:rFonts w:ascii="Arial" w:hAnsi="Arial" w:cs="Arial"/>
                          <w:sz w:val="48"/>
                          <w:szCs w:val="48"/>
                        </w:rPr>
                      </w:pPr>
                    </w:p>
                    <w:p w:rsidR="00893238" w:rsidRPr="00806F58" w:rsidRDefault="00893238" w:rsidP="00EF1AFE">
                      <w:pPr>
                        <w:jc w:val="center"/>
                        <w:rPr>
                          <w:rFonts w:ascii="Arial" w:hAnsi="Arial" w:cs="Arial"/>
                          <w:b/>
                          <w:bCs/>
                          <w:sz w:val="22"/>
                          <w:szCs w:val="22"/>
                        </w:rPr>
                      </w:pPr>
                    </w:p>
                    <w:p w:rsidR="00893238" w:rsidRPr="00806F58" w:rsidRDefault="00893238" w:rsidP="00EF1AFE">
                      <w:pPr>
                        <w:tabs>
                          <w:tab w:val="left" w:pos="8222"/>
                        </w:tabs>
                        <w:ind w:left="142"/>
                        <w:rPr>
                          <w:rFonts w:ascii="Arial" w:hAnsi="Arial" w:cs="Arial"/>
                          <w:sz w:val="22"/>
                          <w:szCs w:val="22"/>
                        </w:rPr>
                      </w:pPr>
                      <w:r>
                        <w:rPr>
                          <w:rFonts w:ascii="Arial" w:hAnsi="Arial" w:cs="Arial"/>
                          <w:b/>
                          <w:sz w:val="22"/>
                          <w:szCs w:val="22"/>
                        </w:rPr>
                        <w:br/>
                      </w:r>
                    </w:p>
                  </w:txbxContent>
                </v:textbox>
              </v:shape>
            </w:pict>
          </mc:Fallback>
        </mc:AlternateContent>
      </w:r>
    </w:p>
    <w:p w:rsidR="00BA751D" w:rsidRDefault="00EF1AFE" w:rsidP="009C3F0E">
      <w:pPr>
        <w:rPr>
          <w:rFonts w:ascii="Arial" w:hAnsi="Arial" w:cs="Arial"/>
          <w:sz w:val="22"/>
          <w:szCs w:val="22"/>
        </w:rPr>
      </w:pPr>
      <w:r>
        <w:rPr>
          <w:rFonts w:ascii="Arial" w:hAnsi="Arial" w:cs="Arial"/>
          <w:sz w:val="40"/>
          <w:szCs w:val="40"/>
        </w:rPr>
        <w:br w:type="page"/>
      </w:r>
    </w:p>
    <w:p w:rsidR="00BA751D" w:rsidRDefault="00BA751D" w:rsidP="009C3F0E">
      <w:pPr>
        <w:rPr>
          <w:rFonts w:ascii="Arial" w:hAnsi="Arial" w:cs="Arial"/>
          <w:sz w:val="22"/>
          <w:szCs w:val="22"/>
        </w:rPr>
        <w:sectPr w:rsidR="00BA751D" w:rsidSect="00190D18">
          <w:headerReference w:type="default" r:id="rId37"/>
          <w:headerReference w:type="first" r:id="rId38"/>
          <w:pgSz w:w="11907" w:h="16839" w:code="9"/>
          <w:pgMar w:top="1440" w:right="1183" w:bottom="1134" w:left="1418" w:header="720" w:footer="392" w:gutter="0"/>
          <w:cols w:space="720"/>
          <w:titlePg/>
          <w:docGrid w:linePitch="360"/>
        </w:sectPr>
      </w:pPr>
    </w:p>
    <w:p w:rsidR="00335F97" w:rsidRPr="00786ED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42" w:name="_Toc243057087"/>
      <w:r w:rsidRPr="00786ED8">
        <w:rPr>
          <w:rFonts w:ascii="Arial" w:hAnsi="Arial" w:cs="Arial"/>
          <w:b/>
          <w:sz w:val="22"/>
          <w:szCs w:val="22"/>
          <w:lang w:val="en-ZA"/>
        </w:rPr>
        <w:lastRenderedPageBreak/>
        <w:t>Preamble</w:t>
      </w:r>
      <w:bookmarkEnd w:id="842"/>
    </w:p>
    <w:p w:rsidR="00335F97" w:rsidRPr="009C3F0E" w:rsidRDefault="00335F97" w:rsidP="0086128F">
      <w:pPr>
        <w:tabs>
          <w:tab w:val="left" w:pos="709"/>
        </w:tabs>
        <w:ind w:left="709" w:hanging="709"/>
        <w:rPr>
          <w:rFonts w:ascii="Arial" w:hAnsi="Arial" w:cs="Arial"/>
          <w:b/>
          <w:sz w:val="22"/>
          <w:szCs w:val="22"/>
          <w:lang w:val="en-ZA"/>
        </w:rPr>
      </w:pPr>
    </w:p>
    <w:p w:rsidR="00335F97" w:rsidRPr="00E070A1" w:rsidRDefault="00786ED8" w:rsidP="00E070A1">
      <w:pPr>
        <w:pStyle w:val="ListParagraph"/>
        <w:numPr>
          <w:ilvl w:val="1"/>
          <w:numId w:val="211"/>
        </w:numPr>
        <w:tabs>
          <w:tab w:val="left" w:pos="709"/>
        </w:tabs>
        <w:ind w:left="709" w:hanging="709"/>
        <w:rPr>
          <w:rFonts w:ascii="Arial" w:hAnsi="Arial" w:cs="Arial"/>
          <w:sz w:val="22"/>
          <w:szCs w:val="22"/>
        </w:rPr>
      </w:pPr>
      <w:del w:id="843" w:author="PricewaterhouseCoopers" w:date="2012-11-16T10:09:00Z">
        <w:r w:rsidRPr="00E070A1" w:rsidDel="00E070A1">
          <w:rPr>
            <w:rFonts w:ascii="Arial" w:hAnsi="Arial" w:cs="Arial"/>
            <w:sz w:val="22"/>
            <w:szCs w:val="22"/>
          </w:rPr>
          <w:delText>1.1</w:delText>
        </w:r>
        <w:r w:rsidRPr="00E070A1" w:rsidDel="00E070A1">
          <w:rPr>
            <w:rFonts w:ascii="Arial" w:hAnsi="Arial" w:cs="Arial"/>
            <w:sz w:val="22"/>
            <w:szCs w:val="22"/>
          </w:rPr>
          <w:tab/>
        </w:r>
      </w:del>
      <w:r w:rsidR="00335F97" w:rsidRPr="00E070A1">
        <w:rPr>
          <w:rFonts w:ascii="Arial" w:hAnsi="Arial" w:cs="Arial"/>
          <w:sz w:val="22"/>
          <w:szCs w:val="22"/>
        </w:rPr>
        <w:t>Information security objectives are derived from a business oriented risk assessment.</w:t>
      </w:r>
    </w:p>
    <w:p w:rsidR="00335F97" w:rsidRPr="009C3F0E" w:rsidRDefault="00335F97" w:rsidP="0086128F">
      <w:pPr>
        <w:pStyle w:val="BodySingle"/>
        <w:tabs>
          <w:tab w:val="left" w:pos="709"/>
        </w:tabs>
        <w:ind w:left="709" w:hanging="709"/>
        <w:jc w:val="left"/>
        <w:rPr>
          <w:rFonts w:ascii="Arial" w:hAnsi="Arial" w:cs="Arial"/>
          <w:sz w:val="22"/>
          <w:szCs w:val="22"/>
        </w:rPr>
      </w:pPr>
    </w:p>
    <w:p w:rsidR="00335F97" w:rsidRPr="00E070A1" w:rsidRDefault="00E070A1" w:rsidP="00E070A1">
      <w:pPr>
        <w:tabs>
          <w:tab w:val="left" w:pos="709"/>
        </w:tabs>
        <w:rPr>
          <w:rFonts w:ascii="Arial" w:hAnsi="Arial" w:cs="Arial"/>
          <w:sz w:val="22"/>
          <w:szCs w:val="22"/>
        </w:rPr>
      </w:pPr>
      <w:ins w:id="844" w:author="PricewaterhouseCoopers" w:date="2012-11-16T10:09:00Z">
        <w:r>
          <w:rPr>
            <w:rFonts w:ascii="Arial" w:hAnsi="Arial" w:cs="Arial"/>
            <w:sz w:val="22"/>
            <w:szCs w:val="22"/>
          </w:rPr>
          <w:t xml:space="preserve">1.2 </w:t>
        </w:r>
      </w:ins>
      <w:ins w:id="845" w:author="PricewaterhouseCoopers" w:date="2012-11-16T10:10:00Z">
        <w:r>
          <w:rPr>
            <w:rFonts w:ascii="Arial" w:hAnsi="Arial" w:cs="Arial"/>
            <w:sz w:val="22"/>
            <w:szCs w:val="22"/>
          </w:rPr>
          <w:tab/>
        </w:r>
      </w:ins>
      <w:del w:id="846" w:author="PricewaterhouseCoopers" w:date="2012-11-16T10:08:00Z">
        <w:r w:rsidR="00786ED8" w:rsidRPr="00E070A1" w:rsidDel="00E070A1">
          <w:rPr>
            <w:rFonts w:ascii="Arial" w:hAnsi="Arial" w:cs="Arial"/>
            <w:sz w:val="22"/>
            <w:szCs w:val="22"/>
          </w:rPr>
          <w:delText>1.2</w:delText>
        </w:r>
        <w:r w:rsidR="00786ED8" w:rsidRPr="00E070A1" w:rsidDel="00E070A1">
          <w:rPr>
            <w:rFonts w:ascii="Arial" w:hAnsi="Arial" w:cs="Arial"/>
            <w:sz w:val="22"/>
            <w:szCs w:val="22"/>
          </w:rPr>
          <w:tab/>
        </w:r>
      </w:del>
      <w:r w:rsidR="00335F97" w:rsidRPr="00E070A1">
        <w:rPr>
          <w:rFonts w:ascii="Arial" w:hAnsi="Arial" w:cs="Arial"/>
          <w:sz w:val="22"/>
          <w:szCs w:val="22"/>
        </w:rPr>
        <w:t>Information Security deals with the preservation of:</w:t>
      </w:r>
    </w:p>
    <w:p w:rsidR="00335F97" w:rsidRPr="009C3F0E" w:rsidRDefault="00335F97" w:rsidP="0086128F">
      <w:pPr>
        <w:tabs>
          <w:tab w:val="left" w:pos="709"/>
        </w:tabs>
        <w:ind w:left="709" w:hanging="709"/>
        <w:rPr>
          <w:rFonts w:ascii="Arial" w:hAnsi="Arial" w:cs="Arial"/>
          <w:sz w:val="22"/>
          <w:szCs w:val="22"/>
        </w:rPr>
      </w:pPr>
    </w:p>
    <w:p w:rsidR="00335F97" w:rsidRPr="00E070A1" w:rsidDel="00E070A1" w:rsidRDefault="00E070A1" w:rsidP="00E070A1">
      <w:pPr>
        <w:pStyle w:val="ListParagraph"/>
        <w:ind w:left="709" w:hanging="709"/>
        <w:rPr>
          <w:del w:id="847" w:author="PricewaterhouseCoopers" w:date="2012-11-16T10:10:00Z"/>
          <w:rFonts w:ascii="Arial" w:hAnsi="Arial" w:cs="Arial"/>
          <w:sz w:val="22"/>
          <w:szCs w:val="22"/>
        </w:rPr>
      </w:pPr>
      <w:ins w:id="848" w:author="PricewaterhouseCoopers" w:date="2012-11-16T10:08:00Z">
        <w:r>
          <w:rPr>
            <w:rFonts w:ascii="Arial" w:hAnsi="Arial" w:cs="Arial"/>
            <w:sz w:val="22"/>
            <w:szCs w:val="22"/>
          </w:rPr>
          <w:t xml:space="preserve">1.2.1 </w:t>
        </w:r>
      </w:ins>
      <w:ins w:id="849" w:author="PricewaterhouseCoopers" w:date="2012-11-16T10:09:00Z">
        <w:r>
          <w:rPr>
            <w:rFonts w:ascii="Arial" w:hAnsi="Arial" w:cs="Arial"/>
            <w:sz w:val="22"/>
            <w:szCs w:val="22"/>
          </w:rPr>
          <w:tab/>
        </w:r>
      </w:ins>
      <w:r w:rsidR="00335F97" w:rsidRPr="00E070A1">
        <w:rPr>
          <w:rFonts w:ascii="Arial" w:hAnsi="Arial" w:cs="Arial"/>
          <w:sz w:val="22"/>
          <w:szCs w:val="22"/>
        </w:rPr>
        <w:t>Confidentiality: ensuring that information is accessible only to those authorised to have access;</w:t>
      </w:r>
    </w:p>
    <w:p w:rsidR="00E070A1" w:rsidRDefault="00E070A1" w:rsidP="00E070A1">
      <w:pPr>
        <w:pStyle w:val="ListParagraph"/>
        <w:ind w:left="709" w:hanging="709"/>
        <w:rPr>
          <w:ins w:id="850" w:author="PricewaterhouseCoopers" w:date="2012-11-16T10:10:00Z"/>
          <w:rFonts w:ascii="Arial" w:hAnsi="Arial" w:cs="Arial"/>
          <w:sz w:val="22"/>
          <w:szCs w:val="22"/>
        </w:rPr>
      </w:pPr>
    </w:p>
    <w:p w:rsidR="00335F97" w:rsidRPr="009C3F0E" w:rsidRDefault="00E070A1" w:rsidP="00E070A1">
      <w:pPr>
        <w:pStyle w:val="ListParagraph"/>
        <w:ind w:left="709" w:hanging="709"/>
        <w:rPr>
          <w:rFonts w:ascii="Arial" w:hAnsi="Arial" w:cs="Arial"/>
          <w:sz w:val="22"/>
          <w:szCs w:val="22"/>
        </w:rPr>
      </w:pPr>
      <w:ins w:id="851" w:author="PricewaterhouseCoopers" w:date="2012-11-16T10:10:00Z">
        <w:r>
          <w:rPr>
            <w:rFonts w:ascii="Arial" w:hAnsi="Arial" w:cs="Arial"/>
            <w:sz w:val="22"/>
            <w:szCs w:val="22"/>
          </w:rPr>
          <w:t>1.2.2</w:t>
        </w:r>
        <w:r>
          <w:rPr>
            <w:rFonts w:ascii="Arial" w:hAnsi="Arial" w:cs="Arial"/>
            <w:sz w:val="22"/>
            <w:szCs w:val="22"/>
          </w:rPr>
          <w:tab/>
        </w:r>
      </w:ins>
      <w:r w:rsidR="00335F97" w:rsidRPr="009C3F0E">
        <w:rPr>
          <w:rFonts w:ascii="Arial" w:hAnsi="Arial" w:cs="Arial"/>
          <w:sz w:val="22"/>
          <w:szCs w:val="22"/>
        </w:rPr>
        <w:t>Integrity: safeguarding the accuracy and completeness of information and processing methods;</w:t>
      </w:r>
    </w:p>
    <w:p w:rsidR="00335F97" w:rsidRPr="009C3F0E" w:rsidRDefault="00E070A1" w:rsidP="00E070A1">
      <w:pPr>
        <w:pStyle w:val="ListParagraph"/>
        <w:ind w:left="709" w:hanging="709"/>
        <w:rPr>
          <w:rFonts w:ascii="Arial" w:hAnsi="Arial" w:cs="Arial"/>
          <w:sz w:val="22"/>
          <w:szCs w:val="22"/>
        </w:rPr>
      </w:pPr>
      <w:ins w:id="852" w:author="PricewaterhouseCoopers" w:date="2012-11-16T10:10:00Z">
        <w:r>
          <w:rPr>
            <w:rFonts w:ascii="Arial" w:hAnsi="Arial" w:cs="Arial"/>
            <w:sz w:val="22"/>
            <w:szCs w:val="22"/>
          </w:rPr>
          <w:t>1.2.3</w:t>
        </w:r>
        <w:r>
          <w:rPr>
            <w:rFonts w:ascii="Arial" w:hAnsi="Arial" w:cs="Arial"/>
            <w:sz w:val="22"/>
            <w:szCs w:val="22"/>
          </w:rPr>
          <w:tab/>
        </w:r>
      </w:ins>
      <w:r w:rsidR="00335F97" w:rsidRPr="009C3F0E">
        <w:rPr>
          <w:rFonts w:ascii="Arial" w:hAnsi="Arial" w:cs="Arial"/>
          <w:sz w:val="22"/>
          <w:szCs w:val="22"/>
        </w:rPr>
        <w:t>Availability: ensuring that authorised users have access to information and associated assets when required.</w:t>
      </w:r>
    </w:p>
    <w:p w:rsidR="00335F97" w:rsidRPr="009C3F0E" w:rsidRDefault="00335F97" w:rsidP="0086128F">
      <w:pPr>
        <w:tabs>
          <w:tab w:val="left" w:pos="709"/>
        </w:tabs>
        <w:ind w:left="709" w:hanging="709"/>
        <w:rPr>
          <w:rFonts w:ascii="Arial" w:hAnsi="Arial" w:cs="Arial"/>
          <w:sz w:val="22"/>
          <w:szCs w:val="22"/>
        </w:rPr>
      </w:pPr>
    </w:p>
    <w:p w:rsidR="00335F97" w:rsidRPr="009C3F0E" w:rsidRDefault="00786ED8" w:rsidP="0086128F">
      <w:pPr>
        <w:tabs>
          <w:tab w:val="left" w:pos="709"/>
        </w:tabs>
        <w:ind w:left="709" w:hanging="709"/>
        <w:rPr>
          <w:rFonts w:ascii="Arial" w:hAnsi="Arial" w:cs="Arial"/>
          <w:sz w:val="22"/>
          <w:szCs w:val="22"/>
        </w:rPr>
      </w:pPr>
      <w:r>
        <w:rPr>
          <w:rFonts w:ascii="Arial" w:hAnsi="Arial" w:cs="Arial"/>
          <w:sz w:val="22"/>
          <w:szCs w:val="22"/>
        </w:rPr>
        <w:t>1.3</w:t>
      </w:r>
      <w:r>
        <w:rPr>
          <w:rFonts w:ascii="Arial" w:hAnsi="Arial" w:cs="Arial"/>
          <w:sz w:val="22"/>
          <w:szCs w:val="22"/>
        </w:rPr>
        <w:tab/>
      </w:r>
      <w:r w:rsidR="00335F97" w:rsidRPr="009C3F0E">
        <w:rPr>
          <w:rFonts w:ascii="Arial" w:hAnsi="Arial" w:cs="Arial"/>
          <w:sz w:val="22"/>
          <w:szCs w:val="22"/>
        </w:rPr>
        <w:t>Information Security is achieved by implementing a suitable set of controls, standards, processes and systems to ensure that the information security objectives of the organisation are met.</w:t>
      </w:r>
    </w:p>
    <w:p w:rsidR="00335F97" w:rsidRPr="009C3F0E" w:rsidRDefault="00335F97" w:rsidP="0086128F">
      <w:pPr>
        <w:pStyle w:val="BodyTextIndent2"/>
        <w:tabs>
          <w:tab w:val="left" w:pos="709"/>
        </w:tabs>
        <w:spacing w:after="0" w:line="240" w:lineRule="auto"/>
        <w:ind w:left="709" w:hanging="709"/>
        <w:rPr>
          <w:rFonts w:ascii="Arial" w:hAnsi="Arial" w:cs="Arial"/>
          <w:sz w:val="22"/>
          <w:szCs w:val="22"/>
        </w:rPr>
      </w:pPr>
    </w:p>
    <w:p w:rsidR="00335F97" w:rsidRPr="00786ED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53" w:name="_Toc243057088"/>
      <w:r w:rsidRPr="00786ED8">
        <w:rPr>
          <w:rFonts w:ascii="Arial" w:hAnsi="Arial" w:cs="Arial"/>
          <w:b/>
          <w:sz w:val="22"/>
          <w:szCs w:val="22"/>
          <w:lang w:val="en-ZA"/>
        </w:rPr>
        <w:t>Purpose</w:t>
      </w:r>
      <w:bookmarkEnd w:id="853"/>
    </w:p>
    <w:p w:rsidR="00335F97" w:rsidRPr="009C3F0E" w:rsidRDefault="00335F97" w:rsidP="0086128F">
      <w:pPr>
        <w:pStyle w:val="Heading1"/>
        <w:tabs>
          <w:tab w:val="left" w:pos="709"/>
        </w:tabs>
        <w:ind w:left="709" w:hanging="709"/>
        <w:rPr>
          <w:rFonts w:ascii="Arial" w:hAnsi="Arial" w:cs="Arial"/>
          <w:sz w:val="22"/>
          <w:szCs w:val="22"/>
          <w:lang w:val="en-ZA"/>
        </w:rPr>
      </w:pPr>
    </w:p>
    <w:p w:rsidR="00335F97" w:rsidRPr="009C3F0E" w:rsidRDefault="007C2C58" w:rsidP="0086128F">
      <w:pPr>
        <w:tabs>
          <w:tab w:val="left" w:pos="567"/>
          <w:tab w:val="left" w:pos="709"/>
          <w:tab w:val="left" w:pos="851"/>
        </w:tabs>
        <w:ind w:left="709" w:hanging="709"/>
        <w:rPr>
          <w:rFonts w:ascii="Arial" w:hAnsi="Arial" w:cs="Arial"/>
          <w:sz w:val="22"/>
          <w:szCs w:val="22"/>
        </w:rPr>
      </w:pPr>
      <w:r>
        <w:rPr>
          <w:rFonts w:ascii="Arial" w:hAnsi="Arial" w:cs="Arial"/>
          <w:sz w:val="22"/>
          <w:szCs w:val="22"/>
        </w:rPr>
        <w:t>2.1</w:t>
      </w:r>
      <w:r>
        <w:rPr>
          <w:rFonts w:ascii="Arial" w:hAnsi="Arial" w:cs="Arial"/>
          <w:sz w:val="22"/>
          <w:szCs w:val="22"/>
        </w:rPr>
        <w:tab/>
      </w:r>
      <w:r w:rsidR="00797426">
        <w:rPr>
          <w:rFonts w:ascii="Arial" w:hAnsi="Arial" w:cs="Arial"/>
          <w:sz w:val="22"/>
          <w:szCs w:val="22"/>
        </w:rPr>
        <w:tab/>
      </w:r>
      <w:r w:rsidR="00335F97" w:rsidRPr="009C3F0E">
        <w:rPr>
          <w:rFonts w:ascii="Arial" w:hAnsi="Arial" w:cs="Arial"/>
          <w:sz w:val="22"/>
          <w:szCs w:val="22"/>
        </w:rPr>
        <w:t xml:space="preserve">This is a policy document, and therefore contains guidelines and directives.  It does not contain the detail methodology of the various policy statements, unless it is necessary to spell out certain requirements. </w:t>
      </w:r>
    </w:p>
    <w:p w:rsidR="00335F97" w:rsidRPr="009C3F0E" w:rsidRDefault="00335F97" w:rsidP="0086128F">
      <w:pPr>
        <w:tabs>
          <w:tab w:val="left" w:pos="567"/>
          <w:tab w:val="left" w:pos="709"/>
          <w:tab w:val="left" w:pos="851"/>
        </w:tabs>
        <w:ind w:left="709" w:hanging="709"/>
        <w:rPr>
          <w:rFonts w:ascii="Arial" w:hAnsi="Arial" w:cs="Arial"/>
          <w:sz w:val="22"/>
          <w:szCs w:val="22"/>
        </w:rPr>
      </w:pPr>
    </w:p>
    <w:p w:rsidR="00335F97" w:rsidRPr="009C3F0E" w:rsidRDefault="007C2C58" w:rsidP="0086128F">
      <w:pPr>
        <w:tabs>
          <w:tab w:val="left" w:pos="567"/>
          <w:tab w:val="left" w:pos="709"/>
          <w:tab w:val="left" w:pos="851"/>
        </w:tabs>
        <w:ind w:left="709" w:hanging="709"/>
        <w:rPr>
          <w:rFonts w:ascii="Arial" w:hAnsi="Arial" w:cs="Arial"/>
          <w:sz w:val="22"/>
          <w:szCs w:val="22"/>
        </w:rPr>
      </w:pPr>
      <w:r>
        <w:rPr>
          <w:rFonts w:ascii="Arial" w:hAnsi="Arial" w:cs="Arial"/>
          <w:sz w:val="22"/>
          <w:szCs w:val="22"/>
        </w:rPr>
        <w:t>2.2</w:t>
      </w:r>
      <w:r>
        <w:rPr>
          <w:rFonts w:ascii="Arial" w:hAnsi="Arial" w:cs="Arial"/>
          <w:sz w:val="22"/>
          <w:szCs w:val="22"/>
        </w:rPr>
        <w:tab/>
      </w:r>
      <w:r w:rsidR="00797426">
        <w:rPr>
          <w:rFonts w:ascii="Arial" w:hAnsi="Arial" w:cs="Arial"/>
          <w:sz w:val="22"/>
          <w:szCs w:val="22"/>
        </w:rPr>
        <w:tab/>
      </w:r>
      <w:r w:rsidR="00335F97" w:rsidRPr="009C3F0E">
        <w:rPr>
          <w:rFonts w:ascii="Arial" w:hAnsi="Arial" w:cs="Arial"/>
          <w:sz w:val="22"/>
          <w:szCs w:val="22"/>
        </w:rPr>
        <w:t>This policy addresses both data and access security.</w:t>
      </w:r>
    </w:p>
    <w:p w:rsidR="00335F97" w:rsidRPr="009C3F0E" w:rsidRDefault="00335F97" w:rsidP="0086128F">
      <w:pPr>
        <w:tabs>
          <w:tab w:val="left" w:pos="567"/>
          <w:tab w:val="left" w:pos="709"/>
          <w:tab w:val="left" w:pos="851"/>
        </w:tabs>
        <w:ind w:left="709" w:hanging="709"/>
        <w:rPr>
          <w:rFonts w:ascii="Arial" w:hAnsi="Arial" w:cs="Arial"/>
          <w:sz w:val="22"/>
          <w:szCs w:val="22"/>
        </w:rPr>
      </w:pPr>
    </w:p>
    <w:p w:rsidR="00335F97" w:rsidRPr="009C3F0E" w:rsidRDefault="007C2C58" w:rsidP="0086128F">
      <w:pPr>
        <w:tabs>
          <w:tab w:val="left" w:pos="567"/>
          <w:tab w:val="left" w:pos="709"/>
          <w:tab w:val="left" w:pos="851"/>
        </w:tabs>
        <w:ind w:left="709" w:hanging="709"/>
        <w:rPr>
          <w:rFonts w:ascii="Arial" w:hAnsi="Arial" w:cs="Arial"/>
          <w:sz w:val="22"/>
          <w:szCs w:val="22"/>
        </w:rPr>
      </w:pPr>
      <w:r>
        <w:rPr>
          <w:rFonts w:ascii="Arial" w:hAnsi="Arial" w:cs="Arial"/>
          <w:sz w:val="22"/>
          <w:szCs w:val="22"/>
        </w:rPr>
        <w:t>2.3</w:t>
      </w:r>
      <w:r>
        <w:rPr>
          <w:rFonts w:ascii="Arial" w:hAnsi="Arial" w:cs="Arial"/>
          <w:sz w:val="22"/>
          <w:szCs w:val="22"/>
        </w:rPr>
        <w:tab/>
      </w:r>
      <w:r w:rsidR="00797426">
        <w:rPr>
          <w:rFonts w:ascii="Arial" w:hAnsi="Arial" w:cs="Arial"/>
          <w:sz w:val="22"/>
          <w:szCs w:val="22"/>
        </w:rPr>
        <w:tab/>
      </w:r>
      <w:r w:rsidR="00335F97" w:rsidRPr="009C3F0E">
        <w:rPr>
          <w:rFonts w:ascii="Arial" w:hAnsi="Arial" w:cs="Arial"/>
          <w:sz w:val="22"/>
          <w:szCs w:val="22"/>
        </w:rPr>
        <w:t>These statements need to be supported by well-documented action plans and administrative procedures at the responsible departments.</w:t>
      </w:r>
    </w:p>
    <w:p w:rsidR="00335F97" w:rsidRPr="009C3F0E" w:rsidRDefault="00335F97" w:rsidP="0086128F">
      <w:pPr>
        <w:pStyle w:val="Heading1"/>
        <w:tabs>
          <w:tab w:val="left" w:pos="709"/>
        </w:tabs>
        <w:ind w:left="709" w:hanging="709"/>
        <w:rPr>
          <w:rFonts w:ascii="Arial" w:hAnsi="Arial" w:cs="Arial"/>
          <w:sz w:val="22"/>
          <w:szCs w:val="22"/>
          <w:lang w:val="en-ZA"/>
        </w:rPr>
      </w:pPr>
    </w:p>
    <w:p w:rsidR="00335F97" w:rsidRPr="00786ED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54" w:name="_Toc243057089"/>
      <w:r w:rsidRPr="00786ED8">
        <w:rPr>
          <w:rFonts w:ascii="Arial" w:hAnsi="Arial" w:cs="Arial"/>
          <w:b/>
          <w:sz w:val="22"/>
          <w:szCs w:val="22"/>
          <w:lang w:val="en-ZA"/>
        </w:rPr>
        <w:t>Scope and application of policy</w:t>
      </w:r>
      <w:bookmarkEnd w:id="854"/>
    </w:p>
    <w:p w:rsidR="00335F97" w:rsidRPr="009C3F0E" w:rsidRDefault="00335F97" w:rsidP="0086128F">
      <w:pPr>
        <w:pStyle w:val="BodyTextIndent2"/>
        <w:tabs>
          <w:tab w:val="left" w:pos="709"/>
        </w:tabs>
        <w:spacing w:after="0" w:line="240" w:lineRule="auto"/>
        <w:ind w:left="709" w:hanging="709"/>
        <w:rPr>
          <w:rFonts w:ascii="Arial" w:hAnsi="Arial" w:cs="Arial"/>
          <w:sz w:val="22"/>
          <w:szCs w:val="22"/>
        </w:rPr>
      </w:pPr>
    </w:p>
    <w:p w:rsidR="00335F97" w:rsidRPr="009C3F0E" w:rsidRDefault="007C2C58" w:rsidP="0086128F">
      <w:pPr>
        <w:pStyle w:val="BodySingle"/>
        <w:tabs>
          <w:tab w:val="left" w:pos="709"/>
        </w:tabs>
        <w:ind w:left="709" w:hanging="709"/>
        <w:jc w:val="left"/>
        <w:rPr>
          <w:rFonts w:ascii="Arial" w:hAnsi="Arial" w:cs="Arial"/>
          <w:sz w:val="22"/>
          <w:szCs w:val="22"/>
        </w:rPr>
      </w:pPr>
      <w:r>
        <w:rPr>
          <w:rFonts w:ascii="Arial" w:hAnsi="Arial" w:cs="Arial"/>
          <w:sz w:val="22"/>
          <w:szCs w:val="22"/>
        </w:rPr>
        <w:t>3.1</w:t>
      </w:r>
      <w:r>
        <w:rPr>
          <w:rFonts w:ascii="Arial" w:hAnsi="Arial" w:cs="Arial"/>
          <w:sz w:val="22"/>
          <w:szCs w:val="22"/>
        </w:rPr>
        <w:tab/>
      </w:r>
      <w:r w:rsidR="00335F97" w:rsidRPr="009C3F0E">
        <w:rPr>
          <w:rFonts w:ascii="Arial" w:hAnsi="Arial" w:cs="Arial"/>
          <w:sz w:val="22"/>
          <w:szCs w:val="22"/>
        </w:rPr>
        <w:t>Information, data and information systems in all its forms, including information about employees, customers and products, are among the most valuable assets of any business.</w:t>
      </w:r>
    </w:p>
    <w:p w:rsidR="00335F97" w:rsidRPr="009C3F0E" w:rsidRDefault="00335F97" w:rsidP="0086128F">
      <w:pPr>
        <w:pStyle w:val="BodySingle"/>
        <w:tabs>
          <w:tab w:val="left" w:pos="709"/>
        </w:tabs>
        <w:ind w:left="709" w:hanging="709"/>
        <w:jc w:val="left"/>
        <w:rPr>
          <w:rFonts w:ascii="Arial" w:hAnsi="Arial" w:cs="Arial"/>
          <w:sz w:val="22"/>
          <w:szCs w:val="22"/>
        </w:rPr>
      </w:pPr>
    </w:p>
    <w:p w:rsidR="00335F97" w:rsidRPr="009C3F0E" w:rsidRDefault="007C2C58" w:rsidP="0086128F">
      <w:pPr>
        <w:pStyle w:val="BodySingle"/>
        <w:tabs>
          <w:tab w:val="left" w:pos="709"/>
        </w:tabs>
        <w:ind w:left="709" w:hanging="709"/>
        <w:jc w:val="left"/>
        <w:rPr>
          <w:rFonts w:ascii="Arial" w:hAnsi="Arial" w:cs="Arial"/>
          <w:sz w:val="22"/>
          <w:szCs w:val="22"/>
        </w:rPr>
      </w:pPr>
      <w:r>
        <w:rPr>
          <w:rFonts w:ascii="Arial" w:hAnsi="Arial" w:cs="Arial"/>
          <w:sz w:val="22"/>
          <w:szCs w:val="22"/>
        </w:rPr>
        <w:t>3.2</w:t>
      </w:r>
      <w:r>
        <w:rPr>
          <w:rFonts w:ascii="Arial" w:hAnsi="Arial" w:cs="Arial"/>
          <w:sz w:val="22"/>
          <w:szCs w:val="22"/>
        </w:rPr>
        <w:tab/>
      </w:r>
      <w:r w:rsidR="00335F97" w:rsidRPr="009C3F0E">
        <w:rPr>
          <w:rFonts w:ascii="Arial" w:hAnsi="Arial" w:cs="Arial"/>
          <w:sz w:val="22"/>
          <w:szCs w:val="22"/>
        </w:rPr>
        <w:t>The ECB needs to protect information and information systems adequately to manage the associated risks in a highly competitive business environment.  The risks could include the processing of unauthorised or fraudulent transactions, manipulation or destruction of information, unauthorised disclosure of client or confidential information or incorrect processing of information.  The ECB’s information and information systems need to be protected when used internally as well as externally.</w:t>
      </w:r>
    </w:p>
    <w:p w:rsidR="00335F97" w:rsidRPr="009C3F0E" w:rsidRDefault="00335F97" w:rsidP="0086128F">
      <w:pPr>
        <w:pStyle w:val="BodySingle"/>
        <w:tabs>
          <w:tab w:val="left" w:pos="709"/>
        </w:tabs>
        <w:ind w:left="709" w:hanging="709"/>
        <w:jc w:val="left"/>
        <w:rPr>
          <w:rFonts w:ascii="Arial" w:hAnsi="Arial" w:cs="Arial"/>
          <w:sz w:val="22"/>
          <w:szCs w:val="22"/>
        </w:rPr>
      </w:pPr>
    </w:p>
    <w:p w:rsidR="00335F97" w:rsidRPr="009C3F0E" w:rsidRDefault="007C2C58" w:rsidP="0086128F">
      <w:pPr>
        <w:pStyle w:val="BodySingle"/>
        <w:tabs>
          <w:tab w:val="left" w:pos="709"/>
        </w:tabs>
        <w:ind w:left="709" w:hanging="709"/>
        <w:jc w:val="left"/>
        <w:rPr>
          <w:rFonts w:ascii="Arial" w:hAnsi="Arial" w:cs="Arial"/>
          <w:sz w:val="22"/>
          <w:szCs w:val="22"/>
        </w:rPr>
      </w:pPr>
      <w:r>
        <w:rPr>
          <w:rFonts w:ascii="Arial" w:hAnsi="Arial" w:cs="Arial"/>
          <w:sz w:val="22"/>
          <w:szCs w:val="22"/>
        </w:rPr>
        <w:t>3.3</w:t>
      </w:r>
      <w:r>
        <w:rPr>
          <w:rFonts w:ascii="Arial" w:hAnsi="Arial" w:cs="Arial"/>
          <w:sz w:val="22"/>
          <w:szCs w:val="22"/>
        </w:rPr>
        <w:tab/>
      </w:r>
      <w:r w:rsidR="00335F97" w:rsidRPr="009C3F0E">
        <w:rPr>
          <w:rFonts w:ascii="Arial" w:hAnsi="Arial" w:cs="Arial"/>
          <w:sz w:val="22"/>
          <w:szCs w:val="22"/>
        </w:rPr>
        <w:t>The ECB’s electronic business initiatives require sound Information Security to establish trust between parties. Therefore, as dependence on information systems increases, security is universally recognised as a quality that is pervasive and critical.</w:t>
      </w:r>
    </w:p>
    <w:p w:rsidR="00335F97" w:rsidRPr="009C3F0E" w:rsidRDefault="00335F97" w:rsidP="0086128F">
      <w:pPr>
        <w:pStyle w:val="BodySingle"/>
        <w:tabs>
          <w:tab w:val="left" w:pos="709"/>
        </w:tabs>
        <w:ind w:left="709" w:hanging="709"/>
        <w:jc w:val="left"/>
        <w:rPr>
          <w:rFonts w:ascii="Arial" w:hAnsi="Arial" w:cs="Arial"/>
          <w:sz w:val="22"/>
          <w:szCs w:val="22"/>
        </w:rPr>
      </w:pPr>
    </w:p>
    <w:p w:rsidR="00335F97" w:rsidRPr="009C3F0E" w:rsidRDefault="007C2C58" w:rsidP="0086128F">
      <w:pPr>
        <w:pStyle w:val="BodySingle"/>
        <w:tabs>
          <w:tab w:val="left" w:pos="709"/>
        </w:tabs>
        <w:ind w:left="709" w:hanging="709"/>
        <w:jc w:val="left"/>
        <w:rPr>
          <w:rFonts w:ascii="Arial" w:hAnsi="Arial" w:cs="Arial"/>
          <w:sz w:val="22"/>
          <w:szCs w:val="22"/>
        </w:rPr>
      </w:pPr>
      <w:r>
        <w:rPr>
          <w:rFonts w:ascii="Arial" w:hAnsi="Arial" w:cs="Arial"/>
          <w:sz w:val="22"/>
          <w:szCs w:val="22"/>
        </w:rPr>
        <w:t>3.4</w:t>
      </w:r>
      <w:r>
        <w:rPr>
          <w:rFonts w:ascii="Arial" w:hAnsi="Arial" w:cs="Arial"/>
          <w:sz w:val="22"/>
          <w:szCs w:val="22"/>
        </w:rPr>
        <w:tab/>
      </w:r>
      <w:r w:rsidR="00335F97" w:rsidRPr="009C3F0E">
        <w:rPr>
          <w:rFonts w:ascii="Arial" w:hAnsi="Arial" w:cs="Arial"/>
          <w:sz w:val="22"/>
          <w:szCs w:val="22"/>
        </w:rPr>
        <w:t>There is a need to comply with changes in statutory and regulatory requirements, which are being driven by the demands of electronic business and a greater focus on corporate governance.</w:t>
      </w:r>
    </w:p>
    <w:p w:rsidR="00335F97" w:rsidRPr="009C3F0E" w:rsidRDefault="00335F97" w:rsidP="0086128F">
      <w:pPr>
        <w:pStyle w:val="BodySingle"/>
        <w:tabs>
          <w:tab w:val="left" w:pos="709"/>
        </w:tabs>
        <w:ind w:left="709" w:hanging="709"/>
        <w:jc w:val="left"/>
        <w:rPr>
          <w:rFonts w:ascii="Arial" w:hAnsi="Arial" w:cs="Arial"/>
          <w:sz w:val="22"/>
          <w:szCs w:val="22"/>
        </w:rPr>
      </w:pPr>
      <w:r w:rsidRPr="009C3F0E">
        <w:rPr>
          <w:rFonts w:ascii="Arial" w:hAnsi="Arial" w:cs="Arial"/>
          <w:sz w:val="22"/>
          <w:szCs w:val="22"/>
        </w:rPr>
        <w:t xml:space="preserve"> </w:t>
      </w:r>
    </w:p>
    <w:p w:rsidR="00335F97" w:rsidRPr="009C3F0E" w:rsidRDefault="007C2C58" w:rsidP="0086128F">
      <w:pPr>
        <w:tabs>
          <w:tab w:val="left" w:pos="709"/>
        </w:tabs>
        <w:ind w:left="709" w:hanging="709"/>
        <w:rPr>
          <w:rFonts w:ascii="Arial" w:hAnsi="Arial" w:cs="Arial"/>
          <w:sz w:val="22"/>
          <w:szCs w:val="22"/>
        </w:rPr>
      </w:pPr>
      <w:r>
        <w:rPr>
          <w:rFonts w:ascii="Arial" w:hAnsi="Arial" w:cs="Arial"/>
          <w:sz w:val="22"/>
          <w:szCs w:val="22"/>
        </w:rPr>
        <w:t>3.5</w:t>
      </w:r>
      <w:r>
        <w:rPr>
          <w:rFonts w:ascii="Arial" w:hAnsi="Arial" w:cs="Arial"/>
          <w:sz w:val="22"/>
          <w:szCs w:val="22"/>
        </w:rPr>
        <w:tab/>
      </w:r>
      <w:r w:rsidR="00335F97" w:rsidRPr="009C3F0E">
        <w:rPr>
          <w:rFonts w:ascii="Arial" w:hAnsi="Arial" w:cs="Arial"/>
          <w:sz w:val="22"/>
          <w:szCs w:val="22"/>
        </w:rPr>
        <w:t>The most critical aspect of Information Security is the awareness, knowledge and attitude of all the concerned parties.</w:t>
      </w:r>
    </w:p>
    <w:p w:rsidR="00335F97" w:rsidRPr="009C3F0E" w:rsidRDefault="007C2C58" w:rsidP="00786ED8">
      <w:pPr>
        <w:pStyle w:val="BodySingle"/>
        <w:tabs>
          <w:tab w:val="left" w:pos="709"/>
        </w:tabs>
        <w:ind w:left="709" w:hanging="709"/>
        <w:jc w:val="left"/>
        <w:rPr>
          <w:rFonts w:ascii="Arial" w:hAnsi="Arial" w:cs="Arial"/>
          <w:sz w:val="22"/>
          <w:szCs w:val="22"/>
        </w:rPr>
      </w:pPr>
      <w:r>
        <w:rPr>
          <w:rFonts w:ascii="Arial" w:hAnsi="Arial" w:cs="Arial"/>
          <w:sz w:val="22"/>
          <w:szCs w:val="22"/>
        </w:rPr>
        <w:t>3.6</w:t>
      </w:r>
      <w:r>
        <w:rPr>
          <w:rFonts w:ascii="Arial" w:hAnsi="Arial" w:cs="Arial"/>
          <w:sz w:val="22"/>
          <w:szCs w:val="22"/>
        </w:rPr>
        <w:tab/>
      </w:r>
      <w:r w:rsidR="00335F97" w:rsidRPr="009C3F0E">
        <w:rPr>
          <w:rFonts w:ascii="Arial" w:hAnsi="Arial" w:cs="Arial"/>
          <w:sz w:val="22"/>
          <w:szCs w:val="22"/>
        </w:rPr>
        <w:t xml:space="preserve">The Board the ECB are committed to Information Security and have authorised the formulation of this ECB Information Security Policy, to provide management direction, support and a mandate for Information Security.  This commitment is formulated as a </w:t>
      </w:r>
      <w:r w:rsidR="00335F97" w:rsidRPr="009C3F0E">
        <w:rPr>
          <w:rFonts w:ascii="Arial" w:hAnsi="Arial" w:cs="Arial"/>
          <w:sz w:val="22"/>
          <w:szCs w:val="22"/>
        </w:rPr>
        <w:lastRenderedPageBreak/>
        <w:t>set of formal policy statements and standards in this document and various supplementary policies and standards.</w:t>
      </w:r>
    </w:p>
    <w:p w:rsidR="00335F97" w:rsidRPr="009C3F0E" w:rsidRDefault="00335F97" w:rsidP="00786ED8">
      <w:pPr>
        <w:tabs>
          <w:tab w:val="left" w:pos="709"/>
        </w:tabs>
        <w:ind w:left="709" w:hanging="709"/>
        <w:rPr>
          <w:rFonts w:ascii="Arial" w:hAnsi="Arial" w:cs="Arial"/>
          <w:sz w:val="22"/>
          <w:szCs w:val="22"/>
        </w:rPr>
      </w:pPr>
    </w:p>
    <w:p w:rsidR="00335F97" w:rsidRPr="00E070A1" w:rsidRDefault="007C2C58" w:rsidP="00E070A1">
      <w:pPr>
        <w:pStyle w:val="ListParagraph"/>
        <w:numPr>
          <w:ilvl w:val="1"/>
          <w:numId w:val="212"/>
        </w:numPr>
        <w:tabs>
          <w:tab w:val="left" w:pos="709"/>
        </w:tabs>
        <w:rPr>
          <w:rFonts w:ascii="Arial" w:hAnsi="Arial" w:cs="Arial"/>
          <w:sz w:val="22"/>
          <w:szCs w:val="22"/>
          <w:lang w:val="en-ZA"/>
        </w:rPr>
      </w:pPr>
      <w:del w:id="855" w:author="PricewaterhouseCoopers" w:date="2012-11-16T10:11:00Z">
        <w:r w:rsidRPr="00E070A1" w:rsidDel="00E070A1">
          <w:rPr>
            <w:rFonts w:ascii="Arial" w:hAnsi="Arial" w:cs="Arial"/>
            <w:sz w:val="22"/>
            <w:szCs w:val="22"/>
            <w:lang w:val="en-ZA"/>
          </w:rPr>
          <w:delText>3.7</w:delText>
        </w:r>
        <w:r w:rsidRPr="00E070A1" w:rsidDel="00E070A1">
          <w:rPr>
            <w:rFonts w:ascii="Arial" w:hAnsi="Arial" w:cs="Arial"/>
            <w:sz w:val="22"/>
            <w:szCs w:val="22"/>
            <w:lang w:val="en-ZA"/>
          </w:rPr>
          <w:tab/>
        </w:r>
      </w:del>
      <w:r w:rsidR="00335F97" w:rsidRPr="00E070A1">
        <w:rPr>
          <w:rFonts w:ascii="Arial" w:hAnsi="Arial" w:cs="Arial"/>
          <w:sz w:val="22"/>
          <w:szCs w:val="22"/>
          <w:lang w:val="en-ZA"/>
        </w:rPr>
        <w:t>This policy applies to:</w:t>
      </w:r>
    </w:p>
    <w:p w:rsidR="00335F97" w:rsidRPr="009C3F0E" w:rsidRDefault="00335F97" w:rsidP="00786ED8">
      <w:pPr>
        <w:tabs>
          <w:tab w:val="left" w:pos="709"/>
        </w:tabs>
        <w:ind w:left="709" w:hanging="709"/>
        <w:rPr>
          <w:rFonts w:ascii="Arial" w:hAnsi="Arial" w:cs="Arial"/>
          <w:sz w:val="22"/>
          <w:szCs w:val="22"/>
          <w:lang w:val="en-ZA"/>
        </w:rPr>
      </w:pPr>
    </w:p>
    <w:p w:rsidR="00335F97" w:rsidRPr="00E070A1" w:rsidRDefault="00335F97" w:rsidP="00E070A1">
      <w:pPr>
        <w:pStyle w:val="ListParagraph"/>
        <w:numPr>
          <w:ilvl w:val="2"/>
          <w:numId w:val="212"/>
        </w:numPr>
        <w:tabs>
          <w:tab w:val="left" w:pos="1134"/>
        </w:tabs>
        <w:rPr>
          <w:rFonts w:ascii="Arial" w:hAnsi="Arial" w:cs="Arial"/>
          <w:sz w:val="22"/>
          <w:szCs w:val="22"/>
        </w:rPr>
      </w:pPr>
      <w:r w:rsidRPr="00E070A1">
        <w:rPr>
          <w:rFonts w:ascii="Arial" w:hAnsi="Arial" w:cs="Arial"/>
          <w:sz w:val="22"/>
          <w:szCs w:val="22"/>
        </w:rPr>
        <w:t xml:space="preserve">All full time employees of the ECB. </w:t>
      </w:r>
    </w:p>
    <w:p w:rsidR="00335F97" w:rsidRPr="007C2C58" w:rsidRDefault="00335F97" w:rsidP="00E070A1">
      <w:pPr>
        <w:pStyle w:val="ListParagraph"/>
        <w:numPr>
          <w:ilvl w:val="2"/>
          <w:numId w:val="212"/>
        </w:numPr>
        <w:tabs>
          <w:tab w:val="left" w:pos="1134"/>
        </w:tabs>
        <w:rPr>
          <w:rFonts w:ascii="Arial" w:hAnsi="Arial" w:cs="Arial"/>
          <w:sz w:val="22"/>
          <w:szCs w:val="22"/>
        </w:rPr>
      </w:pPr>
      <w:r w:rsidRPr="007C2C58">
        <w:rPr>
          <w:rFonts w:ascii="Arial" w:hAnsi="Arial" w:cs="Arial"/>
          <w:sz w:val="22"/>
          <w:szCs w:val="22"/>
        </w:rPr>
        <w:t>Fixed term contractors.</w:t>
      </w:r>
    </w:p>
    <w:p w:rsidR="00335F97" w:rsidRPr="009C3F0E" w:rsidRDefault="00335F97" w:rsidP="00E070A1">
      <w:pPr>
        <w:pStyle w:val="ListParagraph"/>
        <w:numPr>
          <w:ilvl w:val="2"/>
          <w:numId w:val="212"/>
        </w:numPr>
        <w:tabs>
          <w:tab w:val="left" w:pos="1134"/>
        </w:tabs>
        <w:rPr>
          <w:rFonts w:ascii="Arial" w:hAnsi="Arial" w:cs="Arial"/>
          <w:sz w:val="22"/>
          <w:szCs w:val="22"/>
        </w:rPr>
      </w:pPr>
      <w:r w:rsidRPr="007C2C58">
        <w:rPr>
          <w:rFonts w:ascii="Arial" w:hAnsi="Arial" w:cs="Arial"/>
          <w:sz w:val="22"/>
          <w:szCs w:val="22"/>
        </w:rPr>
        <w:t>Members of the Executive Management Team and casual employees.</w:t>
      </w:r>
      <w:r w:rsidRPr="007C2C58">
        <w:rPr>
          <w:rFonts w:ascii="Arial" w:hAnsi="Arial" w:cs="Arial"/>
          <w:sz w:val="22"/>
          <w:szCs w:val="22"/>
        </w:rPr>
        <w:br/>
      </w:r>
    </w:p>
    <w:p w:rsidR="00335F97" w:rsidRPr="00786ED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56" w:name="_Toc243057090"/>
      <w:r w:rsidRPr="00786ED8">
        <w:rPr>
          <w:rFonts w:ascii="Arial" w:hAnsi="Arial" w:cs="Arial"/>
          <w:b/>
          <w:sz w:val="22"/>
          <w:szCs w:val="22"/>
          <w:lang w:val="en-ZA"/>
        </w:rPr>
        <w:t>The security policy management must not be outsourced</w:t>
      </w:r>
      <w:bookmarkEnd w:id="856"/>
    </w:p>
    <w:p w:rsidR="00335F97" w:rsidRPr="009C3F0E" w:rsidRDefault="00335F97" w:rsidP="00786ED8">
      <w:pPr>
        <w:tabs>
          <w:tab w:val="left" w:pos="709"/>
        </w:tabs>
        <w:ind w:left="709" w:hanging="709"/>
        <w:rPr>
          <w:rFonts w:ascii="Arial" w:hAnsi="Arial" w:cs="Arial"/>
          <w:sz w:val="22"/>
          <w:szCs w:val="22"/>
          <w:lang w:val="en-ZA"/>
        </w:rPr>
      </w:pPr>
    </w:p>
    <w:p w:rsidR="00335F97" w:rsidRPr="009C3F0E" w:rsidRDefault="007C2C58"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4.1</w:t>
      </w:r>
      <w:r>
        <w:rPr>
          <w:rFonts w:ascii="Arial" w:hAnsi="Arial" w:cs="Arial"/>
          <w:sz w:val="22"/>
          <w:szCs w:val="22"/>
        </w:rPr>
        <w:tab/>
      </w:r>
      <w:r w:rsidR="00335F97" w:rsidRPr="009C3F0E">
        <w:rPr>
          <w:rFonts w:ascii="Arial" w:hAnsi="Arial" w:cs="Arial"/>
          <w:sz w:val="22"/>
          <w:szCs w:val="22"/>
        </w:rPr>
        <w:t>Security management is the responsibility of the ECB. It is his responsibility to ensure that skilled staff adequately performs the implementation and maintenance of the security policy.</w:t>
      </w:r>
    </w:p>
    <w:p w:rsidR="00335F97" w:rsidRPr="009C3F0E" w:rsidRDefault="00335F97" w:rsidP="00786ED8">
      <w:pPr>
        <w:tabs>
          <w:tab w:val="left" w:pos="426"/>
          <w:tab w:val="left" w:pos="709"/>
          <w:tab w:val="left" w:pos="993"/>
        </w:tabs>
        <w:ind w:left="709" w:hanging="709"/>
        <w:rPr>
          <w:rFonts w:ascii="Arial" w:hAnsi="Arial" w:cs="Arial"/>
          <w:sz w:val="22"/>
          <w:szCs w:val="22"/>
        </w:rPr>
      </w:pPr>
    </w:p>
    <w:p w:rsidR="00335F97" w:rsidRPr="00786ED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57" w:name="_Toc243057091"/>
      <w:r w:rsidRPr="00786ED8">
        <w:rPr>
          <w:rFonts w:ascii="Arial" w:hAnsi="Arial" w:cs="Arial"/>
          <w:b/>
          <w:sz w:val="22"/>
          <w:szCs w:val="22"/>
          <w:lang w:val="en-ZA"/>
        </w:rPr>
        <w:t>Backups</w:t>
      </w:r>
      <w:bookmarkEnd w:id="857"/>
    </w:p>
    <w:p w:rsidR="00335F97" w:rsidRPr="009C3F0E" w:rsidRDefault="00335F97" w:rsidP="00786ED8">
      <w:pPr>
        <w:tabs>
          <w:tab w:val="left" w:pos="709"/>
          <w:tab w:val="left" w:pos="993"/>
        </w:tabs>
        <w:ind w:left="709" w:hanging="709"/>
        <w:rPr>
          <w:rFonts w:ascii="Arial" w:hAnsi="Arial" w:cs="Arial"/>
          <w:b/>
          <w:sz w:val="22"/>
          <w:szCs w:val="22"/>
        </w:rPr>
      </w:pPr>
    </w:p>
    <w:p w:rsidR="00335F97" w:rsidRPr="009C3F0E" w:rsidRDefault="007C2C58" w:rsidP="00786ED8">
      <w:pPr>
        <w:tabs>
          <w:tab w:val="left" w:pos="709"/>
          <w:tab w:val="left" w:pos="993"/>
        </w:tabs>
        <w:ind w:left="709" w:hanging="709"/>
        <w:rPr>
          <w:rFonts w:ascii="Arial" w:hAnsi="Arial" w:cs="Arial"/>
          <w:sz w:val="22"/>
          <w:szCs w:val="22"/>
        </w:rPr>
      </w:pPr>
      <w:r>
        <w:rPr>
          <w:rFonts w:ascii="Arial" w:hAnsi="Arial" w:cs="Arial"/>
          <w:sz w:val="22"/>
          <w:szCs w:val="22"/>
        </w:rPr>
        <w:t>5.1</w:t>
      </w:r>
      <w:r>
        <w:rPr>
          <w:rFonts w:ascii="Arial" w:hAnsi="Arial" w:cs="Arial"/>
          <w:sz w:val="22"/>
          <w:szCs w:val="22"/>
        </w:rPr>
        <w:tab/>
      </w:r>
      <w:r w:rsidR="00335F97" w:rsidRPr="009C3F0E">
        <w:rPr>
          <w:rFonts w:ascii="Arial" w:hAnsi="Arial" w:cs="Arial"/>
          <w:sz w:val="22"/>
          <w:szCs w:val="22"/>
        </w:rPr>
        <w:t>Regular backups must be made of all files and software that need to be recovered after a failure/disaster of any kind.  These backups need to be taken off-site.</w:t>
      </w:r>
    </w:p>
    <w:p w:rsidR="00335F97" w:rsidRPr="009C3F0E" w:rsidRDefault="00335F97" w:rsidP="00786ED8">
      <w:pPr>
        <w:tabs>
          <w:tab w:val="left" w:pos="709"/>
          <w:tab w:val="left" w:pos="993"/>
        </w:tabs>
        <w:ind w:left="709" w:hanging="709"/>
        <w:rPr>
          <w:rFonts w:ascii="Arial" w:hAnsi="Arial" w:cs="Arial"/>
          <w:sz w:val="22"/>
          <w:szCs w:val="22"/>
        </w:rPr>
      </w:pPr>
    </w:p>
    <w:p w:rsidR="00335F97" w:rsidRPr="009C3F0E" w:rsidRDefault="007C2C58" w:rsidP="00786ED8">
      <w:pPr>
        <w:tabs>
          <w:tab w:val="left" w:pos="709"/>
          <w:tab w:val="left" w:pos="993"/>
          <w:tab w:val="left" w:pos="8931"/>
        </w:tabs>
        <w:ind w:left="709" w:hanging="709"/>
        <w:rPr>
          <w:rFonts w:ascii="Arial" w:hAnsi="Arial" w:cs="Arial"/>
          <w:sz w:val="22"/>
          <w:szCs w:val="22"/>
        </w:rPr>
      </w:pPr>
      <w:r>
        <w:rPr>
          <w:rFonts w:ascii="Arial" w:hAnsi="Arial" w:cs="Arial"/>
          <w:sz w:val="22"/>
          <w:szCs w:val="22"/>
        </w:rPr>
        <w:t>5.2</w:t>
      </w:r>
      <w:r>
        <w:rPr>
          <w:rFonts w:ascii="Arial" w:hAnsi="Arial" w:cs="Arial"/>
          <w:sz w:val="22"/>
          <w:szCs w:val="22"/>
        </w:rPr>
        <w:tab/>
      </w:r>
      <w:r w:rsidR="00335F97" w:rsidRPr="009C3F0E">
        <w:rPr>
          <w:rFonts w:ascii="Arial" w:hAnsi="Arial" w:cs="Arial"/>
          <w:sz w:val="22"/>
          <w:szCs w:val="22"/>
        </w:rPr>
        <w:t>A formal schedule/list/methodology must be kept up to date to ensure that the departments responsible for backups are fully aware of which backups to take, and which must go off-site.</w:t>
      </w:r>
    </w:p>
    <w:p w:rsidR="00335F97" w:rsidRPr="009C3F0E" w:rsidRDefault="00335F97" w:rsidP="00786ED8">
      <w:pPr>
        <w:tabs>
          <w:tab w:val="left" w:pos="709"/>
          <w:tab w:val="left" w:pos="993"/>
          <w:tab w:val="left" w:pos="8931"/>
        </w:tabs>
        <w:ind w:left="709" w:hanging="709"/>
        <w:rPr>
          <w:rFonts w:ascii="Arial" w:hAnsi="Arial" w:cs="Arial"/>
          <w:sz w:val="22"/>
          <w:szCs w:val="22"/>
        </w:rPr>
      </w:pPr>
    </w:p>
    <w:p w:rsidR="00335F97" w:rsidRPr="00786ED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58" w:name="_Toc243057092"/>
      <w:r w:rsidRPr="00786ED8">
        <w:rPr>
          <w:rFonts w:ascii="Arial" w:hAnsi="Arial" w:cs="Arial"/>
          <w:b/>
          <w:sz w:val="22"/>
          <w:szCs w:val="22"/>
          <w:lang w:val="en-ZA"/>
        </w:rPr>
        <w:t>Critical IT infrastructure</w:t>
      </w:r>
      <w:bookmarkEnd w:id="858"/>
    </w:p>
    <w:p w:rsidR="00335F97" w:rsidRPr="009C3F0E" w:rsidRDefault="00335F97" w:rsidP="00786ED8">
      <w:pPr>
        <w:tabs>
          <w:tab w:val="left" w:pos="709"/>
          <w:tab w:val="left" w:pos="993"/>
        </w:tabs>
        <w:ind w:left="709" w:hanging="709"/>
        <w:rPr>
          <w:rFonts w:ascii="Arial" w:hAnsi="Arial" w:cs="Arial"/>
          <w:sz w:val="22"/>
          <w:szCs w:val="22"/>
        </w:rPr>
      </w:pPr>
    </w:p>
    <w:p w:rsidR="00335F97" w:rsidRPr="009C3F0E" w:rsidRDefault="007C2C58" w:rsidP="00786ED8">
      <w:pPr>
        <w:tabs>
          <w:tab w:val="left" w:pos="709"/>
          <w:tab w:val="left" w:pos="993"/>
        </w:tabs>
        <w:ind w:left="709" w:hanging="709"/>
        <w:rPr>
          <w:rFonts w:ascii="Arial" w:hAnsi="Arial" w:cs="Arial"/>
          <w:sz w:val="22"/>
          <w:szCs w:val="22"/>
        </w:rPr>
      </w:pPr>
      <w:r>
        <w:rPr>
          <w:rFonts w:ascii="Arial" w:hAnsi="Arial" w:cs="Arial"/>
          <w:sz w:val="22"/>
          <w:szCs w:val="22"/>
        </w:rPr>
        <w:t>6.1</w:t>
      </w:r>
      <w:r>
        <w:rPr>
          <w:rFonts w:ascii="Arial" w:hAnsi="Arial" w:cs="Arial"/>
          <w:sz w:val="22"/>
          <w:szCs w:val="22"/>
        </w:rPr>
        <w:tab/>
      </w:r>
      <w:r w:rsidR="00335F97" w:rsidRPr="009C3F0E">
        <w:rPr>
          <w:rFonts w:ascii="Arial" w:hAnsi="Arial" w:cs="Arial"/>
          <w:sz w:val="22"/>
          <w:szCs w:val="22"/>
        </w:rPr>
        <w:t xml:space="preserve">ECB operational sites and IT infrastructure must be </w:t>
      </w:r>
      <w:r w:rsidR="007620AB">
        <w:rPr>
          <w:rFonts w:ascii="Arial" w:hAnsi="Arial" w:cs="Arial"/>
          <w:sz w:val="22"/>
          <w:szCs w:val="22"/>
        </w:rPr>
        <w:t>prioritized</w:t>
      </w:r>
      <w:r w:rsidR="00335F97" w:rsidRPr="009C3F0E">
        <w:rPr>
          <w:rFonts w:ascii="Arial" w:hAnsi="Arial" w:cs="Arial"/>
          <w:sz w:val="22"/>
          <w:szCs w:val="22"/>
        </w:rPr>
        <w:t xml:space="preserve"> in at least two categories. Category A refers to critical sites or infrastructure. Category B is the rest.</w:t>
      </w:r>
    </w:p>
    <w:p w:rsidR="00335F97" w:rsidRPr="009C3F0E" w:rsidRDefault="00335F97" w:rsidP="00786ED8">
      <w:pPr>
        <w:tabs>
          <w:tab w:val="left" w:pos="709"/>
          <w:tab w:val="left" w:pos="993"/>
        </w:tabs>
        <w:ind w:left="709" w:hanging="709"/>
        <w:rPr>
          <w:rFonts w:ascii="Arial" w:hAnsi="Arial" w:cs="Arial"/>
          <w:sz w:val="22"/>
          <w:szCs w:val="22"/>
        </w:rPr>
      </w:pPr>
    </w:p>
    <w:p w:rsidR="00335F97" w:rsidRPr="009C3F0E" w:rsidRDefault="007C2C58" w:rsidP="00786ED8">
      <w:pPr>
        <w:tabs>
          <w:tab w:val="left" w:pos="709"/>
          <w:tab w:val="left" w:pos="993"/>
        </w:tabs>
        <w:ind w:left="709" w:hanging="709"/>
        <w:rPr>
          <w:rFonts w:ascii="Arial" w:hAnsi="Arial" w:cs="Arial"/>
          <w:sz w:val="22"/>
          <w:szCs w:val="22"/>
        </w:rPr>
      </w:pPr>
      <w:r>
        <w:rPr>
          <w:rFonts w:ascii="Arial" w:hAnsi="Arial" w:cs="Arial"/>
          <w:sz w:val="22"/>
          <w:szCs w:val="22"/>
        </w:rPr>
        <w:t>6.2</w:t>
      </w:r>
      <w:r>
        <w:rPr>
          <w:rFonts w:ascii="Arial" w:hAnsi="Arial" w:cs="Arial"/>
          <w:sz w:val="22"/>
          <w:szCs w:val="22"/>
        </w:rPr>
        <w:tab/>
      </w:r>
      <w:r w:rsidR="00335F97" w:rsidRPr="009C3F0E">
        <w:rPr>
          <w:rFonts w:ascii="Arial" w:hAnsi="Arial" w:cs="Arial"/>
          <w:sz w:val="22"/>
          <w:szCs w:val="22"/>
        </w:rPr>
        <w:t xml:space="preserve">Category A </w:t>
      </w:r>
      <w:r w:rsidR="008E7DAF">
        <w:rPr>
          <w:rFonts w:ascii="Arial" w:hAnsi="Arial" w:cs="Arial"/>
          <w:sz w:val="22"/>
          <w:szCs w:val="22"/>
        </w:rPr>
        <w:t>–</w:t>
      </w:r>
      <w:r>
        <w:rPr>
          <w:rFonts w:ascii="Arial" w:hAnsi="Arial" w:cs="Arial"/>
          <w:sz w:val="22"/>
          <w:szCs w:val="22"/>
        </w:rPr>
        <w:t xml:space="preserve"> </w:t>
      </w:r>
      <w:r w:rsidR="00335F97" w:rsidRPr="009C3F0E">
        <w:rPr>
          <w:rFonts w:ascii="Arial" w:hAnsi="Arial" w:cs="Arial"/>
          <w:sz w:val="22"/>
          <w:szCs w:val="22"/>
        </w:rPr>
        <w:t>IT infrastructure must be:</w:t>
      </w:r>
      <w:r w:rsidR="00335F97" w:rsidRPr="009C3F0E">
        <w:rPr>
          <w:rFonts w:ascii="Arial" w:hAnsi="Arial" w:cs="Arial"/>
          <w:sz w:val="22"/>
          <w:szCs w:val="22"/>
        </w:rPr>
        <w:tab/>
      </w:r>
      <w:r w:rsidR="00335F97" w:rsidRPr="009C3F0E">
        <w:rPr>
          <w:rFonts w:ascii="Arial" w:hAnsi="Arial" w:cs="Arial"/>
          <w:sz w:val="22"/>
          <w:szCs w:val="22"/>
        </w:rPr>
        <w:tab/>
      </w:r>
    </w:p>
    <w:p w:rsidR="00335F97" w:rsidRPr="009C3F0E" w:rsidRDefault="00335F97" w:rsidP="00786ED8">
      <w:pPr>
        <w:tabs>
          <w:tab w:val="left" w:pos="709"/>
          <w:tab w:val="left" w:pos="993"/>
        </w:tabs>
        <w:ind w:left="709" w:hanging="709"/>
        <w:rPr>
          <w:rFonts w:ascii="Arial" w:hAnsi="Arial" w:cs="Arial"/>
          <w:sz w:val="22"/>
          <w:szCs w:val="22"/>
        </w:rPr>
      </w:pPr>
    </w:p>
    <w:p w:rsidR="00335F97" w:rsidRPr="009C3F0E" w:rsidRDefault="00335F97" w:rsidP="001C08AE">
      <w:pPr>
        <w:numPr>
          <w:ilvl w:val="0"/>
          <w:numId w:val="45"/>
        </w:numPr>
        <w:tabs>
          <w:tab w:val="clear" w:pos="360"/>
          <w:tab w:val="left" w:pos="1134"/>
        </w:tabs>
        <w:ind w:left="1134" w:hanging="425"/>
        <w:rPr>
          <w:rFonts w:ascii="Arial" w:hAnsi="Arial" w:cs="Arial"/>
          <w:sz w:val="22"/>
          <w:szCs w:val="22"/>
        </w:rPr>
      </w:pPr>
      <w:r w:rsidRPr="009C3F0E">
        <w:rPr>
          <w:rFonts w:ascii="Arial" w:hAnsi="Arial" w:cs="Arial"/>
          <w:sz w:val="22"/>
          <w:szCs w:val="22"/>
        </w:rPr>
        <w:t>Located in a physical environment protected by a security system that makes it inaccessible to persons without the necessary authority.</w:t>
      </w:r>
    </w:p>
    <w:p w:rsidR="00335F97" w:rsidRPr="009C3F0E" w:rsidRDefault="00335F97" w:rsidP="007C2C58">
      <w:pPr>
        <w:tabs>
          <w:tab w:val="left" w:pos="1134"/>
        </w:tabs>
        <w:ind w:left="1134" w:hanging="425"/>
        <w:rPr>
          <w:rFonts w:ascii="Arial" w:hAnsi="Arial" w:cs="Arial"/>
          <w:sz w:val="22"/>
          <w:szCs w:val="22"/>
        </w:rPr>
      </w:pPr>
      <w:r w:rsidRPr="009C3F0E">
        <w:rPr>
          <w:rFonts w:ascii="Arial" w:hAnsi="Arial" w:cs="Arial"/>
          <w:sz w:val="22"/>
          <w:szCs w:val="22"/>
        </w:rPr>
        <w:tab/>
        <w:t>The location may not be advertised by signboards etc.</w:t>
      </w:r>
    </w:p>
    <w:p w:rsidR="00335F97" w:rsidRPr="009C3F0E" w:rsidRDefault="00335F97" w:rsidP="001C08AE">
      <w:pPr>
        <w:numPr>
          <w:ilvl w:val="0"/>
          <w:numId w:val="45"/>
        </w:numPr>
        <w:tabs>
          <w:tab w:val="clear" w:pos="360"/>
          <w:tab w:val="left" w:pos="1134"/>
        </w:tabs>
        <w:ind w:left="1134" w:hanging="425"/>
        <w:rPr>
          <w:rFonts w:ascii="Arial" w:hAnsi="Arial" w:cs="Arial"/>
          <w:sz w:val="22"/>
          <w:szCs w:val="22"/>
        </w:rPr>
      </w:pPr>
      <w:r w:rsidRPr="009C3F0E">
        <w:rPr>
          <w:rFonts w:ascii="Arial" w:hAnsi="Arial" w:cs="Arial"/>
          <w:sz w:val="22"/>
          <w:szCs w:val="22"/>
        </w:rPr>
        <w:t>Protected by alarms that detect the presence of smoke, fire, water, power cuts, and heat.</w:t>
      </w:r>
    </w:p>
    <w:p w:rsidR="00335F97" w:rsidRPr="009C3F0E" w:rsidRDefault="00335F97" w:rsidP="001C08AE">
      <w:pPr>
        <w:numPr>
          <w:ilvl w:val="0"/>
          <w:numId w:val="45"/>
        </w:numPr>
        <w:tabs>
          <w:tab w:val="clear" w:pos="360"/>
          <w:tab w:val="left" w:pos="1134"/>
        </w:tabs>
        <w:ind w:left="1134" w:hanging="425"/>
        <w:rPr>
          <w:rFonts w:ascii="Arial" w:hAnsi="Arial" w:cs="Arial"/>
          <w:sz w:val="22"/>
          <w:szCs w:val="22"/>
        </w:rPr>
      </w:pPr>
      <w:r w:rsidRPr="009C3F0E">
        <w:rPr>
          <w:rFonts w:ascii="Arial" w:hAnsi="Arial" w:cs="Arial"/>
          <w:sz w:val="22"/>
          <w:szCs w:val="22"/>
        </w:rPr>
        <w:t>Protected by a system that releases fire-fighting gases in the event of a fire.</w:t>
      </w:r>
    </w:p>
    <w:p w:rsidR="00335F97" w:rsidRPr="009C3F0E" w:rsidRDefault="00335F97" w:rsidP="001C08AE">
      <w:pPr>
        <w:numPr>
          <w:ilvl w:val="0"/>
          <w:numId w:val="45"/>
        </w:numPr>
        <w:tabs>
          <w:tab w:val="clear" w:pos="360"/>
          <w:tab w:val="left" w:pos="1134"/>
        </w:tabs>
        <w:ind w:left="1134" w:hanging="425"/>
        <w:rPr>
          <w:rFonts w:ascii="Arial" w:hAnsi="Arial" w:cs="Arial"/>
          <w:sz w:val="22"/>
          <w:szCs w:val="22"/>
        </w:rPr>
      </w:pPr>
      <w:r w:rsidRPr="009C3F0E">
        <w:rPr>
          <w:rFonts w:ascii="Arial" w:hAnsi="Arial" w:cs="Arial"/>
          <w:sz w:val="22"/>
          <w:szCs w:val="22"/>
        </w:rPr>
        <w:t>Protected by a system that prevents downtime as a result of intermittent power failures (UPS).</w:t>
      </w:r>
    </w:p>
    <w:p w:rsidR="00335F97" w:rsidRPr="009C3F0E" w:rsidRDefault="00335F97" w:rsidP="001C08AE">
      <w:pPr>
        <w:numPr>
          <w:ilvl w:val="0"/>
          <w:numId w:val="45"/>
        </w:numPr>
        <w:tabs>
          <w:tab w:val="clear" w:pos="360"/>
          <w:tab w:val="left" w:pos="1134"/>
        </w:tabs>
        <w:ind w:left="1134" w:hanging="425"/>
        <w:rPr>
          <w:rFonts w:ascii="Arial" w:hAnsi="Arial" w:cs="Arial"/>
          <w:sz w:val="22"/>
          <w:szCs w:val="22"/>
        </w:rPr>
      </w:pPr>
      <w:r w:rsidRPr="009C3F0E">
        <w:rPr>
          <w:rFonts w:ascii="Arial" w:hAnsi="Arial" w:cs="Arial"/>
          <w:sz w:val="22"/>
          <w:szCs w:val="22"/>
        </w:rPr>
        <w:t>Protected from downtime as a result of air-conditioning failures through installation of sufficient redundant AC units.</w:t>
      </w:r>
    </w:p>
    <w:p w:rsidR="00335F97" w:rsidRPr="009C3F0E" w:rsidRDefault="00335F97" w:rsidP="001C08AE">
      <w:pPr>
        <w:numPr>
          <w:ilvl w:val="0"/>
          <w:numId w:val="45"/>
        </w:numPr>
        <w:tabs>
          <w:tab w:val="clear" w:pos="360"/>
          <w:tab w:val="left" w:pos="1134"/>
        </w:tabs>
        <w:ind w:left="1134" w:hanging="425"/>
        <w:rPr>
          <w:rFonts w:ascii="Arial" w:hAnsi="Arial" w:cs="Arial"/>
          <w:sz w:val="22"/>
          <w:szCs w:val="22"/>
        </w:rPr>
      </w:pPr>
      <w:r w:rsidRPr="009C3F0E">
        <w:rPr>
          <w:rFonts w:ascii="Arial" w:hAnsi="Arial" w:cs="Arial"/>
          <w:sz w:val="22"/>
          <w:szCs w:val="22"/>
        </w:rPr>
        <w:t>Protected from water spills/seepage.</w:t>
      </w:r>
    </w:p>
    <w:p w:rsidR="00335F97" w:rsidRPr="009C3F0E" w:rsidRDefault="00335F97" w:rsidP="00786ED8">
      <w:pPr>
        <w:tabs>
          <w:tab w:val="left" w:pos="709"/>
          <w:tab w:val="left" w:pos="1418"/>
        </w:tabs>
        <w:ind w:left="709" w:hanging="709"/>
        <w:rPr>
          <w:rFonts w:ascii="Arial" w:hAnsi="Arial" w:cs="Arial"/>
          <w:sz w:val="22"/>
          <w:szCs w:val="22"/>
        </w:rPr>
      </w:pPr>
    </w:p>
    <w:p w:rsidR="007C2C58" w:rsidRDefault="007C2C58">
      <w:pPr>
        <w:rPr>
          <w:rFonts w:ascii="Arial" w:hAnsi="Arial" w:cs="Arial"/>
          <w:b/>
          <w:sz w:val="22"/>
          <w:szCs w:val="22"/>
          <w:lang w:val="en-ZA"/>
        </w:rPr>
      </w:pPr>
      <w:bookmarkStart w:id="859" w:name="_Toc243057093"/>
      <w:r>
        <w:rPr>
          <w:rFonts w:ascii="Arial" w:hAnsi="Arial" w:cs="Arial"/>
          <w:b/>
          <w:sz w:val="22"/>
          <w:szCs w:val="22"/>
          <w:lang w:val="en-ZA"/>
        </w:rPr>
        <w:br w:type="page"/>
      </w: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r w:rsidRPr="00446A58">
        <w:rPr>
          <w:rFonts w:ascii="Arial" w:hAnsi="Arial" w:cs="Arial"/>
          <w:b/>
          <w:sz w:val="22"/>
          <w:szCs w:val="22"/>
          <w:lang w:val="en-ZA"/>
        </w:rPr>
        <w:lastRenderedPageBreak/>
        <w:t>Disaster Recovery Plan (technology continuity plan)</w:t>
      </w:r>
      <w:bookmarkEnd w:id="859"/>
    </w:p>
    <w:p w:rsidR="00335F97" w:rsidRPr="009C3F0E" w:rsidRDefault="00335F97" w:rsidP="00786ED8">
      <w:pPr>
        <w:tabs>
          <w:tab w:val="left" w:pos="709"/>
          <w:tab w:val="left" w:pos="993"/>
        </w:tabs>
        <w:ind w:left="709" w:hanging="709"/>
        <w:rPr>
          <w:rFonts w:ascii="Arial" w:hAnsi="Arial" w:cs="Arial"/>
          <w:b/>
          <w:sz w:val="22"/>
          <w:szCs w:val="22"/>
        </w:rPr>
      </w:pPr>
    </w:p>
    <w:p w:rsidR="007C2C58" w:rsidRDefault="007C2C58" w:rsidP="00A5099A">
      <w:pPr>
        <w:pStyle w:val="BodyTextIndent2"/>
        <w:numPr>
          <w:ilvl w:val="1"/>
          <w:numId w:val="214"/>
        </w:numPr>
        <w:tabs>
          <w:tab w:val="left" w:pos="709"/>
          <w:tab w:val="left" w:pos="993"/>
        </w:tabs>
        <w:spacing w:after="0" w:line="240" w:lineRule="auto"/>
        <w:ind w:left="709" w:hanging="709"/>
        <w:rPr>
          <w:rFonts w:ascii="Arial" w:hAnsi="Arial" w:cs="Arial"/>
          <w:sz w:val="22"/>
          <w:szCs w:val="22"/>
        </w:rPr>
      </w:pPr>
      <w:del w:id="860" w:author="PricewaterhouseCoopers" w:date="2012-11-16T10:12:00Z">
        <w:r w:rsidDel="00E070A1">
          <w:rPr>
            <w:rFonts w:ascii="Arial" w:hAnsi="Arial" w:cs="Arial"/>
            <w:sz w:val="22"/>
            <w:szCs w:val="22"/>
          </w:rPr>
          <w:delText>7.1</w:delText>
        </w:r>
        <w:r w:rsidDel="00E070A1">
          <w:rPr>
            <w:rFonts w:ascii="Arial" w:hAnsi="Arial" w:cs="Arial"/>
            <w:sz w:val="22"/>
            <w:szCs w:val="22"/>
          </w:rPr>
          <w:tab/>
        </w:r>
      </w:del>
      <w:r w:rsidR="00335F97" w:rsidRPr="009C3F0E">
        <w:rPr>
          <w:rFonts w:ascii="Arial" w:hAnsi="Arial" w:cs="Arial"/>
          <w:sz w:val="22"/>
          <w:szCs w:val="22"/>
        </w:rPr>
        <w:t>A disaster recovery plan must be drawn up for all computer environments i.e.</w:t>
      </w:r>
      <w:r>
        <w:rPr>
          <w:rFonts w:ascii="Arial" w:hAnsi="Arial" w:cs="Arial"/>
          <w:sz w:val="22"/>
          <w:szCs w:val="22"/>
        </w:rPr>
        <w:t>:</w:t>
      </w:r>
    </w:p>
    <w:p w:rsidR="007C2C58" w:rsidRDefault="007C2C58" w:rsidP="00786ED8">
      <w:pPr>
        <w:pStyle w:val="BodyTextIndent2"/>
        <w:tabs>
          <w:tab w:val="left" w:pos="709"/>
          <w:tab w:val="left" w:pos="993"/>
        </w:tabs>
        <w:spacing w:after="0" w:line="240" w:lineRule="auto"/>
        <w:ind w:left="709" w:hanging="709"/>
        <w:rPr>
          <w:rFonts w:ascii="Arial" w:hAnsi="Arial" w:cs="Arial"/>
          <w:sz w:val="22"/>
          <w:szCs w:val="22"/>
        </w:rPr>
      </w:pPr>
    </w:p>
    <w:p w:rsidR="00335F97" w:rsidRPr="009C3F0E" w:rsidRDefault="00335F97" w:rsidP="00E070A1">
      <w:pPr>
        <w:pStyle w:val="ListParagraph"/>
        <w:numPr>
          <w:ilvl w:val="2"/>
          <w:numId w:val="214"/>
        </w:numPr>
        <w:tabs>
          <w:tab w:val="left" w:pos="1134"/>
        </w:tabs>
        <w:rPr>
          <w:rFonts w:ascii="Arial" w:hAnsi="Arial" w:cs="Arial"/>
          <w:sz w:val="22"/>
          <w:szCs w:val="22"/>
        </w:rPr>
      </w:pPr>
      <w:r w:rsidRPr="009C3F0E">
        <w:rPr>
          <w:rFonts w:ascii="Arial" w:hAnsi="Arial" w:cs="Arial"/>
          <w:sz w:val="22"/>
          <w:szCs w:val="22"/>
        </w:rPr>
        <w:t>Mainframe</w:t>
      </w:r>
      <w:r w:rsidR="007C2C58">
        <w:rPr>
          <w:rFonts w:ascii="Arial" w:hAnsi="Arial" w:cs="Arial"/>
          <w:sz w:val="22"/>
          <w:szCs w:val="22"/>
        </w:rPr>
        <w:t>, M</w:t>
      </w:r>
      <w:r w:rsidRPr="009C3F0E">
        <w:rPr>
          <w:rFonts w:ascii="Arial" w:hAnsi="Arial" w:cs="Arial"/>
          <w:sz w:val="22"/>
          <w:szCs w:val="22"/>
        </w:rPr>
        <w:t>idrange or file server.</w:t>
      </w:r>
    </w:p>
    <w:p w:rsidR="00335F97" w:rsidRPr="009C3F0E" w:rsidRDefault="00335F97" w:rsidP="00A5099A">
      <w:pPr>
        <w:pStyle w:val="ListParagraph"/>
        <w:numPr>
          <w:ilvl w:val="2"/>
          <w:numId w:val="214"/>
        </w:numPr>
        <w:tabs>
          <w:tab w:val="left" w:pos="1134"/>
        </w:tabs>
        <w:rPr>
          <w:rFonts w:ascii="Arial" w:hAnsi="Arial" w:cs="Arial"/>
          <w:sz w:val="22"/>
          <w:szCs w:val="22"/>
        </w:rPr>
      </w:pPr>
      <w:r w:rsidRPr="009C3F0E">
        <w:rPr>
          <w:rFonts w:ascii="Arial" w:hAnsi="Arial" w:cs="Arial"/>
          <w:sz w:val="22"/>
          <w:szCs w:val="22"/>
        </w:rPr>
        <w:t xml:space="preserve">A copy of this plan must be kept at the designated disaster recovery site.  </w:t>
      </w:r>
    </w:p>
    <w:p w:rsidR="00335F97" w:rsidRPr="009C3F0E" w:rsidRDefault="00335F97" w:rsidP="00A5099A">
      <w:pPr>
        <w:pStyle w:val="ListParagraph"/>
        <w:numPr>
          <w:ilvl w:val="2"/>
          <w:numId w:val="214"/>
        </w:numPr>
        <w:tabs>
          <w:tab w:val="left" w:pos="1134"/>
        </w:tabs>
        <w:rPr>
          <w:rFonts w:ascii="Arial" w:hAnsi="Arial" w:cs="Arial"/>
          <w:sz w:val="22"/>
          <w:szCs w:val="22"/>
        </w:rPr>
      </w:pPr>
      <w:r w:rsidRPr="009C3F0E">
        <w:rPr>
          <w:rFonts w:ascii="Arial" w:hAnsi="Arial" w:cs="Arial"/>
          <w:sz w:val="22"/>
          <w:szCs w:val="22"/>
        </w:rPr>
        <w:t>These plans must be tested on a regular basis.</w:t>
      </w:r>
    </w:p>
    <w:p w:rsidR="00335F97" w:rsidRPr="009C3F0E" w:rsidRDefault="00335F97" w:rsidP="00A5099A">
      <w:pPr>
        <w:pStyle w:val="ListParagraph"/>
        <w:numPr>
          <w:ilvl w:val="2"/>
          <w:numId w:val="214"/>
        </w:numPr>
        <w:tabs>
          <w:tab w:val="left" w:pos="1134"/>
        </w:tabs>
        <w:rPr>
          <w:rFonts w:ascii="Arial" w:hAnsi="Arial" w:cs="Arial"/>
          <w:sz w:val="22"/>
          <w:szCs w:val="22"/>
        </w:rPr>
      </w:pPr>
      <w:r w:rsidRPr="009C3F0E">
        <w:rPr>
          <w:rFonts w:ascii="Arial" w:hAnsi="Arial" w:cs="Arial"/>
          <w:sz w:val="22"/>
          <w:szCs w:val="22"/>
        </w:rPr>
        <w:t>The plan must be subject to formal change management. This means that the plan must be updated whenever major changes take place, or after formal tests were done.</w:t>
      </w:r>
    </w:p>
    <w:p w:rsidR="00335F97" w:rsidRPr="009C3F0E" w:rsidRDefault="00335F97" w:rsidP="00786ED8">
      <w:pPr>
        <w:tabs>
          <w:tab w:val="left" w:pos="709"/>
          <w:tab w:val="left" w:pos="993"/>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61" w:name="_Toc243057094"/>
      <w:r w:rsidRPr="00446A58">
        <w:rPr>
          <w:rFonts w:ascii="Arial" w:hAnsi="Arial" w:cs="Arial"/>
          <w:b/>
          <w:sz w:val="22"/>
          <w:szCs w:val="22"/>
          <w:lang w:val="en-ZA"/>
        </w:rPr>
        <w:t>Disaster Committee</w:t>
      </w:r>
      <w:bookmarkEnd w:id="861"/>
    </w:p>
    <w:p w:rsidR="00335F97" w:rsidRPr="009C3F0E" w:rsidRDefault="00335F97" w:rsidP="00786ED8">
      <w:pPr>
        <w:tabs>
          <w:tab w:val="left" w:pos="709"/>
          <w:tab w:val="left" w:pos="993"/>
        </w:tabs>
        <w:ind w:left="709" w:hanging="709"/>
        <w:rPr>
          <w:rFonts w:ascii="Arial" w:hAnsi="Arial" w:cs="Arial"/>
          <w:sz w:val="22"/>
          <w:szCs w:val="22"/>
        </w:rPr>
      </w:pPr>
    </w:p>
    <w:p w:rsidR="00335F97" w:rsidRPr="009C3F0E" w:rsidRDefault="007C2C58"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8.1</w:t>
      </w:r>
      <w:r>
        <w:rPr>
          <w:rFonts w:ascii="Arial" w:hAnsi="Arial" w:cs="Arial"/>
          <w:sz w:val="22"/>
          <w:szCs w:val="22"/>
        </w:rPr>
        <w:tab/>
      </w:r>
      <w:r w:rsidR="00335F97" w:rsidRPr="009C3F0E">
        <w:rPr>
          <w:rFonts w:ascii="Arial" w:hAnsi="Arial" w:cs="Arial"/>
          <w:sz w:val="22"/>
          <w:szCs w:val="22"/>
        </w:rPr>
        <w:t>A disaster committee must be set up.  This committee is responsible for officially declaring a disaster when required.  It should consist of the General Manager: Finance and Administration, General Manager: Regulation, the IT Specialist and the CEO.  Either the IT Specialist or CEO must be present to declare a disaster.  If both are unavailable, a senior management representative must be present.</w:t>
      </w:r>
    </w:p>
    <w:p w:rsidR="00335F97" w:rsidRPr="009C3F0E" w:rsidRDefault="00335F97" w:rsidP="00786ED8">
      <w:pPr>
        <w:pStyle w:val="BodyTextIndent2"/>
        <w:tabs>
          <w:tab w:val="left" w:pos="709"/>
          <w:tab w:val="left" w:pos="993"/>
        </w:tabs>
        <w:spacing w:after="0" w:line="240" w:lineRule="auto"/>
        <w:ind w:left="709" w:hanging="709"/>
        <w:rPr>
          <w:rFonts w:ascii="Arial" w:hAnsi="Arial" w:cs="Arial"/>
          <w:sz w:val="22"/>
          <w:szCs w:val="22"/>
        </w:rPr>
      </w:pPr>
    </w:p>
    <w:p w:rsidR="00335F97" w:rsidRPr="009C3F0E" w:rsidRDefault="007C2C58"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8.2</w:t>
      </w:r>
      <w:r>
        <w:rPr>
          <w:rFonts w:ascii="Arial" w:hAnsi="Arial" w:cs="Arial"/>
          <w:sz w:val="22"/>
          <w:szCs w:val="22"/>
        </w:rPr>
        <w:tab/>
      </w:r>
      <w:r w:rsidR="00335F97" w:rsidRPr="009C3F0E">
        <w:rPr>
          <w:rFonts w:ascii="Arial" w:hAnsi="Arial" w:cs="Arial"/>
          <w:sz w:val="22"/>
          <w:szCs w:val="22"/>
        </w:rPr>
        <w:t>A disaster declaration will be considered if it is unlikely that an acceptable level of service will be available within 24 hours, and recovery at the backup environment will solve the problem.</w:t>
      </w:r>
    </w:p>
    <w:p w:rsidR="00446A58" w:rsidRDefault="00446A58" w:rsidP="00786ED8">
      <w:pPr>
        <w:pStyle w:val="BodyTextIndent"/>
        <w:tabs>
          <w:tab w:val="left" w:pos="709"/>
          <w:tab w:val="left" w:pos="993"/>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62" w:name="_Toc243057095"/>
      <w:r w:rsidRPr="00446A58">
        <w:rPr>
          <w:rFonts w:ascii="Arial" w:hAnsi="Arial" w:cs="Arial"/>
          <w:b/>
          <w:sz w:val="22"/>
          <w:szCs w:val="22"/>
          <w:lang w:val="en-ZA"/>
        </w:rPr>
        <w:t>Loss of Data</w:t>
      </w:r>
      <w:bookmarkEnd w:id="862"/>
    </w:p>
    <w:p w:rsidR="00335F97" w:rsidRPr="009C3F0E" w:rsidRDefault="00335F97" w:rsidP="00786ED8">
      <w:pPr>
        <w:tabs>
          <w:tab w:val="left" w:pos="709"/>
          <w:tab w:val="left" w:pos="993"/>
        </w:tabs>
        <w:ind w:left="709" w:hanging="709"/>
        <w:rPr>
          <w:rFonts w:ascii="Arial" w:hAnsi="Arial" w:cs="Arial"/>
          <w:sz w:val="22"/>
          <w:szCs w:val="22"/>
        </w:rPr>
      </w:pPr>
    </w:p>
    <w:p w:rsidR="00335F97" w:rsidRPr="009C3F0E" w:rsidRDefault="007C2C58"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9.1</w:t>
      </w:r>
      <w:r>
        <w:rPr>
          <w:rFonts w:ascii="Arial" w:hAnsi="Arial" w:cs="Arial"/>
          <w:sz w:val="22"/>
          <w:szCs w:val="22"/>
        </w:rPr>
        <w:tab/>
      </w:r>
      <w:r w:rsidR="00335F97" w:rsidRPr="009C3F0E">
        <w:rPr>
          <w:rFonts w:ascii="Arial" w:hAnsi="Arial" w:cs="Arial"/>
          <w:sz w:val="22"/>
          <w:szCs w:val="22"/>
        </w:rPr>
        <w:t>Users must be aware that up to 1 day’s input may have to be re-input.  The necessary documentation must therefore be kept.</w:t>
      </w:r>
    </w:p>
    <w:p w:rsidR="00335F97" w:rsidRPr="009C3F0E" w:rsidRDefault="00335F97" w:rsidP="00786ED8">
      <w:pPr>
        <w:tabs>
          <w:tab w:val="left" w:pos="709"/>
          <w:tab w:val="left" w:pos="993"/>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63" w:name="_Toc243057096"/>
      <w:r w:rsidRPr="00446A58">
        <w:rPr>
          <w:rFonts w:ascii="Arial" w:hAnsi="Arial" w:cs="Arial"/>
          <w:b/>
          <w:sz w:val="22"/>
          <w:szCs w:val="22"/>
          <w:lang w:val="en-ZA"/>
        </w:rPr>
        <w:t>Authorization of Payments to Clients</w:t>
      </w:r>
      <w:bookmarkEnd w:id="863"/>
    </w:p>
    <w:p w:rsidR="00335F97" w:rsidRPr="009C3F0E" w:rsidRDefault="00335F97" w:rsidP="00786ED8">
      <w:pPr>
        <w:tabs>
          <w:tab w:val="left" w:pos="709"/>
          <w:tab w:val="left" w:pos="993"/>
        </w:tabs>
        <w:ind w:left="709" w:hanging="709"/>
        <w:rPr>
          <w:rFonts w:ascii="Arial" w:hAnsi="Arial" w:cs="Arial"/>
          <w:b/>
          <w:sz w:val="22"/>
          <w:szCs w:val="22"/>
        </w:rPr>
      </w:pPr>
    </w:p>
    <w:p w:rsidR="00335F97" w:rsidRPr="009C3F0E" w:rsidRDefault="007C2C58"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10.1</w:t>
      </w:r>
      <w:r>
        <w:rPr>
          <w:rFonts w:ascii="Arial" w:hAnsi="Arial" w:cs="Arial"/>
          <w:sz w:val="22"/>
          <w:szCs w:val="22"/>
        </w:rPr>
        <w:tab/>
      </w:r>
      <w:r w:rsidR="00335F97" w:rsidRPr="009C3F0E">
        <w:rPr>
          <w:rFonts w:ascii="Arial" w:hAnsi="Arial" w:cs="Arial"/>
          <w:sz w:val="22"/>
          <w:szCs w:val="22"/>
        </w:rPr>
        <w:t>An extra security measure must be in place for this purpose (e.g. swipe-cards with access codes or fingerprint readers).  These cards must be in the possession of the owner, and passwords must be secure.</w:t>
      </w:r>
    </w:p>
    <w:p w:rsidR="00335F97" w:rsidRPr="009C3F0E" w:rsidRDefault="00335F97" w:rsidP="00786ED8">
      <w:pPr>
        <w:tabs>
          <w:tab w:val="left" w:pos="709"/>
          <w:tab w:val="left" w:pos="993"/>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64" w:name="_Toc243057097"/>
      <w:r w:rsidRPr="00446A58">
        <w:rPr>
          <w:rFonts w:ascii="Arial" w:hAnsi="Arial" w:cs="Arial"/>
          <w:b/>
          <w:sz w:val="22"/>
          <w:szCs w:val="22"/>
          <w:lang w:val="en-ZA"/>
        </w:rPr>
        <w:t>Ownership of applications/software</w:t>
      </w:r>
      <w:bookmarkEnd w:id="864"/>
    </w:p>
    <w:p w:rsidR="00335F97" w:rsidRPr="009C3F0E" w:rsidRDefault="00335F97" w:rsidP="00786ED8">
      <w:pPr>
        <w:tabs>
          <w:tab w:val="left" w:pos="709"/>
          <w:tab w:val="left" w:pos="993"/>
        </w:tabs>
        <w:ind w:left="709" w:hanging="709"/>
        <w:rPr>
          <w:rFonts w:ascii="Arial" w:hAnsi="Arial" w:cs="Arial"/>
          <w:b/>
          <w:sz w:val="22"/>
          <w:szCs w:val="22"/>
        </w:rPr>
      </w:pPr>
    </w:p>
    <w:p w:rsidR="00335F97" w:rsidRPr="009C3F0E" w:rsidRDefault="007C2C58"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11.1</w:t>
      </w:r>
      <w:r>
        <w:rPr>
          <w:rFonts w:ascii="Arial" w:hAnsi="Arial" w:cs="Arial"/>
          <w:sz w:val="22"/>
          <w:szCs w:val="22"/>
        </w:rPr>
        <w:tab/>
      </w:r>
      <w:r w:rsidR="00335F97" w:rsidRPr="009C3F0E">
        <w:rPr>
          <w:rFonts w:ascii="Arial" w:hAnsi="Arial" w:cs="Arial"/>
          <w:sz w:val="22"/>
          <w:szCs w:val="22"/>
        </w:rPr>
        <w:t>Programs that were developed by programmers or contractors remain the property of ECB. Adequate procedures should be in place to safeguard the intellectual property of the ECB.</w:t>
      </w:r>
    </w:p>
    <w:p w:rsidR="00335F97" w:rsidRPr="009C3F0E" w:rsidRDefault="00335F97" w:rsidP="00786ED8">
      <w:pPr>
        <w:tabs>
          <w:tab w:val="left" w:pos="709"/>
          <w:tab w:val="left" w:pos="993"/>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65" w:name="_Toc243057098"/>
      <w:r w:rsidRPr="00446A58">
        <w:rPr>
          <w:rFonts w:ascii="Arial" w:hAnsi="Arial" w:cs="Arial"/>
          <w:b/>
          <w:sz w:val="22"/>
          <w:szCs w:val="22"/>
          <w:lang w:val="en-ZA"/>
        </w:rPr>
        <w:t>Assets</w:t>
      </w:r>
      <w:bookmarkEnd w:id="865"/>
    </w:p>
    <w:p w:rsidR="00335F97" w:rsidRPr="009C3F0E" w:rsidRDefault="00335F97" w:rsidP="00786ED8">
      <w:pPr>
        <w:tabs>
          <w:tab w:val="left" w:pos="709"/>
          <w:tab w:val="left" w:pos="993"/>
        </w:tabs>
        <w:ind w:left="709" w:hanging="709"/>
        <w:rPr>
          <w:rFonts w:ascii="Arial" w:hAnsi="Arial" w:cs="Arial"/>
          <w:b/>
          <w:sz w:val="22"/>
          <w:szCs w:val="22"/>
        </w:rPr>
      </w:pPr>
    </w:p>
    <w:p w:rsidR="00335F97" w:rsidRPr="009C3F0E" w:rsidRDefault="007C2C58"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12.1</w:t>
      </w:r>
      <w:r>
        <w:rPr>
          <w:rFonts w:ascii="Arial" w:hAnsi="Arial" w:cs="Arial"/>
          <w:sz w:val="22"/>
          <w:szCs w:val="22"/>
        </w:rPr>
        <w:tab/>
      </w:r>
      <w:r w:rsidR="00335F97" w:rsidRPr="009C3F0E">
        <w:rPr>
          <w:rFonts w:ascii="Arial" w:hAnsi="Arial" w:cs="Arial"/>
          <w:sz w:val="22"/>
          <w:szCs w:val="22"/>
        </w:rPr>
        <w:t>All critical hardware and software, whether leased or not, must be recorded in an asset register.  This enables proper control of hardware and software (e.g. for insurance, security or financial purposes).  The correct hardware configuration and software version must be stated.</w:t>
      </w:r>
    </w:p>
    <w:p w:rsidR="00335F97" w:rsidRPr="009C3F0E" w:rsidRDefault="00335F97" w:rsidP="00786ED8">
      <w:pPr>
        <w:tabs>
          <w:tab w:val="left" w:pos="709"/>
          <w:tab w:val="left" w:pos="993"/>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66" w:name="_Toc243057099"/>
      <w:r w:rsidRPr="00446A58">
        <w:rPr>
          <w:rFonts w:ascii="Arial" w:hAnsi="Arial" w:cs="Arial"/>
          <w:b/>
          <w:sz w:val="22"/>
          <w:szCs w:val="22"/>
          <w:lang w:val="en-ZA"/>
        </w:rPr>
        <w:t>Insurance</w:t>
      </w:r>
      <w:bookmarkEnd w:id="866"/>
    </w:p>
    <w:p w:rsidR="00335F97" w:rsidRPr="00446A58" w:rsidRDefault="00335F97" w:rsidP="00446A58">
      <w:pPr>
        <w:pStyle w:val="Heading1"/>
        <w:tabs>
          <w:tab w:val="left" w:pos="709"/>
        </w:tabs>
        <w:rPr>
          <w:rFonts w:ascii="Arial" w:hAnsi="Arial" w:cs="Arial"/>
          <w:b/>
          <w:sz w:val="22"/>
          <w:szCs w:val="22"/>
          <w:lang w:val="en-ZA"/>
        </w:rPr>
      </w:pPr>
    </w:p>
    <w:p w:rsidR="00335F97" w:rsidRDefault="007C2C58"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 xml:space="preserve">13.1 </w:t>
      </w:r>
      <w:r>
        <w:rPr>
          <w:rFonts w:ascii="Arial" w:hAnsi="Arial" w:cs="Arial"/>
          <w:sz w:val="22"/>
          <w:szCs w:val="22"/>
        </w:rPr>
        <w:tab/>
      </w:r>
      <w:r w:rsidR="00335F97" w:rsidRPr="009C3F0E">
        <w:rPr>
          <w:rFonts w:ascii="Arial" w:hAnsi="Arial" w:cs="Arial"/>
          <w:sz w:val="22"/>
          <w:szCs w:val="22"/>
        </w:rPr>
        <w:t>All hardware and computer environments must be comprehensively insured. Insurance must also cater for recovery of data and additional operational costs while running at a recovery site.</w:t>
      </w:r>
    </w:p>
    <w:p w:rsidR="00AB71A8" w:rsidRDefault="00AB71A8" w:rsidP="00786ED8">
      <w:pPr>
        <w:pStyle w:val="BodyTextIndent2"/>
        <w:tabs>
          <w:tab w:val="left" w:pos="709"/>
          <w:tab w:val="left" w:pos="993"/>
        </w:tabs>
        <w:spacing w:after="0" w:line="240" w:lineRule="auto"/>
        <w:ind w:left="709" w:hanging="709"/>
        <w:rPr>
          <w:ins w:id="867" w:author="PricewaterhouseCoopers" w:date="2012-11-16T12:35:00Z"/>
          <w:rFonts w:ascii="Arial" w:hAnsi="Arial" w:cs="Arial"/>
          <w:sz w:val="22"/>
          <w:szCs w:val="22"/>
        </w:rPr>
      </w:pPr>
    </w:p>
    <w:p w:rsidR="00893238" w:rsidRPr="009C3F0E" w:rsidRDefault="00893238" w:rsidP="00786ED8">
      <w:pPr>
        <w:pStyle w:val="BodyTextIndent2"/>
        <w:tabs>
          <w:tab w:val="left" w:pos="709"/>
          <w:tab w:val="left" w:pos="993"/>
        </w:tabs>
        <w:spacing w:after="0" w:line="240" w:lineRule="auto"/>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68" w:name="_Toc243057100"/>
      <w:r w:rsidRPr="00446A58">
        <w:rPr>
          <w:rFonts w:ascii="Arial" w:hAnsi="Arial" w:cs="Arial"/>
          <w:b/>
          <w:sz w:val="22"/>
          <w:szCs w:val="22"/>
          <w:lang w:val="en-ZA"/>
        </w:rPr>
        <w:lastRenderedPageBreak/>
        <w:t>Licenses/contracts</w:t>
      </w:r>
      <w:bookmarkEnd w:id="868"/>
    </w:p>
    <w:p w:rsidR="00335F97" w:rsidRPr="009C3F0E" w:rsidRDefault="00335F97" w:rsidP="00786ED8">
      <w:pPr>
        <w:tabs>
          <w:tab w:val="left" w:pos="709"/>
          <w:tab w:val="left" w:pos="993"/>
        </w:tabs>
        <w:ind w:left="709" w:hanging="709"/>
        <w:rPr>
          <w:rFonts w:ascii="Arial" w:hAnsi="Arial" w:cs="Arial"/>
          <w:b/>
          <w:sz w:val="22"/>
          <w:szCs w:val="22"/>
        </w:rPr>
      </w:pPr>
    </w:p>
    <w:p w:rsidR="00335F97" w:rsidRPr="009C3F0E" w:rsidRDefault="0023363F" w:rsidP="0023363F">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14.1</w:t>
      </w:r>
      <w:r>
        <w:rPr>
          <w:rFonts w:ascii="Arial" w:hAnsi="Arial" w:cs="Arial"/>
          <w:sz w:val="22"/>
          <w:szCs w:val="22"/>
        </w:rPr>
        <w:tab/>
      </w:r>
      <w:r w:rsidR="00335F97" w:rsidRPr="009C3F0E">
        <w:rPr>
          <w:rFonts w:ascii="Arial" w:hAnsi="Arial" w:cs="Arial"/>
          <w:sz w:val="22"/>
          <w:szCs w:val="22"/>
        </w:rPr>
        <w:t>All software must be legally licensed, and may not be used, changed or copied in other ways than stipulated in the license agreement.</w:t>
      </w:r>
    </w:p>
    <w:p w:rsidR="00335F97" w:rsidRPr="009C3F0E" w:rsidRDefault="00335F97" w:rsidP="0023363F">
      <w:pPr>
        <w:tabs>
          <w:tab w:val="left" w:pos="709"/>
          <w:tab w:val="left" w:pos="993"/>
        </w:tabs>
        <w:ind w:left="709" w:hanging="709"/>
        <w:rPr>
          <w:rFonts w:ascii="Arial" w:hAnsi="Arial" w:cs="Arial"/>
          <w:sz w:val="22"/>
          <w:szCs w:val="22"/>
        </w:rPr>
      </w:pPr>
    </w:p>
    <w:p w:rsidR="00335F97" w:rsidRPr="009C3F0E" w:rsidRDefault="0023363F" w:rsidP="0023363F">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14.2</w:t>
      </w:r>
      <w:r>
        <w:rPr>
          <w:rFonts w:ascii="Arial" w:hAnsi="Arial" w:cs="Arial"/>
          <w:sz w:val="22"/>
          <w:szCs w:val="22"/>
        </w:rPr>
        <w:tab/>
      </w:r>
      <w:r w:rsidR="00335F97" w:rsidRPr="009C3F0E">
        <w:rPr>
          <w:rFonts w:ascii="Arial" w:hAnsi="Arial" w:cs="Arial"/>
          <w:sz w:val="22"/>
          <w:szCs w:val="22"/>
        </w:rPr>
        <w:t>All licenses/contracts must be secured in a safe place, to ensure compliance to software license agreements and copyrights.</w:t>
      </w:r>
    </w:p>
    <w:p w:rsidR="00335F97" w:rsidRPr="009C3F0E" w:rsidRDefault="00335F97" w:rsidP="0023363F">
      <w:pPr>
        <w:tabs>
          <w:tab w:val="left" w:pos="709"/>
          <w:tab w:val="left" w:pos="993"/>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69" w:name="_Toc243057101"/>
      <w:r w:rsidRPr="00446A58">
        <w:rPr>
          <w:rFonts w:ascii="Arial" w:hAnsi="Arial" w:cs="Arial"/>
          <w:b/>
          <w:sz w:val="22"/>
          <w:szCs w:val="22"/>
          <w:lang w:val="en-ZA"/>
        </w:rPr>
        <w:t>Reporting of security incidents</w:t>
      </w:r>
      <w:bookmarkEnd w:id="869"/>
    </w:p>
    <w:p w:rsidR="00335F97" w:rsidRPr="009C3F0E" w:rsidRDefault="00335F97" w:rsidP="0023363F">
      <w:pPr>
        <w:tabs>
          <w:tab w:val="left" w:pos="709"/>
          <w:tab w:val="left" w:pos="993"/>
        </w:tabs>
        <w:ind w:left="709" w:hanging="709"/>
        <w:rPr>
          <w:rFonts w:ascii="Arial" w:hAnsi="Arial" w:cs="Arial"/>
          <w:b/>
          <w:sz w:val="22"/>
          <w:szCs w:val="22"/>
        </w:rPr>
      </w:pPr>
    </w:p>
    <w:p w:rsidR="00335F97" w:rsidRPr="009C3F0E" w:rsidRDefault="0023363F" w:rsidP="0023363F">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15.1</w:t>
      </w:r>
      <w:r>
        <w:rPr>
          <w:rFonts w:ascii="Arial" w:hAnsi="Arial" w:cs="Arial"/>
          <w:sz w:val="22"/>
          <w:szCs w:val="22"/>
        </w:rPr>
        <w:tab/>
      </w:r>
      <w:r w:rsidR="00335F97" w:rsidRPr="009C3F0E">
        <w:rPr>
          <w:rFonts w:ascii="Arial" w:hAnsi="Arial" w:cs="Arial"/>
          <w:sz w:val="22"/>
          <w:szCs w:val="22"/>
        </w:rPr>
        <w:t>Incidents impacting the confidentiality, integrity or availability of information resources must be identified and managed using a formally approved process.</w:t>
      </w:r>
    </w:p>
    <w:p w:rsidR="00335F97" w:rsidRPr="009C3F0E" w:rsidRDefault="00335F97" w:rsidP="0023363F">
      <w:pPr>
        <w:pStyle w:val="Heading1"/>
        <w:tabs>
          <w:tab w:val="left" w:pos="709"/>
        </w:tabs>
        <w:ind w:left="709" w:hanging="709"/>
        <w:rPr>
          <w:rFonts w:ascii="Arial" w:hAnsi="Arial" w:cs="Arial"/>
          <w:sz w:val="22"/>
          <w:szCs w:val="22"/>
          <w:lang w:val="en-ZA"/>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70" w:name="_Toc243057102"/>
      <w:r w:rsidRPr="00446A58">
        <w:rPr>
          <w:rFonts w:ascii="Arial" w:hAnsi="Arial" w:cs="Arial"/>
          <w:b/>
          <w:sz w:val="22"/>
          <w:szCs w:val="22"/>
          <w:lang w:val="en-ZA"/>
        </w:rPr>
        <w:t>Change management</w:t>
      </w:r>
      <w:bookmarkEnd w:id="870"/>
    </w:p>
    <w:p w:rsidR="00335F97" w:rsidRPr="009C3F0E" w:rsidRDefault="00335F97" w:rsidP="0023363F">
      <w:pPr>
        <w:tabs>
          <w:tab w:val="left" w:pos="709"/>
          <w:tab w:val="left" w:pos="993"/>
        </w:tabs>
        <w:ind w:left="709" w:hanging="709"/>
        <w:rPr>
          <w:rFonts w:ascii="Arial" w:hAnsi="Arial" w:cs="Arial"/>
          <w:b/>
          <w:sz w:val="22"/>
          <w:szCs w:val="22"/>
        </w:rPr>
      </w:pPr>
    </w:p>
    <w:p w:rsidR="00335F97" w:rsidRPr="009C3F0E" w:rsidRDefault="0023363F" w:rsidP="0023363F">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16.1</w:t>
      </w:r>
      <w:r>
        <w:rPr>
          <w:rFonts w:ascii="Arial" w:hAnsi="Arial" w:cs="Arial"/>
          <w:sz w:val="22"/>
          <w:szCs w:val="22"/>
        </w:rPr>
        <w:tab/>
      </w:r>
      <w:r w:rsidR="00335F97" w:rsidRPr="009C3F0E">
        <w:rPr>
          <w:rFonts w:ascii="Arial" w:hAnsi="Arial" w:cs="Arial"/>
          <w:sz w:val="22"/>
          <w:szCs w:val="22"/>
        </w:rPr>
        <w:t xml:space="preserve">All changes that are made to critical software and hardware must be properly documented/recorded. </w:t>
      </w:r>
    </w:p>
    <w:p w:rsidR="00335F97" w:rsidRPr="009C3F0E" w:rsidRDefault="00335F97" w:rsidP="0023363F">
      <w:pPr>
        <w:tabs>
          <w:tab w:val="left" w:pos="709"/>
          <w:tab w:val="left" w:pos="993"/>
        </w:tabs>
        <w:ind w:left="709" w:hanging="709"/>
        <w:rPr>
          <w:rFonts w:ascii="Arial" w:hAnsi="Arial" w:cs="Arial"/>
          <w:sz w:val="22"/>
          <w:szCs w:val="22"/>
        </w:rPr>
      </w:pPr>
      <w:r w:rsidRPr="009C3F0E">
        <w:rPr>
          <w:rFonts w:ascii="Arial" w:hAnsi="Arial" w:cs="Arial"/>
          <w:sz w:val="22"/>
          <w:szCs w:val="22"/>
        </w:rPr>
        <w:tab/>
      </w:r>
    </w:p>
    <w:p w:rsidR="00335F97" w:rsidRPr="009C3F0E" w:rsidRDefault="0023363F" w:rsidP="0023363F">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16.2</w:t>
      </w:r>
      <w:r>
        <w:rPr>
          <w:rFonts w:ascii="Arial" w:hAnsi="Arial" w:cs="Arial"/>
          <w:sz w:val="22"/>
          <w:szCs w:val="22"/>
        </w:rPr>
        <w:tab/>
      </w:r>
      <w:r w:rsidR="00335F97" w:rsidRPr="009C3F0E">
        <w:rPr>
          <w:rFonts w:ascii="Arial" w:hAnsi="Arial" w:cs="Arial"/>
          <w:sz w:val="22"/>
          <w:szCs w:val="22"/>
        </w:rPr>
        <w:t>Testing (acceptance) criteria must be drawn up and tests must be done using these as basis.</w:t>
      </w:r>
    </w:p>
    <w:p w:rsidR="00335F97" w:rsidRPr="009C3F0E" w:rsidRDefault="00335F97" w:rsidP="0023363F">
      <w:pPr>
        <w:tabs>
          <w:tab w:val="left" w:pos="709"/>
          <w:tab w:val="left" w:pos="993"/>
        </w:tabs>
        <w:ind w:left="709" w:hanging="709"/>
        <w:rPr>
          <w:rFonts w:ascii="Arial" w:hAnsi="Arial" w:cs="Arial"/>
          <w:sz w:val="22"/>
          <w:szCs w:val="22"/>
        </w:rPr>
      </w:pPr>
    </w:p>
    <w:p w:rsidR="00335F97" w:rsidRPr="009C3F0E" w:rsidRDefault="0023363F" w:rsidP="0023363F">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16.3</w:t>
      </w:r>
      <w:r>
        <w:rPr>
          <w:rFonts w:ascii="Arial" w:hAnsi="Arial" w:cs="Arial"/>
          <w:sz w:val="22"/>
          <w:szCs w:val="22"/>
        </w:rPr>
        <w:tab/>
      </w:r>
      <w:r w:rsidR="00335F97" w:rsidRPr="009C3F0E">
        <w:rPr>
          <w:rFonts w:ascii="Arial" w:hAnsi="Arial" w:cs="Arial"/>
          <w:sz w:val="22"/>
          <w:szCs w:val="22"/>
        </w:rPr>
        <w:t>When upgrades are planned, the hardware environment at the production and backup sites must be considered.</w:t>
      </w:r>
    </w:p>
    <w:p w:rsidR="00335F97" w:rsidRPr="009C3F0E" w:rsidRDefault="00335F97" w:rsidP="0023363F">
      <w:pPr>
        <w:tabs>
          <w:tab w:val="left" w:pos="709"/>
          <w:tab w:val="left" w:pos="993"/>
        </w:tabs>
        <w:ind w:left="709" w:hanging="709"/>
        <w:rPr>
          <w:rFonts w:ascii="Arial" w:hAnsi="Arial" w:cs="Arial"/>
          <w:sz w:val="22"/>
          <w:szCs w:val="22"/>
        </w:rPr>
      </w:pPr>
      <w:r w:rsidRPr="009C3F0E">
        <w:rPr>
          <w:rFonts w:ascii="Arial" w:hAnsi="Arial" w:cs="Arial"/>
          <w:sz w:val="22"/>
          <w:szCs w:val="22"/>
        </w:rPr>
        <w:t xml:space="preserve"> </w:t>
      </w:r>
    </w:p>
    <w:p w:rsidR="00335F97" w:rsidRPr="009C3F0E" w:rsidRDefault="0023363F" w:rsidP="00A5099A">
      <w:pPr>
        <w:pStyle w:val="BodyTextIndent2"/>
        <w:numPr>
          <w:ilvl w:val="1"/>
          <w:numId w:val="216"/>
        </w:numPr>
        <w:tabs>
          <w:tab w:val="left" w:pos="709"/>
          <w:tab w:val="left" w:pos="993"/>
        </w:tabs>
        <w:spacing w:after="0" w:line="240" w:lineRule="auto"/>
        <w:rPr>
          <w:rFonts w:ascii="Arial" w:hAnsi="Arial" w:cs="Arial"/>
          <w:sz w:val="22"/>
          <w:szCs w:val="22"/>
        </w:rPr>
      </w:pPr>
      <w:del w:id="871" w:author="PricewaterhouseCoopers" w:date="2012-11-16T10:13:00Z">
        <w:r w:rsidDel="00A5099A">
          <w:rPr>
            <w:rFonts w:ascii="Arial" w:hAnsi="Arial" w:cs="Arial"/>
            <w:sz w:val="22"/>
            <w:szCs w:val="22"/>
          </w:rPr>
          <w:delText>16.4</w:delText>
        </w:r>
        <w:r w:rsidDel="00A5099A">
          <w:rPr>
            <w:rFonts w:ascii="Arial" w:hAnsi="Arial" w:cs="Arial"/>
            <w:sz w:val="22"/>
            <w:szCs w:val="22"/>
          </w:rPr>
          <w:tab/>
        </w:r>
      </w:del>
      <w:r w:rsidR="00335F97" w:rsidRPr="009C3F0E">
        <w:rPr>
          <w:rFonts w:ascii="Arial" w:hAnsi="Arial" w:cs="Arial"/>
          <w:sz w:val="22"/>
          <w:szCs w:val="22"/>
        </w:rPr>
        <w:t xml:space="preserve">The change procedures should cater for the following: </w:t>
      </w:r>
    </w:p>
    <w:p w:rsidR="00335F97" w:rsidRPr="009C3F0E" w:rsidRDefault="00335F97" w:rsidP="0023363F">
      <w:pPr>
        <w:tabs>
          <w:tab w:val="left" w:pos="709"/>
        </w:tabs>
        <w:ind w:left="709" w:hanging="709"/>
        <w:rPr>
          <w:rFonts w:ascii="Arial" w:hAnsi="Arial" w:cs="Arial"/>
          <w:sz w:val="22"/>
          <w:szCs w:val="22"/>
        </w:rPr>
      </w:pPr>
    </w:p>
    <w:p w:rsidR="00335F97" w:rsidRPr="00A5099A" w:rsidRDefault="00335F97" w:rsidP="00A5099A">
      <w:pPr>
        <w:pStyle w:val="ListParagraph"/>
        <w:numPr>
          <w:ilvl w:val="2"/>
          <w:numId w:val="216"/>
        </w:numPr>
        <w:tabs>
          <w:tab w:val="left" w:pos="1134"/>
        </w:tabs>
        <w:rPr>
          <w:rFonts w:ascii="Arial" w:hAnsi="Arial" w:cs="Arial"/>
          <w:sz w:val="22"/>
          <w:szCs w:val="22"/>
        </w:rPr>
      </w:pPr>
      <w:r w:rsidRPr="00A5099A">
        <w:rPr>
          <w:rFonts w:ascii="Arial" w:hAnsi="Arial" w:cs="Arial"/>
          <w:sz w:val="22"/>
          <w:szCs w:val="22"/>
        </w:rPr>
        <w:t>A contingency/fall-back plan must be part of the documentation.</w:t>
      </w:r>
    </w:p>
    <w:p w:rsidR="00335F97" w:rsidRPr="009C3F0E" w:rsidRDefault="00335F97" w:rsidP="00A5099A">
      <w:pPr>
        <w:pStyle w:val="ListParagraph"/>
        <w:numPr>
          <w:ilvl w:val="2"/>
          <w:numId w:val="216"/>
        </w:numPr>
        <w:tabs>
          <w:tab w:val="left" w:pos="1134"/>
        </w:tabs>
        <w:rPr>
          <w:rFonts w:ascii="Arial" w:hAnsi="Arial" w:cs="Arial"/>
          <w:sz w:val="22"/>
          <w:szCs w:val="22"/>
        </w:rPr>
      </w:pPr>
      <w:r w:rsidRPr="009C3F0E">
        <w:rPr>
          <w:rFonts w:ascii="Arial" w:hAnsi="Arial" w:cs="Arial"/>
          <w:sz w:val="22"/>
          <w:szCs w:val="22"/>
        </w:rPr>
        <w:t>The time required to implement the change must be specified. This includes the estimated time that would be required to undo the implemented change.</w:t>
      </w:r>
    </w:p>
    <w:p w:rsidR="00335F97" w:rsidRPr="009C3F0E" w:rsidRDefault="00335F97" w:rsidP="00A5099A">
      <w:pPr>
        <w:pStyle w:val="ListParagraph"/>
        <w:numPr>
          <w:ilvl w:val="2"/>
          <w:numId w:val="216"/>
        </w:numPr>
        <w:tabs>
          <w:tab w:val="left" w:pos="1134"/>
        </w:tabs>
        <w:rPr>
          <w:rFonts w:ascii="Arial" w:hAnsi="Arial" w:cs="Arial"/>
          <w:sz w:val="22"/>
          <w:szCs w:val="22"/>
        </w:rPr>
      </w:pPr>
      <w:r w:rsidRPr="009C3F0E">
        <w:rPr>
          <w:rFonts w:ascii="Arial" w:hAnsi="Arial" w:cs="Arial"/>
          <w:sz w:val="22"/>
          <w:szCs w:val="22"/>
        </w:rPr>
        <w:t>A system change impact assessment/risk plan.</w:t>
      </w:r>
    </w:p>
    <w:p w:rsidR="00335F97" w:rsidRPr="009C3F0E" w:rsidRDefault="00335F97" w:rsidP="00A5099A">
      <w:pPr>
        <w:pStyle w:val="ListParagraph"/>
        <w:numPr>
          <w:ilvl w:val="2"/>
          <w:numId w:val="216"/>
        </w:numPr>
        <w:tabs>
          <w:tab w:val="left" w:pos="1134"/>
        </w:tabs>
        <w:rPr>
          <w:rFonts w:ascii="Arial" w:hAnsi="Arial" w:cs="Arial"/>
          <w:sz w:val="22"/>
          <w:szCs w:val="22"/>
        </w:rPr>
      </w:pPr>
      <w:r w:rsidRPr="009C3F0E">
        <w:rPr>
          <w:rFonts w:ascii="Arial" w:hAnsi="Arial" w:cs="Arial"/>
          <w:sz w:val="22"/>
          <w:szCs w:val="22"/>
        </w:rPr>
        <w:t>System change approval. Changes to critical mainframe/network software (e.g. operating system upgrades) must be approved by the Facilities Manager.</w:t>
      </w:r>
    </w:p>
    <w:p w:rsidR="00335F97" w:rsidRPr="009C3F0E" w:rsidRDefault="00335F97" w:rsidP="00A5099A">
      <w:pPr>
        <w:pStyle w:val="ListParagraph"/>
        <w:numPr>
          <w:ilvl w:val="2"/>
          <w:numId w:val="216"/>
        </w:numPr>
        <w:tabs>
          <w:tab w:val="left" w:pos="1134"/>
        </w:tabs>
        <w:rPr>
          <w:rFonts w:ascii="Arial" w:hAnsi="Arial" w:cs="Arial"/>
          <w:sz w:val="22"/>
          <w:szCs w:val="22"/>
        </w:rPr>
      </w:pPr>
      <w:r w:rsidRPr="009C3F0E">
        <w:rPr>
          <w:rFonts w:ascii="Arial" w:hAnsi="Arial" w:cs="Arial"/>
          <w:sz w:val="22"/>
          <w:szCs w:val="22"/>
        </w:rPr>
        <w:t>Communication of the changes to all relevant parties.</w:t>
      </w:r>
    </w:p>
    <w:p w:rsidR="00335F97" w:rsidRPr="009C3F0E" w:rsidRDefault="00335F97" w:rsidP="00A5099A">
      <w:pPr>
        <w:pStyle w:val="ListParagraph"/>
        <w:numPr>
          <w:ilvl w:val="2"/>
          <w:numId w:val="216"/>
        </w:numPr>
        <w:tabs>
          <w:tab w:val="left" w:pos="1134"/>
        </w:tabs>
        <w:rPr>
          <w:rFonts w:ascii="Arial" w:hAnsi="Arial" w:cs="Arial"/>
          <w:sz w:val="22"/>
          <w:szCs w:val="22"/>
        </w:rPr>
      </w:pPr>
      <w:r w:rsidRPr="009C3F0E">
        <w:rPr>
          <w:rFonts w:ascii="Arial" w:hAnsi="Arial" w:cs="Arial"/>
          <w:sz w:val="22"/>
          <w:szCs w:val="22"/>
        </w:rPr>
        <w:t xml:space="preserve">Post-implementation actions. </w:t>
      </w:r>
    </w:p>
    <w:p w:rsidR="00335F97" w:rsidRPr="009C3F0E" w:rsidRDefault="00335F97" w:rsidP="0023363F">
      <w:pPr>
        <w:tabs>
          <w:tab w:val="left" w:pos="709"/>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72" w:name="_Toc243057103"/>
      <w:r w:rsidRPr="00446A58">
        <w:rPr>
          <w:rFonts w:ascii="Arial" w:hAnsi="Arial" w:cs="Arial"/>
          <w:b/>
          <w:sz w:val="22"/>
          <w:szCs w:val="22"/>
          <w:lang w:val="en-ZA"/>
        </w:rPr>
        <w:t>Incident Reports</w:t>
      </w:r>
      <w:bookmarkEnd w:id="872"/>
    </w:p>
    <w:p w:rsidR="00335F97" w:rsidRPr="009C3F0E" w:rsidRDefault="00335F97" w:rsidP="0023363F">
      <w:pPr>
        <w:tabs>
          <w:tab w:val="left" w:pos="709"/>
          <w:tab w:val="left" w:pos="993"/>
        </w:tabs>
        <w:ind w:left="709" w:hanging="709"/>
        <w:rPr>
          <w:rFonts w:ascii="Arial" w:hAnsi="Arial" w:cs="Arial"/>
          <w:sz w:val="22"/>
          <w:szCs w:val="22"/>
        </w:rPr>
      </w:pPr>
    </w:p>
    <w:p w:rsidR="00335F97" w:rsidRPr="009C3F0E" w:rsidRDefault="0023363F" w:rsidP="0023363F">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17.1</w:t>
      </w:r>
      <w:r>
        <w:rPr>
          <w:rFonts w:ascii="Arial" w:hAnsi="Arial" w:cs="Arial"/>
          <w:sz w:val="22"/>
          <w:szCs w:val="22"/>
        </w:rPr>
        <w:tab/>
      </w:r>
      <w:r w:rsidR="00335F97" w:rsidRPr="009C3F0E">
        <w:rPr>
          <w:rFonts w:ascii="Arial" w:hAnsi="Arial" w:cs="Arial"/>
          <w:sz w:val="22"/>
          <w:szCs w:val="22"/>
        </w:rPr>
        <w:t>All incidents that are caused by system software failure and breaches of confidentiality must be documented and reviewed to enable recurrence thereof to be prevented.  This may lead to preventative strategies being implemented by appropriate authorities (e.g. line management).</w:t>
      </w:r>
    </w:p>
    <w:p w:rsidR="00335F97" w:rsidRPr="009C3F0E" w:rsidRDefault="00335F97" w:rsidP="00786ED8">
      <w:pPr>
        <w:tabs>
          <w:tab w:val="left" w:pos="709"/>
          <w:tab w:val="left" w:pos="993"/>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73" w:name="_Toc243057104"/>
      <w:r w:rsidRPr="00446A58">
        <w:rPr>
          <w:rFonts w:ascii="Arial" w:hAnsi="Arial" w:cs="Arial"/>
          <w:b/>
          <w:sz w:val="22"/>
          <w:szCs w:val="22"/>
          <w:lang w:val="en-ZA"/>
        </w:rPr>
        <w:t>Operator/System Logs</w:t>
      </w:r>
      <w:bookmarkEnd w:id="873"/>
    </w:p>
    <w:p w:rsidR="00335F97" w:rsidRPr="009C3F0E" w:rsidRDefault="00335F97" w:rsidP="00786ED8">
      <w:pPr>
        <w:tabs>
          <w:tab w:val="left" w:pos="709"/>
          <w:tab w:val="left" w:pos="993"/>
        </w:tabs>
        <w:ind w:left="709" w:hanging="709"/>
        <w:rPr>
          <w:rFonts w:ascii="Arial" w:hAnsi="Arial" w:cs="Arial"/>
          <w:b/>
          <w:sz w:val="22"/>
          <w:szCs w:val="22"/>
        </w:rPr>
      </w:pPr>
    </w:p>
    <w:p w:rsidR="00335F97" w:rsidRPr="009C3F0E" w:rsidRDefault="0023363F"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18.1</w:t>
      </w:r>
      <w:r>
        <w:rPr>
          <w:rFonts w:ascii="Arial" w:hAnsi="Arial" w:cs="Arial"/>
          <w:sz w:val="22"/>
          <w:szCs w:val="22"/>
        </w:rPr>
        <w:tab/>
      </w:r>
      <w:r w:rsidR="00335F97" w:rsidRPr="009C3F0E">
        <w:rPr>
          <w:rFonts w:ascii="Arial" w:hAnsi="Arial" w:cs="Arial"/>
          <w:sz w:val="22"/>
          <w:szCs w:val="22"/>
        </w:rPr>
        <w:t xml:space="preserve">Copies of system and operator logs must be kept for a minimum of 30 days.  </w:t>
      </w:r>
    </w:p>
    <w:p w:rsidR="0023363F" w:rsidRDefault="0023363F" w:rsidP="00786ED8">
      <w:pPr>
        <w:tabs>
          <w:tab w:val="left" w:pos="709"/>
          <w:tab w:val="left" w:pos="993"/>
        </w:tabs>
        <w:ind w:left="709" w:hanging="709"/>
        <w:rPr>
          <w:rFonts w:ascii="Arial" w:hAnsi="Arial" w:cs="Arial"/>
          <w:sz w:val="22"/>
          <w:szCs w:val="22"/>
        </w:rPr>
      </w:pPr>
    </w:p>
    <w:p w:rsidR="00335F97" w:rsidRPr="009C3F0E" w:rsidRDefault="0023363F" w:rsidP="00786ED8">
      <w:pPr>
        <w:tabs>
          <w:tab w:val="left" w:pos="709"/>
          <w:tab w:val="left" w:pos="993"/>
        </w:tabs>
        <w:ind w:left="709" w:hanging="709"/>
        <w:rPr>
          <w:rFonts w:ascii="Arial" w:hAnsi="Arial" w:cs="Arial"/>
          <w:sz w:val="22"/>
          <w:szCs w:val="22"/>
        </w:rPr>
      </w:pPr>
      <w:r>
        <w:rPr>
          <w:rFonts w:ascii="Arial" w:hAnsi="Arial" w:cs="Arial"/>
          <w:sz w:val="22"/>
          <w:szCs w:val="22"/>
        </w:rPr>
        <w:t>18.2</w:t>
      </w:r>
      <w:r>
        <w:rPr>
          <w:rFonts w:ascii="Arial" w:hAnsi="Arial" w:cs="Arial"/>
          <w:sz w:val="22"/>
          <w:szCs w:val="22"/>
        </w:rPr>
        <w:tab/>
      </w:r>
      <w:r w:rsidR="00335F97" w:rsidRPr="009C3F0E">
        <w:rPr>
          <w:rFonts w:ascii="Arial" w:hAnsi="Arial" w:cs="Arial"/>
          <w:sz w:val="22"/>
          <w:szCs w:val="22"/>
        </w:rPr>
        <w:t>Job logs should be kept according to frequency (e.g. monthly jobs for 3 months), preferably using an archiving/retrieval package. This will facilitate auditing after security breaches and other incidents.</w:t>
      </w:r>
    </w:p>
    <w:p w:rsidR="00335F97" w:rsidRDefault="00335F97" w:rsidP="00786ED8">
      <w:pPr>
        <w:tabs>
          <w:tab w:val="left" w:pos="709"/>
          <w:tab w:val="left" w:pos="993"/>
        </w:tabs>
        <w:ind w:left="709" w:hanging="709"/>
        <w:rPr>
          <w:rFonts w:ascii="Arial" w:hAnsi="Arial" w:cs="Arial"/>
          <w:sz w:val="22"/>
          <w:szCs w:val="22"/>
        </w:rPr>
      </w:pPr>
    </w:p>
    <w:p w:rsidR="00AB71A8" w:rsidRDefault="00AB71A8" w:rsidP="00786ED8">
      <w:pPr>
        <w:tabs>
          <w:tab w:val="left" w:pos="709"/>
          <w:tab w:val="left" w:pos="993"/>
        </w:tabs>
        <w:ind w:left="709" w:hanging="709"/>
        <w:rPr>
          <w:rFonts w:ascii="Arial" w:hAnsi="Arial" w:cs="Arial"/>
          <w:sz w:val="22"/>
          <w:szCs w:val="22"/>
        </w:rPr>
      </w:pPr>
    </w:p>
    <w:p w:rsidR="00AB71A8" w:rsidRDefault="00AB71A8" w:rsidP="00786ED8">
      <w:pPr>
        <w:tabs>
          <w:tab w:val="left" w:pos="709"/>
          <w:tab w:val="left" w:pos="993"/>
        </w:tabs>
        <w:ind w:left="709" w:hanging="709"/>
        <w:rPr>
          <w:rFonts w:ascii="Arial" w:hAnsi="Arial" w:cs="Arial"/>
          <w:sz w:val="22"/>
          <w:szCs w:val="22"/>
        </w:rPr>
      </w:pPr>
    </w:p>
    <w:p w:rsidR="00AB71A8" w:rsidRPr="009C3F0E" w:rsidRDefault="00AB71A8" w:rsidP="00786ED8">
      <w:pPr>
        <w:tabs>
          <w:tab w:val="left" w:pos="709"/>
          <w:tab w:val="left" w:pos="993"/>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74" w:name="_Toc243057105"/>
      <w:r w:rsidRPr="00446A58">
        <w:rPr>
          <w:rFonts w:ascii="Arial" w:hAnsi="Arial" w:cs="Arial"/>
          <w:b/>
          <w:sz w:val="22"/>
          <w:szCs w:val="22"/>
          <w:lang w:val="en-ZA"/>
        </w:rPr>
        <w:lastRenderedPageBreak/>
        <w:t>Disposal of media</w:t>
      </w:r>
      <w:bookmarkEnd w:id="874"/>
    </w:p>
    <w:p w:rsidR="00335F97" w:rsidRPr="009C3F0E" w:rsidRDefault="00335F97" w:rsidP="00786ED8">
      <w:pPr>
        <w:tabs>
          <w:tab w:val="left" w:pos="709"/>
          <w:tab w:val="left" w:pos="993"/>
        </w:tabs>
        <w:ind w:left="709" w:hanging="709"/>
        <w:rPr>
          <w:rFonts w:ascii="Arial" w:hAnsi="Arial" w:cs="Arial"/>
          <w:sz w:val="22"/>
          <w:szCs w:val="22"/>
        </w:rPr>
      </w:pPr>
    </w:p>
    <w:p w:rsidR="00335F97" w:rsidRPr="009C3F0E" w:rsidRDefault="0023363F"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19.1</w:t>
      </w:r>
      <w:r>
        <w:rPr>
          <w:rFonts w:ascii="Arial" w:hAnsi="Arial" w:cs="Arial"/>
          <w:sz w:val="22"/>
          <w:szCs w:val="22"/>
        </w:rPr>
        <w:tab/>
      </w:r>
      <w:r w:rsidR="00335F97" w:rsidRPr="009C3F0E">
        <w:rPr>
          <w:rFonts w:ascii="Arial" w:hAnsi="Arial" w:cs="Arial"/>
          <w:sz w:val="22"/>
          <w:szCs w:val="22"/>
        </w:rPr>
        <w:t>When media is disposed of, the sensitivity of the data should be determined and action taken accordingly.  Media containing confidential information should be destroyed by shredding or clearing of data.</w:t>
      </w:r>
    </w:p>
    <w:p w:rsidR="0023363F" w:rsidRDefault="0023363F" w:rsidP="00786ED8">
      <w:pPr>
        <w:tabs>
          <w:tab w:val="left" w:pos="709"/>
          <w:tab w:val="left" w:pos="993"/>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75" w:name="_Toc243057106"/>
      <w:r w:rsidRPr="00446A58">
        <w:rPr>
          <w:rFonts w:ascii="Arial" w:hAnsi="Arial" w:cs="Arial"/>
          <w:b/>
          <w:sz w:val="22"/>
          <w:szCs w:val="22"/>
          <w:lang w:val="en-ZA"/>
        </w:rPr>
        <w:t>User Registration</w:t>
      </w:r>
      <w:bookmarkEnd w:id="875"/>
    </w:p>
    <w:p w:rsidR="00335F97" w:rsidRPr="009C3F0E" w:rsidRDefault="00335F97" w:rsidP="00786ED8">
      <w:pPr>
        <w:tabs>
          <w:tab w:val="left" w:pos="709"/>
        </w:tabs>
        <w:ind w:left="709" w:hanging="709"/>
        <w:rPr>
          <w:rFonts w:ascii="Arial" w:hAnsi="Arial" w:cs="Arial"/>
          <w:b/>
          <w:sz w:val="22"/>
          <w:szCs w:val="22"/>
        </w:rPr>
      </w:pPr>
    </w:p>
    <w:p w:rsidR="00335F97" w:rsidRPr="009C3F0E" w:rsidRDefault="0023363F"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20.1</w:t>
      </w:r>
      <w:r>
        <w:rPr>
          <w:rFonts w:ascii="Arial" w:hAnsi="Arial" w:cs="Arial"/>
          <w:sz w:val="22"/>
          <w:szCs w:val="22"/>
        </w:rPr>
        <w:tab/>
      </w:r>
      <w:r w:rsidR="00335F97" w:rsidRPr="009C3F0E">
        <w:rPr>
          <w:rFonts w:ascii="Arial" w:hAnsi="Arial" w:cs="Arial"/>
          <w:sz w:val="22"/>
          <w:szCs w:val="22"/>
        </w:rPr>
        <w:t>The following applies:</w:t>
      </w:r>
    </w:p>
    <w:p w:rsidR="00335F97" w:rsidRPr="009C3F0E" w:rsidRDefault="00335F97" w:rsidP="00786ED8">
      <w:pPr>
        <w:tabs>
          <w:tab w:val="left" w:pos="709"/>
        </w:tabs>
        <w:ind w:left="709" w:hanging="709"/>
        <w:rPr>
          <w:rFonts w:ascii="Arial" w:hAnsi="Arial" w:cs="Arial"/>
          <w:sz w:val="22"/>
          <w:szCs w:val="22"/>
        </w:rPr>
      </w:pPr>
    </w:p>
    <w:p w:rsidR="00335F97" w:rsidRPr="0023363F" w:rsidRDefault="00335F97" w:rsidP="001C08AE">
      <w:pPr>
        <w:numPr>
          <w:ilvl w:val="0"/>
          <w:numId w:val="46"/>
        </w:numPr>
        <w:tabs>
          <w:tab w:val="clear" w:pos="360"/>
          <w:tab w:val="left" w:pos="1418"/>
        </w:tabs>
        <w:ind w:left="1134" w:hanging="425"/>
        <w:rPr>
          <w:rFonts w:ascii="Arial" w:hAnsi="Arial" w:cs="Arial"/>
          <w:sz w:val="22"/>
          <w:szCs w:val="22"/>
        </w:rPr>
      </w:pPr>
      <w:r w:rsidRPr="0023363F">
        <w:rPr>
          <w:rFonts w:ascii="Arial" w:hAnsi="Arial" w:cs="Arial"/>
          <w:sz w:val="22"/>
          <w:szCs w:val="22"/>
        </w:rPr>
        <w:t>User access to applications and data must be controlled by consent from the system owners. The relevant operational manager must give written permission. This consent must be kept on record for audit purposes.</w:t>
      </w:r>
    </w:p>
    <w:p w:rsidR="00335F97" w:rsidRPr="0023363F" w:rsidRDefault="00335F97" w:rsidP="0023363F">
      <w:pPr>
        <w:ind w:left="1134" w:hanging="425"/>
        <w:rPr>
          <w:rFonts w:ascii="Arial" w:hAnsi="Arial" w:cs="Arial"/>
          <w:sz w:val="22"/>
          <w:szCs w:val="22"/>
        </w:rPr>
      </w:pPr>
    </w:p>
    <w:p w:rsidR="00335F97" w:rsidRPr="0023363F" w:rsidRDefault="00335F97" w:rsidP="001C08AE">
      <w:pPr>
        <w:numPr>
          <w:ilvl w:val="0"/>
          <w:numId w:val="46"/>
        </w:numPr>
        <w:tabs>
          <w:tab w:val="clear" w:pos="360"/>
          <w:tab w:val="num" w:pos="1418"/>
        </w:tabs>
        <w:ind w:left="1134" w:hanging="425"/>
        <w:rPr>
          <w:rFonts w:ascii="Arial" w:hAnsi="Arial" w:cs="Arial"/>
          <w:sz w:val="22"/>
          <w:szCs w:val="22"/>
        </w:rPr>
      </w:pPr>
      <w:r w:rsidRPr="0023363F">
        <w:rPr>
          <w:rFonts w:ascii="Arial" w:hAnsi="Arial" w:cs="Arial"/>
          <w:sz w:val="22"/>
          <w:szCs w:val="22"/>
        </w:rPr>
        <w:t>Users that have system level access rights may only be registered with the written consent of their specific manager.</w:t>
      </w:r>
    </w:p>
    <w:p w:rsidR="00335F97" w:rsidRPr="0023363F" w:rsidRDefault="00335F97" w:rsidP="0023363F">
      <w:pPr>
        <w:tabs>
          <w:tab w:val="num" w:pos="1418"/>
        </w:tabs>
        <w:ind w:left="1134" w:hanging="425"/>
        <w:rPr>
          <w:rFonts w:ascii="Arial" w:hAnsi="Arial" w:cs="Arial"/>
          <w:sz w:val="22"/>
          <w:szCs w:val="22"/>
        </w:rPr>
      </w:pPr>
    </w:p>
    <w:p w:rsidR="00335F97" w:rsidRPr="0023363F" w:rsidRDefault="00335F97" w:rsidP="001C08AE">
      <w:pPr>
        <w:numPr>
          <w:ilvl w:val="0"/>
          <w:numId w:val="46"/>
        </w:numPr>
        <w:tabs>
          <w:tab w:val="clear" w:pos="360"/>
          <w:tab w:val="num" w:pos="1418"/>
        </w:tabs>
        <w:ind w:left="1134" w:hanging="425"/>
        <w:rPr>
          <w:rFonts w:ascii="Arial" w:hAnsi="Arial" w:cs="Arial"/>
          <w:sz w:val="22"/>
          <w:szCs w:val="22"/>
        </w:rPr>
      </w:pPr>
      <w:r w:rsidRPr="0023363F">
        <w:rPr>
          <w:rFonts w:ascii="Arial" w:hAnsi="Arial" w:cs="Arial"/>
          <w:sz w:val="22"/>
          <w:szCs w:val="22"/>
        </w:rPr>
        <w:t>All users that leave the service of the ECB must immediately be removed from the access control list.  This includes contractors and other temporary profiles.</w:t>
      </w:r>
    </w:p>
    <w:p w:rsidR="00335F97" w:rsidRPr="0023363F" w:rsidRDefault="00335F97" w:rsidP="0023363F">
      <w:pPr>
        <w:tabs>
          <w:tab w:val="num" w:pos="1418"/>
        </w:tabs>
        <w:ind w:left="1134" w:hanging="425"/>
        <w:rPr>
          <w:rFonts w:ascii="Arial" w:hAnsi="Arial" w:cs="Arial"/>
          <w:sz w:val="22"/>
          <w:szCs w:val="22"/>
        </w:rPr>
      </w:pPr>
    </w:p>
    <w:p w:rsidR="00335F97" w:rsidRPr="0023363F" w:rsidRDefault="00335F97" w:rsidP="001C08AE">
      <w:pPr>
        <w:numPr>
          <w:ilvl w:val="0"/>
          <w:numId w:val="46"/>
        </w:numPr>
        <w:tabs>
          <w:tab w:val="clear" w:pos="360"/>
          <w:tab w:val="num" w:pos="1418"/>
        </w:tabs>
        <w:ind w:left="1134" w:hanging="425"/>
        <w:rPr>
          <w:rFonts w:ascii="Arial" w:hAnsi="Arial" w:cs="Arial"/>
          <w:sz w:val="22"/>
          <w:szCs w:val="22"/>
        </w:rPr>
      </w:pPr>
      <w:r w:rsidRPr="0023363F">
        <w:rPr>
          <w:rFonts w:ascii="Arial" w:hAnsi="Arial" w:cs="Arial"/>
          <w:sz w:val="22"/>
          <w:szCs w:val="22"/>
        </w:rPr>
        <w:t>Whenever a user is charged to appear before a disciplinary hearing, and the offence could result in dismissal, his access rights must be suspended pending the decision of the disciplinary committee. If the offence cannot result in dismissal the manager of the user must decide whether his access rights must be suspended.</w:t>
      </w:r>
    </w:p>
    <w:p w:rsidR="00335F97" w:rsidRPr="0023363F" w:rsidRDefault="00335F97" w:rsidP="0023363F">
      <w:pPr>
        <w:tabs>
          <w:tab w:val="num" w:pos="1418"/>
        </w:tabs>
        <w:ind w:left="1134" w:hanging="425"/>
        <w:rPr>
          <w:rFonts w:ascii="Arial" w:hAnsi="Arial" w:cs="Arial"/>
          <w:sz w:val="22"/>
          <w:szCs w:val="22"/>
        </w:rPr>
      </w:pPr>
    </w:p>
    <w:p w:rsidR="00335F97" w:rsidRPr="0023363F" w:rsidRDefault="00335F97" w:rsidP="001C08AE">
      <w:pPr>
        <w:numPr>
          <w:ilvl w:val="0"/>
          <w:numId w:val="46"/>
        </w:numPr>
        <w:tabs>
          <w:tab w:val="clear" w:pos="360"/>
          <w:tab w:val="num" w:pos="1418"/>
        </w:tabs>
        <w:ind w:left="1134" w:hanging="425"/>
        <w:rPr>
          <w:rFonts w:ascii="Arial" w:hAnsi="Arial" w:cs="Arial"/>
          <w:sz w:val="22"/>
          <w:szCs w:val="22"/>
        </w:rPr>
      </w:pPr>
      <w:r w:rsidRPr="0023363F">
        <w:rPr>
          <w:rFonts w:ascii="Arial" w:hAnsi="Arial" w:cs="Arial"/>
          <w:sz w:val="22"/>
          <w:szCs w:val="22"/>
        </w:rPr>
        <w:t>Access must only be given on a ‘need-to-use’ basis. Access granted must be appropriate for the business purpose.</w:t>
      </w:r>
    </w:p>
    <w:p w:rsidR="00335F97" w:rsidRPr="0023363F" w:rsidRDefault="00335F97" w:rsidP="0023363F">
      <w:pPr>
        <w:ind w:left="1134" w:hanging="425"/>
        <w:rPr>
          <w:rFonts w:ascii="Arial" w:hAnsi="Arial" w:cs="Arial"/>
          <w:sz w:val="22"/>
          <w:szCs w:val="22"/>
        </w:rPr>
      </w:pPr>
    </w:p>
    <w:p w:rsidR="00335F97" w:rsidRPr="0023363F" w:rsidRDefault="00335F97" w:rsidP="001C08AE">
      <w:pPr>
        <w:numPr>
          <w:ilvl w:val="0"/>
          <w:numId w:val="46"/>
        </w:numPr>
        <w:tabs>
          <w:tab w:val="clear" w:pos="360"/>
          <w:tab w:val="num" w:pos="1418"/>
        </w:tabs>
        <w:ind w:left="1134" w:hanging="425"/>
        <w:rPr>
          <w:rFonts w:ascii="Arial" w:hAnsi="Arial" w:cs="Arial"/>
          <w:sz w:val="22"/>
          <w:szCs w:val="22"/>
        </w:rPr>
      </w:pPr>
      <w:r w:rsidRPr="0023363F">
        <w:rPr>
          <w:rFonts w:ascii="Arial" w:hAnsi="Arial" w:cs="Arial"/>
          <w:sz w:val="22"/>
          <w:szCs w:val="22"/>
        </w:rPr>
        <w:t>Contracts of staff, contractors and service providers should specify sanctions if unauthorized access is attempted.</w:t>
      </w:r>
    </w:p>
    <w:p w:rsidR="00335F97" w:rsidRPr="0023363F" w:rsidRDefault="00335F97" w:rsidP="0023363F">
      <w:pPr>
        <w:ind w:left="1134" w:hanging="425"/>
        <w:rPr>
          <w:rFonts w:ascii="Arial" w:hAnsi="Arial" w:cs="Arial"/>
          <w:sz w:val="22"/>
          <w:szCs w:val="22"/>
        </w:rPr>
      </w:pPr>
    </w:p>
    <w:p w:rsidR="00335F97" w:rsidRPr="0023363F" w:rsidRDefault="00335F97" w:rsidP="001C08AE">
      <w:pPr>
        <w:numPr>
          <w:ilvl w:val="0"/>
          <w:numId w:val="46"/>
        </w:numPr>
        <w:tabs>
          <w:tab w:val="clear" w:pos="360"/>
          <w:tab w:val="num" w:pos="1418"/>
        </w:tabs>
        <w:ind w:left="1134" w:hanging="425"/>
        <w:rPr>
          <w:rFonts w:ascii="Arial" w:hAnsi="Arial" w:cs="Arial"/>
          <w:sz w:val="22"/>
          <w:szCs w:val="22"/>
        </w:rPr>
      </w:pPr>
      <w:r w:rsidRPr="0023363F">
        <w:rPr>
          <w:rFonts w:ascii="Arial" w:hAnsi="Arial" w:cs="Arial"/>
          <w:sz w:val="22"/>
          <w:szCs w:val="22"/>
        </w:rPr>
        <w:t>Users’ access rights should be reviewed at least once per year.</w:t>
      </w:r>
    </w:p>
    <w:p w:rsidR="00335F97" w:rsidRPr="0023363F" w:rsidRDefault="00335F97" w:rsidP="0023363F">
      <w:pPr>
        <w:ind w:left="1134" w:hanging="425"/>
        <w:rPr>
          <w:rFonts w:ascii="Arial" w:hAnsi="Arial" w:cs="Arial"/>
          <w:sz w:val="22"/>
          <w:szCs w:val="22"/>
        </w:rPr>
      </w:pPr>
    </w:p>
    <w:p w:rsidR="00335F97" w:rsidRPr="0023363F" w:rsidRDefault="00335F97" w:rsidP="001C08AE">
      <w:pPr>
        <w:numPr>
          <w:ilvl w:val="0"/>
          <w:numId w:val="46"/>
        </w:numPr>
        <w:tabs>
          <w:tab w:val="clear" w:pos="360"/>
          <w:tab w:val="num" w:pos="1418"/>
        </w:tabs>
        <w:ind w:left="1134" w:hanging="425"/>
        <w:rPr>
          <w:rFonts w:ascii="Arial" w:hAnsi="Arial" w:cs="Arial"/>
          <w:sz w:val="22"/>
          <w:szCs w:val="22"/>
        </w:rPr>
      </w:pPr>
      <w:r w:rsidRPr="0023363F">
        <w:rPr>
          <w:rFonts w:ascii="Arial" w:hAnsi="Arial" w:cs="Arial"/>
          <w:sz w:val="22"/>
          <w:szCs w:val="22"/>
        </w:rPr>
        <w:t>You may not use someone else’s access rights to gain access to a system.</w:t>
      </w:r>
    </w:p>
    <w:p w:rsidR="00335F97" w:rsidRPr="0023363F" w:rsidRDefault="00335F97" w:rsidP="0023363F">
      <w:pPr>
        <w:ind w:left="1134" w:hanging="425"/>
        <w:rPr>
          <w:rFonts w:ascii="Arial" w:hAnsi="Arial" w:cs="Arial"/>
          <w:sz w:val="22"/>
          <w:szCs w:val="22"/>
        </w:rPr>
      </w:pPr>
    </w:p>
    <w:p w:rsidR="00335F97" w:rsidRPr="0023363F" w:rsidRDefault="00335F97" w:rsidP="001C08AE">
      <w:pPr>
        <w:numPr>
          <w:ilvl w:val="0"/>
          <w:numId w:val="46"/>
        </w:numPr>
        <w:tabs>
          <w:tab w:val="clear" w:pos="360"/>
          <w:tab w:val="num" w:pos="1418"/>
        </w:tabs>
        <w:ind w:left="1134" w:hanging="425"/>
        <w:rPr>
          <w:rFonts w:ascii="Arial" w:hAnsi="Arial" w:cs="Arial"/>
          <w:sz w:val="22"/>
          <w:szCs w:val="22"/>
        </w:rPr>
      </w:pPr>
      <w:r w:rsidRPr="0023363F">
        <w:rPr>
          <w:rFonts w:ascii="Arial" w:hAnsi="Arial" w:cs="Arial"/>
          <w:sz w:val="22"/>
          <w:szCs w:val="22"/>
        </w:rPr>
        <w:t>Acceptance of the conditions of use of the electronic networks in the ECB must be acknowledged at sign-on, prior to gaining access to the capabilities of the networks.</w:t>
      </w:r>
    </w:p>
    <w:p w:rsidR="00335F97" w:rsidRPr="009C3F0E" w:rsidRDefault="00335F97" w:rsidP="00786ED8">
      <w:pPr>
        <w:tabs>
          <w:tab w:val="left" w:pos="709"/>
        </w:tabs>
        <w:ind w:left="709" w:hanging="709"/>
        <w:rPr>
          <w:rFonts w:ascii="Arial" w:hAnsi="Arial" w:cs="Arial"/>
          <w:i/>
          <w:sz w:val="22"/>
          <w:szCs w:val="22"/>
        </w:rPr>
      </w:pPr>
    </w:p>
    <w:p w:rsidR="00335F97" w:rsidRPr="0023363F"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76" w:name="_Toc243057107"/>
      <w:r w:rsidRPr="0023363F">
        <w:rPr>
          <w:rFonts w:ascii="Arial" w:hAnsi="Arial" w:cs="Arial"/>
          <w:b/>
          <w:sz w:val="22"/>
          <w:szCs w:val="22"/>
          <w:lang w:val="en-ZA"/>
        </w:rPr>
        <w:t>Password Management</w:t>
      </w:r>
      <w:bookmarkEnd w:id="876"/>
    </w:p>
    <w:p w:rsidR="00335F97" w:rsidRPr="009C3F0E" w:rsidRDefault="00335F97" w:rsidP="00786ED8">
      <w:pPr>
        <w:tabs>
          <w:tab w:val="left" w:pos="709"/>
          <w:tab w:val="left" w:pos="993"/>
        </w:tabs>
        <w:ind w:left="709" w:hanging="709"/>
        <w:rPr>
          <w:rFonts w:ascii="Arial" w:hAnsi="Arial" w:cs="Arial"/>
          <w:sz w:val="22"/>
          <w:szCs w:val="22"/>
        </w:rPr>
      </w:pPr>
    </w:p>
    <w:p w:rsidR="00335F97" w:rsidRPr="009C3F0E" w:rsidRDefault="0023363F" w:rsidP="00A5099A">
      <w:pPr>
        <w:pStyle w:val="BodyTextIndent2"/>
        <w:numPr>
          <w:ilvl w:val="1"/>
          <w:numId w:val="219"/>
        </w:numPr>
        <w:tabs>
          <w:tab w:val="left" w:pos="709"/>
          <w:tab w:val="left" w:pos="993"/>
        </w:tabs>
        <w:spacing w:after="0" w:line="240" w:lineRule="auto"/>
        <w:rPr>
          <w:rFonts w:ascii="Arial" w:hAnsi="Arial" w:cs="Arial"/>
          <w:sz w:val="22"/>
          <w:szCs w:val="22"/>
          <w:u w:val="single"/>
        </w:rPr>
      </w:pPr>
      <w:del w:id="877" w:author="PricewaterhouseCoopers" w:date="2012-11-16T10:15:00Z">
        <w:r w:rsidDel="00A5099A">
          <w:rPr>
            <w:rFonts w:ascii="Arial" w:hAnsi="Arial" w:cs="Arial"/>
            <w:sz w:val="22"/>
            <w:szCs w:val="22"/>
          </w:rPr>
          <w:delText>21.1</w:delText>
        </w:r>
        <w:r w:rsidDel="00A5099A">
          <w:rPr>
            <w:rFonts w:ascii="Arial" w:hAnsi="Arial" w:cs="Arial"/>
            <w:sz w:val="22"/>
            <w:szCs w:val="22"/>
          </w:rPr>
          <w:tab/>
        </w:r>
      </w:del>
      <w:r w:rsidR="00335F97" w:rsidRPr="009C3F0E">
        <w:rPr>
          <w:rFonts w:ascii="Arial" w:hAnsi="Arial" w:cs="Arial"/>
          <w:sz w:val="22"/>
          <w:szCs w:val="22"/>
        </w:rPr>
        <w:t xml:space="preserve">The following password policy must be enforced: </w:t>
      </w:r>
    </w:p>
    <w:p w:rsidR="00335F97" w:rsidRPr="009C3F0E" w:rsidRDefault="00335F97" w:rsidP="00786ED8">
      <w:pPr>
        <w:tabs>
          <w:tab w:val="left" w:pos="709"/>
        </w:tabs>
        <w:ind w:left="709" w:hanging="709"/>
        <w:rPr>
          <w:rFonts w:ascii="Arial" w:hAnsi="Arial" w:cs="Arial"/>
          <w:sz w:val="22"/>
          <w:szCs w:val="22"/>
        </w:rPr>
      </w:pPr>
    </w:p>
    <w:p w:rsidR="00335F97" w:rsidRPr="00AC5ECB" w:rsidRDefault="00335F97" w:rsidP="00A5099A">
      <w:pPr>
        <w:pStyle w:val="ListParagraph"/>
        <w:numPr>
          <w:ilvl w:val="2"/>
          <w:numId w:val="219"/>
        </w:numPr>
        <w:tabs>
          <w:tab w:val="left" w:pos="1134"/>
        </w:tabs>
        <w:rPr>
          <w:rFonts w:ascii="Arial" w:hAnsi="Arial" w:cs="Arial"/>
          <w:sz w:val="22"/>
          <w:szCs w:val="22"/>
        </w:rPr>
      </w:pPr>
      <w:r w:rsidRPr="00AC5ECB">
        <w:rPr>
          <w:rFonts w:ascii="Arial" w:hAnsi="Arial" w:cs="Arial"/>
          <w:sz w:val="22"/>
          <w:szCs w:val="22"/>
        </w:rPr>
        <w:t>Passwords are confidential and may not be displayed or given to unauthorized persons.</w:t>
      </w:r>
    </w:p>
    <w:p w:rsidR="00335F97" w:rsidRPr="00AC5ECB" w:rsidRDefault="00335F97" w:rsidP="00A5099A">
      <w:pPr>
        <w:pStyle w:val="ListParagraph"/>
        <w:numPr>
          <w:ilvl w:val="2"/>
          <w:numId w:val="219"/>
        </w:numPr>
        <w:tabs>
          <w:tab w:val="left" w:pos="1134"/>
        </w:tabs>
        <w:rPr>
          <w:rFonts w:ascii="Arial" w:hAnsi="Arial" w:cs="Arial"/>
          <w:sz w:val="22"/>
          <w:szCs w:val="22"/>
        </w:rPr>
      </w:pPr>
      <w:r w:rsidRPr="00AC5ECB">
        <w:rPr>
          <w:rFonts w:ascii="Arial" w:hAnsi="Arial" w:cs="Arial"/>
          <w:sz w:val="22"/>
          <w:szCs w:val="22"/>
        </w:rPr>
        <w:t>Passwords must be invisible when entered.</w:t>
      </w:r>
    </w:p>
    <w:p w:rsidR="00AC5ECB" w:rsidRDefault="00335F97" w:rsidP="00A5099A">
      <w:pPr>
        <w:pStyle w:val="ListParagraph"/>
        <w:numPr>
          <w:ilvl w:val="2"/>
          <w:numId w:val="219"/>
        </w:numPr>
        <w:tabs>
          <w:tab w:val="left" w:pos="1134"/>
        </w:tabs>
        <w:rPr>
          <w:rFonts w:ascii="Arial" w:hAnsi="Arial" w:cs="Arial"/>
          <w:sz w:val="22"/>
          <w:szCs w:val="22"/>
        </w:rPr>
      </w:pPr>
      <w:r w:rsidRPr="00AC5ECB">
        <w:rPr>
          <w:rFonts w:ascii="Arial" w:hAnsi="Arial" w:cs="Arial"/>
          <w:sz w:val="22"/>
          <w:szCs w:val="22"/>
        </w:rPr>
        <w:t xml:space="preserve">Password format:   </w:t>
      </w:r>
    </w:p>
    <w:p w:rsidR="00335F97" w:rsidRPr="00AC5ECB" w:rsidRDefault="00335F97" w:rsidP="00A5099A">
      <w:pPr>
        <w:pStyle w:val="ListParagraph"/>
        <w:numPr>
          <w:ilvl w:val="3"/>
          <w:numId w:val="219"/>
        </w:numPr>
        <w:tabs>
          <w:tab w:val="left" w:pos="1134"/>
        </w:tabs>
        <w:rPr>
          <w:rFonts w:ascii="Arial" w:hAnsi="Arial" w:cs="Arial"/>
          <w:sz w:val="22"/>
          <w:szCs w:val="22"/>
        </w:rPr>
      </w:pPr>
      <w:r w:rsidRPr="00AC5ECB">
        <w:rPr>
          <w:rFonts w:ascii="Arial" w:hAnsi="Arial" w:cs="Arial"/>
          <w:sz w:val="22"/>
          <w:szCs w:val="22"/>
        </w:rPr>
        <w:t>At least 6 characters long.</w:t>
      </w:r>
    </w:p>
    <w:p w:rsidR="00335F97" w:rsidRPr="00AC5ECB" w:rsidRDefault="00335F97" w:rsidP="00A5099A">
      <w:pPr>
        <w:pStyle w:val="ListParagraph"/>
        <w:numPr>
          <w:ilvl w:val="3"/>
          <w:numId w:val="219"/>
        </w:numPr>
        <w:tabs>
          <w:tab w:val="left" w:pos="1134"/>
        </w:tabs>
        <w:rPr>
          <w:rFonts w:ascii="Arial" w:hAnsi="Arial" w:cs="Arial"/>
          <w:sz w:val="22"/>
          <w:szCs w:val="22"/>
        </w:rPr>
      </w:pPr>
      <w:r w:rsidRPr="00AC5ECB">
        <w:rPr>
          <w:rFonts w:ascii="Arial" w:hAnsi="Arial" w:cs="Arial"/>
          <w:sz w:val="22"/>
          <w:szCs w:val="22"/>
        </w:rPr>
        <w:t>Not more than 2 repetitive characters.</w:t>
      </w:r>
    </w:p>
    <w:p w:rsidR="00335F97" w:rsidRPr="00AC5ECB" w:rsidRDefault="00335F97" w:rsidP="00A5099A">
      <w:pPr>
        <w:pStyle w:val="ListParagraph"/>
        <w:numPr>
          <w:ilvl w:val="3"/>
          <w:numId w:val="219"/>
        </w:numPr>
        <w:tabs>
          <w:tab w:val="left" w:pos="1134"/>
        </w:tabs>
        <w:rPr>
          <w:rFonts w:ascii="Arial" w:hAnsi="Arial" w:cs="Arial"/>
          <w:sz w:val="22"/>
          <w:szCs w:val="22"/>
        </w:rPr>
      </w:pPr>
      <w:r w:rsidRPr="00AC5ECB">
        <w:rPr>
          <w:rFonts w:ascii="Arial" w:hAnsi="Arial" w:cs="Arial"/>
          <w:sz w:val="22"/>
          <w:szCs w:val="22"/>
        </w:rPr>
        <w:t>At least 2 numeric characters</w:t>
      </w:r>
      <w:r w:rsidRPr="00AC5ECB">
        <w:rPr>
          <w:rFonts w:ascii="Arial" w:hAnsi="Arial" w:cs="Arial"/>
          <w:sz w:val="22"/>
          <w:szCs w:val="22"/>
        </w:rPr>
        <w:tab/>
      </w:r>
      <w:r w:rsidRPr="00AC5ECB">
        <w:rPr>
          <w:rFonts w:ascii="Arial" w:hAnsi="Arial" w:cs="Arial"/>
          <w:sz w:val="22"/>
          <w:szCs w:val="22"/>
        </w:rPr>
        <w:tab/>
      </w:r>
      <w:r w:rsidRPr="00AC5ECB">
        <w:rPr>
          <w:rFonts w:ascii="Arial" w:hAnsi="Arial" w:cs="Arial"/>
          <w:sz w:val="22"/>
          <w:szCs w:val="22"/>
        </w:rPr>
        <w:tab/>
      </w:r>
    </w:p>
    <w:p w:rsidR="00335F97" w:rsidRPr="00AC5ECB" w:rsidRDefault="00335F97" w:rsidP="00A5099A">
      <w:pPr>
        <w:pStyle w:val="ListParagraph"/>
        <w:numPr>
          <w:ilvl w:val="3"/>
          <w:numId w:val="219"/>
        </w:numPr>
        <w:tabs>
          <w:tab w:val="left" w:pos="1134"/>
        </w:tabs>
        <w:rPr>
          <w:rFonts w:ascii="Arial" w:hAnsi="Arial" w:cs="Arial"/>
          <w:sz w:val="22"/>
          <w:szCs w:val="22"/>
        </w:rPr>
      </w:pPr>
      <w:r w:rsidRPr="00AC5ECB">
        <w:rPr>
          <w:rFonts w:ascii="Arial" w:hAnsi="Arial" w:cs="Arial"/>
          <w:sz w:val="22"/>
          <w:szCs w:val="22"/>
        </w:rPr>
        <w:t>Passwords must be case sensitive.</w:t>
      </w:r>
    </w:p>
    <w:p w:rsidR="00335F97" w:rsidRPr="009C3F0E" w:rsidRDefault="00335F97" w:rsidP="00A5099A">
      <w:pPr>
        <w:pStyle w:val="ListParagraph"/>
        <w:numPr>
          <w:ilvl w:val="2"/>
          <w:numId w:val="219"/>
        </w:numPr>
        <w:tabs>
          <w:tab w:val="left" w:pos="1134"/>
        </w:tabs>
        <w:rPr>
          <w:rFonts w:ascii="Arial" w:hAnsi="Arial" w:cs="Arial"/>
          <w:sz w:val="22"/>
          <w:szCs w:val="22"/>
        </w:rPr>
      </w:pPr>
      <w:r w:rsidRPr="009C3F0E">
        <w:rPr>
          <w:rFonts w:ascii="Arial" w:hAnsi="Arial" w:cs="Arial"/>
          <w:sz w:val="22"/>
          <w:szCs w:val="22"/>
        </w:rPr>
        <w:t>Change interval:  90 days (enforced).</w:t>
      </w:r>
    </w:p>
    <w:p w:rsidR="00335F97" w:rsidRPr="009C3F0E" w:rsidRDefault="00335F97" w:rsidP="00A5099A">
      <w:pPr>
        <w:pStyle w:val="ListParagraph"/>
        <w:numPr>
          <w:ilvl w:val="2"/>
          <w:numId w:val="219"/>
        </w:numPr>
        <w:tabs>
          <w:tab w:val="left" w:pos="1134"/>
        </w:tabs>
        <w:rPr>
          <w:rFonts w:ascii="Arial" w:hAnsi="Arial" w:cs="Arial"/>
          <w:sz w:val="22"/>
          <w:szCs w:val="22"/>
        </w:rPr>
      </w:pPr>
      <w:r w:rsidRPr="009C3F0E">
        <w:rPr>
          <w:rFonts w:ascii="Arial" w:hAnsi="Arial" w:cs="Arial"/>
          <w:sz w:val="22"/>
          <w:szCs w:val="22"/>
        </w:rPr>
        <w:t>History: Will be unable to reuse any of the last 5 passwords.</w:t>
      </w:r>
    </w:p>
    <w:p w:rsidR="00335F97" w:rsidRPr="009C3F0E" w:rsidRDefault="00335F97" w:rsidP="00A5099A">
      <w:pPr>
        <w:pStyle w:val="ListParagraph"/>
        <w:numPr>
          <w:ilvl w:val="2"/>
          <w:numId w:val="219"/>
        </w:numPr>
        <w:tabs>
          <w:tab w:val="left" w:pos="1134"/>
        </w:tabs>
        <w:rPr>
          <w:rFonts w:ascii="Arial" w:hAnsi="Arial" w:cs="Arial"/>
          <w:sz w:val="22"/>
          <w:szCs w:val="22"/>
        </w:rPr>
      </w:pPr>
      <w:r w:rsidRPr="009C3F0E">
        <w:rPr>
          <w:rFonts w:ascii="Arial" w:hAnsi="Arial" w:cs="Arial"/>
          <w:sz w:val="22"/>
          <w:szCs w:val="22"/>
        </w:rPr>
        <w:t>Revoke user after 4 unsuccessful password attempts, or 45 days of inactivity.</w:t>
      </w:r>
    </w:p>
    <w:p w:rsidR="00335F97" w:rsidRPr="009C3F0E" w:rsidRDefault="00335F97" w:rsidP="00A5099A">
      <w:pPr>
        <w:pStyle w:val="ListParagraph"/>
        <w:numPr>
          <w:ilvl w:val="2"/>
          <w:numId w:val="219"/>
        </w:numPr>
        <w:tabs>
          <w:tab w:val="left" w:pos="1134"/>
        </w:tabs>
        <w:rPr>
          <w:rFonts w:ascii="Arial" w:hAnsi="Arial" w:cs="Arial"/>
          <w:sz w:val="22"/>
          <w:szCs w:val="22"/>
        </w:rPr>
      </w:pPr>
      <w:r w:rsidRPr="009C3F0E">
        <w:rPr>
          <w:rFonts w:ascii="Arial" w:hAnsi="Arial" w:cs="Arial"/>
          <w:sz w:val="22"/>
          <w:szCs w:val="22"/>
        </w:rPr>
        <w:t>Passwords may only be resumed by authorised personnel on the approval of the relevant manager.</w:t>
      </w:r>
    </w:p>
    <w:p w:rsidR="00335F97" w:rsidRPr="009C3F0E" w:rsidRDefault="00335F97" w:rsidP="00A5099A">
      <w:pPr>
        <w:pStyle w:val="ListParagraph"/>
        <w:numPr>
          <w:ilvl w:val="2"/>
          <w:numId w:val="219"/>
        </w:numPr>
        <w:tabs>
          <w:tab w:val="left" w:pos="1134"/>
        </w:tabs>
        <w:rPr>
          <w:rFonts w:ascii="Arial" w:hAnsi="Arial" w:cs="Arial"/>
          <w:sz w:val="22"/>
          <w:szCs w:val="22"/>
        </w:rPr>
      </w:pPr>
      <w:r w:rsidRPr="009C3F0E">
        <w:rPr>
          <w:rFonts w:ascii="Arial" w:hAnsi="Arial" w:cs="Arial"/>
          <w:sz w:val="22"/>
          <w:szCs w:val="22"/>
        </w:rPr>
        <w:lastRenderedPageBreak/>
        <w:t>Warn users within 4 days of password change that is coming up.</w:t>
      </w:r>
    </w:p>
    <w:p w:rsidR="00335F97" w:rsidRDefault="00335F97" w:rsidP="00A5099A">
      <w:pPr>
        <w:pStyle w:val="ListParagraph"/>
        <w:numPr>
          <w:ilvl w:val="2"/>
          <w:numId w:val="219"/>
        </w:numPr>
        <w:tabs>
          <w:tab w:val="left" w:pos="1134"/>
        </w:tabs>
        <w:rPr>
          <w:rFonts w:ascii="Arial" w:hAnsi="Arial" w:cs="Arial"/>
          <w:sz w:val="22"/>
          <w:szCs w:val="22"/>
        </w:rPr>
      </w:pPr>
      <w:r w:rsidRPr="009C3F0E">
        <w:rPr>
          <w:rFonts w:ascii="Arial" w:hAnsi="Arial" w:cs="Arial"/>
          <w:sz w:val="22"/>
          <w:szCs w:val="22"/>
        </w:rPr>
        <w:t>Addition/removal of users and groups may only be done by authorised personnel.</w:t>
      </w:r>
    </w:p>
    <w:p w:rsidR="0023363F" w:rsidRDefault="0023363F" w:rsidP="00786ED8">
      <w:pPr>
        <w:tabs>
          <w:tab w:val="left" w:pos="709"/>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78" w:name="_Toc243057108"/>
      <w:r w:rsidRPr="00446A58">
        <w:rPr>
          <w:rFonts w:ascii="Arial" w:hAnsi="Arial" w:cs="Arial"/>
          <w:b/>
          <w:sz w:val="22"/>
          <w:szCs w:val="22"/>
          <w:lang w:val="en-ZA"/>
        </w:rPr>
        <w:t>Unattended Terminals</w:t>
      </w:r>
      <w:bookmarkEnd w:id="878"/>
    </w:p>
    <w:p w:rsidR="00335F97" w:rsidRPr="009C3F0E" w:rsidRDefault="00335F97" w:rsidP="00786ED8">
      <w:pPr>
        <w:tabs>
          <w:tab w:val="left" w:pos="709"/>
        </w:tabs>
        <w:ind w:left="709" w:hanging="709"/>
        <w:rPr>
          <w:rFonts w:ascii="Arial" w:hAnsi="Arial" w:cs="Arial"/>
          <w:sz w:val="22"/>
          <w:szCs w:val="22"/>
        </w:rPr>
      </w:pPr>
    </w:p>
    <w:p w:rsidR="00335F97" w:rsidRPr="009C3F0E" w:rsidRDefault="0053738C"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22.1</w:t>
      </w:r>
      <w:r>
        <w:rPr>
          <w:rFonts w:ascii="Arial" w:hAnsi="Arial" w:cs="Arial"/>
          <w:sz w:val="22"/>
          <w:szCs w:val="22"/>
        </w:rPr>
        <w:tab/>
      </w:r>
      <w:r w:rsidR="00335F97" w:rsidRPr="009C3F0E">
        <w:rPr>
          <w:rFonts w:ascii="Arial" w:hAnsi="Arial" w:cs="Arial"/>
          <w:sz w:val="22"/>
          <w:szCs w:val="22"/>
        </w:rPr>
        <w:t>Users must log out (sign off) when leaving for home.  For short periods of absence a screen-saver password must be used.  The system should lock the user out when the user is dormant for a period (e.g. 15 minutes).</w:t>
      </w:r>
    </w:p>
    <w:p w:rsidR="00335F97" w:rsidRPr="009C3F0E" w:rsidRDefault="00335F97" w:rsidP="00786ED8">
      <w:pPr>
        <w:tabs>
          <w:tab w:val="left" w:pos="709"/>
          <w:tab w:val="left" w:pos="993"/>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79" w:name="_Toc243057109"/>
      <w:r w:rsidRPr="00446A58">
        <w:rPr>
          <w:rFonts w:ascii="Arial" w:hAnsi="Arial" w:cs="Arial"/>
          <w:b/>
          <w:sz w:val="22"/>
          <w:szCs w:val="22"/>
          <w:lang w:val="en-ZA"/>
        </w:rPr>
        <w:t>Data/software Exchange Agreements</w:t>
      </w:r>
      <w:bookmarkEnd w:id="879"/>
    </w:p>
    <w:p w:rsidR="00335F97" w:rsidRPr="009C3F0E" w:rsidRDefault="00335F97" w:rsidP="00786ED8">
      <w:pPr>
        <w:tabs>
          <w:tab w:val="left" w:pos="709"/>
          <w:tab w:val="left" w:pos="993"/>
        </w:tabs>
        <w:ind w:left="709" w:hanging="709"/>
        <w:rPr>
          <w:rFonts w:ascii="Arial" w:hAnsi="Arial" w:cs="Arial"/>
          <w:b/>
          <w:sz w:val="22"/>
          <w:szCs w:val="22"/>
        </w:rPr>
      </w:pPr>
    </w:p>
    <w:p w:rsidR="00335F97" w:rsidRPr="009C3F0E" w:rsidRDefault="0053738C"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23.1</w:t>
      </w:r>
      <w:r>
        <w:rPr>
          <w:rFonts w:ascii="Arial" w:hAnsi="Arial" w:cs="Arial"/>
          <w:sz w:val="22"/>
          <w:szCs w:val="22"/>
        </w:rPr>
        <w:tab/>
      </w:r>
      <w:r w:rsidR="00335F97" w:rsidRPr="009C3F0E">
        <w:rPr>
          <w:rFonts w:ascii="Arial" w:hAnsi="Arial" w:cs="Arial"/>
          <w:sz w:val="22"/>
          <w:szCs w:val="22"/>
        </w:rPr>
        <w:t>When data or software is exchanged between ECB and other parties, it must be subject to a confidentiality agreement.</w:t>
      </w:r>
    </w:p>
    <w:p w:rsidR="00335F97" w:rsidRPr="009C3F0E" w:rsidRDefault="00335F97" w:rsidP="00786ED8">
      <w:pPr>
        <w:tabs>
          <w:tab w:val="left" w:pos="709"/>
          <w:tab w:val="left" w:pos="993"/>
        </w:tabs>
        <w:ind w:left="709" w:hanging="709"/>
        <w:rPr>
          <w:rFonts w:ascii="Arial" w:hAnsi="Arial" w:cs="Arial"/>
          <w:b/>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80" w:name="_Toc243057110"/>
      <w:r w:rsidRPr="00446A58">
        <w:rPr>
          <w:rFonts w:ascii="Arial" w:hAnsi="Arial" w:cs="Arial"/>
          <w:b/>
          <w:sz w:val="22"/>
          <w:szCs w:val="22"/>
          <w:lang w:val="en-ZA"/>
        </w:rPr>
        <w:t>Distribution of Data</w:t>
      </w:r>
      <w:bookmarkEnd w:id="880"/>
    </w:p>
    <w:p w:rsidR="00335F97" w:rsidRPr="00446A58" w:rsidRDefault="00335F97" w:rsidP="00446A58">
      <w:pPr>
        <w:pStyle w:val="Heading1"/>
        <w:tabs>
          <w:tab w:val="left" w:pos="709"/>
        </w:tabs>
        <w:rPr>
          <w:rFonts w:ascii="Arial" w:hAnsi="Arial" w:cs="Arial"/>
          <w:b/>
          <w:sz w:val="22"/>
          <w:szCs w:val="22"/>
          <w:lang w:val="en-ZA"/>
        </w:rPr>
      </w:pPr>
    </w:p>
    <w:p w:rsidR="00335F97" w:rsidRPr="009C3F0E" w:rsidRDefault="0053738C"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24.1</w:t>
      </w:r>
      <w:r>
        <w:rPr>
          <w:rFonts w:ascii="Arial" w:hAnsi="Arial" w:cs="Arial"/>
          <w:sz w:val="22"/>
          <w:szCs w:val="22"/>
        </w:rPr>
        <w:tab/>
      </w:r>
      <w:r w:rsidR="00335F97" w:rsidRPr="009C3F0E">
        <w:rPr>
          <w:rFonts w:ascii="Arial" w:hAnsi="Arial" w:cs="Arial"/>
          <w:sz w:val="22"/>
          <w:szCs w:val="22"/>
        </w:rPr>
        <w:t>No distribution of ECB client or transaction data to external parties, by any means, may be done without the express authorization of the systems owner.</w:t>
      </w:r>
    </w:p>
    <w:p w:rsidR="00335F97" w:rsidRPr="009C3F0E" w:rsidRDefault="00335F97" w:rsidP="00786ED8">
      <w:pPr>
        <w:tabs>
          <w:tab w:val="left" w:pos="709"/>
          <w:tab w:val="left" w:pos="993"/>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81" w:name="_Toc243057111"/>
      <w:r w:rsidRPr="00446A58">
        <w:rPr>
          <w:rFonts w:ascii="Arial" w:hAnsi="Arial" w:cs="Arial"/>
          <w:b/>
          <w:sz w:val="22"/>
          <w:szCs w:val="22"/>
          <w:lang w:val="en-ZA"/>
        </w:rPr>
        <w:t>Application systems</w:t>
      </w:r>
      <w:bookmarkEnd w:id="881"/>
    </w:p>
    <w:p w:rsidR="00335F97" w:rsidRPr="009C3F0E" w:rsidRDefault="00335F97" w:rsidP="00786ED8">
      <w:pPr>
        <w:tabs>
          <w:tab w:val="left" w:pos="709"/>
          <w:tab w:val="left" w:pos="993"/>
        </w:tabs>
        <w:ind w:left="709" w:hanging="709"/>
        <w:rPr>
          <w:rFonts w:ascii="Arial" w:hAnsi="Arial" w:cs="Arial"/>
          <w:sz w:val="22"/>
          <w:szCs w:val="22"/>
        </w:rPr>
      </w:pPr>
    </w:p>
    <w:p w:rsidR="00335F97" w:rsidRPr="0053738C" w:rsidRDefault="0053738C" w:rsidP="0053738C">
      <w:pPr>
        <w:tabs>
          <w:tab w:val="left" w:pos="709"/>
        </w:tabs>
        <w:ind w:left="709" w:hanging="709"/>
        <w:rPr>
          <w:rFonts w:ascii="Arial" w:hAnsi="Arial" w:cs="Arial"/>
          <w:sz w:val="22"/>
          <w:szCs w:val="22"/>
        </w:rPr>
      </w:pPr>
      <w:r>
        <w:rPr>
          <w:rFonts w:ascii="Arial" w:hAnsi="Arial" w:cs="Arial"/>
          <w:sz w:val="22"/>
          <w:szCs w:val="22"/>
        </w:rPr>
        <w:t>25.1</w:t>
      </w:r>
      <w:r>
        <w:rPr>
          <w:rFonts w:ascii="Arial" w:hAnsi="Arial" w:cs="Arial"/>
          <w:sz w:val="22"/>
          <w:szCs w:val="22"/>
        </w:rPr>
        <w:tab/>
      </w:r>
      <w:r w:rsidR="00335F97" w:rsidRPr="0053738C">
        <w:rPr>
          <w:rFonts w:ascii="Arial" w:hAnsi="Arial" w:cs="Arial"/>
          <w:sz w:val="22"/>
          <w:szCs w:val="22"/>
        </w:rPr>
        <w:t>All application systems must be supported by documentation explaining the purpose and logic of the programs.</w:t>
      </w:r>
    </w:p>
    <w:p w:rsidR="00335F97" w:rsidRPr="009C3F0E" w:rsidRDefault="00335F97" w:rsidP="0053738C">
      <w:pPr>
        <w:tabs>
          <w:tab w:val="left" w:pos="709"/>
        </w:tabs>
        <w:ind w:left="709" w:hanging="709"/>
        <w:rPr>
          <w:rFonts w:ascii="Arial" w:hAnsi="Arial" w:cs="Arial"/>
          <w:sz w:val="22"/>
          <w:szCs w:val="22"/>
        </w:rPr>
      </w:pPr>
    </w:p>
    <w:p w:rsidR="00335F97" w:rsidRPr="0053738C" w:rsidRDefault="0053738C" w:rsidP="0053738C">
      <w:pPr>
        <w:tabs>
          <w:tab w:val="left" w:pos="709"/>
        </w:tabs>
        <w:ind w:left="709" w:hanging="709"/>
        <w:rPr>
          <w:rFonts w:ascii="Arial" w:hAnsi="Arial" w:cs="Arial"/>
          <w:sz w:val="22"/>
          <w:szCs w:val="22"/>
        </w:rPr>
      </w:pPr>
      <w:r>
        <w:rPr>
          <w:rFonts w:ascii="Arial" w:hAnsi="Arial" w:cs="Arial"/>
          <w:sz w:val="22"/>
          <w:szCs w:val="22"/>
        </w:rPr>
        <w:t>25.2</w:t>
      </w:r>
      <w:r>
        <w:rPr>
          <w:rFonts w:ascii="Arial" w:hAnsi="Arial" w:cs="Arial"/>
          <w:sz w:val="22"/>
          <w:szCs w:val="22"/>
        </w:rPr>
        <w:tab/>
      </w:r>
      <w:r w:rsidR="00335F97" w:rsidRPr="0053738C">
        <w:rPr>
          <w:rFonts w:ascii="Arial" w:hAnsi="Arial" w:cs="Arial"/>
          <w:sz w:val="22"/>
          <w:szCs w:val="22"/>
        </w:rPr>
        <w:t>Testing may only be done with non-confidential data.</w:t>
      </w:r>
    </w:p>
    <w:p w:rsidR="00335F97" w:rsidRPr="009C3F0E" w:rsidRDefault="00335F97" w:rsidP="0053738C">
      <w:pPr>
        <w:tabs>
          <w:tab w:val="left" w:pos="709"/>
        </w:tabs>
        <w:ind w:left="709" w:hanging="709"/>
        <w:rPr>
          <w:rFonts w:ascii="Arial" w:hAnsi="Arial" w:cs="Arial"/>
          <w:sz w:val="22"/>
          <w:szCs w:val="22"/>
        </w:rPr>
      </w:pPr>
    </w:p>
    <w:p w:rsidR="00335F97" w:rsidRPr="009C3F0E" w:rsidRDefault="0053738C" w:rsidP="0053738C">
      <w:pPr>
        <w:tabs>
          <w:tab w:val="left" w:pos="709"/>
        </w:tabs>
        <w:ind w:left="709" w:hanging="709"/>
        <w:rPr>
          <w:rFonts w:ascii="Arial" w:hAnsi="Arial" w:cs="Arial"/>
          <w:sz w:val="22"/>
          <w:szCs w:val="22"/>
        </w:rPr>
      </w:pPr>
      <w:r>
        <w:rPr>
          <w:rFonts w:ascii="Arial" w:hAnsi="Arial" w:cs="Arial"/>
          <w:sz w:val="22"/>
          <w:szCs w:val="22"/>
        </w:rPr>
        <w:t>25.3</w:t>
      </w:r>
      <w:r>
        <w:rPr>
          <w:rFonts w:ascii="Arial" w:hAnsi="Arial" w:cs="Arial"/>
          <w:sz w:val="22"/>
          <w:szCs w:val="22"/>
        </w:rPr>
        <w:tab/>
      </w:r>
      <w:r w:rsidR="00335F97" w:rsidRPr="009C3F0E">
        <w:rPr>
          <w:rFonts w:ascii="Arial" w:hAnsi="Arial" w:cs="Arial"/>
          <w:sz w:val="22"/>
          <w:szCs w:val="22"/>
        </w:rPr>
        <w:t>Systems must be supported by user documentation (manuals).</w:t>
      </w:r>
    </w:p>
    <w:p w:rsidR="00335F97" w:rsidRPr="009C3F0E" w:rsidRDefault="00335F97" w:rsidP="0053738C">
      <w:pPr>
        <w:tabs>
          <w:tab w:val="left" w:pos="709"/>
        </w:tabs>
        <w:ind w:left="709" w:hanging="709"/>
        <w:rPr>
          <w:rFonts w:ascii="Arial" w:hAnsi="Arial" w:cs="Arial"/>
          <w:sz w:val="22"/>
          <w:szCs w:val="22"/>
        </w:rPr>
      </w:pPr>
    </w:p>
    <w:p w:rsidR="00335F97" w:rsidRPr="009C3F0E" w:rsidRDefault="0053738C" w:rsidP="0053738C">
      <w:pPr>
        <w:tabs>
          <w:tab w:val="left" w:pos="709"/>
        </w:tabs>
        <w:ind w:left="709" w:hanging="709"/>
        <w:rPr>
          <w:rFonts w:ascii="Arial" w:hAnsi="Arial" w:cs="Arial"/>
          <w:sz w:val="22"/>
          <w:szCs w:val="22"/>
        </w:rPr>
      </w:pPr>
      <w:r>
        <w:rPr>
          <w:rFonts w:ascii="Arial" w:hAnsi="Arial" w:cs="Arial"/>
          <w:sz w:val="22"/>
          <w:szCs w:val="22"/>
        </w:rPr>
        <w:t>25.4</w:t>
      </w:r>
      <w:r>
        <w:rPr>
          <w:rFonts w:ascii="Arial" w:hAnsi="Arial" w:cs="Arial"/>
          <w:sz w:val="22"/>
          <w:szCs w:val="22"/>
        </w:rPr>
        <w:tab/>
      </w:r>
      <w:r w:rsidR="00335F97" w:rsidRPr="009C3F0E">
        <w:rPr>
          <w:rFonts w:ascii="Arial" w:hAnsi="Arial" w:cs="Arial"/>
          <w:sz w:val="22"/>
          <w:szCs w:val="22"/>
        </w:rPr>
        <w:t xml:space="preserve">Audit trails. Systems must be developed with sufficient controls, so that the integrity of the data is always assured. </w:t>
      </w:r>
    </w:p>
    <w:p w:rsidR="00335F97" w:rsidRPr="009C3F0E" w:rsidRDefault="00335F97" w:rsidP="0053738C">
      <w:pPr>
        <w:tabs>
          <w:tab w:val="left" w:pos="709"/>
        </w:tabs>
        <w:ind w:left="709" w:hanging="709"/>
        <w:rPr>
          <w:rFonts w:ascii="Arial" w:hAnsi="Arial" w:cs="Arial"/>
          <w:sz w:val="22"/>
          <w:szCs w:val="22"/>
        </w:rPr>
      </w:pPr>
    </w:p>
    <w:p w:rsidR="00335F97" w:rsidRPr="009C3F0E" w:rsidRDefault="0053738C" w:rsidP="0053738C">
      <w:pPr>
        <w:tabs>
          <w:tab w:val="left" w:pos="709"/>
        </w:tabs>
        <w:ind w:left="709" w:hanging="709"/>
        <w:rPr>
          <w:rFonts w:ascii="Arial" w:hAnsi="Arial" w:cs="Arial"/>
          <w:sz w:val="22"/>
          <w:szCs w:val="22"/>
        </w:rPr>
      </w:pPr>
      <w:r>
        <w:rPr>
          <w:rFonts w:ascii="Arial" w:hAnsi="Arial" w:cs="Arial"/>
          <w:sz w:val="22"/>
          <w:szCs w:val="22"/>
        </w:rPr>
        <w:t>25.5</w:t>
      </w:r>
      <w:r>
        <w:rPr>
          <w:rFonts w:ascii="Arial" w:hAnsi="Arial" w:cs="Arial"/>
          <w:sz w:val="22"/>
          <w:szCs w:val="22"/>
        </w:rPr>
        <w:tab/>
      </w:r>
      <w:r w:rsidR="00335F97" w:rsidRPr="009C3F0E">
        <w:rPr>
          <w:rFonts w:ascii="Arial" w:hAnsi="Arial" w:cs="Arial"/>
          <w:sz w:val="22"/>
          <w:szCs w:val="22"/>
        </w:rPr>
        <w:t>The process of acquiring, developing or maintaining applications must conform to formal Information Security practices.</w:t>
      </w:r>
    </w:p>
    <w:p w:rsidR="00335F97" w:rsidRPr="009C3F0E" w:rsidRDefault="00335F97" w:rsidP="0053738C">
      <w:pPr>
        <w:tabs>
          <w:tab w:val="left" w:pos="709"/>
        </w:tabs>
        <w:ind w:left="709" w:hanging="709"/>
        <w:rPr>
          <w:rFonts w:ascii="Arial" w:hAnsi="Arial" w:cs="Arial"/>
          <w:sz w:val="22"/>
          <w:szCs w:val="22"/>
        </w:rPr>
      </w:pPr>
    </w:p>
    <w:p w:rsidR="00335F97" w:rsidRPr="009C3F0E" w:rsidRDefault="0053738C" w:rsidP="0053738C">
      <w:pPr>
        <w:tabs>
          <w:tab w:val="left" w:pos="709"/>
        </w:tabs>
        <w:ind w:left="709" w:hanging="709"/>
        <w:rPr>
          <w:rFonts w:ascii="Arial" w:hAnsi="Arial" w:cs="Arial"/>
          <w:sz w:val="22"/>
          <w:szCs w:val="22"/>
        </w:rPr>
      </w:pPr>
      <w:r>
        <w:rPr>
          <w:rFonts w:ascii="Arial" w:hAnsi="Arial" w:cs="Arial"/>
          <w:sz w:val="22"/>
          <w:szCs w:val="22"/>
        </w:rPr>
        <w:t>25.6</w:t>
      </w:r>
      <w:r>
        <w:rPr>
          <w:rFonts w:ascii="Arial" w:hAnsi="Arial" w:cs="Arial"/>
          <w:sz w:val="22"/>
          <w:szCs w:val="22"/>
        </w:rPr>
        <w:tab/>
      </w:r>
      <w:r w:rsidR="00335F97" w:rsidRPr="009C3F0E">
        <w:rPr>
          <w:rFonts w:ascii="Arial" w:hAnsi="Arial" w:cs="Arial"/>
          <w:sz w:val="22"/>
          <w:szCs w:val="22"/>
        </w:rPr>
        <w:t>When automating business processes, the Information Security requirements must be formally defined and implemented in the solutions.</w:t>
      </w:r>
    </w:p>
    <w:p w:rsidR="00824398" w:rsidRDefault="00824398">
      <w:pPr>
        <w:rPr>
          <w:rFonts w:ascii="Arial" w:hAnsi="Arial" w:cs="Arial"/>
          <w:b/>
          <w:sz w:val="22"/>
          <w:szCs w:val="22"/>
          <w:lang w:val="en-ZA"/>
        </w:rPr>
      </w:pPr>
      <w:bookmarkStart w:id="882" w:name="_Toc243057112"/>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r w:rsidRPr="00446A58">
        <w:rPr>
          <w:rFonts w:ascii="Arial" w:hAnsi="Arial" w:cs="Arial"/>
          <w:b/>
          <w:sz w:val="22"/>
          <w:szCs w:val="22"/>
          <w:lang w:val="en-ZA"/>
        </w:rPr>
        <w:t>Documentation/information</w:t>
      </w:r>
      <w:bookmarkEnd w:id="882"/>
    </w:p>
    <w:p w:rsidR="00335F97" w:rsidRPr="009C3F0E" w:rsidRDefault="00335F97" w:rsidP="00786ED8">
      <w:pPr>
        <w:tabs>
          <w:tab w:val="left" w:pos="709"/>
        </w:tabs>
        <w:ind w:left="709" w:hanging="709"/>
        <w:rPr>
          <w:rFonts w:ascii="Arial" w:hAnsi="Arial" w:cs="Arial"/>
          <w:b/>
          <w:sz w:val="22"/>
          <w:szCs w:val="22"/>
        </w:rPr>
      </w:pPr>
    </w:p>
    <w:p w:rsidR="00335F97" w:rsidRPr="009C3F0E" w:rsidRDefault="00A212ED"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26.1</w:t>
      </w:r>
      <w:r>
        <w:rPr>
          <w:rFonts w:ascii="Arial" w:hAnsi="Arial" w:cs="Arial"/>
          <w:sz w:val="22"/>
          <w:szCs w:val="22"/>
        </w:rPr>
        <w:tab/>
      </w:r>
      <w:r w:rsidR="00335F97" w:rsidRPr="009C3F0E">
        <w:rPr>
          <w:rFonts w:ascii="Arial" w:hAnsi="Arial" w:cs="Arial"/>
          <w:sz w:val="22"/>
          <w:szCs w:val="22"/>
        </w:rPr>
        <w:t>Employees must sign an “undertaking of confidentiality” upon commencing service.</w:t>
      </w:r>
    </w:p>
    <w:p w:rsidR="00A212ED" w:rsidRDefault="00A212ED" w:rsidP="00786ED8">
      <w:pPr>
        <w:pStyle w:val="BodyTextIndent2"/>
        <w:tabs>
          <w:tab w:val="left" w:pos="709"/>
          <w:tab w:val="left" w:pos="993"/>
        </w:tabs>
        <w:spacing w:after="0" w:line="240" w:lineRule="auto"/>
        <w:ind w:left="709" w:hanging="709"/>
        <w:rPr>
          <w:rFonts w:ascii="Arial" w:hAnsi="Arial" w:cs="Arial"/>
          <w:sz w:val="22"/>
          <w:szCs w:val="22"/>
        </w:rPr>
      </w:pPr>
    </w:p>
    <w:p w:rsidR="00335F97" w:rsidRPr="009C3F0E" w:rsidRDefault="00A212ED"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26.2</w:t>
      </w:r>
      <w:r>
        <w:rPr>
          <w:rFonts w:ascii="Arial" w:hAnsi="Arial" w:cs="Arial"/>
          <w:sz w:val="22"/>
          <w:szCs w:val="22"/>
        </w:rPr>
        <w:tab/>
      </w:r>
      <w:r w:rsidR="00335F97" w:rsidRPr="009C3F0E">
        <w:rPr>
          <w:rFonts w:ascii="Arial" w:hAnsi="Arial" w:cs="Arial"/>
          <w:sz w:val="22"/>
          <w:szCs w:val="22"/>
        </w:rPr>
        <w:t>All Contracts with employees, contractors and service providers must stipulate adherence to the relevant Information Security policies/usage policies, standards and procedures.</w:t>
      </w:r>
    </w:p>
    <w:p w:rsidR="00A212ED" w:rsidRDefault="00A212ED" w:rsidP="00786ED8">
      <w:pPr>
        <w:pStyle w:val="BodyTextIndent2"/>
        <w:tabs>
          <w:tab w:val="left" w:pos="709"/>
          <w:tab w:val="left" w:pos="993"/>
        </w:tabs>
        <w:spacing w:after="0" w:line="240" w:lineRule="auto"/>
        <w:ind w:left="709" w:hanging="709"/>
        <w:rPr>
          <w:rFonts w:ascii="Arial" w:hAnsi="Arial" w:cs="Arial"/>
          <w:sz w:val="22"/>
          <w:szCs w:val="22"/>
        </w:rPr>
      </w:pPr>
    </w:p>
    <w:p w:rsidR="00335F97" w:rsidRPr="009C3F0E" w:rsidRDefault="00A212ED"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26.3</w:t>
      </w:r>
      <w:r>
        <w:rPr>
          <w:rFonts w:ascii="Arial" w:hAnsi="Arial" w:cs="Arial"/>
          <w:sz w:val="22"/>
          <w:szCs w:val="22"/>
        </w:rPr>
        <w:tab/>
      </w:r>
      <w:r w:rsidR="00335F97" w:rsidRPr="009C3F0E">
        <w:rPr>
          <w:rFonts w:ascii="Arial" w:hAnsi="Arial" w:cs="Arial"/>
          <w:sz w:val="22"/>
          <w:szCs w:val="22"/>
        </w:rPr>
        <w:t>Documentation not in use should be filed, to prevent them from fuelling a fire. Confidential documents must be locked away.</w:t>
      </w:r>
      <w:r w:rsidR="00335F97" w:rsidRPr="009C3F0E">
        <w:rPr>
          <w:rFonts w:ascii="Arial" w:hAnsi="Arial" w:cs="Arial"/>
          <w:sz w:val="22"/>
          <w:szCs w:val="22"/>
        </w:rPr>
        <w:tab/>
      </w:r>
    </w:p>
    <w:p w:rsidR="00A212ED" w:rsidRDefault="00A212ED" w:rsidP="00786ED8">
      <w:pPr>
        <w:pStyle w:val="BodyTextIndent2"/>
        <w:tabs>
          <w:tab w:val="left" w:pos="709"/>
          <w:tab w:val="left" w:pos="993"/>
        </w:tabs>
        <w:spacing w:after="0" w:line="240" w:lineRule="auto"/>
        <w:ind w:left="709" w:hanging="709"/>
        <w:rPr>
          <w:rFonts w:ascii="Arial" w:hAnsi="Arial" w:cs="Arial"/>
          <w:sz w:val="22"/>
          <w:szCs w:val="22"/>
        </w:rPr>
      </w:pPr>
    </w:p>
    <w:p w:rsidR="00335F97" w:rsidRPr="009C3F0E" w:rsidRDefault="00A212ED"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26.4</w:t>
      </w:r>
      <w:r>
        <w:rPr>
          <w:rFonts w:ascii="Arial" w:hAnsi="Arial" w:cs="Arial"/>
          <w:sz w:val="22"/>
          <w:szCs w:val="22"/>
        </w:rPr>
        <w:tab/>
      </w:r>
      <w:r w:rsidR="00335F97" w:rsidRPr="009C3F0E">
        <w:rPr>
          <w:rFonts w:ascii="Arial" w:hAnsi="Arial" w:cs="Arial"/>
          <w:sz w:val="22"/>
          <w:szCs w:val="22"/>
        </w:rPr>
        <w:t>No data or information may be given to a 3</w:t>
      </w:r>
      <w:r w:rsidR="00335F97" w:rsidRPr="009C3F0E">
        <w:rPr>
          <w:rFonts w:ascii="Arial" w:hAnsi="Arial" w:cs="Arial"/>
          <w:sz w:val="22"/>
          <w:szCs w:val="22"/>
          <w:vertAlign w:val="superscript"/>
        </w:rPr>
        <w:t>rd</w:t>
      </w:r>
      <w:r w:rsidR="00335F97" w:rsidRPr="009C3F0E">
        <w:rPr>
          <w:rFonts w:ascii="Arial" w:hAnsi="Arial" w:cs="Arial"/>
          <w:sz w:val="22"/>
          <w:szCs w:val="22"/>
        </w:rPr>
        <w:t xml:space="preserve"> party without authorization by an authorized ECB manager.</w:t>
      </w:r>
    </w:p>
    <w:p w:rsidR="00335F97" w:rsidRPr="009C3F0E" w:rsidRDefault="00335F97" w:rsidP="00786ED8">
      <w:pPr>
        <w:tabs>
          <w:tab w:val="left" w:pos="709"/>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83" w:name="_Toc243057113"/>
      <w:r w:rsidRPr="00446A58">
        <w:rPr>
          <w:rFonts w:ascii="Arial" w:hAnsi="Arial" w:cs="Arial"/>
          <w:b/>
          <w:sz w:val="22"/>
          <w:szCs w:val="22"/>
          <w:lang w:val="en-ZA"/>
        </w:rPr>
        <w:t xml:space="preserve">The following actions are not </w:t>
      </w:r>
      <w:bookmarkEnd w:id="883"/>
      <w:r w:rsidRPr="00446A58">
        <w:rPr>
          <w:rFonts w:ascii="Arial" w:hAnsi="Arial" w:cs="Arial"/>
          <w:b/>
          <w:sz w:val="22"/>
          <w:szCs w:val="22"/>
          <w:lang w:val="en-ZA"/>
        </w:rPr>
        <w:t>allowed:</w:t>
      </w:r>
    </w:p>
    <w:p w:rsidR="00335F97" w:rsidRPr="009C3F0E" w:rsidRDefault="00335F97" w:rsidP="00786ED8">
      <w:pPr>
        <w:tabs>
          <w:tab w:val="left" w:pos="709"/>
        </w:tabs>
        <w:ind w:left="709" w:hanging="709"/>
        <w:rPr>
          <w:rFonts w:ascii="Arial" w:hAnsi="Arial" w:cs="Arial"/>
          <w:sz w:val="22"/>
          <w:szCs w:val="22"/>
        </w:rPr>
      </w:pPr>
    </w:p>
    <w:p w:rsidR="00335F97" w:rsidRPr="009C3F0E" w:rsidRDefault="00335F97" w:rsidP="00A212ED">
      <w:pPr>
        <w:tabs>
          <w:tab w:val="left" w:pos="1134"/>
          <w:tab w:val="left" w:pos="1418"/>
        </w:tabs>
        <w:ind w:left="1134" w:hanging="425"/>
        <w:rPr>
          <w:rFonts w:ascii="Arial" w:hAnsi="Arial" w:cs="Arial"/>
          <w:sz w:val="22"/>
          <w:szCs w:val="22"/>
        </w:rPr>
      </w:pPr>
      <w:r w:rsidRPr="009C3F0E">
        <w:rPr>
          <w:rFonts w:ascii="Arial" w:hAnsi="Arial" w:cs="Arial"/>
          <w:sz w:val="22"/>
          <w:szCs w:val="22"/>
        </w:rPr>
        <w:t>a)</w:t>
      </w:r>
      <w:r w:rsidRPr="009C3F0E">
        <w:rPr>
          <w:rFonts w:ascii="Arial" w:hAnsi="Arial" w:cs="Arial"/>
          <w:sz w:val="22"/>
          <w:szCs w:val="22"/>
        </w:rPr>
        <w:tab/>
        <w:t>Attempts at bypassing security.</w:t>
      </w:r>
    </w:p>
    <w:p w:rsidR="00335F97" w:rsidRPr="009C3F0E" w:rsidRDefault="00335F97" w:rsidP="00A212ED">
      <w:pPr>
        <w:tabs>
          <w:tab w:val="left" w:pos="1134"/>
          <w:tab w:val="left" w:pos="1418"/>
        </w:tabs>
        <w:ind w:left="1134" w:hanging="425"/>
        <w:rPr>
          <w:rFonts w:ascii="Arial" w:hAnsi="Arial" w:cs="Arial"/>
          <w:sz w:val="22"/>
          <w:szCs w:val="22"/>
        </w:rPr>
      </w:pPr>
      <w:r w:rsidRPr="009C3F0E">
        <w:rPr>
          <w:rFonts w:ascii="Arial" w:hAnsi="Arial" w:cs="Arial"/>
          <w:sz w:val="22"/>
          <w:szCs w:val="22"/>
        </w:rPr>
        <w:lastRenderedPageBreak/>
        <w:t>b)</w:t>
      </w:r>
      <w:r w:rsidRPr="009C3F0E">
        <w:rPr>
          <w:rFonts w:ascii="Arial" w:hAnsi="Arial" w:cs="Arial"/>
          <w:sz w:val="22"/>
          <w:szCs w:val="22"/>
        </w:rPr>
        <w:tab/>
        <w:t>Attempts at cracking passwords</w:t>
      </w:r>
      <w:r w:rsidR="00A212ED">
        <w:rPr>
          <w:rFonts w:ascii="Arial" w:hAnsi="Arial" w:cs="Arial"/>
          <w:sz w:val="22"/>
          <w:szCs w:val="22"/>
        </w:rPr>
        <w:t>.</w:t>
      </w:r>
    </w:p>
    <w:p w:rsidR="00335F97" w:rsidRPr="009C3F0E" w:rsidRDefault="00335F97" w:rsidP="00A212ED">
      <w:pPr>
        <w:tabs>
          <w:tab w:val="left" w:pos="1134"/>
          <w:tab w:val="left" w:pos="1418"/>
        </w:tabs>
        <w:ind w:left="1134" w:hanging="425"/>
        <w:rPr>
          <w:rFonts w:ascii="Arial" w:hAnsi="Arial" w:cs="Arial"/>
          <w:sz w:val="22"/>
          <w:szCs w:val="22"/>
        </w:rPr>
      </w:pPr>
      <w:r w:rsidRPr="009C3F0E">
        <w:rPr>
          <w:rFonts w:ascii="Arial" w:hAnsi="Arial" w:cs="Arial"/>
          <w:sz w:val="22"/>
          <w:szCs w:val="22"/>
        </w:rPr>
        <w:t>c)</w:t>
      </w:r>
      <w:r w:rsidRPr="009C3F0E">
        <w:rPr>
          <w:rFonts w:ascii="Arial" w:hAnsi="Arial" w:cs="Arial"/>
          <w:sz w:val="22"/>
          <w:szCs w:val="22"/>
        </w:rPr>
        <w:tab/>
        <w:t>Attempts at “Hacking”</w:t>
      </w:r>
      <w:r w:rsidR="00A212ED">
        <w:rPr>
          <w:rFonts w:ascii="Arial" w:hAnsi="Arial" w:cs="Arial"/>
          <w:sz w:val="22"/>
          <w:szCs w:val="22"/>
        </w:rPr>
        <w:t>.</w:t>
      </w:r>
    </w:p>
    <w:p w:rsidR="00335F97" w:rsidRPr="009C3F0E" w:rsidRDefault="00335F97" w:rsidP="00A212ED">
      <w:pPr>
        <w:tabs>
          <w:tab w:val="left" w:pos="1134"/>
          <w:tab w:val="left" w:pos="1418"/>
        </w:tabs>
        <w:ind w:left="1134" w:hanging="425"/>
        <w:rPr>
          <w:rFonts w:ascii="Arial" w:hAnsi="Arial" w:cs="Arial"/>
          <w:sz w:val="22"/>
          <w:szCs w:val="22"/>
        </w:rPr>
      </w:pPr>
      <w:r w:rsidRPr="009C3F0E">
        <w:rPr>
          <w:rFonts w:ascii="Arial" w:hAnsi="Arial" w:cs="Arial"/>
          <w:sz w:val="22"/>
          <w:szCs w:val="22"/>
        </w:rPr>
        <w:t>d)</w:t>
      </w:r>
      <w:r w:rsidRPr="009C3F0E">
        <w:rPr>
          <w:rFonts w:ascii="Arial" w:hAnsi="Arial" w:cs="Arial"/>
          <w:sz w:val="22"/>
          <w:szCs w:val="22"/>
        </w:rPr>
        <w:tab/>
        <w:t>Attempts at releasing/importing computer viruses.</w:t>
      </w:r>
    </w:p>
    <w:p w:rsidR="00335F97" w:rsidRPr="009C3F0E" w:rsidRDefault="00335F97" w:rsidP="00A212ED">
      <w:pPr>
        <w:tabs>
          <w:tab w:val="left" w:pos="1134"/>
          <w:tab w:val="left" w:pos="1418"/>
        </w:tabs>
        <w:ind w:left="1134" w:hanging="425"/>
        <w:rPr>
          <w:rFonts w:ascii="Arial" w:hAnsi="Arial" w:cs="Arial"/>
          <w:sz w:val="22"/>
          <w:szCs w:val="22"/>
        </w:rPr>
      </w:pPr>
      <w:r w:rsidRPr="009C3F0E">
        <w:rPr>
          <w:rFonts w:ascii="Arial" w:hAnsi="Arial" w:cs="Arial"/>
          <w:sz w:val="22"/>
          <w:szCs w:val="22"/>
        </w:rPr>
        <w:t>e)</w:t>
      </w:r>
      <w:r w:rsidRPr="009C3F0E">
        <w:rPr>
          <w:rFonts w:ascii="Arial" w:hAnsi="Arial" w:cs="Arial"/>
          <w:sz w:val="22"/>
          <w:szCs w:val="22"/>
        </w:rPr>
        <w:tab/>
        <w:t>Attempts at modifying/deleting files that are not your own without permission.</w:t>
      </w:r>
    </w:p>
    <w:p w:rsidR="00335F97" w:rsidRPr="009C3F0E" w:rsidRDefault="00335F97" w:rsidP="00A212ED">
      <w:pPr>
        <w:tabs>
          <w:tab w:val="left" w:pos="1134"/>
          <w:tab w:val="left" w:pos="1418"/>
        </w:tabs>
        <w:ind w:left="1134" w:hanging="425"/>
        <w:rPr>
          <w:rFonts w:ascii="Arial" w:hAnsi="Arial" w:cs="Arial"/>
          <w:sz w:val="22"/>
          <w:szCs w:val="22"/>
        </w:rPr>
      </w:pPr>
      <w:r w:rsidRPr="009C3F0E">
        <w:rPr>
          <w:rFonts w:ascii="Arial" w:hAnsi="Arial" w:cs="Arial"/>
          <w:sz w:val="22"/>
          <w:szCs w:val="22"/>
        </w:rPr>
        <w:t>f)</w:t>
      </w:r>
      <w:r w:rsidRPr="009C3F0E">
        <w:rPr>
          <w:rFonts w:ascii="Arial" w:hAnsi="Arial" w:cs="Arial"/>
          <w:sz w:val="22"/>
          <w:szCs w:val="22"/>
        </w:rPr>
        <w:tab/>
        <w:t>Attempts at loading illegal software and games onto ECB equipment.</w:t>
      </w:r>
    </w:p>
    <w:p w:rsidR="00335F97" w:rsidRPr="009C3F0E" w:rsidRDefault="00335F97" w:rsidP="00A212ED">
      <w:pPr>
        <w:tabs>
          <w:tab w:val="left" w:pos="1134"/>
          <w:tab w:val="left" w:pos="1418"/>
        </w:tabs>
        <w:ind w:left="1134" w:hanging="425"/>
        <w:rPr>
          <w:rFonts w:ascii="Arial" w:hAnsi="Arial" w:cs="Arial"/>
          <w:sz w:val="22"/>
          <w:szCs w:val="22"/>
        </w:rPr>
      </w:pPr>
      <w:r w:rsidRPr="009C3F0E">
        <w:rPr>
          <w:rFonts w:ascii="Arial" w:hAnsi="Arial" w:cs="Arial"/>
          <w:sz w:val="22"/>
          <w:szCs w:val="22"/>
        </w:rPr>
        <w:t>g)</w:t>
      </w:r>
      <w:r w:rsidRPr="009C3F0E">
        <w:rPr>
          <w:rFonts w:ascii="Arial" w:hAnsi="Arial" w:cs="Arial"/>
          <w:sz w:val="22"/>
          <w:szCs w:val="22"/>
        </w:rPr>
        <w:tab/>
        <w:t>Attempts at removal of ECB’s hardware/software/data from the premises, without management authorization.</w:t>
      </w:r>
    </w:p>
    <w:p w:rsidR="00335F97" w:rsidRPr="009C3F0E" w:rsidRDefault="00335F97" w:rsidP="00786ED8">
      <w:pPr>
        <w:tabs>
          <w:tab w:val="left" w:pos="709"/>
          <w:tab w:val="left" w:pos="1134"/>
        </w:tabs>
        <w:ind w:left="709" w:hanging="709"/>
        <w:rPr>
          <w:rFonts w:ascii="Arial" w:hAnsi="Arial" w:cs="Arial"/>
          <w:sz w:val="22"/>
          <w:szCs w:val="22"/>
        </w:rPr>
      </w:pPr>
      <w:r w:rsidRPr="009C3F0E">
        <w:rPr>
          <w:rFonts w:ascii="Arial" w:hAnsi="Arial" w:cs="Arial"/>
          <w:sz w:val="22"/>
          <w:szCs w:val="22"/>
        </w:rPr>
        <w:t xml:space="preserve"> </w:t>
      </w:r>
    </w:p>
    <w:p w:rsidR="00335F97" w:rsidRPr="009C3F0E" w:rsidRDefault="0053738C" w:rsidP="00786ED8">
      <w:pPr>
        <w:tabs>
          <w:tab w:val="left" w:pos="709"/>
        </w:tabs>
        <w:ind w:left="709" w:hanging="709"/>
        <w:rPr>
          <w:rFonts w:ascii="Arial" w:hAnsi="Arial" w:cs="Arial"/>
          <w:sz w:val="22"/>
          <w:szCs w:val="22"/>
        </w:rPr>
      </w:pPr>
      <w:r>
        <w:rPr>
          <w:rFonts w:ascii="Arial" w:hAnsi="Arial" w:cs="Arial"/>
          <w:sz w:val="22"/>
          <w:szCs w:val="22"/>
        </w:rPr>
        <w:tab/>
      </w:r>
      <w:r w:rsidR="00335F97" w:rsidRPr="009C3F0E">
        <w:rPr>
          <w:rFonts w:ascii="Arial" w:hAnsi="Arial" w:cs="Arial"/>
          <w:sz w:val="22"/>
          <w:szCs w:val="22"/>
        </w:rPr>
        <w:t>Violations must be reported to a manager or the IT Specialist. Appropriate steps can include a disciplinary hearing and subsequent dismissal.</w:t>
      </w:r>
    </w:p>
    <w:p w:rsidR="00335F97" w:rsidRPr="009C3F0E" w:rsidRDefault="00335F97" w:rsidP="00786ED8">
      <w:pPr>
        <w:tabs>
          <w:tab w:val="left" w:pos="709"/>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84" w:name="_Toc243057114"/>
      <w:r w:rsidRPr="00446A58">
        <w:rPr>
          <w:rFonts w:ascii="Arial" w:hAnsi="Arial" w:cs="Arial"/>
          <w:b/>
          <w:sz w:val="22"/>
          <w:szCs w:val="22"/>
          <w:lang w:val="en-ZA"/>
        </w:rPr>
        <w:t>Risk analysis</w:t>
      </w:r>
      <w:bookmarkEnd w:id="884"/>
    </w:p>
    <w:p w:rsidR="00335F97" w:rsidRPr="009C3F0E" w:rsidRDefault="00335F97" w:rsidP="00786ED8">
      <w:pPr>
        <w:tabs>
          <w:tab w:val="left" w:pos="709"/>
        </w:tabs>
        <w:ind w:left="709" w:hanging="709"/>
        <w:rPr>
          <w:rFonts w:ascii="Arial" w:hAnsi="Arial" w:cs="Arial"/>
          <w:sz w:val="22"/>
          <w:szCs w:val="22"/>
        </w:rPr>
      </w:pPr>
    </w:p>
    <w:p w:rsidR="00335F97" w:rsidRPr="009C3F0E" w:rsidRDefault="0053738C" w:rsidP="00786ED8">
      <w:pPr>
        <w:tabs>
          <w:tab w:val="left" w:pos="709"/>
        </w:tabs>
        <w:ind w:left="709" w:hanging="709"/>
        <w:rPr>
          <w:rFonts w:ascii="Arial" w:hAnsi="Arial" w:cs="Arial"/>
          <w:sz w:val="22"/>
          <w:szCs w:val="22"/>
        </w:rPr>
      </w:pPr>
      <w:r>
        <w:rPr>
          <w:rFonts w:ascii="Arial" w:hAnsi="Arial" w:cs="Arial"/>
          <w:sz w:val="22"/>
          <w:szCs w:val="22"/>
        </w:rPr>
        <w:t>28.1</w:t>
      </w:r>
      <w:r>
        <w:rPr>
          <w:rFonts w:ascii="Arial" w:hAnsi="Arial" w:cs="Arial"/>
          <w:sz w:val="22"/>
          <w:szCs w:val="22"/>
        </w:rPr>
        <w:tab/>
      </w:r>
      <w:r w:rsidR="00335F97" w:rsidRPr="009C3F0E">
        <w:rPr>
          <w:rFonts w:ascii="Arial" w:hAnsi="Arial" w:cs="Arial"/>
          <w:sz w:val="22"/>
          <w:szCs w:val="22"/>
        </w:rPr>
        <w:t>The risks associated with information and systems must be analysed using formal risk analysis methods, standards and procedures.</w:t>
      </w:r>
    </w:p>
    <w:p w:rsidR="00335F97" w:rsidRPr="009C3F0E" w:rsidRDefault="00335F97" w:rsidP="00786ED8">
      <w:pPr>
        <w:tabs>
          <w:tab w:val="left" w:pos="709"/>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85" w:name="_Toc243057115"/>
      <w:r w:rsidRPr="00446A58">
        <w:rPr>
          <w:rFonts w:ascii="Arial" w:hAnsi="Arial" w:cs="Arial"/>
          <w:b/>
          <w:sz w:val="22"/>
          <w:szCs w:val="22"/>
          <w:lang w:val="en-ZA"/>
        </w:rPr>
        <w:t>The latest service packs</w:t>
      </w:r>
      <w:bookmarkEnd w:id="885"/>
      <w:r w:rsidRPr="00446A58">
        <w:rPr>
          <w:rFonts w:ascii="Arial" w:hAnsi="Arial" w:cs="Arial"/>
          <w:b/>
          <w:sz w:val="22"/>
          <w:szCs w:val="22"/>
          <w:lang w:val="en-ZA"/>
        </w:rPr>
        <w:t xml:space="preserve"> </w:t>
      </w:r>
    </w:p>
    <w:p w:rsidR="00335F97" w:rsidRPr="009C3F0E" w:rsidRDefault="00335F97" w:rsidP="00786ED8">
      <w:pPr>
        <w:tabs>
          <w:tab w:val="left" w:pos="709"/>
        </w:tabs>
        <w:ind w:left="709" w:hanging="709"/>
        <w:rPr>
          <w:rFonts w:ascii="Arial" w:hAnsi="Arial" w:cs="Arial"/>
          <w:sz w:val="22"/>
          <w:szCs w:val="22"/>
        </w:rPr>
      </w:pPr>
    </w:p>
    <w:p w:rsidR="00335F97" w:rsidRPr="009C3F0E" w:rsidRDefault="0053738C" w:rsidP="00786ED8">
      <w:pPr>
        <w:tabs>
          <w:tab w:val="left" w:pos="709"/>
        </w:tabs>
        <w:ind w:left="709" w:hanging="709"/>
        <w:rPr>
          <w:rFonts w:ascii="Arial" w:hAnsi="Arial" w:cs="Arial"/>
          <w:sz w:val="22"/>
          <w:szCs w:val="22"/>
        </w:rPr>
      </w:pPr>
      <w:r>
        <w:rPr>
          <w:rFonts w:ascii="Arial" w:hAnsi="Arial" w:cs="Arial"/>
          <w:sz w:val="22"/>
          <w:szCs w:val="22"/>
        </w:rPr>
        <w:t>29.1</w:t>
      </w:r>
      <w:r>
        <w:rPr>
          <w:rFonts w:ascii="Arial" w:hAnsi="Arial" w:cs="Arial"/>
          <w:sz w:val="22"/>
          <w:szCs w:val="22"/>
        </w:rPr>
        <w:tab/>
      </w:r>
      <w:r w:rsidR="00335F97" w:rsidRPr="009C3F0E">
        <w:rPr>
          <w:rFonts w:ascii="Arial" w:hAnsi="Arial" w:cs="Arial"/>
          <w:sz w:val="22"/>
          <w:szCs w:val="22"/>
        </w:rPr>
        <w:t>The latest service packs and security releases of operating systems and their components must be assessed and, if appropriate, tested and implemented.</w:t>
      </w:r>
    </w:p>
    <w:p w:rsidR="00335F97" w:rsidRPr="009C3F0E" w:rsidRDefault="00335F97" w:rsidP="00786ED8">
      <w:pPr>
        <w:tabs>
          <w:tab w:val="left" w:pos="709"/>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86" w:name="_Toc243057116"/>
      <w:r w:rsidRPr="00446A58">
        <w:rPr>
          <w:rFonts w:ascii="Arial" w:hAnsi="Arial" w:cs="Arial"/>
          <w:b/>
          <w:sz w:val="22"/>
          <w:szCs w:val="22"/>
          <w:lang w:val="en-ZA"/>
        </w:rPr>
        <w:t>Data privacy</w:t>
      </w:r>
      <w:bookmarkEnd w:id="886"/>
    </w:p>
    <w:p w:rsidR="00335F97" w:rsidRPr="00446A58" w:rsidRDefault="00335F97" w:rsidP="00446A58">
      <w:pPr>
        <w:pStyle w:val="Heading1"/>
        <w:tabs>
          <w:tab w:val="left" w:pos="709"/>
        </w:tabs>
        <w:rPr>
          <w:rFonts w:ascii="Arial" w:hAnsi="Arial" w:cs="Arial"/>
          <w:b/>
          <w:sz w:val="22"/>
          <w:szCs w:val="22"/>
          <w:lang w:val="en-ZA"/>
        </w:rPr>
      </w:pPr>
    </w:p>
    <w:p w:rsidR="00335F97" w:rsidRPr="009C3F0E" w:rsidRDefault="0053738C" w:rsidP="00786ED8">
      <w:pPr>
        <w:tabs>
          <w:tab w:val="left" w:pos="709"/>
        </w:tabs>
        <w:ind w:left="709" w:hanging="709"/>
        <w:rPr>
          <w:rFonts w:ascii="Arial" w:hAnsi="Arial" w:cs="Arial"/>
          <w:sz w:val="22"/>
          <w:szCs w:val="22"/>
        </w:rPr>
      </w:pPr>
      <w:r>
        <w:rPr>
          <w:rFonts w:ascii="Arial" w:hAnsi="Arial" w:cs="Arial"/>
          <w:sz w:val="22"/>
          <w:szCs w:val="22"/>
        </w:rPr>
        <w:t>30.1</w:t>
      </w:r>
      <w:r>
        <w:rPr>
          <w:rFonts w:ascii="Arial" w:hAnsi="Arial" w:cs="Arial"/>
          <w:sz w:val="22"/>
          <w:szCs w:val="22"/>
        </w:rPr>
        <w:tab/>
      </w:r>
      <w:r w:rsidR="00335F97" w:rsidRPr="009C3F0E">
        <w:rPr>
          <w:rFonts w:ascii="Arial" w:hAnsi="Arial" w:cs="Arial"/>
          <w:sz w:val="22"/>
          <w:szCs w:val="22"/>
        </w:rPr>
        <w:t>The rights of clients and employees, with regard to the handling of their personal information, must be respected in accordance with statutory legislation.</w:t>
      </w:r>
    </w:p>
    <w:p w:rsidR="00335F97" w:rsidRPr="009C3F0E" w:rsidRDefault="00335F97" w:rsidP="00786ED8">
      <w:pPr>
        <w:pStyle w:val="Heading1"/>
        <w:tabs>
          <w:tab w:val="left" w:pos="709"/>
        </w:tabs>
        <w:ind w:left="709" w:hanging="709"/>
        <w:rPr>
          <w:rFonts w:ascii="Arial" w:hAnsi="Arial" w:cs="Arial"/>
          <w:sz w:val="22"/>
          <w:szCs w:val="22"/>
          <w:lang w:val="en-ZA"/>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r w:rsidRPr="00446A58">
        <w:rPr>
          <w:rFonts w:ascii="Arial" w:hAnsi="Arial" w:cs="Arial"/>
          <w:b/>
          <w:sz w:val="22"/>
          <w:szCs w:val="22"/>
          <w:lang w:val="en-ZA"/>
        </w:rPr>
        <w:t xml:space="preserve"> </w:t>
      </w:r>
      <w:bookmarkStart w:id="887" w:name="_Toc243057117"/>
      <w:r w:rsidRPr="00446A58">
        <w:rPr>
          <w:rFonts w:ascii="Arial" w:hAnsi="Arial" w:cs="Arial"/>
          <w:b/>
          <w:sz w:val="22"/>
          <w:szCs w:val="22"/>
          <w:lang w:val="en-ZA"/>
        </w:rPr>
        <w:t>Awareness</w:t>
      </w:r>
      <w:bookmarkEnd w:id="887"/>
    </w:p>
    <w:p w:rsidR="00335F97" w:rsidRPr="009C3F0E" w:rsidRDefault="00335F97" w:rsidP="00786ED8">
      <w:pPr>
        <w:tabs>
          <w:tab w:val="left" w:pos="709"/>
        </w:tabs>
        <w:ind w:left="709" w:hanging="709"/>
        <w:rPr>
          <w:rFonts w:ascii="Arial" w:hAnsi="Arial" w:cs="Arial"/>
          <w:b/>
          <w:sz w:val="22"/>
          <w:szCs w:val="22"/>
        </w:rPr>
      </w:pPr>
    </w:p>
    <w:p w:rsidR="00335F97" w:rsidRPr="009C3F0E" w:rsidRDefault="0053738C"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31.1</w:t>
      </w:r>
      <w:r>
        <w:rPr>
          <w:rFonts w:ascii="Arial" w:hAnsi="Arial" w:cs="Arial"/>
          <w:sz w:val="22"/>
          <w:szCs w:val="22"/>
        </w:rPr>
        <w:tab/>
      </w:r>
      <w:r w:rsidR="00335F97" w:rsidRPr="009C3F0E">
        <w:rPr>
          <w:rFonts w:ascii="Arial" w:hAnsi="Arial" w:cs="Arial"/>
          <w:sz w:val="22"/>
          <w:szCs w:val="22"/>
        </w:rPr>
        <w:t>Information security personnel must be trained in the security disciplines necessary to   function effectively in the environments for which they are responsible.</w:t>
      </w:r>
    </w:p>
    <w:p w:rsidR="00335F97" w:rsidRPr="009C3F0E" w:rsidRDefault="00335F97" w:rsidP="00786ED8">
      <w:pPr>
        <w:tabs>
          <w:tab w:val="left" w:pos="709"/>
        </w:tabs>
        <w:ind w:left="709" w:hanging="709"/>
        <w:rPr>
          <w:rFonts w:ascii="Arial" w:hAnsi="Arial" w:cs="Arial"/>
          <w:b/>
          <w:sz w:val="22"/>
          <w:szCs w:val="22"/>
        </w:rPr>
      </w:pPr>
    </w:p>
    <w:p w:rsidR="00335F97" w:rsidRPr="009C3F0E" w:rsidRDefault="0053738C" w:rsidP="0053738C">
      <w:pPr>
        <w:pStyle w:val="BodyTextIndent2"/>
        <w:tabs>
          <w:tab w:val="left" w:pos="709"/>
        </w:tabs>
        <w:spacing w:after="0" w:line="240" w:lineRule="auto"/>
        <w:ind w:left="709" w:hanging="709"/>
        <w:rPr>
          <w:rFonts w:ascii="Arial" w:hAnsi="Arial" w:cs="Arial"/>
          <w:sz w:val="22"/>
          <w:szCs w:val="22"/>
        </w:rPr>
      </w:pPr>
      <w:r>
        <w:rPr>
          <w:rFonts w:ascii="Arial" w:hAnsi="Arial" w:cs="Arial"/>
          <w:sz w:val="22"/>
          <w:szCs w:val="22"/>
        </w:rPr>
        <w:t>31.2</w:t>
      </w:r>
      <w:r>
        <w:rPr>
          <w:rFonts w:ascii="Arial" w:hAnsi="Arial" w:cs="Arial"/>
          <w:sz w:val="22"/>
          <w:szCs w:val="22"/>
        </w:rPr>
        <w:tab/>
      </w:r>
      <w:r w:rsidR="00335F97" w:rsidRPr="009C3F0E">
        <w:rPr>
          <w:rFonts w:ascii="Arial" w:hAnsi="Arial" w:cs="Arial"/>
          <w:sz w:val="22"/>
          <w:szCs w:val="22"/>
        </w:rPr>
        <w:t>Technical staff must be trained in the security disciplines needed for their particular technology.</w:t>
      </w:r>
    </w:p>
    <w:p w:rsidR="0053738C" w:rsidRDefault="0053738C" w:rsidP="0053738C">
      <w:pPr>
        <w:pStyle w:val="BodyTextIndent2"/>
        <w:tabs>
          <w:tab w:val="left" w:pos="709"/>
        </w:tabs>
        <w:spacing w:after="0" w:line="240" w:lineRule="auto"/>
        <w:ind w:left="709" w:hanging="709"/>
        <w:rPr>
          <w:rFonts w:ascii="Arial" w:hAnsi="Arial" w:cs="Arial"/>
          <w:sz w:val="22"/>
          <w:szCs w:val="22"/>
        </w:rPr>
      </w:pPr>
    </w:p>
    <w:p w:rsidR="00335F97" w:rsidRPr="009C3F0E" w:rsidRDefault="0053738C" w:rsidP="0053738C">
      <w:pPr>
        <w:pStyle w:val="BodyTextIndent2"/>
        <w:tabs>
          <w:tab w:val="left" w:pos="709"/>
        </w:tabs>
        <w:spacing w:after="0" w:line="240" w:lineRule="auto"/>
        <w:ind w:left="709" w:hanging="709"/>
        <w:rPr>
          <w:rFonts w:ascii="Arial" w:hAnsi="Arial" w:cs="Arial"/>
          <w:sz w:val="22"/>
          <w:szCs w:val="22"/>
        </w:rPr>
      </w:pPr>
      <w:r>
        <w:rPr>
          <w:rFonts w:ascii="Arial" w:hAnsi="Arial" w:cs="Arial"/>
          <w:sz w:val="22"/>
          <w:szCs w:val="22"/>
        </w:rPr>
        <w:t>31.3</w:t>
      </w:r>
      <w:r>
        <w:rPr>
          <w:rFonts w:ascii="Arial" w:hAnsi="Arial" w:cs="Arial"/>
          <w:sz w:val="22"/>
          <w:szCs w:val="22"/>
        </w:rPr>
        <w:tab/>
      </w:r>
      <w:r w:rsidR="00335F97" w:rsidRPr="009C3F0E">
        <w:rPr>
          <w:rFonts w:ascii="Arial" w:hAnsi="Arial" w:cs="Arial"/>
          <w:sz w:val="22"/>
          <w:szCs w:val="22"/>
        </w:rPr>
        <w:t>All security training must include exposure to the Information Security policy.</w:t>
      </w:r>
    </w:p>
    <w:p w:rsidR="0053738C" w:rsidRDefault="0053738C" w:rsidP="0053738C">
      <w:pPr>
        <w:pStyle w:val="BodyTextIndent2"/>
        <w:tabs>
          <w:tab w:val="left" w:pos="709"/>
        </w:tabs>
        <w:spacing w:after="0" w:line="240" w:lineRule="auto"/>
        <w:ind w:left="709" w:hanging="709"/>
        <w:rPr>
          <w:rFonts w:ascii="Arial" w:hAnsi="Arial" w:cs="Arial"/>
          <w:sz w:val="22"/>
          <w:szCs w:val="22"/>
        </w:rPr>
      </w:pPr>
    </w:p>
    <w:p w:rsidR="00335F97" w:rsidRPr="009C3F0E" w:rsidRDefault="0053738C" w:rsidP="0053738C">
      <w:pPr>
        <w:pStyle w:val="BodyTextIndent2"/>
        <w:tabs>
          <w:tab w:val="left" w:pos="709"/>
        </w:tabs>
        <w:spacing w:after="0" w:line="240" w:lineRule="auto"/>
        <w:ind w:left="709" w:hanging="709"/>
        <w:rPr>
          <w:rFonts w:ascii="Arial" w:hAnsi="Arial" w:cs="Arial"/>
          <w:sz w:val="22"/>
          <w:szCs w:val="22"/>
        </w:rPr>
      </w:pPr>
      <w:r>
        <w:rPr>
          <w:rFonts w:ascii="Arial" w:hAnsi="Arial" w:cs="Arial"/>
          <w:sz w:val="22"/>
          <w:szCs w:val="22"/>
        </w:rPr>
        <w:t>31.4</w:t>
      </w:r>
      <w:r>
        <w:rPr>
          <w:rFonts w:ascii="Arial" w:hAnsi="Arial" w:cs="Arial"/>
          <w:sz w:val="22"/>
          <w:szCs w:val="22"/>
        </w:rPr>
        <w:tab/>
      </w:r>
      <w:r w:rsidR="00335F97" w:rsidRPr="009C3F0E">
        <w:rPr>
          <w:rFonts w:ascii="Arial" w:hAnsi="Arial" w:cs="Arial"/>
          <w:sz w:val="22"/>
          <w:szCs w:val="22"/>
        </w:rPr>
        <w:t>Information</w:t>
      </w:r>
      <w:r>
        <w:rPr>
          <w:rFonts w:ascii="Arial" w:hAnsi="Arial" w:cs="Arial"/>
          <w:sz w:val="22"/>
          <w:szCs w:val="22"/>
        </w:rPr>
        <w:t xml:space="preserve"> </w:t>
      </w:r>
      <w:r w:rsidR="00335F97" w:rsidRPr="009C3F0E">
        <w:rPr>
          <w:rFonts w:ascii="Arial" w:hAnsi="Arial" w:cs="Arial"/>
          <w:sz w:val="22"/>
          <w:szCs w:val="22"/>
        </w:rPr>
        <w:t>Security awareness must be:</w:t>
      </w:r>
    </w:p>
    <w:p w:rsidR="0053738C" w:rsidRDefault="0053738C" w:rsidP="0053738C">
      <w:pPr>
        <w:tabs>
          <w:tab w:val="left" w:pos="709"/>
        </w:tabs>
        <w:rPr>
          <w:rFonts w:ascii="Arial" w:hAnsi="Arial" w:cs="Arial"/>
          <w:sz w:val="22"/>
          <w:szCs w:val="22"/>
        </w:rPr>
      </w:pPr>
    </w:p>
    <w:p w:rsidR="00335F97" w:rsidRPr="009C3F0E" w:rsidRDefault="0053738C" w:rsidP="0053738C">
      <w:pPr>
        <w:tabs>
          <w:tab w:val="left" w:pos="709"/>
        </w:tabs>
        <w:ind w:left="709" w:hanging="709"/>
        <w:rPr>
          <w:rFonts w:ascii="Arial" w:hAnsi="Arial" w:cs="Arial"/>
          <w:b/>
          <w:sz w:val="22"/>
          <w:szCs w:val="22"/>
        </w:rPr>
      </w:pPr>
      <w:r>
        <w:rPr>
          <w:rFonts w:ascii="Arial" w:hAnsi="Arial" w:cs="Arial"/>
          <w:sz w:val="22"/>
          <w:szCs w:val="22"/>
        </w:rPr>
        <w:t>31.4.1</w:t>
      </w:r>
      <w:r>
        <w:rPr>
          <w:rFonts w:ascii="Arial" w:hAnsi="Arial" w:cs="Arial"/>
          <w:sz w:val="22"/>
          <w:szCs w:val="22"/>
        </w:rPr>
        <w:tab/>
      </w:r>
      <w:r w:rsidR="00335F97" w:rsidRPr="009C3F0E">
        <w:rPr>
          <w:rFonts w:ascii="Arial" w:hAnsi="Arial" w:cs="Arial"/>
          <w:sz w:val="22"/>
          <w:szCs w:val="22"/>
        </w:rPr>
        <w:t>Created among all existing and new employees, contractors and intermediaries, and</w:t>
      </w:r>
      <w:r>
        <w:rPr>
          <w:rFonts w:ascii="Arial" w:hAnsi="Arial" w:cs="Arial"/>
          <w:sz w:val="22"/>
          <w:szCs w:val="22"/>
        </w:rPr>
        <w:t xml:space="preserve"> </w:t>
      </w:r>
      <w:r w:rsidR="00335F97" w:rsidRPr="009C3F0E">
        <w:rPr>
          <w:rFonts w:ascii="Arial" w:hAnsi="Arial" w:cs="Arial"/>
          <w:sz w:val="22"/>
          <w:szCs w:val="22"/>
        </w:rPr>
        <w:t>treated as an</w:t>
      </w:r>
      <w:r>
        <w:rPr>
          <w:rFonts w:ascii="Arial" w:hAnsi="Arial" w:cs="Arial"/>
          <w:sz w:val="22"/>
          <w:szCs w:val="22"/>
        </w:rPr>
        <w:t xml:space="preserve"> </w:t>
      </w:r>
      <w:r w:rsidR="00335F97" w:rsidRPr="009C3F0E">
        <w:rPr>
          <w:rFonts w:ascii="Arial" w:hAnsi="Arial" w:cs="Arial"/>
          <w:sz w:val="22"/>
          <w:szCs w:val="22"/>
        </w:rPr>
        <w:t>ongoing process with clear objectives, measurable deliverables and</w:t>
      </w:r>
      <w:r>
        <w:rPr>
          <w:rFonts w:ascii="Arial" w:hAnsi="Arial" w:cs="Arial"/>
          <w:sz w:val="22"/>
          <w:szCs w:val="22"/>
        </w:rPr>
        <w:t xml:space="preserve"> </w:t>
      </w:r>
      <w:r w:rsidR="00335F97" w:rsidRPr="009C3F0E">
        <w:rPr>
          <w:rFonts w:ascii="Arial" w:hAnsi="Arial" w:cs="Arial"/>
          <w:sz w:val="22"/>
          <w:szCs w:val="22"/>
        </w:rPr>
        <w:t>reviewed regularly for effectiveness.</w:t>
      </w:r>
    </w:p>
    <w:p w:rsidR="00335F97" w:rsidRPr="009C3F0E" w:rsidRDefault="00335F97" w:rsidP="00786ED8">
      <w:pPr>
        <w:tabs>
          <w:tab w:val="left" w:pos="709"/>
        </w:tabs>
        <w:ind w:left="709" w:hanging="709"/>
        <w:rPr>
          <w:rFonts w:ascii="Arial" w:hAnsi="Arial" w:cs="Arial"/>
          <w:b/>
          <w:sz w:val="22"/>
          <w:szCs w:val="22"/>
        </w:rPr>
      </w:pPr>
      <w:r w:rsidRPr="009C3F0E">
        <w:rPr>
          <w:rFonts w:ascii="Arial" w:hAnsi="Arial" w:cs="Arial"/>
          <w:b/>
          <w:sz w:val="22"/>
          <w:szCs w:val="22"/>
        </w:rPr>
        <w:tab/>
      </w: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88" w:name="_Toc243057118"/>
      <w:r w:rsidRPr="00446A58">
        <w:rPr>
          <w:rFonts w:ascii="Arial" w:hAnsi="Arial" w:cs="Arial"/>
          <w:b/>
          <w:sz w:val="22"/>
          <w:szCs w:val="22"/>
          <w:lang w:val="en-ZA"/>
        </w:rPr>
        <w:t>Audits and Tracking</w:t>
      </w:r>
      <w:bookmarkEnd w:id="888"/>
      <w:r w:rsidRPr="00446A58">
        <w:rPr>
          <w:rFonts w:ascii="Arial" w:hAnsi="Arial" w:cs="Arial"/>
          <w:b/>
          <w:sz w:val="22"/>
          <w:szCs w:val="22"/>
          <w:lang w:val="en-ZA"/>
        </w:rPr>
        <w:t xml:space="preserve"> </w:t>
      </w:r>
    </w:p>
    <w:p w:rsidR="00335F97" w:rsidRPr="009C3F0E" w:rsidRDefault="00335F97" w:rsidP="00786ED8">
      <w:pPr>
        <w:tabs>
          <w:tab w:val="left" w:pos="709"/>
        </w:tabs>
        <w:ind w:left="709" w:hanging="709"/>
        <w:rPr>
          <w:rFonts w:ascii="Arial" w:hAnsi="Arial" w:cs="Arial"/>
          <w:sz w:val="22"/>
          <w:szCs w:val="22"/>
          <w:lang w:val="en-ZA"/>
        </w:rPr>
      </w:pPr>
    </w:p>
    <w:p w:rsidR="00335F97" w:rsidRPr="009C3F0E" w:rsidRDefault="0053738C" w:rsidP="0053738C">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32.1</w:t>
      </w:r>
      <w:r>
        <w:rPr>
          <w:rFonts w:ascii="Arial" w:hAnsi="Arial" w:cs="Arial"/>
          <w:sz w:val="22"/>
          <w:szCs w:val="22"/>
        </w:rPr>
        <w:tab/>
      </w:r>
      <w:r w:rsidR="00335F97" w:rsidRPr="009C3F0E">
        <w:rPr>
          <w:rFonts w:ascii="Arial" w:hAnsi="Arial" w:cs="Arial"/>
          <w:sz w:val="22"/>
          <w:szCs w:val="22"/>
        </w:rPr>
        <w:t>Audits and tracking must be performed at regular intervals to identify potential information security risks and to assess compliance to information security policies, standards, and procedures.</w:t>
      </w:r>
    </w:p>
    <w:p w:rsidR="0053738C" w:rsidRDefault="0053738C" w:rsidP="0053738C">
      <w:pPr>
        <w:pStyle w:val="BodyTextIndent2"/>
        <w:tabs>
          <w:tab w:val="left" w:pos="709"/>
          <w:tab w:val="left" w:pos="993"/>
        </w:tabs>
        <w:spacing w:after="0" w:line="240" w:lineRule="auto"/>
        <w:ind w:left="709" w:hanging="709"/>
        <w:rPr>
          <w:rFonts w:ascii="Arial" w:hAnsi="Arial" w:cs="Arial"/>
          <w:sz w:val="22"/>
          <w:szCs w:val="22"/>
        </w:rPr>
      </w:pPr>
    </w:p>
    <w:p w:rsidR="00335F97" w:rsidRPr="009C3F0E" w:rsidRDefault="0053738C" w:rsidP="0053738C">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32.2</w:t>
      </w:r>
      <w:r>
        <w:rPr>
          <w:rFonts w:ascii="Arial" w:hAnsi="Arial" w:cs="Arial"/>
          <w:sz w:val="22"/>
          <w:szCs w:val="22"/>
        </w:rPr>
        <w:tab/>
      </w:r>
      <w:r w:rsidR="00335F97" w:rsidRPr="009C3F0E">
        <w:rPr>
          <w:rFonts w:ascii="Arial" w:hAnsi="Arial" w:cs="Arial"/>
          <w:sz w:val="22"/>
          <w:szCs w:val="22"/>
        </w:rPr>
        <w:t>The recommendations of security audits must be reviewed, action plans agreed and the implementation of these plans monitored.</w:t>
      </w:r>
    </w:p>
    <w:p w:rsidR="00335F97" w:rsidRPr="009C3F0E" w:rsidRDefault="00335F97" w:rsidP="0053738C">
      <w:pPr>
        <w:tabs>
          <w:tab w:val="left" w:pos="709"/>
        </w:tabs>
        <w:ind w:left="709" w:hanging="709"/>
        <w:rPr>
          <w:rFonts w:ascii="Arial" w:hAnsi="Arial" w:cs="Arial"/>
          <w:sz w:val="22"/>
          <w:szCs w:val="22"/>
        </w:rPr>
      </w:pPr>
    </w:p>
    <w:p w:rsidR="00335F97" w:rsidRPr="009C3F0E" w:rsidRDefault="0053738C" w:rsidP="0053738C">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32.3</w:t>
      </w:r>
      <w:r>
        <w:rPr>
          <w:rFonts w:ascii="Arial" w:hAnsi="Arial" w:cs="Arial"/>
          <w:sz w:val="22"/>
          <w:szCs w:val="22"/>
        </w:rPr>
        <w:tab/>
      </w:r>
      <w:r w:rsidR="00335F97" w:rsidRPr="009C3F0E">
        <w:rPr>
          <w:rFonts w:ascii="Arial" w:hAnsi="Arial" w:cs="Arial"/>
          <w:sz w:val="22"/>
          <w:szCs w:val="22"/>
        </w:rPr>
        <w:t>Business Executive Management and Information Owners must be provided with</w:t>
      </w:r>
      <w:r>
        <w:rPr>
          <w:rFonts w:ascii="Arial" w:hAnsi="Arial" w:cs="Arial"/>
          <w:sz w:val="22"/>
          <w:szCs w:val="22"/>
        </w:rPr>
        <w:t xml:space="preserve"> </w:t>
      </w:r>
      <w:r w:rsidR="00335F97" w:rsidRPr="009C3F0E">
        <w:rPr>
          <w:rFonts w:ascii="Arial" w:hAnsi="Arial" w:cs="Arial"/>
          <w:sz w:val="22"/>
          <w:szCs w:val="22"/>
        </w:rPr>
        <w:t>regular reports on the level of compliance with security policies, security issues and</w:t>
      </w:r>
      <w:r>
        <w:rPr>
          <w:rFonts w:ascii="Arial" w:hAnsi="Arial" w:cs="Arial"/>
          <w:sz w:val="22"/>
          <w:szCs w:val="22"/>
        </w:rPr>
        <w:t xml:space="preserve"> </w:t>
      </w:r>
      <w:r w:rsidR="00335F97" w:rsidRPr="009C3F0E">
        <w:rPr>
          <w:rFonts w:ascii="Arial" w:hAnsi="Arial" w:cs="Arial"/>
          <w:sz w:val="22"/>
          <w:szCs w:val="22"/>
        </w:rPr>
        <w:t>security incidents.</w:t>
      </w:r>
    </w:p>
    <w:p w:rsidR="00335F97" w:rsidRPr="009C3F0E" w:rsidRDefault="00335F97" w:rsidP="0053738C">
      <w:pPr>
        <w:tabs>
          <w:tab w:val="left" w:pos="709"/>
        </w:tabs>
        <w:ind w:left="709" w:hanging="709"/>
        <w:rPr>
          <w:rFonts w:ascii="Arial" w:hAnsi="Arial" w:cs="Arial"/>
          <w:sz w:val="22"/>
          <w:szCs w:val="22"/>
        </w:rPr>
      </w:pPr>
    </w:p>
    <w:p w:rsidR="00335F97" w:rsidRPr="009C3F0E" w:rsidRDefault="0053738C" w:rsidP="0053738C">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32.4</w:t>
      </w:r>
      <w:r>
        <w:rPr>
          <w:rFonts w:ascii="Arial" w:hAnsi="Arial" w:cs="Arial"/>
          <w:sz w:val="22"/>
          <w:szCs w:val="22"/>
        </w:rPr>
        <w:tab/>
      </w:r>
      <w:r w:rsidR="00335F97" w:rsidRPr="009C3F0E">
        <w:rPr>
          <w:rFonts w:ascii="Arial" w:hAnsi="Arial" w:cs="Arial"/>
          <w:sz w:val="22"/>
          <w:szCs w:val="22"/>
        </w:rPr>
        <w:t>Auditing and Tracking must be done on the 3 manners, namely:</w:t>
      </w:r>
    </w:p>
    <w:p w:rsidR="00335F97" w:rsidRPr="009C3F0E" w:rsidRDefault="00335F97" w:rsidP="0053738C">
      <w:pPr>
        <w:tabs>
          <w:tab w:val="left" w:pos="709"/>
        </w:tabs>
        <w:ind w:left="709" w:hanging="709"/>
        <w:rPr>
          <w:rFonts w:ascii="Arial" w:hAnsi="Arial" w:cs="Arial"/>
          <w:sz w:val="22"/>
          <w:szCs w:val="22"/>
        </w:rPr>
      </w:pPr>
    </w:p>
    <w:p w:rsidR="00335F97" w:rsidRPr="00A5099A" w:rsidRDefault="000E3414" w:rsidP="00A5099A">
      <w:pPr>
        <w:pStyle w:val="ListParagraph"/>
        <w:numPr>
          <w:ilvl w:val="2"/>
          <w:numId w:val="221"/>
        </w:numPr>
        <w:tabs>
          <w:tab w:val="left" w:pos="709"/>
          <w:tab w:val="left" w:pos="1418"/>
        </w:tabs>
        <w:rPr>
          <w:rFonts w:ascii="Arial" w:hAnsi="Arial" w:cs="Arial"/>
          <w:sz w:val="22"/>
          <w:szCs w:val="22"/>
        </w:rPr>
      </w:pPr>
      <w:del w:id="889" w:author="PricewaterhouseCoopers" w:date="2012-11-16T10:17:00Z">
        <w:r w:rsidRPr="00A5099A" w:rsidDel="00A5099A">
          <w:rPr>
            <w:rFonts w:ascii="Arial" w:hAnsi="Arial" w:cs="Arial"/>
            <w:sz w:val="22"/>
            <w:szCs w:val="22"/>
          </w:rPr>
          <w:delText>32.4.1</w:delText>
        </w:r>
        <w:r w:rsidRPr="00A5099A" w:rsidDel="00A5099A">
          <w:rPr>
            <w:rFonts w:ascii="Arial" w:hAnsi="Arial" w:cs="Arial"/>
            <w:sz w:val="22"/>
            <w:szCs w:val="22"/>
          </w:rPr>
          <w:tab/>
        </w:r>
      </w:del>
      <w:r w:rsidR="00335F97" w:rsidRPr="00A5099A">
        <w:rPr>
          <w:rFonts w:ascii="Arial" w:hAnsi="Arial" w:cs="Arial"/>
          <w:sz w:val="22"/>
          <w:szCs w:val="22"/>
        </w:rPr>
        <w:t>Compliance:</w:t>
      </w:r>
    </w:p>
    <w:p w:rsidR="000E3414" w:rsidRPr="009C3F0E" w:rsidRDefault="000E3414" w:rsidP="000E3414">
      <w:pPr>
        <w:tabs>
          <w:tab w:val="left" w:pos="709"/>
          <w:tab w:val="left" w:pos="1418"/>
        </w:tabs>
        <w:ind w:left="709" w:hanging="709"/>
        <w:rPr>
          <w:rFonts w:ascii="Arial" w:hAnsi="Arial" w:cs="Arial"/>
          <w:sz w:val="22"/>
          <w:szCs w:val="22"/>
        </w:rPr>
      </w:pPr>
    </w:p>
    <w:p w:rsidR="00335F97" w:rsidRPr="00A5099A" w:rsidRDefault="00335F97" w:rsidP="00A5099A">
      <w:pPr>
        <w:pStyle w:val="ListParagraph"/>
        <w:numPr>
          <w:ilvl w:val="3"/>
          <w:numId w:val="221"/>
        </w:numPr>
        <w:tabs>
          <w:tab w:val="left" w:pos="1134"/>
        </w:tabs>
        <w:ind w:left="1134" w:hanging="1134"/>
        <w:rPr>
          <w:rFonts w:ascii="Arial" w:hAnsi="Arial" w:cs="Arial"/>
          <w:sz w:val="22"/>
          <w:szCs w:val="22"/>
        </w:rPr>
      </w:pPr>
      <w:r w:rsidRPr="00A5099A">
        <w:rPr>
          <w:rFonts w:ascii="Arial" w:hAnsi="Arial" w:cs="Arial"/>
          <w:sz w:val="22"/>
          <w:szCs w:val="22"/>
        </w:rPr>
        <w:t>Security audit logs on all platforms must be attained at all times and track must be kept on all exceptions.</w:t>
      </w:r>
    </w:p>
    <w:p w:rsidR="00335F97" w:rsidRPr="000E3414" w:rsidRDefault="00335F97" w:rsidP="00A5099A">
      <w:pPr>
        <w:pStyle w:val="ListParagraph"/>
        <w:numPr>
          <w:ilvl w:val="3"/>
          <w:numId w:val="221"/>
        </w:numPr>
        <w:tabs>
          <w:tab w:val="left" w:pos="1134"/>
        </w:tabs>
        <w:ind w:left="1134" w:hanging="1134"/>
        <w:rPr>
          <w:rFonts w:ascii="Arial" w:hAnsi="Arial" w:cs="Arial"/>
          <w:sz w:val="22"/>
          <w:szCs w:val="22"/>
        </w:rPr>
      </w:pPr>
      <w:r w:rsidRPr="000E3414">
        <w:rPr>
          <w:rFonts w:ascii="Arial" w:hAnsi="Arial" w:cs="Arial"/>
          <w:sz w:val="22"/>
          <w:szCs w:val="22"/>
        </w:rPr>
        <w:t>Annual informal security audits (internal or external) must be performed so that the IT Specialist has regular reports on the level of compliance with security policies, issues and incidents.</w:t>
      </w:r>
    </w:p>
    <w:p w:rsidR="00335F97" w:rsidRPr="009C3F0E" w:rsidRDefault="00335F97" w:rsidP="0053738C">
      <w:pPr>
        <w:tabs>
          <w:tab w:val="left" w:pos="1134"/>
        </w:tabs>
        <w:ind w:left="1134" w:hanging="425"/>
        <w:rPr>
          <w:rFonts w:ascii="Arial" w:hAnsi="Arial" w:cs="Arial"/>
          <w:sz w:val="22"/>
          <w:szCs w:val="22"/>
        </w:rPr>
      </w:pPr>
      <w:r w:rsidRPr="009C3F0E">
        <w:rPr>
          <w:rFonts w:ascii="Arial" w:hAnsi="Arial" w:cs="Arial"/>
          <w:sz w:val="22"/>
          <w:szCs w:val="22"/>
        </w:rPr>
        <w:tab/>
      </w:r>
    </w:p>
    <w:p w:rsidR="00335F97" w:rsidRDefault="000E3414" w:rsidP="000E3414">
      <w:pPr>
        <w:tabs>
          <w:tab w:val="left" w:pos="709"/>
        </w:tabs>
        <w:ind w:left="709" w:hanging="709"/>
        <w:rPr>
          <w:rFonts w:ascii="Arial" w:hAnsi="Arial" w:cs="Arial"/>
          <w:sz w:val="22"/>
          <w:szCs w:val="22"/>
        </w:rPr>
      </w:pPr>
      <w:r>
        <w:rPr>
          <w:rFonts w:ascii="Arial" w:hAnsi="Arial" w:cs="Arial"/>
          <w:sz w:val="22"/>
          <w:szCs w:val="22"/>
        </w:rPr>
        <w:t>32.4.2</w:t>
      </w:r>
      <w:r>
        <w:rPr>
          <w:rFonts w:ascii="Arial" w:hAnsi="Arial" w:cs="Arial"/>
          <w:sz w:val="22"/>
          <w:szCs w:val="22"/>
        </w:rPr>
        <w:tab/>
      </w:r>
      <w:r>
        <w:rPr>
          <w:rFonts w:ascii="Arial" w:hAnsi="Arial" w:cs="Arial"/>
          <w:sz w:val="22"/>
          <w:szCs w:val="22"/>
        </w:rPr>
        <w:tab/>
      </w:r>
      <w:r w:rsidR="00335F97" w:rsidRPr="009C3F0E">
        <w:rPr>
          <w:rFonts w:ascii="Arial" w:hAnsi="Arial" w:cs="Arial"/>
          <w:sz w:val="22"/>
          <w:szCs w:val="22"/>
        </w:rPr>
        <w:t xml:space="preserve">Proactive: </w:t>
      </w:r>
    </w:p>
    <w:p w:rsidR="000E3414" w:rsidRPr="009C3F0E" w:rsidRDefault="000E3414" w:rsidP="000E3414">
      <w:pPr>
        <w:tabs>
          <w:tab w:val="left" w:pos="709"/>
        </w:tabs>
        <w:ind w:left="709" w:hanging="709"/>
        <w:rPr>
          <w:rFonts w:ascii="Arial" w:hAnsi="Arial" w:cs="Arial"/>
          <w:sz w:val="22"/>
          <w:szCs w:val="22"/>
        </w:rPr>
      </w:pPr>
    </w:p>
    <w:p w:rsidR="00335F97" w:rsidRPr="009C3F0E" w:rsidRDefault="00335F97" w:rsidP="006C1D4F">
      <w:pPr>
        <w:pStyle w:val="ListParagraph"/>
        <w:numPr>
          <w:ilvl w:val="0"/>
          <w:numId w:val="160"/>
        </w:numPr>
        <w:tabs>
          <w:tab w:val="left" w:pos="1134"/>
        </w:tabs>
        <w:ind w:left="1134" w:hanging="425"/>
        <w:rPr>
          <w:rFonts w:ascii="Arial" w:hAnsi="Arial" w:cs="Arial"/>
          <w:sz w:val="22"/>
          <w:szCs w:val="22"/>
        </w:rPr>
      </w:pPr>
      <w:r w:rsidRPr="009C3F0E">
        <w:rPr>
          <w:rFonts w:ascii="Arial" w:hAnsi="Arial" w:cs="Arial"/>
          <w:sz w:val="22"/>
          <w:szCs w:val="22"/>
        </w:rPr>
        <w:t>Exception reporting must be examined immediately to be able to take the relevant corrective action before a security incident.</w:t>
      </w:r>
    </w:p>
    <w:p w:rsidR="00335F97" w:rsidRPr="009C3F0E" w:rsidRDefault="00335F97" w:rsidP="006C1D4F">
      <w:pPr>
        <w:pStyle w:val="ListParagraph"/>
        <w:numPr>
          <w:ilvl w:val="0"/>
          <w:numId w:val="160"/>
        </w:numPr>
        <w:tabs>
          <w:tab w:val="left" w:pos="1134"/>
        </w:tabs>
        <w:ind w:left="1134" w:hanging="425"/>
        <w:rPr>
          <w:rFonts w:ascii="Arial" w:hAnsi="Arial" w:cs="Arial"/>
          <w:sz w:val="22"/>
          <w:szCs w:val="22"/>
        </w:rPr>
      </w:pPr>
      <w:r w:rsidRPr="009C3F0E">
        <w:rPr>
          <w:rFonts w:ascii="Arial" w:hAnsi="Arial" w:cs="Arial"/>
          <w:sz w:val="22"/>
          <w:szCs w:val="22"/>
        </w:rPr>
        <w:t>The security audit logs on the critical servers must be examined on a weekly basis so that proactive corrective action can be taken.</w:t>
      </w:r>
    </w:p>
    <w:p w:rsidR="00335F97" w:rsidRPr="009C3F0E" w:rsidRDefault="00335F97" w:rsidP="0053738C">
      <w:pPr>
        <w:tabs>
          <w:tab w:val="left" w:pos="1134"/>
        </w:tabs>
        <w:ind w:left="1134" w:hanging="425"/>
        <w:rPr>
          <w:rFonts w:ascii="Arial" w:hAnsi="Arial" w:cs="Arial"/>
          <w:sz w:val="22"/>
          <w:szCs w:val="22"/>
        </w:rPr>
      </w:pPr>
    </w:p>
    <w:p w:rsidR="00335F97" w:rsidRDefault="000E3414" w:rsidP="000E3414">
      <w:pPr>
        <w:tabs>
          <w:tab w:val="left" w:pos="709"/>
        </w:tabs>
        <w:ind w:left="709" w:hanging="709"/>
        <w:rPr>
          <w:rFonts w:ascii="Arial" w:hAnsi="Arial" w:cs="Arial"/>
          <w:sz w:val="22"/>
          <w:szCs w:val="22"/>
        </w:rPr>
      </w:pPr>
      <w:r>
        <w:rPr>
          <w:rFonts w:ascii="Arial" w:hAnsi="Arial" w:cs="Arial"/>
          <w:sz w:val="22"/>
          <w:szCs w:val="22"/>
        </w:rPr>
        <w:t>32.4.3</w:t>
      </w:r>
      <w:r>
        <w:rPr>
          <w:rFonts w:ascii="Arial" w:hAnsi="Arial" w:cs="Arial"/>
          <w:sz w:val="22"/>
          <w:szCs w:val="22"/>
        </w:rPr>
        <w:tab/>
      </w:r>
      <w:r w:rsidR="00335F97" w:rsidRPr="009C3F0E">
        <w:rPr>
          <w:rFonts w:ascii="Arial" w:hAnsi="Arial" w:cs="Arial"/>
          <w:sz w:val="22"/>
          <w:szCs w:val="22"/>
        </w:rPr>
        <w:t>Reactive:</w:t>
      </w:r>
    </w:p>
    <w:p w:rsidR="000E3414" w:rsidRPr="009C3F0E" w:rsidRDefault="000E3414" w:rsidP="000E3414">
      <w:pPr>
        <w:tabs>
          <w:tab w:val="left" w:pos="709"/>
        </w:tabs>
        <w:ind w:left="709" w:hanging="709"/>
        <w:rPr>
          <w:rFonts w:ascii="Arial" w:hAnsi="Arial" w:cs="Arial"/>
          <w:sz w:val="22"/>
          <w:szCs w:val="22"/>
        </w:rPr>
      </w:pPr>
    </w:p>
    <w:p w:rsidR="00335F97" w:rsidRPr="000E3414" w:rsidRDefault="00335F97" w:rsidP="006C1D4F">
      <w:pPr>
        <w:pStyle w:val="ListParagraph"/>
        <w:numPr>
          <w:ilvl w:val="0"/>
          <w:numId w:val="160"/>
        </w:numPr>
        <w:tabs>
          <w:tab w:val="left" w:pos="1134"/>
        </w:tabs>
        <w:ind w:left="1134" w:hanging="425"/>
        <w:rPr>
          <w:rFonts w:ascii="Arial" w:hAnsi="Arial" w:cs="Arial"/>
          <w:sz w:val="22"/>
          <w:szCs w:val="22"/>
        </w:rPr>
      </w:pPr>
      <w:r w:rsidRPr="000E3414">
        <w:rPr>
          <w:rFonts w:ascii="Arial" w:hAnsi="Arial" w:cs="Arial"/>
          <w:sz w:val="22"/>
          <w:szCs w:val="22"/>
        </w:rPr>
        <w:t>On request, the security logs and exception reports will be examined and in case of a possible security incident, the required corrective action must be taken.</w:t>
      </w:r>
    </w:p>
    <w:p w:rsidR="00335F97" w:rsidRPr="009C3F0E" w:rsidRDefault="00335F97" w:rsidP="0053738C">
      <w:pPr>
        <w:tabs>
          <w:tab w:val="left" w:pos="709"/>
        </w:tabs>
        <w:ind w:left="709" w:hanging="709"/>
        <w:rPr>
          <w:rFonts w:ascii="Arial" w:hAnsi="Arial" w:cs="Arial"/>
          <w:sz w:val="22"/>
          <w:szCs w:val="22"/>
        </w:rPr>
      </w:pPr>
    </w:p>
    <w:p w:rsidR="00335F97" w:rsidRPr="009C3F0E" w:rsidRDefault="00335F97" w:rsidP="006C1D4F">
      <w:pPr>
        <w:pStyle w:val="Heading1"/>
        <w:numPr>
          <w:ilvl w:val="0"/>
          <w:numId w:val="158"/>
        </w:numPr>
        <w:tabs>
          <w:tab w:val="left" w:pos="709"/>
        </w:tabs>
        <w:ind w:left="709" w:hanging="709"/>
        <w:rPr>
          <w:rFonts w:ascii="Arial" w:hAnsi="Arial" w:cs="Arial"/>
          <w:sz w:val="22"/>
          <w:szCs w:val="22"/>
          <w:lang w:val="en-ZA"/>
        </w:rPr>
      </w:pPr>
      <w:r w:rsidRPr="009C3F0E">
        <w:rPr>
          <w:rFonts w:ascii="Arial" w:hAnsi="Arial" w:cs="Arial"/>
          <w:sz w:val="22"/>
          <w:szCs w:val="22"/>
          <w:lang w:val="en-ZA"/>
        </w:rPr>
        <w:t xml:space="preserve"> </w:t>
      </w:r>
      <w:bookmarkStart w:id="890" w:name="_Toc243057119"/>
      <w:r w:rsidRPr="00446A58">
        <w:rPr>
          <w:rFonts w:ascii="Arial" w:hAnsi="Arial" w:cs="Arial"/>
          <w:b/>
          <w:sz w:val="22"/>
          <w:szCs w:val="22"/>
          <w:lang w:val="en-ZA"/>
        </w:rPr>
        <w:t>Maintenance of policy</w:t>
      </w:r>
      <w:bookmarkEnd w:id="890"/>
    </w:p>
    <w:p w:rsidR="00335F97" w:rsidRPr="009C3F0E" w:rsidRDefault="00335F97" w:rsidP="00786ED8">
      <w:pPr>
        <w:tabs>
          <w:tab w:val="left" w:pos="709"/>
        </w:tabs>
        <w:ind w:left="709" w:hanging="709"/>
        <w:rPr>
          <w:rFonts w:ascii="Arial" w:hAnsi="Arial" w:cs="Arial"/>
          <w:sz w:val="22"/>
          <w:szCs w:val="22"/>
        </w:rPr>
      </w:pPr>
    </w:p>
    <w:p w:rsidR="00335F97" w:rsidRDefault="000E3414" w:rsidP="00786ED8">
      <w:pPr>
        <w:tabs>
          <w:tab w:val="left" w:pos="709"/>
        </w:tabs>
        <w:ind w:left="709" w:hanging="709"/>
        <w:rPr>
          <w:rFonts w:ascii="Arial" w:hAnsi="Arial" w:cs="Arial"/>
          <w:sz w:val="22"/>
          <w:szCs w:val="22"/>
        </w:rPr>
      </w:pPr>
      <w:r>
        <w:rPr>
          <w:rFonts w:ascii="Arial" w:hAnsi="Arial" w:cs="Arial"/>
          <w:sz w:val="22"/>
          <w:szCs w:val="22"/>
        </w:rPr>
        <w:t>33.1</w:t>
      </w:r>
      <w:r>
        <w:rPr>
          <w:rFonts w:ascii="Arial" w:hAnsi="Arial" w:cs="Arial"/>
          <w:sz w:val="22"/>
          <w:szCs w:val="22"/>
        </w:rPr>
        <w:tab/>
      </w:r>
      <w:r w:rsidR="00335F97" w:rsidRPr="009C3F0E">
        <w:rPr>
          <w:rFonts w:ascii="Arial" w:hAnsi="Arial" w:cs="Arial"/>
          <w:sz w:val="22"/>
          <w:szCs w:val="22"/>
        </w:rPr>
        <w:t>The business Information Security policies must be:</w:t>
      </w:r>
    </w:p>
    <w:p w:rsidR="000E3414" w:rsidRPr="009C3F0E" w:rsidRDefault="000E3414" w:rsidP="00786ED8">
      <w:pPr>
        <w:tabs>
          <w:tab w:val="left" w:pos="709"/>
        </w:tabs>
        <w:ind w:left="709" w:hanging="709"/>
        <w:rPr>
          <w:rFonts w:ascii="Arial" w:hAnsi="Arial" w:cs="Arial"/>
          <w:sz w:val="22"/>
          <w:szCs w:val="22"/>
        </w:rPr>
      </w:pPr>
    </w:p>
    <w:p w:rsidR="00335F97" w:rsidRPr="009C3F0E" w:rsidRDefault="00335F97" w:rsidP="001C08AE">
      <w:pPr>
        <w:numPr>
          <w:ilvl w:val="0"/>
          <w:numId w:val="47"/>
        </w:numPr>
        <w:tabs>
          <w:tab w:val="left" w:pos="1134"/>
        </w:tabs>
        <w:ind w:left="1134" w:hanging="425"/>
        <w:rPr>
          <w:rFonts w:ascii="Arial" w:hAnsi="Arial" w:cs="Arial"/>
          <w:sz w:val="22"/>
          <w:szCs w:val="22"/>
        </w:rPr>
      </w:pPr>
      <w:r w:rsidRPr="009C3F0E">
        <w:rPr>
          <w:rFonts w:ascii="Arial" w:hAnsi="Arial" w:cs="Arial"/>
          <w:sz w:val="22"/>
          <w:szCs w:val="22"/>
        </w:rPr>
        <w:t>consistent with the ECB Group and ECB business priorities, and</w:t>
      </w:r>
    </w:p>
    <w:p w:rsidR="00335F97" w:rsidRPr="009C3F0E" w:rsidRDefault="00335F97" w:rsidP="001C08AE">
      <w:pPr>
        <w:numPr>
          <w:ilvl w:val="0"/>
          <w:numId w:val="47"/>
        </w:numPr>
        <w:tabs>
          <w:tab w:val="left" w:pos="1134"/>
        </w:tabs>
        <w:ind w:left="1134" w:hanging="425"/>
        <w:rPr>
          <w:rFonts w:ascii="Arial" w:hAnsi="Arial" w:cs="Arial"/>
          <w:sz w:val="22"/>
          <w:szCs w:val="22"/>
        </w:rPr>
      </w:pPr>
      <w:r w:rsidRPr="009C3F0E">
        <w:rPr>
          <w:rFonts w:ascii="Arial" w:hAnsi="Arial" w:cs="Arial"/>
          <w:sz w:val="22"/>
          <w:szCs w:val="22"/>
        </w:rPr>
        <w:t>available to the ECB IT Executive to ensure that the plans and progress are visible so that alignment between Businesses can take place.</w:t>
      </w:r>
    </w:p>
    <w:p w:rsidR="00335F97" w:rsidRPr="009C3F0E" w:rsidRDefault="00335F97" w:rsidP="00786ED8">
      <w:pPr>
        <w:tabs>
          <w:tab w:val="left" w:pos="709"/>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91" w:name="_Toc243057120"/>
      <w:r w:rsidRPr="00446A58">
        <w:rPr>
          <w:rFonts w:ascii="Arial" w:hAnsi="Arial" w:cs="Arial"/>
          <w:b/>
          <w:sz w:val="22"/>
          <w:szCs w:val="22"/>
          <w:lang w:val="en-ZA"/>
        </w:rPr>
        <w:t>Acquisition/disposal of businesses</w:t>
      </w:r>
      <w:bookmarkEnd w:id="891"/>
    </w:p>
    <w:p w:rsidR="00335F97" w:rsidRPr="009C3F0E" w:rsidRDefault="00335F97" w:rsidP="00786ED8">
      <w:pPr>
        <w:tabs>
          <w:tab w:val="left" w:pos="709"/>
        </w:tabs>
        <w:ind w:left="709" w:hanging="709"/>
        <w:rPr>
          <w:rFonts w:ascii="Arial" w:hAnsi="Arial" w:cs="Arial"/>
          <w:sz w:val="22"/>
          <w:szCs w:val="22"/>
        </w:rPr>
      </w:pPr>
      <w:r w:rsidRPr="009C3F0E">
        <w:rPr>
          <w:rFonts w:ascii="Arial" w:hAnsi="Arial" w:cs="Arial"/>
          <w:sz w:val="22"/>
          <w:szCs w:val="22"/>
        </w:rPr>
        <w:t xml:space="preserve">         </w:t>
      </w:r>
    </w:p>
    <w:p w:rsidR="00335F97" w:rsidRPr="009C3F0E" w:rsidRDefault="000E3414"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34.1</w:t>
      </w:r>
      <w:r>
        <w:rPr>
          <w:rFonts w:ascii="Arial" w:hAnsi="Arial" w:cs="Arial"/>
          <w:sz w:val="22"/>
          <w:szCs w:val="22"/>
        </w:rPr>
        <w:tab/>
      </w:r>
      <w:r w:rsidR="00335F97" w:rsidRPr="009C3F0E">
        <w:rPr>
          <w:rFonts w:ascii="Arial" w:hAnsi="Arial" w:cs="Arial"/>
          <w:sz w:val="22"/>
          <w:szCs w:val="22"/>
        </w:rPr>
        <w:t>If ECB wishes to acquire a majority shareholding of a third party ECB, we must ensure that due diligence reviews include determining the Information Security status and risks of the acquisition.</w:t>
      </w:r>
    </w:p>
    <w:p w:rsidR="00335F97" w:rsidRPr="009C3F0E" w:rsidRDefault="00335F97" w:rsidP="00786ED8">
      <w:pPr>
        <w:pStyle w:val="BodyTextIndent2"/>
        <w:tabs>
          <w:tab w:val="left" w:pos="709"/>
          <w:tab w:val="left" w:pos="993"/>
        </w:tabs>
        <w:spacing w:after="0" w:line="240" w:lineRule="auto"/>
        <w:ind w:left="709" w:hanging="709"/>
        <w:rPr>
          <w:rFonts w:ascii="Arial" w:hAnsi="Arial" w:cs="Arial"/>
          <w:sz w:val="22"/>
          <w:szCs w:val="22"/>
        </w:rPr>
      </w:pPr>
    </w:p>
    <w:p w:rsidR="00335F97" w:rsidRPr="009C3F0E" w:rsidRDefault="000E3414"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34.2</w:t>
      </w:r>
      <w:r>
        <w:rPr>
          <w:rFonts w:ascii="Arial" w:hAnsi="Arial" w:cs="Arial"/>
          <w:sz w:val="22"/>
          <w:szCs w:val="22"/>
        </w:rPr>
        <w:tab/>
      </w:r>
      <w:r w:rsidR="00335F97" w:rsidRPr="009C3F0E">
        <w:rPr>
          <w:rFonts w:ascii="Arial" w:hAnsi="Arial" w:cs="Arial"/>
          <w:sz w:val="22"/>
          <w:szCs w:val="22"/>
        </w:rPr>
        <w:t>If ECB has acquired a majority shareholding of a third party ECB, we must ensure compliance of the new operation to the Information Security Policy and its supplements.</w:t>
      </w:r>
    </w:p>
    <w:p w:rsidR="00335F97" w:rsidRPr="009C3F0E" w:rsidRDefault="00335F97" w:rsidP="00786ED8">
      <w:pPr>
        <w:pStyle w:val="BodyTextIndent2"/>
        <w:tabs>
          <w:tab w:val="left" w:pos="709"/>
          <w:tab w:val="left" w:pos="993"/>
        </w:tabs>
        <w:spacing w:after="0" w:line="240" w:lineRule="auto"/>
        <w:ind w:left="709" w:hanging="709"/>
        <w:rPr>
          <w:rFonts w:ascii="Arial" w:hAnsi="Arial" w:cs="Arial"/>
          <w:sz w:val="22"/>
          <w:szCs w:val="22"/>
        </w:rPr>
      </w:pPr>
    </w:p>
    <w:p w:rsidR="00335F97" w:rsidRPr="009C3F0E" w:rsidRDefault="000E3414" w:rsidP="00786ED8">
      <w:pPr>
        <w:pStyle w:val="BodyTextIndent2"/>
        <w:tabs>
          <w:tab w:val="left" w:pos="709"/>
          <w:tab w:val="left" w:pos="993"/>
        </w:tabs>
        <w:spacing w:after="0" w:line="240" w:lineRule="auto"/>
        <w:ind w:left="709" w:hanging="709"/>
        <w:rPr>
          <w:rFonts w:ascii="Arial" w:hAnsi="Arial" w:cs="Arial"/>
          <w:sz w:val="22"/>
          <w:szCs w:val="22"/>
        </w:rPr>
      </w:pPr>
      <w:r>
        <w:rPr>
          <w:rFonts w:ascii="Arial" w:hAnsi="Arial" w:cs="Arial"/>
          <w:sz w:val="22"/>
          <w:szCs w:val="22"/>
        </w:rPr>
        <w:t>34.3</w:t>
      </w:r>
      <w:r>
        <w:rPr>
          <w:rFonts w:ascii="Arial" w:hAnsi="Arial" w:cs="Arial"/>
          <w:sz w:val="22"/>
          <w:szCs w:val="22"/>
        </w:rPr>
        <w:tab/>
      </w:r>
      <w:r w:rsidR="00335F97" w:rsidRPr="009C3F0E">
        <w:rPr>
          <w:rFonts w:ascii="Arial" w:hAnsi="Arial" w:cs="Arial"/>
          <w:sz w:val="22"/>
          <w:szCs w:val="22"/>
        </w:rPr>
        <w:t>If ECB expands into the international arena we must ensure that we comply with the applicable international and country specific regulations.</w:t>
      </w:r>
    </w:p>
    <w:p w:rsidR="00335F97" w:rsidRPr="009C3F0E" w:rsidRDefault="00335F97" w:rsidP="00786ED8">
      <w:pPr>
        <w:pStyle w:val="Header"/>
        <w:tabs>
          <w:tab w:val="clear" w:pos="4320"/>
          <w:tab w:val="clear" w:pos="8640"/>
          <w:tab w:val="left" w:pos="540"/>
          <w:tab w:val="left" w:pos="709"/>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92" w:name="_Toc243057121"/>
      <w:r w:rsidRPr="00446A58">
        <w:rPr>
          <w:rFonts w:ascii="Arial" w:hAnsi="Arial" w:cs="Arial"/>
          <w:b/>
          <w:sz w:val="22"/>
          <w:szCs w:val="22"/>
          <w:lang w:val="en-ZA"/>
        </w:rPr>
        <w:t>Ownership of Information and systems</w:t>
      </w:r>
      <w:bookmarkEnd w:id="892"/>
      <w:r w:rsidRPr="00446A58">
        <w:rPr>
          <w:rFonts w:ascii="Arial" w:hAnsi="Arial" w:cs="Arial"/>
          <w:b/>
          <w:sz w:val="22"/>
          <w:szCs w:val="22"/>
          <w:lang w:val="en-ZA"/>
        </w:rPr>
        <w:t xml:space="preserve"> </w:t>
      </w:r>
    </w:p>
    <w:p w:rsidR="00335F97" w:rsidRPr="009C3F0E" w:rsidRDefault="00335F97" w:rsidP="00786ED8">
      <w:pPr>
        <w:pStyle w:val="Header"/>
        <w:tabs>
          <w:tab w:val="clear" w:pos="4320"/>
          <w:tab w:val="clear" w:pos="8640"/>
          <w:tab w:val="left" w:pos="540"/>
          <w:tab w:val="left" w:pos="709"/>
        </w:tabs>
        <w:ind w:left="709" w:hanging="709"/>
        <w:rPr>
          <w:rFonts w:ascii="Arial" w:hAnsi="Arial" w:cs="Arial"/>
          <w:sz w:val="22"/>
          <w:szCs w:val="22"/>
        </w:rPr>
      </w:pPr>
    </w:p>
    <w:p w:rsidR="00335F97" w:rsidRPr="009C3F0E" w:rsidRDefault="000E3414" w:rsidP="00786ED8">
      <w:pPr>
        <w:tabs>
          <w:tab w:val="left" w:pos="709"/>
        </w:tabs>
        <w:ind w:left="709" w:hanging="709"/>
        <w:rPr>
          <w:rFonts w:ascii="Arial" w:hAnsi="Arial" w:cs="Arial"/>
          <w:sz w:val="22"/>
          <w:szCs w:val="22"/>
          <w:lang w:val="en-ZA"/>
        </w:rPr>
      </w:pPr>
      <w:r>
        <w:rPr>
          <w:rFonts w:ascii="Arial" w:hAnsi="Arial" w:cs="Arial"/>
          <w:sz w:val="22"/>
          <w:szCs w:val="22"/>
          <w:lang w:val="en-ZA"/>
        </w:rPr>
        <w:t>35.1</w:t>
      </w:r>
      <w:r>
        <w:rPr>
          <w:rFonts w:ascii="Arial" w:hAnsi="Arial" w:cs="Arial"/>
          <w:sz w:val="22"/>
          <w:szCs w:val="22"/>
          <w:lang w:val="en-ZA"/>
        </w:rPr>
        <w:tab/>
      </w:r>
      <w:r w:rsidR="00335F97" w:rsidRPr="009C3F0E">
        <w:rPr>
          <w:rFonts w:ascii="Arial" w:hAnsi="Arial" w:cs="Arial"/>
          <w:sz w:val="22"/>
          <w:szCs w:val="22"/>
          <w:lang w:val="en-ZA"/>
        </w:rPr>
        <w:t>Ownership of Information and systems must be assigned to achieve individual accountability.</w:t>
      </w:r>
    </w:p>
    <w:p w:rsidR="00335F97" w:rsidRPr="009C3F0E" w:rsidRDefault="00335F97" w:rsidP="00786ED8">
      <w:pPr>
        <w:pStyle w:val="Header"/>
        <w:tabs>
          <w:tab w:val="clear" w:pos="4320"/>
          <w:tab w:val="clear" w:pos="8640"/>
          <w:tab w:val="left" w:pos="540"/>
          <w:tab w:val="left" w:pos="709"/>
        </w:tabs>
        <w:ind w:left="709" w:hanging="709"/>
        <w:rPr>
          <w:rFonts w:ascii="Arial" w:hAnsi="Arial" w:cs="Arial"/>
          <w:sz w:val="22"/>
          <w:szCs w:val="22"/>
        </w:rPr>
      </w:pPr>
    </w:p>
    <w:p w:rsidR="00335F97" w:rsidRPr="00446A58" w:rsidRDefault="00335F97" w:rsidP="006C1D4F">
      <w:pPr>
        <w:pStyle w:val="Heading1"/>
        <w:numPr>
          <w:ilvl w:val="0"/>
          <w:numId w:val="158"/>
        </w:numPr>
        <w:tabs>
          <w:tab w:val="left" w:pos="709"/>
        </w:tabs>
        <w:ind w:left="709" w:hanging="709"/>
        <w:rPr>
          <w:rFonts w:ascii="Arial" w:hAnsi="Arial" w:cs="Arial"/>
          <w:b/>
          <w:sz w:val="22"/>
          <w:szCs w:val="22"/>
          <w:lang w:val="en-ZA"/>
        </w:rPr>
      </w:pPr>
      <w:bookmarkStart w:id="893" w:name="_Toc243057122"/>
      <w:r w:rsidRPr="00446A58">
        <w:rPr>
          <w:rFonts w:ascii="Arial" w:hAnsi="Arial" w:cs="Arial"/>
          <w:b/>
          <w:sz w:val="22"/>
          <w:szCs w:val="22"/>
          <w:lang w:val="en-ZA"/>
        </w:rPr>
        <w:t>Policy control</w:t>
      </w:r>
      <w:bookmarkEnd w:id="893"/>
    </w:p>
    <w:p w:rsidR="00335F97" w:rsidRPr="009C3F0E" w:rsidRDefault="00335F97" w:rsidP="00786ED8">
      <w:pPr>
        <w:pStyle w:val="Heading1"/>
        <w:tabs>
          <w:tab w:val="left" w:pos="709"/>
        </w:tabs>
        <w:ind w:left="709" w:hanging="709"/>
        <w:rPr>
          <w:rFonts w:ascii="Arial" w:hAnsi="Arial" w:cs="Arial"/>
          <w:b/>
          <w:sz w:val="22"/>
          <w:szCs w:val="22"/>
          <w:lang w:val="en-ZA" w:eastAsia="en-ZA"/>
        </w:rPr>
      </w:pPr>
    </w:p>
    <w:p w:rsidR="00335F97" w:rsidRDefault="000E3414" w:rsidP="000E3414">
      <w:pPr>
        <w:pStyle w:val="BodyTextIndent2"/>
        <w:tabs>
          <w:tab w:val="left" w:pos="709"/>
        </w:tabs>
        <w:spacing w:after="0" w:line="240" w:lineRule="auto"/>
        <w:ind w:left="720" w:hanging="720"/>
        <w:rPr>
          <w:rFonts w:ascii="Arial" w:hAnsi="Arial" w:cs="Arial"/>
          <w:sz w:val="22"/>
          <w:szCs w:val="22"/>
        </w:rPr>
      </w:pPr>
      <w:r>
        <w:rPr>
          <w:rFonts w:ascii="Arial" w:hAnsi="Arial" w:cs="Arial"/>
          <w:sz w:val="22"/>
          <w:szCs w:val="22"/>
        </w:rPr>
        <w:t>36.1.1</w:t>
      </w:r>
      <w:r>
        <w:rPr>
          <w:rFonts w:ascii="Arial" w:hAnsi="Arial" w:cs="Arial"/>
          <w:sz w:val="22"/>
          <w:szCs w:val="22"/>
        </w:rPr>
        <w:tab/>
      </w:r>
      <w:r w:rsidR="00335F97" w:rsidRPr="009C3F0E">
        <w:rPr>
          <w:rFonts w:ascii="Arial" w:hAnsi="Arial" w:cs="Arial"/>
          <w:sz w:val="22"/>
          <w:szCs w:val="22"/>
        </w:rPr>
        <w:t>Policy Audit</w:t>
      </w:r>
    </w:p>
    <w:p w:rsidR="000E3414" w:rsidRPr="009C3F0E" w:rsidRDefault="000E3414" w:rsidP="000E3414">
      <w:pPr>
        <w:pStyle w:val="BodyTextIndent2"/>
        <w:tabs>
          <w:tab w:val="left" w:pos="709"/>
        </w:tabs>
        <w:spacing w:after="0" w:line="240" w:lineRule="auto"/>
        <w:ind w:left="720" w:hanging="720"/>
        <w:rPr>
          <w:rFonts w:ascii="Arial" w:hAnsi="Arial" w:cs="Arial"/>
          <w:sz w:val="22"/>
          <w:szCs w:val="22"/>
        </w:rPr>
      </w:pPr>
    </w:p>
    <w:p w:rsidR="00335F97" w:rsidRPr="009C3F0E" w:rsidRDefault="00335F97" w:rsidP="006C1D4F">
      <w:pPr>
        <w:pStyle w:val="BodyTextIndent2"/>
        <w:numPr>
          <w:ilvl w:val="0"/>
          <w:numId w:val="161"/>
        </w:numPr>
        <w:tabs>
          <w:tab w:val="left" w:pos="709"/>
          <w:tab w:val="left" w:pos="1134"/>
        </w:tabs>
        <w:spacing w:after="0" w:line="240" w:lineRule="auto"/>
        <w:ind w:left="1134" w:hanging="414"/>
        <w:rPr>
          <w:rFonts w:ascii="Arial" w:hAnsi="Arial" w:cs="Arial"/>
          <w:sz w:val="22"/>
          <w:szCs w:val="22"/>
        </w:rPr>
      </w:pPr>
      <w:r w:rsidRPr="009C3F0E">
        <w:rPr>
          <w:rFonts w:ascii="Arial" w:hAnsi="Arial" w:cs="Arial"/>
          <w:sz w:val="22"/>
          <w:szCs w:val="22"/>
        </w:rPr>
        <w:lastRenderedPageBreak/>
        <w:t>Periodic audits will be conducted by the Chief Executive Officer, when deemed necessary or as required from time to time, to ensure appropriate application and compliance with the Policy.</w:t>
      </w:r>
    </w:p>
    <w:p w:rsidR="00335F97" w:rsidRPr="009C3F0E" w:rsidRDefault="00335F97" w:rsidP="000E3414">
      <w:pPr>
        <w:pStyle w:val="BodyTextIndent2"/>
        <w:tabs>
          <w:tab w:val="left" w:pos="709"/>
          <w:tab w:val="left" w:pos="993"/>
        </w:tabs>
        <w:spacing w:after="0" w:line="240" w:lineRule="auto"/>
        <w:ind w:left="709" w:hanging="720"/>
        <w:rPr>
          <w:rFonts w:ascii="Arial" w:hAnsi="Arial" w:cs="Arial"/>
          <w:sz w:val="22"/>
          <w:szCs w:val="22"/>
        </w:rPr>
      </w:pPr>
    </w:p>
    <w:p w:rsidR="00335F97" w:rsidRDefault="000E3414" w:rsidP="000E3414">
      <w:pPr>
        <w:pStyle w:val="BodyTextIndent2"/>
        <w:tabs>
          <w:tab w:val="left" w:pos="709"/>
          <w:tab w:val="left" w:pos="993"/>
        </w:tabs>
        <w:spacing w:after="0" w:line="240" w:lineRule="auto"/>
        <w:ind w:left="709" w:hanging="720"/>
        <w:rPr>
          <w:rFonts w:ascii="Arial" w:hAnsi="Arial" w:cs="Arial"/>
          <w:sz w:val="22"/>
          <w:szCs w:val="22"/>
        </w:rPr>
      </w:pPr>
      <w:r>
        <w:rPr>
          <w:rFonts w:ascii="Arial" w:hAnsi="Arial" w:cs="Arial"/>
          <w:sz w:val="22"/>
          <w:szCs w:val="22"/>
        </w:rPr>
        <w:t>36.1.2</w:t>
      </w:r>
      <w:r>
        <w:rPr>
          <w:rFonts w:ascii="Arial" w:hAnsi="Arial" w:cs="Arial"/>
          <w:sz w:val="22"/>
          <w:szCs w:val="22"/>
        </w:rPr>
        <w:tab/>
      </w:r>
      <w:r w:rsidR="00335F97" w:rsidRPr="009C3F0E">
        <w:rPr>
          <w:rFonts w:ascii="Arial" w:hAnsi="Arial" w:cs="Arial"/>
          <w:sz w:val="22"/>
          <w:szCs w:val="22"/>
        </w:rPr>
        <w:t>Policy Review</w:t>
      </w:r>
    </w:p>
    <w:p w:rsidR="000E3414" w:rsidRPr="009C3F0E" w:rsidRDefault="000E3414" w:rsidP="000E3414">
      <w:pPr>
        <w:pStyle w:val="BodyTextIndent2"/>
        <w:tabs>
          <w:tab w:val="left" w:pos="709"/>
          <w:tab w:val="left" w:pos="993"/>
        </w:tabs>
        <w:spacing w:after="0" w:line="240" w:lineRule="auto"/>
        <w:ind w:left="709" w:hanging="720"/>
        <w:rPr>
          <w:rFonts w:ascii="Arial" w:hAnsi="Arial" w:cs="Arial"/>
          <w:sz w:val="22"/>
          <w:szCs w:val="22"/>
        </w:rPr>
      </w:pPr>
    </w:p>
    <w:p w:rsidR="00335F97" w:rsidRPr="009C3F0E" w:rsidRDefault="00335F97" w:rsidP="006C1D4F">
      <w:pPr>
        <w:pStyle w:val="BodyTextIndent2"/>
        <w:numPr>
          <w:ilvl w:val="0"/>
          <w:numId w:val="161"/>
        </w:numPr>
        <w:tabs>
          <w:tab w:val="left" w:pos="709"/>
          <w:tab w:val="left" w:pos="1134"/>
        </w:tabs>
        <w:spacing w:after="0" w:line="240" w:lineRule="auto"/>
        <w:ind w:left="1134" w:hanging="414"/>
        <w:rPr>
          <w:rFonts w:ascii="Arial" w:hAnsi="Arial" w:cs="Arial"/>
          <w:sz w:val="22"/>
          <w:szCs w:val="22"/>
        </w:rPr>
      </w:pPr>
      <w:r w:rsidRPr="009C3F0E">
        <w:rPr>
          <w:rFonts w:ascii="Arial" w:hAnsi="Arial" w:cs="Arial"/>
          <w:sz w:val="22"/>
          <w:szCs w:val="22"/>
        </w:rPr>
        <w:t xml:space="preserve">This policy is subject to annual review or when necessary by the ECB, to ensure that it is aligned to prevailing legislation and market conditions. </w:t>
      </w:r>
    </w:p>
    <w:p w:rsidR="00335F97" w:rsidRPr="000E3414" w:rsidRDefault="00335F97" w:rsidP="000E3414">
      <w:pPr>
        <w:pStyle w:val="BodyTextIndent2"/>
        <w:tabs>
          <w:tab w:val="left" w:pos="709"/>
          <w:tab w:val="left" w:pos="1134"/>
        </w:tabs>
        <w:spacing w:after="0" w:line="240" w:lineRule="auto"/>
        <w:ind w:left="360"/>
        <w:rPr>
          <w:rFonts w:ascii="Arial" w:hAnsi="Arial" w:cs="Arial"/>
          <w:sz w:val="22"/>
          <w:szCs w:val="22"/>
        </w:rPr>
      </w:pPr>
    </w:p>
    <w:p w:rsidR="00583933" w:rsidRDefault="00583933" w:rsidP="009C3F0E">
      <w:pPr>
        <w:rPr>
          <w:rFonts w:ascii="Arial" w:hAnsi="Arial" w:cs="Arial"/>
          <w:sz w:val="22"/>
          <w:szCs w:val="22"/>
        </w:rPr>
      </w:pPr>
    </w:p>
    <w:tbl>
      <w:tblPr>
        <w:tblpPr w:leftFromText="180" w:rightFromText="180" w:vertAnchor="text" w:horzAnchor="page" w:tblpX="1411"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5"/>
        <w:gridCol w:w="4687"/>
      </w:tblGrid>
      <w:tr w:rsidR="00726915" w:rsidRPr="009C3F0E" w:rsidTr="000E3414">
        <w:trPr>
          <w:trHeight w:val="678"/>
        </w:trPr>
        <w:tc>
          <w:tcPr>
            <w:tcW w:w="4928" w:type="dxa"/>
            <w:tcBorders>
              <w:top w:val="single" w:sz="4" w:space="0" w:color="auto"/>
              <w:left w:val="single" w:sz="4" w:space="0" w:color="auto"/>
              <w:bottom w:val="single" w:sz="4" w:space="0" w:color="auto"/>
              <w:right w:val="single" w:sz="4" w:space="0" w:color="auto"/>
            </w:tcBorders>
            <w:vAlign w:val="center"/>
          </w:tcPr>
          <w:p w:rsidR="00726915" w:rsidRPr="009C3F0E" w:rsidRDefault="00726915" w:rsidP="000E3414">
            <w:pPr>
              <w:spacing w:line="360" w:lineRule="auto"/>
              <w:rPr>
                <w:rFonts w:ascii="Arial" w:hAnsi="Arial" w:cs="Arial"/>
                <w:sz w:val="22"/>
                <w:szCs w:val="22"/>
                <w:lang w:val="en-ZA"/>
              </w:rPr>
            </w:pPr>
            <w:r w:rsidRPr="009C3F0E">
              <w:rPr>
                <w:rFonts w:ascii="Arial" w:hAnsi="Arial" w:cs="Arial"/>
                <w:sz w:val="22"/>
                <w:szCs w:val="22"/>
                <w:lang w:val="en-ZA"/>
              </w:rPr>
              <w:t>Policy adoption date</w:t>
            </w:r>
          </w:p>
        </w:tc>
        <w:tc>
          <w:tcPr>
            <w:tcW w:w="4819" w:type="dxa"/>
            <w:tcBorders>
              <w:top w:val="single" w:sz="4" w:space="0" w:color="auto"/>
              <w:left w:val="single" w:sz="4" w:space="0" w:color="auto"/>
              <w:bottom w:val="single" w:sz="4" w:space="0" w:color="auto"/>
              <w:right w:val="single" w:sz="4" w:space="0" w:color="auto"/>
            </w:tcBorders>
          </w:tcPr>
          <w:p w:rsidR="00726915" w:rsidRPr="009C3F0E" w:rsidRDefault="00726915" w:rsidP="000E3414">
            <w:pPr>
              <w:spacing w:line="360" w:lineRule="auto"/>
              <w:rPr>
                <w:rFonts w:ascii="Arial" w:hAnsi="Arial" w:cs="Arial"/>
                <w:sz w:val="22"/>
                <w:szCs w:val="22"/>
                <w:lang w:val="en-ZA"/>
              </w:rPr>
            </w:pPr>
          </w:p>
        </w:tc>
      </w:tr>
      <w:tr w:rsidR="00726915" w:rsidRPr="009C3F0E" w:rsidTr="000E3414">
        <w:trPr>
          <w:trHeight w:val="709"/>
        </w:trPr>
        <w:tc>
          <w:tcPr>
            <w:tcW w:w="4928" w:type="dxa"/>
            <w:tcBorders>
              <w:top w:val="single" w:sz="4" w:space="0" w:color="auto"/>
              <w:left w:val="single" w:sz="4" w:space="0" w:color="auto"/>
              <w:bottom w:val="single" w:sz="4" w:space="0" w:color="auto"/>
              <w:right w:val="single" w:sz="4" w:space="0" w:color="auto"/>
            </w:tcBorders>
            <w:vAlign w:val="center"/>
          </w:tcPr>
          <w:p w:rsidR="00726915" w:rsidRPr="009C3F0E" w:rsidRDefault="00726915" w:rsidP="000E3414">
            <w:pPr>
              <w:spacing w:line="360" w:lineRule="auto"/>
              <w:rPr>
                <w:rFonts w:ascii="Arial" w:hAnsi="Arial" w:cs="Arial"/>
                <w:sz w:val="22"/>
                <w:szCs w:val="22"/>
                <w:lang w:val="en-ZA"/>
              </w:rPr>
            </w:pPr>
            <w:r w:rsidRPr="009C3F0E">
              <w:rPr>
                <w:rFonts w:ascii="Arial" w:hAnsi="Arial" w:cs="Arial"/>
                <w:sz w:val="22"/>
                <w:szCs w:val="22"/>
                <w:lang w:val="en-ZA"/>
              </w:rPr>
              <w:t>Policy implementation date</w:t>
            </w:r>
          </w:p>
        </w:tc>
        <w:tc>
          <w:tcPr>
            <w:tcW w:w="4819" w:type="dxa"/>
            <w:tcBorders>
              <w:top w:val="single" w:sz="4" w:space="0" w:color="auto"/>
              <w:left w:val="single" w:sz="4" w:space="0" w:color="auto"/>
              <w:bottom w:val="single" w:sz="4" w:space="0" w:color="auto"/>
              <w:right w:val="single" w:sz="4" w:space="0" w:color="auto"/>
            </w:tcBorders>
          </w:tcPr>
          <w:p w:rsidR="00726915" w:rsidRPr="009C3F0E" w:rsidRDefault="00726915" w:rsidP="000E3414">
            <w:pPr>
              <w:spacing w:line="360" w:lineRule="auto"/>
              <w:rPr>
                <w:rFonts w:ascii="Arial" w:hAnsi="Arial" w:cs="Arial"/>
                <w:sz w:val="22"/>
                <w:szCs w:val="22"/>
                <w:lang w:val="en-ZA"/>
              </w:rPr>
            </w:pPr>
          </w:p>
        </w:tc>
      </w:tr>
      <w:tr w:rsidR="00726915" w:rsidRPr="009C3F0E" w:rsidTr="000E3414">
        <w:trPr>
          <w:trHeight w:val="705"/>
        </w:trPr>
        <w:tc>
          <w:tcPr>
            <w:tcW w:w="4928" w:type="dxa"/>
            <w:tcBorders>
              <w:top w:val="single" w:sz="4" w:space="0" w:color="auto"/>
              <w:left w:val="single" w:sz="4" w:space="0" w:color="auto"/>
              <w:bottom w:val="single" w:sz="4" w:space="0" w:color="auto"/>
              <w:right w:val="single" w:sz="4" w:space="0" w:color="auto"/>
            </w:tcBorders>
            <w:vAlign w:val="center"/>
          </w:tcPr>
          <w:p w:rsidR="00726915" w:rsidRPr="009C3F0E" w:rsidRDefault="00726915" w:rsidP="000E3414">
            <w:pPr>
              <w:spacing w:line="360" w:lineRule="auto"/>
              <w:rPr>
                <w:rFonts w:ascii="Arial" w:hAnsi="Arial" w:cs="Arial"/>
                <w:sz w:val="22"/>
                <w:szCs w:val="22"/>
                <w:lang w:val="en-ZA"/>
              </w:rPr>
            </w:pPr>
            <w:r w:rsidRPr="009C3F0E">
              <w:rPr>
                <w:rFonts w:ascii="Arial" w:hAnsi="Arial" w:cs="Arial"/>
                <w:sz w:val="22"/>
                <w:szCs w:val="22"/>
                <w:lang w:val="en-ZA"/>
              </w:rPr>
              <w:t>Next Review date</w:t>
            </w:r>
          </w:p>
        </w:tc>
        <w:tc>
          <w:tcPr>
            <w:tcW w:w="4819" w:type="dxa"/>
            <w:tcBorders>
              <w:top w:val="single" w:sz="4" w:space="0" w:color="auto"/>
              <w:left w:val="single" w:sz="4" w:space="0" w:color="auto"/>
              <w:bottom w:val="single" w:sz="4" w:space="0" w:color="auto"/>
              <w:right w:val="single" w:sz="4" w:space="0" w:color="auto"/>
            </w:tcBorders>
          </w:tcPr>
          <w:p w:rsidR="00726915" w:rsidRPr="009C3F0E" w:rsidRDefault="00726915" w:rsidP="000E3414">
            <w:pPr>
              <w:spacing w:line="360" w:lineRule="auto"/>
              <w:rPr>
                <w:rFonts w:ascii="Arial" w:hAnsi="Arial" w:cs="Arial"/>
                <w:sz w:val="22"/>
                <w:szCs w:val="22"/>
                <w:lang w:val="en-ZA"/>
              </w:rPr>
            </w:pPr>
          </w:p>
        </w:tc>
      </w:tr>
    </w:tbl>
    <w:p w:rsidR="00726915" w:rsidRPr="009C3F0E" w:rsidRDefault="00726915" w:rsidP="00726915">
      <w:pPr>
        <w:pStyle w:val="BodyText3"/>
        <w:spacing w:after="0" w:line="360" w:lineRule="auto"/>
        <w:rPr>
          <w:rFonts w:ascii="Arial" w:hAnsi="Arial" w:cs="Arial"/>
          <w:bCs/>
          <w:sz w:val="22"/>
          <w:szCs w:val="22"/>
        </w:rPr>
      </w:pPr>
    </w:p>
    <w:p w:rsidR="00726915" w:rsidRDefault="00726915" w:rsidP="00726915">
      <w:pPr>
        <w:rPr>
          <w:rFonts w:ascii="Arial" w:hAnsi="Arial" w:cs="Arial"/>
          <w:sz w:val="22"/>
          <w:szCs w:val="22"/>
        </w:rPr>
        <w:sectPr w:rsidR="00726915" w:rsidSect="00190D18">
          <w:headerReference w:type="default" r:id="rId39"/>
          <w:headerReference w:type="first" r:id="rId40"/>
          <w:pgSz w:w="11907" w:h="16839" w:code="9"/>
          <w:pgMar w:top="1440" w:right="1183" w:bottom="1134" w:left="1418" w:header="720" w:footer="392" w:gutter="0"/>
          <w:cols w:space="720"/>
          <w:titlePg/>
          <w:docGrid w:linePitch="360"/>
        </w:sectPr>
      </w:pPr>
    </w:p>
    <w:p w:rsidR="00726915" w:rsidRPr="009C3F0E" w:rsidRDefault="003B48EE" w:rsidP="00726915">
      <w:pPr>
        <w:rPr>
          <w:rFonts w:ascii="Arial" w:hAnsi="Arial" w:cs="Arial"/>
          <w:sz w:val="22"/>
          <w:szCs w:val="22"/>
        </w:rPr>
      </w:pPr>
      <w:r>
        <w:rPr>
          <w:rFonts w:ascii="Arial" w:hAnsi="Arial" w:cs="Arial"/>
          <w:noProof/>
          <w:sz w:val="40"/>
          <w:szCs w:val="40"/>
        </w:rPr>
        <w:lastRenderedPageBreak/>
        <mc:AlternateContent>
          <mc:Choice Requires="wps">
            <w:drawing>
              <wp:anchor distT="0" distB="0" distL="114300" distR="114300" simplePos="0" relativeHeight="251673600" behindDoc="0" locked="0" layoutInCell="1" allowOverlap="1">
                <wp:simplePos x="0" y="0"/>
                <wp:positionH relativeFrom="column">
                  <wp:posOffset>-66675</wp:posOffset>
                </wp:positionH>
                <wp:positionV relativeFrom="paragraph">
                  <wp:posOffset>-193675</wp:posOffset>
                </wp:positionV>
                <wp:extent cx="6010910" cy="9227185"/>
                <wp:effectExtent l="19050" t="19050" r="27940" b="12065"/>
                <wp:wrapNone/>
                <wp:docPr id="5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922718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3238" w:rsidRDefault="00893238" w:rsidP="00D465E0">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D465E0">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6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Default="00893238" w:rsidP="00D465E0">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Pr="006973B9" w:rsidRDefault="00893238" w:rsidP="00D465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7.</w:t>
                            </w:r>
                          </w:p>
                          <w:p w:rsidR="00893238" w:rsidRDefault="00893238" w:rsidP="00D465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IT POLICY:</w:t>
                            </w:r>
                          </w:p>
                          <w:p w:rsidR="00893238" w:rsidRPr="006973B9" w:rsidRDefault="00893238" w:rsidP="00D465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6973B9">
                              <w:rPr>
                                <w:rFonts w:ascii="Arial" w:hAnsi="Arial" w:cs="Arial"/>
                                <w:sz w:val="48"/>
                                <w:szCs w:val="48"/>
                              </w:rPr>
                              <w:t xml:space="preserve">INFORMATION TECHNOLOGY </w:t>
                            </w:r>
                          </w:p>
                          <w:p w:rsidR="00893238" w:rsidRPr="006973B9" w:rsidRDefault="00893238" w:rsidP="00D465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GENERAL CONTROLS</w:t>
                            </w:r>
                          </w:p>
                          <w:p w:rsidR="00893238" w:rsidRPr="00806F58" w:rsidRDefault="00893238" w:rsidP="00D465E0">
                            <w:pPr>
                              <w:jc w:val="center"/>
                              <w:rPr>
                                <w:rFonts w:ascii="Arial" w:hAnsi="Arial" w:cs="Arial"/>
                                <w:b/>
                                <w:bCs/>
                                <w:sz w:val="22"/>
                                <w:szCs w:val="22"/>
                              </w:rPr>
                            </w:pPr>
                          </w:p>
                          <w:p w:rsidR="00893238" w:rsidRPr="00806F58" w:rsidRDefault="00893238" w:rsidP="00D465E0">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D465E0">
                            <w:pPr>
                              <w:tabs>
                                <w:tab w:val="left" w:pos="8222"/>
                              </w:tabs>
                              <w:ind w:left="142"/>
                              <w:jc w:val="both"/>
                              <w:rPr>
                                <w:rFonts w:ascii="Arial" w:hAnsi="Arial" w:cs="Arial"/>
                                <w:sz w:val="22"/>
                                <w:szCs w:val="22"/>
                              </w:rPr>
                            </w:pPr>
                          </w:p>
                          <w:p w:rsidR="00893238" w:rsidRPr="00806F58" w:rsidRDefault="00893238" w:rsidP="00D465E0">
                            <w:pPr>
                              <w:tabs>
                                <w:tab w:val="left" w:pos="8222"/>
                              </w:tabs>
                              <w:jc w:val="center"/>
                              <w:rPr>
                                <w:rFonts w:ascii="Arial" w:hAnsi="Arial" w:cs="Arial"/>
                                <w:b/>
                                <w:bCs/>
                                <w:sz w:val="22"/>
                                <w:szCs w:val="22"/>
                              </w:rPr>
                            </w:pPr>
                          </w:p>
                          <w:p w:rsidR="00893238" w:rsidRPr="00806F58" w:rsidRDefault="00893238" w:rsidP="00D465E0">
                            <w:pPr>
                              <w:jc w:val="center"/>
                              <w:rPr>
                                <w:rFonts w:ascii="Arial" w:hAnsi="Arial" w:cs="Arial"/>
                                <w:b/>
                                <w:bCs/>
                                <w:sz w:val="22"/>
                                <w:szCs w:val="22"/>
                              </w:rPr>
                            </w:pPr>
                          </w:p>
                          <w:p w:rsidR="00893238" w:rsidRPr="00806F58" w:rsidRDefault="00893238" w:rsidP="00D465E0">
                            <w:pPr>
                              <w:jc w:val="center"/>
                              <w:rPr>
                                <w:rFonts w:ascii="Arial" w:hAnsi="Arial" w:cs="Arial"/>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5.25pt;margin-top:-15.25pt;width:473.3pt;height:726.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" filled="f" strokeweight="2.25pt">
                <v:textbox>
                  <w:txbxContent>
                    <w:p w:rsidR="00893238" w:rsidRDefault="00893238" w:rsidP="00D465E0">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D465E0">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6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Default="00893238" w:rsidP="00D465E0">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Pr="006973B9" w:rsidRDefault="00893238" w:rsidP="00D465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7.</w:t>
                      </w:r>
                    </w:p>
                    <w:p w:rsidR="00893238" w:rsidRDefault="00893238" w:rsidP="00D465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IT POLICY:</w:t>
                      </w:r>
                    </w:p>
                    <w:p w:rsidR="00893238" w:rsidRPr="006973B9" w:rsidRDefault="00893238" w:rsidP="00D465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6973B9">
                        <w:rPr>
                          <w:rFonts w:ascii="Arial" w:hAnsi="Arial" w:cs="Arial"/>
                          <w:sz w:val="48"/>
                          <w:szCs w:val="48"/>
                        </w:rPr>
                        <w:t xml:space="preserve">INFORMATION TECHNOLOGY </w:t>
                      </w:r>
                    </w:p>
                    <w:p w:rsidR="00893238" w:rsidRPr="006973B9" w:rsidRDefault="00893238" w:rsidP="00D465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GENERAL CONTROLS</w:t>
                      </w:r>
                    </w:p>
                    <w:p w:rsidR="00893238" w:rsidRPr="00806F58" w:rsidRDefault="00893238" w:rsidP="00D465E0">
                      <w:pPr>
                        <w:jc w:val="center"/>
                        <w:rPr>
                          <w:rFonts w:ascii="Arial" w:hAnsi="Arial" w:cs="Arial"/>
                          <w:b/>
                          <w:bCs/>
                          <w:sz w:val="22"/>
                          <w:szCs w:val="22"/>
                        </w:rPr>
                      </w:pPr>
                    </w:p>
                    <w:p w:rsidR="00893238" w:rsidRPr="00806F58" w:rsidRDefault="00893238" w:rsidP="00D465E0">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D465E0">
                      <w:pPr>
                        <w:tabs>
                          <w:tab w:val="left" w:pos="8222"/>
                        </w:tabs>
                        <w:ind w:left="142"/>
                        <w:jc w:val="both"/>
                        <w:rPr>
                          <w:rFonts w:ascii="Arial" w:hAnsi="Arial" w:cs="Arial"/>
                          <w:sz w:val="22"/>
                          <w:szCs w:val="22"/>
                        </w:rPr>
                      </w:pPr>
                    </w:p>
                    <w:p w:rsidR="00893238" w:rsidRPr="00806F58" w:rsidRDefault="00893238" w:rsidP="00D465E0">
                      <w:pPr>
                        <w:tabs>
                          <w:tab w:val="left" w:pos="8222"/>
                        </w:tabs>
                        <w:jc w:val="center"/>
                        <w:rPr>
                          <w:rFonts w:ascii="Arial" w:hAnsi="Arial" w:cs="Arial"/>
                          <w:b/>
                          <w:bCs/>
                          <w:sz w:val="22"/>
                          <w:szCs w:val="22"/>
                        </w:rPr>
                      </w:pPr>
                    </w:p>
                    <w:p w:rsidR="00893238" w:rsidRPr="00806F58" w:rsidRDefault="00893238" w:rsidP="00D465E0">
                      <w:pPr>
                        <w:jc w:val="center"/>
                        <w:rPr>
                          <w:rFonts w:ascii="Arial" w:hAnsi="Arial" w:cs="Arial"/>
                          <w:b/>
                          <w:bCs/>
                          <w:sz w:val="22"/>
                          <w:szCs w:val="22"/>
                        </w:rPr>
                      </w:pPr>
                    </w:p>
                    <w:p w:rsidR="00893238" w:rsidRPr="00806F58" w:rsidRDefault="00893238" w:rsidP="00D465E0">
                      <w:pPr>
                        <w:jc w:val="center"/>
                        <w:rPr>
                          <w:rFonts w:ascii="Arial" w:hAnsi="Arial" w:cs="Arial"/>
                          <w:b/>
                          <w:bCs/>
                          <w:sz w:val="22"/>
                          <w:szCs w:val="22"/>
                        </w:rPr>
                      </w:pPr>
                    </w:p>
                  </w:txbxContent>
                </v:textbox>
              </v:shape>
            </w:pict>
          </mc:Fallback>
        </mc:AlternateContent>
      </w: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D465E0" w:rsidRDefault="00D465E0" w:rsidP="00DE0A00">
      <w:pPr>
        <w:jc w:val="center"/>
        <w:rPr>
          <w:rFonts w:ascii="Arial" w:hAnsi="Arial" w:cs="Arial"/>
          <w:sz w:val="40"/>
          <w:szCs w:val="40"/>
        </w:rPr>
      </w:pPr>
    </w:p>
    <w:p w:rsidR="00583933" w:rsidRDefault="00583933" w:rsidP="009C3F0E">
      <w:pPr>
        <w:rPr>
          <w:rFonts w:ascii="Arial" w:hAnsi="Arial" w:cs="Arial"/>
          <w:sz w:val="22"/>
          <w:szCs w:val="22"/>
        </w:rPr>
      </w:pPr>
    </w:p>
    <w:p w:rsidR="00583933" w:rsidRDefault="00583933" w:rsidP="009C3F0E">
      <w:pPr>
        <w:rPr>
          <w:rFonts w:ascii="Arial" w:hAnsi="Arial" w:cs="Arial"/>
          <w:sz w:val="22"/>
          <w:szCs w:val="22"/>
        </w:rPr>
      </w:pPr>
    </w:p>
    <w:p w:rsidR="00583933" w:rsidRDefault="00583933" w:rsidP="009C3F0E">
      <w:pPr>
        <w:rPr>
          <w:rFonts w:ascii="Arial" w:hAnsi="Arial" w:cs="Arial"/>
          <w:sz w:val="22"/>
          <w:szCs w:val="22"/>
        </w:rPr>
        <w:sectPr w:rsidR="00583933" w:rsidSect="00190D18">
          <w:headerReference w:type="default" r:id="rId41"/>
          <w:headerReference w:type="first" r:id="rId42"/>
          <w:pgSz w:w="11907" w:h="16839" w:code="9"/>
          <w:pgMar w:top="1440" w:right="1183" w:bottom="1134" w:left="1418" w:header="720" w:footer="392" w:gutter="0"/>
          <w:cols w:space="720"/>
          <w:titlePg/>
          <w:docGrid w:linePitch="360"/>
        </w:sectPr>
      </w:pPr>
    </w:p>
    <w:p w:rsidR="004E6A2D" w:rsidRPr="008C7D50" w:rsidRDefault="00A12F03" w:rsidP="009C3F0E">
      <w:pPr>
        <w:rPr>
          <w:rFonts w:ascii="Arial" w:hAnsi="Arial" w:cs="Arial"/>
          <w:b/>
          <w:sz w:val="22"/>
          <w:szCs w:val="22"/>
        </w:rPr>
      </w:pPr>
      <w:commentRangeStart w:id="894"/>
      <w:r w:rsidRPr="008C7D50">
        <w:rPr>
          <w:rFonts w:ascii="Arial" w:hAnsi="Arial" w:cs="Arial"/>
          <w:b/>
          <w:bCs/>
          <w:sz w:val="22"/>
          <w:szCs w:val="22"/>
        </w:rPr>
        <w:lastRenderedPageBreak/>
        <w:t>INFORMATION TECHNOLOGY GENERAL CONTROL POLICIES</w:t>
      </w:r>
      <w:commentRangeEnd w:id="894"/>
      <w:r w:rsidR="00CC675D">
        <w:rPr>
          <w:rStyle w:val="CommentReference"/>
        </w:rPr>
        <w:commentReference w:id="894"/>
      </w:r>
    </w:p>
    <w:p w:rsidR="002834E6" w:rsidRPr="009C3F0E" w:rsidRDefault="002834E6" w:rsidP="009C3F0E">
      <w:pPr>
        <w:rPr>
          <w:rFonts w:ascii="Arial" w:hAnsi="Arial" w:cs="Arial"/>
          <w:sz w:val="22"/>
          <w:szCs w:val="22"/>
        </w:rPr>
      </w:pPr>
    </w:p>
    <w:p w:rsidR="00A12F03" w:rsidRDefault="00A12F03" w:rsidP="009C3F0E">
      <w:pPr>
        <w:autoSpaceDE w:val="0"/>
        <w:autoSpaceDN w:val="0"/>
        <w:adjustRightInd w:val="0"/>
        <w:rPr>
          <w:rFonts w:ascii="Arial" w:hAnsi="Arial" w:cs="Arial"/>
          <w:b/>
          <w:bCs/>
          <w:sz w:val="22"/>
          <w:szCs w:val="22"/>
        </w:rPr>
      </w:pPr>
      <w:r w:rsidRPr="009C3F0E">
        <w:rPr>
          <w:rFonts w:ascii="Arial" w:hAnsi="Arial" w:cs="Arial"/>
          <w:b/>
          <w:bCs/>
          <w:sz w:val="22"/>
          <w:szCs w:val="22"/>
        </w:rPr>
        <w:t>Version Control &amp; Approval</w:t>
      </w:r>
    </w:p>
    <w:p w:rsidR="000C74FB" w:rsidRPr="009C3F0E" w:rsidRDefault="000C74FB" w:rsidP="009C3F0E">
      <w:pPr>
        <w:autoSpaceDE w:val="0"/>
        <w:autoSpaceDN w:val="0"/>
        <w:adjustRightInd w:val="0"/>
        <w:rPr>
          <w:rFonts w:ascii="Arial" w:hAnsi="Arial" w:cs="Arial"/>
          <w:b/>
          <w:bCs/>
          <w:sz w:val="22"/>
          <w:szCs w:val="22"/>
        </w:rPr>
      </w:pPr>
    </w:p>
    <w:p w:rsidR="00A12F03" w:rsidRPr="009C3F0E" w:rsidRDefault="00A12F03" w:rsidP="009C3F0E">
      <w:pPr>
        <w:autoSpaceDE w:val="0"/>
        <w:autoSpaceDN w:val="0"/>
        <w:adjustRightInd w:val="0"/>
        <w:rPr>
          <w:rFonts w:ascii="Arial" w:hAnsi="Arial" w:cs="Arial"/>
          <w:sz w:val="22"/>
          <w:szCs w:val="22"/>
        </w:rPr>
      </w:pPr>
      <w:r w:rsidRPr="009C3F0E">
        <w:rPr>
          <w:rFonts w:ascii="Arial" w:hAnsi="Arial" w:cs="Arial"/>
          <w:sz w:val="22"/>
          <w:szCs w:val="22"/>
        </w:rPr>
        <w:t xml:space="preserve">This policy has been submitted for approval on </w:t>
      </w:r>
      <w:r w:rsidRPr="00AB71A8">
        <w:rPr>
          <w:rFonts w:ascii="Arial" w:hAnsi="Arial" w:cs="Arial"/>
          <w:sz w:val="22"/>
          <w:szCs w:val="22"/>
        </w:rPr>
        <w:t>_______________</w:t>
      </w:r>
    </w:p>
    <w:p w:rsidR="00A12F03" w:rsidRPr="009C3F0E" w:rsidRDefault="00A12F03" w:rsidP="009C3F0E">
      <w:pPr>
        <w:autoSpaceDE w:val="0"/>
        <w:autoSpaceDN w:val="0"/>
        <w:adjustRightInd w:val="0"/>
        <w:rPr>
          <w:rFonts w:ascii="Arial" w:hAnsi="Arial" w:cs="Arial"/>
          <w:b/>
          <w:bCs/>
          <w:sz w:val="22"/>
          <w:szCs w:val="22"/>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3118"/>
        <w:gridCol w:w="3969"/>
      </w:tblGrid>
      <w:tr w:rsidR="00A12F03" w:rsidRPr="009C3F0E" w:rsidTr="00BE5A6A">
        <w:tc>
          <w:tcPr>
            <w:tcW w:w="1668" w:type="dxa"/>
            <w:shd w:val="clear" w:color="auto" w:fill="C0C0C0"/>
          </w:tcPr>
          <w:p w:rsidR="00A12F03" w:rsidRPr="009C3F0E" w:rsidRDefault="00A12F03" w:rsidP="009C3F0E">
            <w:pPr>
              <w:autoSpaceDE w:val="0"/>
              <w:autoSpaceDN w:val="0"/>
              <w:adjustRightInd w:val="0"/>
              <w:rPr>
                <w:rFonts w:ascii="Arial" w:hAnsi="Arial" w:cs="Arial"/>
                <w:b/>
                <w:bCs/>
                <w:sz w:val="22"/>
                <w:szCs w:val="22"/>
              </w:rPr>
            </w:pPr>
            <w:r w:rsidRPr="009C3F0E">
              <w:rPr>
                <w:rFonts w:ascii="Arial" w:hAnsi="Arial" w:cs="Arial"/>
                <w:b/>
                <w:bCs/>
                <w:sz w:val="22"/>
                <w:szCs w:val="22"/>
              </w:rPr>
              <w:t>Date</w:t>
            </w:r>
          </w:p>
        </w:tc>
        <w:tc>
          <w:tcPr>
            <w:tcW w:w="3118" w:type="dxa"/>
            <w:shd w:val="clear" w:color="auto" w:fill="C0C0C0"/>
          </w:tcPr>
          <w:p w:rsidR="00A12F03" w:rsidRPr="009C3F0E" w:rsidRDefault="00A12F03" w:rsidP="009C3F0E">
            <w:pPr>
              <w:autoSpaceDE w:val="0"/>
              <w:autoSpaceDN w:val="0"/>
              <w:adjustRightInd w:val="0"/>
              <w:rPr>
                <w:rFonts w:ascii="Arial" w:hAnsi="Arial" w:cs="Arial"/>
                <w:b/>
                <w:bCs/>
                <w:sz w:val="22"/>
                <w:szCs w:val="22"/>
              </w:rPr>
            </w:pPr>
            <w:r w:rsidRPr="009C3F0E">
              <w:rPr>
                <w:rFonts w:ascii="Arial" w:hAnsi="Arial" w:cs="Arial"/>
                <w:b/>
                <w:bCs/>
                <w:sz w:val="22"/>
                <w:szCs w:val="22"/>
              </w:rPr>
              <w:t>Designation</w:t>
            </w:r>
          </w:p>
        </w:tc>
        <w:tc>
          <w:tcPr>
            <w:tcW w:w="3969" w:type="dxa"/>
            <w:shd w:val="clear" w:color="auto" w:fill="C0C0C0"/>
          </w:tcPr>
          <w:p w:rsidR="00A12F03" w:rsidRPr="009C3F0E" w:rsidRDefault="00A12F03" w:rsidP="009C3F0E">
            <w:pPr>
              <w:autoSpaceDE w:val="0"/>
              <w:autoSpaceDN w:val="0"/>
              <w:adjustRightInd w:val="0"/>
              <w:rPr>
                <w:rFonts w:ascii="Arial" w:hAnsi="Arial" w:cs="Arial"/>
                <w:b/>
                <w:bCs/>
                <w:sz w:val="22"/>
                <w:szCs w:val="22"/>
              </w:rPr>
            </w:pPr>
            <w:r w:rsidRPr="009C3F0E">
              <w:rPr>
                <w:rFonts w:ascii="Arial" w:hAnsi="Arial" w:cs="Arial"/>
                <w:b/>
                <w:bCs/>
                <w:sz w:val="22"/>
                <w:szCs w:val="22"/>
              </w:rPr>
              <w:t>Result</w:t>
            </w:r>
          </w:p>
          <w:p w:rsidR="00A12F03" w:rsidRPr="009C3F0E" w:rsidRDefault="00A12F03" w:rsidP="009C3F0E">
            <w:pPr>
              <w:autoSpaceDE w:val="0"/>
              <w:autoSpaceDN w:val="0"/>
              <w:adjustRightInd w:val="0"/>
              <w:rPr>
                <w:rFonts w:ascii="Arial" w:hAnsi="Arial" w:cs="Arial"/>
                <w:b/>
                <w:bCs/>
                <w:sz w:val="22"/>
                <w:szCs w:val="22"/>
              </w:rPr>
            </w:pPr>
          </w:p>
        </w:tc>
      </w:tr>
      <w:tr w:rsidR="00A12F03" w:rsidRPr="009C3F0E" w:rsidTr="00BE5A6A">
        <w:tc>
          <w:tcPr>
            <w:tcW w:w="1668" w:type="dxa"/>
          </w:tcPr>
          <w:p w:rsidR="00A12F03" w:rsidRPr="009C3F0E" w:rsidRDefault="00A12F03" w:rsidP="009C3F0E">
            <w:pPr>
              <w:autoSpaceDE w:val="0"/>
              <w:autoSpaceDN w:val="0"/>
              <w:adjustRightInd w:val="0"/>
              <w:rPr>
                <w:rFonts w:ascii="Arial" w:hAnsi="Arial" w:cs="Arial"/>
                <w:b/>
                <w:bCs/>
                <w:sz w:val="22"/>
                <w:szCs w:val="22"/>
              </w:rPr>
            </w:pPr>
          </w:p>
        </w:tc>
        <w:tc>
          <w:tcPr>
            <w:tcW w:w="3118" w:type="dxa"/>
          </w:tcPr>
          <w:p w:rsidR="00A12F03" w:rsidRPr="009C3F0E" w:rsidRDefault="00A12F03" w:rsidP="009C3F0E">
            <w:pPr>
              <w:autoSpaceDE w:val="0"/>
              <w:autoSpaceDN w:val="0"/>
              <w:adjustRightInd w:val="0"/>
              <w:rPr>
                <w:rFonts w:ascii="Arial" w:hAnsi="Arial" w:cs="Arial"/>
                <w:bCs/>
                <w:sz w:val="22"/>
                <w:szCs w:val="22"/>
              </w:rPr>
            </w:pPr>
            <w:r w:rsidRPr="009C3F0E">
              <w:rPr>
                <w:rFonts w:ascii="Arial" w:hAnsi="Arial" w:cs="Arial"/>
                <w:bCs/>
                <w:sz w:val="22"/>
                <w:szCs w:val="22"/>
              </w:rPr>
              <w:t>Audit Committee</w:t>
            </w:r>
          </w:p>
        </w:tc>
        <w:tc>
          <w:tcPr>
            <w:tcW w:w="3969" w:type="dxa"/>
          </w:tcPr>
          <w:p w:rsidR="00A12F03" w:rsidRPr="009C3F0E" w:rsidRDefault="00A12F03" w:rsidP="009C3F0E">
            <w:pPr>
              <w:autoSpaceDE w:val="0"/>
              <w:autoSpaceDN w:val="0"/>
              <w:adjustRightInd w:val="0"/>
              <w:rPr>
                <w:rFonts w:ascii="Arial" w:hAnsi="Arial" w:cs="Arial"/>
                <w:b/>
                <w:bCs/>
                <w:sz w:val="22"/>
                <w:szCs w:val="22"/>
              </w:rPr>
            </w:pPr>
            <w:r w:rsidRPr="009C3F0E">
              <w:rPr>
                <w:rFonts w:ascii="Arial" w:hAnsi="Arial" w:cs="Arial"/>
                <w:sz w:val="22"/>
                <w:szCs w:val="22"/>
              </w:rPr>
              <w:t xml:space="preserve">Recommended </w:t>
            </w:r>
          </w:p>
        </w:tc>
      </w:tr>
      <w:tr w:rsidR="00A12F03" w:rsidRPr="009C3F0E" w:rsidTr="00BE5A6A">
        <w:tc>
          <w:tcPr>
            <w:tcW w:w="1668" w:type="dxa"/>
          </w:tcPr>
          <w:p w:rsidR="00A12F03" w:rsidRPr="009C3F0E" w:rsidRDefault="00A12F03" w:rsidP="009C3F0E">
            <w:pPr>
              <w:autoSpaceDE w:val="0"/>
              <w:autoSpaceDN w:val="0"/>
              <w:adjustRightInd w:val="0"/>
              <w:rPr>
                <w:rFonts w:ascii="Arial" w:hAnsi="Arial" w:cs="Arial"/>
                <w:b/>
                <w:bCs/>
                <w:sz w:val="22"/>
                <w:szCs w:val="22"/>
              </w:rPr>
            </w:pPr>
          </w:p>
        </w:tc>
        <w:tc>
          <w:tcPr>
            <w:tcW w:w="3118" w:type="dxa"/>
          </w:tcPr>
          <w:p w:rsidR="00A12F03" w:rsidRPr="009C3F0E" w:rsidRDefault="00A12F03" w:rsidP="009C3F0E">
            <w:pPr>
              <w:autoSpaceDE w:val="0"/>
              <w:autoSpaceDN w:val="0"/>
              <w:adjustRightInd w:val="0"/>
              <w:rPr>
                <w:rFonts w:ascii="Arial" w:hAnsi="Arial" w:cs="Arial"/>
                <w:b/>
                <w:bCs/>
                <w:sz w:val="22"/>
                <w:szCs w:val="22"/>
              </w:rPr>
            </w:pPr>
            <w:r w:rsidRPr="009C3F0E">
              <w:rPr>
                <w:rFonts w:ascii="Arial" w:hAnsi="Arial" w:cs="Arial"/>
                <w:sz w:val="22"/>
                <w:szCs w:val="22"/>
              </w:rPr>
              <w:t xml:space="preserve">Board </w:t>
            </w:r>
          </w:p>
        </w:tc>
        <w:tc>
          <w:tcPr>
            <w:tcW w:w="3969" w:type="dxa"/>
          </w:tcPr>
          <w:p w:rsidR="00A12F03" w:rsidRPr="009C3F0E" w:rsidRDefault="00A12F03" w:rsidP="009C3F0E">
            <w:pPr>
              <w:autoSpaceDE w:val="0"/>
              <w:autoSpaceDN w:val="0"/>
              <w:adjustRightInd w:val="0"/>
              <w:rPr>
                <w:rFonts w:ascii="Arial" w:hAnsi="Arial" w:cs="Arial"/>
                <w:b/>
                <w:bCs/>
                <w:sz w:val="22"/>
                <w:szCs w:val="22"/>
              </w:rPr>
            </w:pPr>
            <w:r w:rsidRPr="009C3F0E">
              <w:rPr>
                <w:rFonts w:ascii="Arial" w:hAnsi="Arial" w:cs="Arial"/>
                <w:b/>
                <w:bCs/>
                <w:sz w:val="22"/>
                <w:szCs w:val="22"/>
              </w:rPr>
              <w:t>Approved</w:t>
            </w:r>
          </w:p>
        </w:tc>
      </w:tr>
      <w:tr w:rsidR="00A12F03" w:rsidRPr="009C3F0E" w:rsidTr="00BE5A6A">
        <w:tc>
          <w:tcPr>
            <w:tcW w:w="1668" w:type="dxa"/>
          </w:tcPr>
          <w:p w:rsidR="00A12F03" w:rsidRPr="009C3F0E" w:rsidRDefault="00A12F03" w:rsidP="009C3F0E">
            <w:pPr>
              <w:autoSpaceDE w:val="0"/>
              <w:autoSpaceDN w:val="0"/>
              <w:adjustRightInd w:val="0"/>
              <w:rPr>
                <w:rFonts w:ascii="Arial" w:hAnsi="Arial" w:cs="Arial"/>
                <w:b/>
                <w:bCs/>
                <w:sz w:val="22"/>
                <w:szCs w:val="22"/>
              </w:rPr>
            </w:pPr>
          </w:p>
        </w:tc>
        <w:tc>
          <w:tcPr>
            <w:tcW w:w="3118" w:type="dxa"/>
          </w:tcPr>
          <w:p w:rsidR="00A12F03" w:rsidRPr="009C3F0E" w:rsidRDefault="00A12F03" w:rsidP="009C3F0E">
            <w:pPr>
              <w:autoSpaceDE w:val="0"/>
              <w:autoSpaceDN w:val="0"/>
              <w:adjustRightInd w:val="0"/>
              <w:rPr>
                <w:rFonts w:ascii="Arial" w:hAnsi="Arial" w:cs="Arial"/>
                <w:b/>
                <w:bCs/>
                <w:sz w:val="22"/>
                <w:szCs w:val="22"/>
              </w:rPr>
            </w:pPr>
          </w:p>
        </w:tc>
        <w:tc>
          <w:tcPr>
            <w:tcW w:w="3969" w:type="dxa"/>
          </w:tcPr>
          <w:p w:rsidR="00A12F03" w:rsidRPr="009C3F0E" w:rsidRDefault="00A12F03" w:rsidP="009C3F0E">
            <w:pPr>
              <w:autoSpaceDE w:val="0"/>
              <w:autoSpaceDN w:val="0"/>
              <w:adjustRightInd w:val="0"/>
              <w:rPr>
                <w:rFonts w:ascii="Arial" w:hAnsi="Arial" w:cs="Arial"/>
                <w:b/>
                <w:bCs/>
                <w:sz w:val="22"/>
                <w:szCs w:val="22"/>
              </w:rPr>
            </w:pPr>
          </w:p>
        </w:tc>
      </w:tr>
      <w:tr w:rsidR="00A12F03" w:rsidRPr="009C3F0E" w:rsidTr="00BE5A6A">
        <w:tc>
          <w:tcPr>
            <w:tcW w:w="1668" w:type="dxa"/>
          </w:tcPr>
          <w:p w:rsidR="00A12F03" w:rsidRPr="009C3F0E" w:rsidRDefault="00A12F03" w:rsidP="009C3F0E">
            <w:pPr>
              <w:autoSpaceDE w:val="0"/>
              <w:autoSpaceDN w:val="0"/>
              <w:adjustRightInd w:val="0"/>
              <w:rPr>
                <w:rFonts w:ascii="Arial" w:hAnsi="Arial" w:cs="Arial"/>
                <w:b/>
                <w:bCs/>
                <w:sz w:val="22"/>
                <w:szCs w:val="22"/>
              </w:rPr>
            </w:pPr>
          </w:p>
        </w:tc>
        <w:tc>
          <w:tcPr>
            <w:tcW w:w="3118" w:type="dxa"/>
          </w:tcPr>
          <w:p w:rsidR="00A12F03" w:rsidRPr="009C3F0E" w:rsidRDefault="00A12F03" w:rsidP="009C3F0E">
            <w:pPr>
              <w:autoSpaceDE w:val="0"/>
              <w:autoSpaceDN w:val="0"/>
              <w:adjustRightInd w:val="0"/>
              <w:rPr>
                <w:rFonts w:ascii="Arial" w:hAnsi="Arial" w:cs="Arial"/>
                <w:b/>
                <w:bCs/>
                <w:sz w:val="22"/>
                <w:szCs w:val="22"/>
              </w:rPr>
            </w:pPr>
          </w:p>
        </w:tc>
        <w:tc>
          <w:tcPr>
            <w:tcW w:w="3969" w:type="dxa"/>
          </w:tcPr>
          <w:p w:rsidR="00A12F03" w:rsidRPr="009C3F0E" w:rsidRDefault="00A12F03" w:rsidP="009C3F0E">
            <w:pPr>
              <w:autoSpaceDE w:val="0"/>
              <w:autoSpaceDN w:val="0"/>
              <w:adjustRightInd w:val="0"/>
              <w:rPr>
                <w:rFonts w:ascii="Arial" w:hAnsi="Arial" w:cs="Arial"/>
                <w:b/>
                <w:bCs/>
                <w:sz w:val="22"/>
                <w:szCs w:val="22"/>
              </w:rPr>
            </w:pPr>
          </w:p>
        </w:tc>
      </w:tr>
    </w:tbl>
    <w:p w:rsidR="00A12F03" w:rsidRPr="009C3F0E" w:rsidRDefault="00A12F03" w:rsidP="009C3F0E">
      <w:pPr>
        <w:autoSpaceDE w:val="0"/>
        <w:autoSpaceDN w:val="0"/>
        <w:adjustRightInd w:val="0"/>
        <w:rPr>
          <w:rFonts w:ascii="Arial" w:hAnsi="Arial"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3118"/>
        <w:gridCol w:w="3969"/>
      </w:tblGrid>
      <w:tr w:rsidR="00A12F03" w:rsidRPr="009C3F0E" w:rsidTr="00BE5A6A">
        <w:tc>
          <w:tcPr>
            <w:tcW w:w="1668" w:type="dxa"/>
            <w:shd w:val="clear" w:color="auto" w:fill="C0C0C0"/>
          </w:tcPr>
          <w:p w:rsidR="00A12F03" w:rsidRPr="009C3F0E" w:rsidRDefault="00A12F03" w:rsidP="009C3F0E">
            <w:pPr>
              <w:autoSpaceDE w:val="0"/>
              <w:autoSpaceDN w:val="0"/>
              <w:adjustRightInd w:val="0"/>
              <w:rPr>
                <w:rFonts w:ascii="Arial" w:hAnsi="Arial" w:cs="Arial"/>
                <w:b/>
                <w:bCs/>
                <w:sz w:val="22"/>
                <w:szCs w:val="22"/>
              </w:rPr>
            </w:pPr>
            <w:r w:rsidRPr="009C3F0E">
              <w:rPr>
                <w:rFonts w:ascii="Arial" w:hAnsi="Arial" w:cs="Arial"/>
                <w:b/>
                <w:bCs/>
                <w:sz w:val="22"/>
                <w:szCs w:val="22"/>
              </w:rPr>
              <w:t>Version</w:t>
            </w:r>
          </w:p>
        </w:tc>
        <w:tc>
          <w:tcPr>
            <w:tcW w:w="3118" w:type="dxa"/>
            <w:shd w:val="clear" w:color="auto" w:fill="C0C0C0"/>
          </w:tcPr>
          <w:p w:rsidR="00A12F03" w:rsidRPr="009C3F0E" w:rsidRDefault="00A12F03" w:rsidP="009C3F0E">
            <w:pPr>
              <w:autoSpaceDE w:val="0"/>
              <w:autoSpaceDN w:val="0"/>
              <w:adjustRightInd w:val="0"/>
              <w:rPr>
                <w:rFonts w:ascii="Arial" w:hAnsi="Arial" w:cs="Arial"/>
                <w:b/>
                <w:bCs/>
                <w:sz w:val="22"/>
                <w:szCs w:val="22"/>
              </w:rPr>
            </w:pPr>
            <w:r w:rsidRPr="009C3F0E">
              <w:rPr>
                <w:rFonts w:ascii="Arial" w:hAnsi="Arial" w:cs="Arial"/>
                <w:b/>
                <w:bCs/>
                <w:sz w:val="22"/>
                <w:szCs w:val="22"/>
              </w:rPr>
              <w:t>Date</w:t>
            </w:r>
          </w:p>
        </w:tc>
        <w:tc>
          <w:tcPr>
            <w:tcW w:w="3969" w:type="dxa"/>
            <w:shd w:val="clear" w:color="auto" w:fill="C0C0C0"/>
          </w:tcPr>
          <w:p w:rsidR="00A12F03" w:rsidRPr="009C3F0E" w:rsidRDefault="00A12F03" w:rsidP="009C3F0E">
            <w:pPr>
              <w:autoSpaceDE w:val="0"/>
              <w:autoSpaceDN w:val="0"/>
              <w:adjustRightInd w:val="0"/>
              <w:rPr>
                <w:rFonts w:ascii="Arial" w:hAnsi="Arial" w:cs="Arial"/>
                <w:b/>
                <w:bCs/>
                <w:sz w:val="22"/>
                <w:szCs w:val="22"/>
              </w:rPr>
            </w:pPr>
            <w:r w:rsidRPr="009C3F0E">
              <w:rPr>
                <w:rFonts w:ascii="Arial" w:hAnsi="Arial" w:cs="Arial"/>
                <w:b/>
                <w:bCs/>
                <w:sz w:val="22"/>
                <w:szCs w:val="22"/>
              </w:rPr>
              <w:t>Details</w:t>
            </w:r>
          </w:p>
          <w:p w:rsidR="00A12F03" w:rsidRPr="009C3F0E" w:rsidRDefault="00A12F03" w:rsidP="009C3F0E">
            <w:pPr>
              <w:autoSpaceDE w:val="0"/>
              <w:autoSpaceDN w:val="0"/>
              <w:adjustRightInd w:val="0"/>
              <w:rPr>
                <w:rFonts w:ascii="Arial" w:hAnsi="Arial" w:cs="Arial"/>
                <w:b/>
                <w:bCs/>
                <w:sz w:val="22"/>
                <w:szCs w:val="22"/>
              </w:rPr>
            </w:pPr>
          </w:p>
        </w:tc>
      </w:tr>
      <w:tr w:rsidR="00A12F03" w:rsidRPr="009C3F0E" w:rsidTr="00BE5A6A">
        <w:tc>
          <w:tcPr>
            <w:tcW w:w="1668" w:type="dxa"/>
          </w:tcPr>
          <w:p w:rsidR="00A12F03" w:rsidRPr="009C3F0E" w:rsidRDefault="00A12F03" w:rsidP="009C3F0E">
            <w:pPr>
              <w:autoSpaceDE w:val="0"/>
              <w:autoSpaceDN w:val="0"/>
              <w:adjustRightInd w:val="0"/>
              <w:rPr>
                <w:rFonts w:ascii="Arial" w:hAnsi="Arial" w:cs="Arial"/>
                <w:b/>
                <w:bCs/>
                <w:sz w:val="22"/>
                <w:szCs w:val="22"/>
              </w:rPr>
            </w:pPr>
            <w:r w:rsidRPr="009C3F0E">
              <w:rPr>
                <w:rFonts w:ascii="Arial" w:hAnsi="Arial" w:cs="Arial"/>
                <w:b/>
                <w:bCs/>
                <w:sz w:val="22"/>
                <w:szCs w:val="22"/>
              </w:rPr>
              <w:t>First version</w:t>
            </w:r>
          </w:p>
        </w:tc>
        <w:tc>
          <w:tcPr>
            <w:tcW w:w="3118" w:type="dxa"/>
          </w:tcPr>
          <w:p w:rsidR="00A12F03" w:rsidRPr="009C3F0E" w:rsidRDefault="00A12F03" w:rsidP="009C3F0E">
            <w:pPr>
              <w:autoSpaceDE w:val="0"/>
              <w:autoSpaceDN w:val="0"/>
              <w:adjustRightInd w:val="0"/>
              <w:rPr>
                <w:rFonts w:ascii="Arial" w:hAnsi="Arial" w:cs="Arial"/>
                <w:b/>
                <w:bCs/>
                <w:sz w:val="22"/>
                <w:szCs w:val="22"/>
              </w:rPr>
            </w:pPr>
          </w:p>
        </w:tc>
        <w:tc>
          <w:tcPr>
            <w:tcW w:w="3969" w:type="dxa"/>
          </w:tcPr>
          <w:p w:rsidR="00A12F03" w:rsidRPr="009C3F0E" w:rsidRDefault="00A12F03" w:rsidP="009C3F0E">
            <w:pPr>
              <w:autoSpaceDE w:val="0"/>
              <w:autoSpaceDN w:val="0"/>
              <w:adjustRightInd w:val="0"/>
              <w:rPr>
                <w:rFonts w:ascii="Arial" w:hAnsi="Arial" w:cs="Arial"/>
                <w:b/>
                <w:bCs/>
                <w:sz w:val="22"/>
                <w:szCs w:val="22"/>
              </w:rPr>
            </w:pPr>
          </w:p>
        </w:tc>
      </w:tr>
      <w:tr w:rsidR="00A12F03" w:rsidRPr="009C3F0E" w:rsidTr="00BE5A6A">
        <w:tc>
          <w:tcPr>
            <w:tcW w:w="1668" w:type="dxa"/>
          </w:tcPr>
          <w:p w:rsidR="00A12F03" w:rsidRPr="009C3F0E" w:rsidRDefault="00A12F03" w:rsidP="009C3F0E">
            <w:pPr>
              <w:autoSpaceDE w:val="0"/>
              <w:autoSpaceDN w:val="0"/>
              <w:adjustRightInd w:val="0"/>
              <w:rPr>
                <w:rFonts w:ascii="Arial" w:hAnsi="Arial" w:cs="Arial"/>
                <w:b/>
                <w:bCs/>
                <w:sz w:val="22"/>
                <w:szCs w:val="22"/>
              </w:rPr>
            </w:pPr>
          </w:p>
        </w:tc>
        <w:tc>
          <w:tcPr>
            <w:tcW w:w="3118" w:type="dxa"/>
          </w:tcPr>
          <w:p w:rsidR="00A12F03" w:rsidRPr="009C3F0E" w:rsidRDefault="00A12F03" w:rsidP="009C3F0E">
            <w:pPr>
              <w:autoSpaceDE w:val="0"/>
              <w:autoSpaceDN w:val="0"/>
              <w:adjustRightInd w:val="0"/>
              <w:rPr>
                <w:rFonts w:ascii="Arial" w:hAnsi="Arial" w:cs="Arial"/>
                <w:b/>
                <w:bCs/>
                <w:sz w:val="22"/>
                <w:szCs w:val="22"/>
              </w:rPr>
            </w:pPr>
          </w:p>
        </w:tc>
        <w:tc>
          <w:tcPr>
            <w:tcW w:w="3969" w:type="dxa"/>
          </w:tcPr>
          <w:p w:rsidR="00A12F03" w:rsidRPr="009C3F0E" w:rsidRDefault="00A12F03" w:rsidP="009C3F0E">
            <w:pPr>
              <w:autoSpaceDE w:val="0"/>
              <w:autoSpaceDN w:val="0"/>
              <w:adjustRightInd w:val="0"/>
              <w:rPr>
                <w:rFonts w:ascii="Arial" w:hAnsi="Arial" w:cs="Arial"/>
                <w:b/>
                <w:bCs/>
                <w:sz w:val="22"/>
                <w:szCs w:val="22"/>
              </w:rPr>
            </w:pPr>
          </w:p>
        </w:tc>
      </w:tr>
      <w:tr w:rsidR="00A12F03" w:rsidRPr="009C3F0E" w:rsidTr="00BE5A6A">
        <w:tc>
          <w:tcPr>
            <w:tcW w:w="1668" w:type="dxa"/>
          </w:tcPr>
          <w:p w:rsidR="00A12F03" w:rsidRPr="009C3F0E" w:rsidRDefault="00A12F03" w:rsidP="009C3F0E">
            <w:pPr>
              <w:autoSpaceDE w:val="0"/>
              <w:autoSpaceDN w:val="0"/>
              <w:adjustRightInd w:val="0"/>
              <w:rPr>
                <w:rFonts w:ascii="Arial" w:hAnsi="Arial" w:cs="Arial"/>
                <w:b/>
                <w:bCs/>
                <w:sz w:val="22"/>
                <w:szCs w:val="22"/>
              </w:rPr>
            </w:pPr>
          </w:p>
        </w:tc>
        <w:tc>
          <w:tcPr>
            <w:tcW w:w="3118" w:type="dxa"/>
          </w:tcPr>
          <w:p w:rsidR="00A12F03" w:rsidRPr="009C3F0E" w:rsidRDefault="00A12F03" w:rsidP="009C3F0E">
            <w:pPr>
              <w:autoSpaceDE w:val="0"/>
              <w:autoSpaceDN w:val="0"/>
              <w:adjustRightInd w:val="0"/>
              <w:rPr>
                <w:rFonts w:ascii="Arial" w:hAnsi="Arial" w:cs="Arial"/>
                <w:b/>
                <w:bCs/>
                <w:sz w:val="22"/>
                <w:szCs w:val="22"/>
              </w:rPr>
            </w:pPr>
          </w:p>
        </w:tc>
        <w:tc>
          <w:tcPr>
            <w:tcW w:w="3969" w:type="dxa"/>
          </w:tcPr>
          <w:p w:rsidR="00A12F03" w:rsidRPr="009C3F0E" w:rsidRDefault="00A12F03" w:rsidP="009C3F0E">
            <w:pPr>
              <w:autoSpaceDE w:val="0"/>
              <w:autoSpaceDN w:val="0"/>
              <w:adjustRightInd w:val="0"/>
              <w:rPr>
                <w:rFonts w:ascii="Arial" w:hAnsi="Arial" w:cs="Arial"/>
                <w:b/>
                <w:bCs/>
                <w:sz w:val="22"/>
                <w:szCs w:val="22"/>
              </w:rPr>
            </w:pPr>
          </w:p>
        </w:tc>
      </w:tr>
      <w:tr w:rsidR="00A12F03" w:rsidRPr="009C3F0E" w:rsidTr="00BE5A6A">
        <w:tc>
          <w:tcPr>
            <w:tcW w:w="1668" w:type="dxa"/>
          </w:tcPr>
          <w:p w:rsidR="00A12F03" w:rsidRPr="009C3F0E" w:rsidRDefault="00A12F03" w:rsidP="009C3F0E">
            <w:pPr>
              <w:autoSpaceDE w:val="0"/>
              <w:autoSpaceDN w:val="0"/>
              <w:adjustRightInd w:val="0"/>
              <w:rPr>
                <w:rFonts w:ascii="Arial" w:hAnsi="Arial" w:cs="Arial"/>
                <w:b/>
                <w:bCs/>
                <w:sz w:val="22"/>
                <w:szCs w:val="22"/>
              </w:rPr>
            </w:pPr>
          </w:p>
        </w:tc>
        <w:tc>
          <w:tcPr>
            <w:tcW w:w="3118" w:type="dxa"/>
          </w:tcPr>
          <w:p w:rsidR="00A12F03" w:rsidRPr="009C3F0E" w:rsidRDefault="00A12F03" w:rsidP="009C3F0E">
            <w:pPr>
              <w:autoSpaceDE w:val="0"/>
              <w:autoSpaceDN w:val="0"/>
              <w:adjustRightInd w:val="0"/>
              <w:rPr>
                <w:rFonts w:ascii="Arial" w:hAnsi="Arial" w:cs="Arial"/>
                <w:b/>
                <w:bCs/>
                <w:sz w:val="22"/>
                <w:szCs w:val="22"/>
              </w:rPr>
            </w:pPr>
          </w:p>
        </w:tc>
        <w:tc>
          <w:tcPr>
            <w:tcW w:w="3969" w:type="dxa"/>
          </w:tcPr>
          <w:p w:rsidR="00A12F03" w:rsidRPr="009C3F0E" w:rsidRDefault="00A12F03" w:rsidP="009C3F0E">
            <w:pPr>
              <w:autoSpaceDE w:val="0"/>
              <w:autoSpaceDN w:val="0"/>
              <w:adjustRightInd w:val="0"/>
              <w:rPr>
                <w:rFonts w:ascii="Arial" w:hAnsi="Arial" w:cs="Arial"/>
                <w:b/>
                <w:bCs/>
                <w:sz w:val="22"/>
                <w:szCs w:val="22"/>
              </w:rPr>
            </w:pPr>
          </w:p>
        </w:tc>
      </w:tr>
    </w:tbl>
    <w:p w:rsidR="008C7D50" w:rsidRDefault="008C7D50" w:rsidP="009C3F0E">
      <w:pPr>
        <w:pStyle w:val="Head"/>
        <w:jc w:val="left"/>
        <w:rPr>
          <w:rStyle w:val="style71"/>
          <w:caps/>
          <w:sz w:val="22"/>
          <w:szCs w:val="22"/>
        </w:rPr>
      </w:pPr>
    </w:p>
    <w:p w:rsidR="00A12F03" w:rsidRPr="008C7D50" w:rsidRDefault="00A12F03" w:rsidP="008C7D50">
      <w:pPr>
        <w:rPr>
          <w:rStyle w:val="style71"/>
          <w:b/>
          <w:caps/>
          <w:smallCaps/>
          <w:color w:val="000000" w:themeColor="text1"/>
          <w:sz w:val="22"/>
          <w:szCs w:val="22"/>
        </w:rPr>
      </w:pPr>
      <w:r w:rsidRPr="008C7D50">
        <w:rPr>
          <w:rStyle w:val="style71"/>
          <w:b/>
          <w:caps/>
          <w:color w:val="000000" w:themeColor="text1"/>
          <w:sz w:val="22"/>
          <w:szCs w:val="22"/>
        </w:rPr>
        <w:t xml:space="preserve">1. </w:t>
      </w:r>
      <w:r w:rsidR="008C7D50" w:rsidRPr="008C7D50">
        <w:rPr>
          <w:rStyle w:val="style71"/>
          <w:b/>
          <w:caps/>
          <w:color w:val="000000" w:themeColor="text1"/>
          <w:sz w:val="22"/>
          <w:szCs w:val="22"/>
        </w:rPr>
        <w:tab/>
      </w:r>
      <w:r w:rsidRPr="008C7D50">
        <w:rPr>
          <w:rStyle w:val="style71"/>
          <w:b/>
          <w:caps/>
          <w:smallCaps/>
          <w:color w:val="000000" w:themeColor="text1"/>
          <w:sz w:val="22"/>
          <w:szCs w:val="22"/>
        </w:rPr>
        <w:t>INTRODUCTION</w:t>
      </w:r>
    </w:p>
    <w:p w:rsidR="00A12F03" w:rsidRPr="008C7D50" w:rsidRDefault="00A12F03" w:rsidP="009C3F0E">
      <w:pPr>
        <w:rPr>
          <w:rFonts w:ascii="Arial" w:hAnsi="Arial" w:cs="Arial"/>
          <w:b/>
          <w:sz w:val="22"/>
          <w:szCs w:val="22"/>
        </w:rPr>
      </w:pPr>
    </w:p>
    <w:p w:rsidR="00A12F03" w:rsidRPr="009C3F0E" w:rsidRDefault="00BE5A6A" w:rsidP="003738E9">
      <w:pPr>
        <w:pStyle w:val="Heading2"/>
        <w:numPr>
          <w:ilvl w:val="1"/>
          <w:numId w:val="234"/>
        </w:numPr>
        <w:ind w:left="709" w:hanging="709"/>
        <w:rPr>
          <w:rStyle w:val="style71"/>
          <w:b w:val="0"/>
          <w:caps/>
          <w:color w:val="000000"/>
          <w:sz w:val="22"/>
          <w:szCs w:val="22"/>
        </w:rPr>
      </w:pPr>
      <w:bookmarkStart w:id="895" w:name="_Toc233612852"/>
      <w:bookmarkStart w:id="896" w:name="_Toc233613040"/>
      <w:bookmarkStart w:id="897" w:name="_Toc233613103"/>
      <w:del w:id="898" w:author="PricewaterhouseCoopers" w:date="2012-11-16T10:45:00Z">
        <w:r w:rsidDel="003738E9">
          <w:rPr>
            <w:rStyle w:val="style71"/>
            <w:b w:val="0"/>
            <w:color w:val="000000"/>
            <w:sz w:val="22"/>
            <w:szCs w:val="22"/>
          </w:rPr>
          <w:delText>1.1</w:delText>
        </w:r>
        <w:r w:rsidDel="003738E9">
          <w:rPr>
            <w:rStyle w:val="style71"/>
            <w:b w:val="0"/>
            <w:color w:val="000000"/>
            <w:sz w:val="22"/>
            <w:szCs w:val="22"/>
          </w:rPr>
          <w:tab/>
        </w:r>
      </w:del>
      <w:r w:rsidR="00A12F03" w:rsidRPr="009C3F0E">
        <w:rPr>
          <w:rStyle w:val="style71"/>
          <w:b w:val="0"/>
          <w:color w:val="000000"/>
          <w:sz w:val="22"/>
          <w:szCs w:val="22"/>
        </w:rPr>
        <w:t>Information Technology General Controls (ITGC’s) are the fundamental controls that apply to all applications, processes and data of an organisation. The objectives of ITGCs are to ensure the proper development, implementation and maintenance of applications, as well as the integrity of data.</w:t>
      </w:r>
      <w:bookmarkEnd w:id="895"/>
      <w:bookmarkEnd w:id="896"/>
      <w:bookmarkEnd w:id="897"/>
    </w:p>
    <w:p w:rsidR="00A12F03" w:rsidRPr="009C3F0E" w:rsidRDefault="00A12F03" w:rsidP="00BE5A6A">
      <w:pPr>
        <w:tabs>
          <w:tab w:val="left" w:pos="709"/>
        </w:tabs>
        <w:ind w:left="709" w:hanging="709"/>
        <w:rPr>
          <w:rStyle w:val="style71"/>
          <w:color w:val="000000"/>
          <w:sz w:val="22"/>
          <w:szCs w:val="22"/>
        </w:rPr>
      </w:pPr>
    </w:p>
    <w:p w:rsidR="00A12F03" w:rsidRPr="003738E9" w:rsidRDefault="00BE5A6A" w:rsidP="003738E9">
      <w:pPr>
        <w:pStyle w:val="Heading2"/>
        <w:numPr>
          <w:ilvl w:val="1"/>
          <w:numId w:val="234"/>
        </w:numPr>
        <w:ind w:left="709" w:hanging="709"/>
        <w:rPr>
          <w:rStyle w:val="style71"/>
          <w:b w:val="0"/>
          <w:color w:val="000000"/>
          <w:sz w:val="22"/>
          <w:szCs w:val="22"/>
        </w:rPr>
      </w:pPr>
      <w:del w:id="899" w:author="PricewaterhouseCoopers" w:date="2012-11-16T10:45:00Z">
        <w:r w:rsidRPr="003738E9" w:rsidDel="003738E9">
          <w:rPr>
            <w:rStyle w:val="style71"/>
            <w:b w:val="0"/>
            <w:color w:val="000000"/>
            <w:sz w:val="22"/>
            <w:szCs w:val="22"/>
          </w:rPr>
          <w:delText>1.2</w:delText>
        </w:r>
        <w:r w:rsidRPr="003738E9" w:rsidDel="003738E9">
          <w:rPr>
            <w:rStyle w:val="style71"/>
            <w:b w:val="0"/>
            <w:color w:val="000000"/>
            <w:sz w:val="22"/>
            <w:szCs w:val="22"/>
          </w:rPr>
          <w:tab/>
        </w:r>
      </w:del>
      <w:r w:rsidR="00A12F03" w:rsidRPr="003738E9">
        <w:rPr>
          <w:rStyle w:val="style71"/>
          <w:b w:val="0"/>
          <w:color w:val="000000"/>
          <w:sz w:val="22"/>
          <w:szCs w:val="22"/>
        </w:rPr>
        <w:t>In many entities, much of the information used for carrying out monitoring of controls and control activities such as business performance reviews will be produced by the entity</w:t>
      </w:r>
      <w:r w:rsidR="008E7DAF" w:rsidRPr="003738E9">
        <w:rPr>
          <w:rStyle w:val="style71"/>
          <w:b w:val="0"/>
          <w:color w:val="000000"/>
          <w:sz w:val="22"/>
          <w:szCs w:val="22"/>
        </w:rPr>
        <w:t>’</w:t>
      </w:r>
      <w:r w:rsidR="00A12F03" w:rsidRPr="003738E9">
        <w:rPr>
          <w:rStyle w:val="style71"/>
          <w:b w:val="0"/>
          <w:color w:val="000000"/>
          <w:sz w:val="22"/>
          <w:szCs w:val="22"/>
        </w:rPr>
        <w:t>s information system. Therefore, management are responsible to ensure adequate controls are in place to obtain comfort that the information is sufficiently reliable for their purposes</w:t>
      </w:r>
    </w:p>
    <w:p w:rsidR="00A12F03" w:rsidRPr="009C3F0E" w:rsidRDefault="00A12F03" w:rsidP="00BE5A6A">
      <w:pPr>
        <w:tabs>
          <w:tab w:val="left" w:pos="709"/>
        </w:tabs>
        <w:ind w:left="709" w:hanging="709"/>
        <w:rPr>
          <w:rStyle w:val="style71"/>
          <w:color w:val="000000"/>
          <w:sz w:val="22"/>
          <w:szCs w:val="22"/>
        </w:rPr>
      </w:pPr>
    </w:p>
    <w:p w:rsidR="00A12F03" w:rsidRPr="003738E9" w:rsidRDefault="00BE5A6A" w:rsidP="003738E9">
      <w:pPr>
        <w:pStyle w:val="Heading2"/>
        <w:numPr>
          <w:ilvl w:val="1"/>
          <w:numId w:val="234"/>
        </w:numPr>
        <w:ind w:left="709" w:hanging="709"/>
        <w:rPr>
          <w:rStyle w:val="style71"/>
          <w:b w:val="0"/>
          <w:color w:val="000000"/>
          <w:sz w:val="22"/>
          <w:szCs w:val="22"/>
        </w:rPr>
      </w:pPr>
      <w:del w:id="900" w:author="PricewaterhouseCoopers" w:date="2012-11-16T10:44:00Z">
        <w:r w:rsidRPr="003738E9" w:rsidDel="003738E9">
          <w:rPr>
            <w:rStyle w:val="style71"/>
            <w:b w:val="0"/>
            <w:color w:val="000000"/>
            <w:sz w:val="22"/>
            <w:szCs w:val="22"/>
          </w:rPr>
          <w:delText>1.3</w:delText>
        </w:r>
        <w:r w:rsidRPr="003738E9" w:rsidDel="003738E9">
          <w:rPr>
            <w:rStyle w:val="style71"/>
            <w:b w:val="0"/>
            <w:color w:val="000000"/>
            <w:sz w:val="22"/>
            <w:szCs w:val="22"/>
          </w:rPr>
          <w:tab/>
        </w:r>
      </w:del>
      <w:r w:rsidR="00A12F03" w:rsidRPr="003738E9">
        <w:rPr>
          <w:rStyle w:val="style71"/>
          <w:b w:val="0"/>
          <w:color w:val="000000"/>
          <w:sz w:val="22"/>
          <w:szCs w:val="22"/>
        </w:rPr>
        <w:t>With regards to IT general controls the following areas are covered:</w:t>
      </w:r>
    </w:p>
    <w:p w:rsidR="00A12F03" w:rsidRPr="009C3F0E" w:rsidRDefault="00A12F03" w:rsidP="00BE5A6A">
      <w:pPr>
        <w:pStyle w:val="Head"/>
        <w:tabs>
          <w:tab w:val="left" w:pos="709"/>
        </w:tabs>
        <w:ind w:left="709" w:hanging="709"/>
        <w:jc w:val="left"/>
        <w:rPr>
          <w:rFonts w:ascii="Arial" w:hAnsi="Arial" w:cs="Arial"/>
          <w:color w:val="000000"/>
          <w:sz w:val="22"/>
          <w:szCs w:val="22"/>
        </w:rPr>
      </w:pPr>
    </w:p>
    <w:p w:rsidR="00A12F03" w:rsidRPr="003738E9" w:rsidRDefault="00A12F03" w:rsidP="003738E9">
      <w:pPr>
        <w:pStyle w:val="ListParagraph"/>
        <w:numPr>
          <w:ilvl w:val="2"/>
          <w:numId w:val="234"/>
        </w:numPr>
        <w:ind w:left="709" w:hanging="709"/>
        <w:rPr>
          <w:rStyle w:val="style71"/>
          <w:color w:val="000000"/>
          <w:sz w:val="22"/>
          <w:szCs w:val="22"/>
        </w:rPr>
      </w:pPr>
      <w:r w:rsidRPr="003738E9">
        <w:rPr>
          <w:rStyle w:val="style71"/>
          <w:color w:val="000000"/>
          <w:sz w:val="22"/>
          <w:szCs w:val="22"/>
        </w:rPr>
        <w:t>Access Controls</w:t>
      </w:r>
    </w:p>
    <w:p w:rsidR="00A12F03" w:rsidRPr="003738E9" w:rsidRDefault="00A12F03" w:rsidP="003738E9">
      <w:pPr>
        <w:pStyle w:val="ListParagraph"/>
        <w:numPr>
          <w:ilvl w:val="2"/>
          <w:numId w:val="234"/>
        </w:numPr>
        <w:ind w:left="709" w:hanging="709"/>
        <w:rPr>
          <w:rStyle w:val="style71"/>
          <w:color w:val="000000"/>
          <w:sz w:val="22"/>
          <w:szCs w:val="22"/>
        </w:rPr>
      </w:pPr>
      <w:r w:rsidRPr="003738E9">
        <w:rPr>
          <w:rStyle w:val="style71"/>
          <w:color w:val="000000"/>
          <w:sz w:val="22"/>
          <w:szCs w:val="22"/>
        </w:rPr>
        <w:t>Interfaces</w:t>
      </w:r>
    </w:p>
    <w:p w:rsidR="00A12F03" w:rsidRPr="003738E9" w:rsidRDefault="00A12F03" w:rsidP="003738E9">
      <w:pPr>
        <w:pStyle w:val="ListParagraph"/>
        <w:numPr>
          <w:ilvl w:val="2"/>
          <w:numId w:val="234"/>
        </w:numPr>
        <w:ind w:left="709" w:hanging="709"/>
        <w:rPr>
          <w:rStyle w:val="style71"/>
          <w:color w:val="000000"/>
          <w:sz w:val="22"/>
          <w:szCs w:val="22"/>
        </w:rPr>
      </w:pPr>
      <w:r w:rsidRPr="003738E9">
        <w:rPr>
          <w:rStyle w:val="style71"/>
          <w:color w:val="000000"/>
          <w:sz w:val="22"/>
          <w:szCs w:val="22"/>
        </w:rPr>
        <w:t>Maintenance of existing systems and change control</w:t>
      </w:r>
    </w:p>
    <w:p w:rsidR="00A12F03" w:rsidRPr="003738E9" w:rsidRDefault="00A12F03" w:rsidP="003738E9">
      <w:pPr>
        <w:pStyle w:val="ListParagraph"/>
        <w:numPr>
          <w:ilvl w:val="2"/>
          <w:numId w:val="234"/>
        </w:numPr>
        <w:ind w:left="709" w:hanging="709"/>
        <w:rPr>
          <w:rStyle w:val="style71"/>
          <w:color w:val="000000"/>
          <w:sz w:val="22"/>
          <w:szCs w:val="22"/>
        </w:rPr>
      </w:pPr>
      <w:r w:rsidRPr="003738E9">
        <w:rPr>
          <w:rStyle w:val="style71"/>
          <w:color w:val="000000"/>
          <w:sz w:val="22"/>
          <w:szCs w:val="22"/>
        </w:rPr>
        <w:t>Development of new systems</w:t>
      </w:r>
    </w:p>
    <w:p w:rsidR="00A12F03" w:rsidRPr="003738E9" w:rsidRDefault="00A12F03" w:rsidP="003738E9">
      <w:pPr>
        <w:pStyle w:val="ListParagraph"/>
        <w:numPr>
          <w:ilvl w:val="2"/>
          <w:numId w:val="234"/>
        </w:numPr>
        <w:ind w:left="709" w:hanging="709"/>
        <w:rPr>
          <w:rStyle w:val="style71"/>
          <w:color w:val="000000"/>
          <w:sz w:val="22"/>
          <w:szCs w:val="22"/>
        </w:rPr>
      </w:pPr>
      <w:r w:rsidRPr="003738E9">
        <w:rPr>
          <w:rStyle w:val="style71"/>
          <w:color w:val="000000"/>
          <w:sz w:val="22"/>
          <w:szCs w:val="22"/>
        </w:rPr>
        <w:t>Computer operations</w:t>
      </w:r>
    </w:p>
    <w:p w:rsidR="00A12F03" w:rsidRPr="003738E9" w:rsidRDefault="00A12F03" w:rsidP="003738E9">
      <w:pPr>
        <w:pStyle w:val="ListParagraph"/>
        <w:numPr>
          <w:ilvl w:val="2"/>
          <w:numId w:val="234"/>
        </w:numPr>
        <w:ind w:left="709" w:hanging="709"/>
        <w:rPr>
          <w:rStyle w:val="style71"/>
          <w:color w:val="000000"/>
          <w:sz w:val="22"/>
          <w:szCs w:val="22"/>
        </w:rPr>
      </w:pPr>
      <w:r w:rsidRPr="003738E9">
        <w:rPr>
          <w:rStyle w:val="style71"/>
          <w:color w:val="000000"/>
          <w:sz w:val="22"/>
          <w:szCs w:val="22"/>
        </w:rPr>
        <w:t>Information security management</w:t>
      </w:r>
    </w:p>
    <w:p w:rsidR="00A12F03" w:rsidRPr="009C3F0E" w:rsidRDefault="00A12F03" w:rsidP="00BE5A6A">
      <w:pPr>
        <w:pStyle w:val="Head"/>
        <w:tabs>
          <w:tab w:val="left" w:pos="709"/>
        </w:tabs>
        <w:ind w:left="709" w:hanging="709"/>
        <w:jc w:val="left"/>
        <w:rPr>
          <w:rFonts w:ascii="Arial" w:hAnsi="Arial" w:cs="Arial"/>
          <w:color w:val="000000"/>
          <w:sz w:val="22"/>
          <w:szCs w:val="22"/>
        </w:rPr>
      </w:pPr>
    </w:p>
    <w:p w:rsidR="00A12F03" w:rsidRPr="009C3F0E" w:rsidRDefault="00BE5A6A" w:rsidP="00BE5A6A">
      <w:pPr>
        <w:tabs>
          <w:tab w:val="left" w:pos="709"/>
        </w:tabs>
        <w:ind w:left="709" w:hanging="709"/>
        <w:rPr>
          <w:rStyle w:val="style71"/>
          <w:color w:val="000000"/>
          <w:sz w:val="22"/>
          <w:szCs w:val="22"/>
          <w:lang w:val="en-ZA"/>
        </w:rPr>
      </w:pPr>
      <w:r>
        <w:rPr>
          <w:rStyle w:val="style71"/>
          <w:color w:val="000000"/>
          <w:sz w:val="22"/>
          <w:szCs w:val="22"/>
          <w:lang w:val="en-ZA"/>
        </w:rPr>
        <w:t>1.4</w:t>
      </w:r>
      <w:r>
        <w:rPr>
          <w:rStyle w:val="style71"/>
          <w:color w:val="000000"/>
          <w:sz w:val="22"/>
          <w:szCs w:val="22"/>
          <w:lang w:val="en-ZA"/>
        </w:rPr>
        <w:tab/>
      </w:r>
      <w:r w:rsidR="00A12F03" w:rsidRPr="009C3F0E">
        <w:rPr>
          <w:rStyle w:val="style71"/>
          <w:color w:val="000000"/>
          <w:sz w:val="22"/>
          <w:szCs w:val="22"/>
          <w:lang w:val="en-ZA"/>
        </w:rPr>
        <w:t xml:space="preserve">The attached policy is not an extensive list of IT controls. </w:t>
      </w:r>
      <w:del w:id="901" w:author="PricewaterhouseCoopers" w:date="2012-11-16T12:39:00Z">
        <w:r w:rsidR="00A12F03" w:rsidRPr="009C3F0E" w:rsidDel="000338DC">
          <w:rPr>
            <w:rStyle w:val="style71"/>
            <w:color w:val="000000"/>
            <w:sz w:val="22"/>
            <w:szCs w:val="22"/>
            <w:lang w:val="en-ZA"/>
          </w:rPr>
          <w:delText>Therefor</w:delText>
        </w:r>
      </w:del>
      <w:ins w:id="902" w:author="PricewaterhouseCoopers" w:date="2012-11-16T12:39:00Z">
        <w:r w:rsidR="000338DC" w:rsidRPr="009C3F0E">
          <w:rPr>
            <w:rStyle w:val="style71"/>
            <w:color w:val="000000"/>
            <w:sz w:val="22"/>
            <w:szCs w:val="22"/>
            <w:lang w:val="en-ZA"/>
          </w:rPr>
          <w:t>Therefore</w:t>
        </w:r>
      </w:ins>
      <w:r w:rsidR="00A12F03" w:rsidRPr="009C3F0E">
        <w:rPr>
          <w:rStyle w:val="style71"/>
          <w:color w:val="000000"/>
          <w:sz w:val="22"/>
          <w:szCs w:val="22"/>
          <w:lang w:val="en-ZA"/>
        </w:rPr>
        <w:t>, the recommended controls are not very technical in nature and should be implemented with ease by the user community and the IT Specialist.</w:t>
      </w:r>
    </w:p>
    <w:p w:rsidR="00A12F03" w:rsidRPr="009C3F0E" w:rsidRDefault="00A12F03" w:rsidP="00BE5A6A">
      <w:pPr>
        <w:tabs>
          <w:tab w:val="left" w:pos="709"/>
        </w:tabs>
        <w:ind w:left="709" w:hanging="709"/>
        <w:rPr>
          <w:rStyle w:val="style71"/>
          <w:color w:val="000000"/>
          <w:sz w:val="22"/>
          <w:szCs w:val="22"/>
          <w:lang w:val="en-ZA"/>
        </w:rPr>
      </w:pPr>
    </w:p>
    <w:p w:rsidR="00A12F03" w:rsidRPr="009C3F0E" w:rsidRDefault="00BE5A6A" w:rsidP="00BE5A6A">
      <w:pPr>
        <w:tabs>
          <w:tab w:val="left" w:pos="709"/>
        </w:tabs>
        <w:ind w:left="709" w:hanging="709"/>
        <w:rPr>
          <w:rStyle w:val="style71"/>
          <w:color w:val="000000"/>
          <w:sz w:val="22"/>
          <w:szCs w:val="22"/>
        </w:rPr>
      </w:pPr>
      <w:r>
        <w:rPr>
          <w:rStyle w:val="style71"/>
          <w:color w:val="000000"/>
          <w:sz w:val="22"/>
          <w:szCs w:val="22"/>
          <w:lang w:val="en-ZA"/>
        </w:rPr>
        <w:t>1.5</w:t>
      </w:r>
      <w:r>
        <w:rPr>
          <w:rStyle w:val="style71"/>
          <w:color w:val="000000"/>
          <w:sz w:val="22"/>
          <w:szCs w:val="22"/>
          <w:lang w:val="en-ZA"/>
        </w:rPr>
        <w:tab/>
      </w:r>
      <w:r w:rsidR="00A12F03" w:rsidRPr="009C3F0E">
        <w:rPr>
          <w:rStyle w:val="style71"/>
          <w:color w:val="000000"/>
          <w:sz w:val="22"/>
          <w:szCs w:val="22"/>
          <w:lang w:val="en-ZA"/>
        </w:rPr>
        <w:t>In addition the policy sets out the control objectives supported by the specific controls.</w:t>
      </w:r>
    </w:p>
    <w:p w:rsidR="00A12F03" w:rsidRPr="009C3F0E" w:rsidRDefault="00A12F03" w:rsidP="009C3F0E">
      <w:pPr>
        <w:pStyle w:val="Head"/>
        <w:jc w:val="left"/>
        <w:rPr>
          <w:rFonts w:ascii="Arial" w:hAnsi="Arial" w:cs="Arial"/>
          <w:color w:val="000000"/>
          <w:sz w:val="22"/>
          <w:szCs w:val="22"/>
          <w:lang w:val="en-GB"/>
        </w:rPr>
      </w:pPr>
    </w:p>
    <w:p w:rsidR="00A12F03" w:rsidRPr="00B24944" w:rsidRDefault="00A12F03" w:rsidP="008C7D50">
      <w:pPr>
        <w:tabs>
          <w:tab w:val="left" w:pos="709"/>
        </w:tabs>
        <w:ind w:left="709" w:hanging="709"/>
        <w:rPr>
          <w:rStyle w:val="style71"/>
          <w:b/>
          <w:caps/>
          <w:color w:val="000000" w:themeColor="text1"/>
          <w:sz w:val="22"/>
          <w:szCs w:val="22"/>
        </w:rPr>
      </w:pPr>
      <w:r w:rsidRPr="009C3F0E">
        <w:rPr>
          <w:rFonts w:ascii="Arial" w:hAnsi="Arial" w:cs="Arial"/>
          <w:color w:val="000000"/>
          <w:sz w:val="22"/>
          <w:szCs w:val="22"/>
        </w:rPr>
        <w:br w:type="page"/>
      </w:r>
      <w:r w:rsidRPr="00B24944">
        <w:rPr>
          <w:rStyle w:val="style71"/>
          <w:b/>
          <w:caps/>
          <w:color w:val="000000" w:themeColor="text1"/>
          <w:sz w:val="22"/>
          <w:szCs w:val="22"/>
        </w:rPr>
        <w:lastRenderedPageBreak/>
        <w:t xml:space="preserve">2. </w:t>
      </w:r>
      <w:r w:rsidR="008C7D50" w:rsidRPr="00B24944">
        <w:rPr>
          <w:rStyle w:val="style71"/>
          <w:b/>
          <w:caps/>
          <w:color w:val="000000" w:themeColor="text1"/>
          <w:sz w:val="22"/>
          <w:szCs w:val="22"/>
        </w:rPr>
        <w:tab/>
      </w:r>
      <w:r w:rsidRPr="00B24944">
        <w:rPr>
          <w:rStyle w:val="style71"/>
          <w:b/>
          <w:caps/>
          <w:color w:val="000000" w:themeColor="text1"/>
          <w:sz w:val="22"/>
          <w:szCs w:val="22"/>
        </w:rPr>
        <w:t>Access controls</w:t>
      </w:r>
    </w:p>
    <w:p w:rsidR="00AE68F6" w:rsidRPr="00B24944" w:rsidRDefault="00AE68F6" w:rsidP="00AE68F6">
      <w:pPr>
        <w:pStyle w:val="Head"/>
        <w:rPr>
          <w:rFonts w:ascii="Arial" w:hAnsi="Arial" w:cs="Arial"/>
          <w:sz w:val="22"/>
          <w:szCs w:val="22"/>
        </w:rPr>
      </w:pPr>
    </w:p>
    <w:tbl>
      <w:tblPr>
        <w:tblW w:w="9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3"/>
        <w:gridCol w:w="5387"/>
      </w:tblGrid>
      <w:tr w:rsidR="00AE68F6" w:rsidRPr="00B24944" w:rsidTr="00AE68F6">
        <w:trPr>
          <w:tblHeader/>
        </w:trPr>
        <w:tc>
          <w:tcPr>
            <w:tcW w:w="4253" w:type="dxa"/>
            <w:shd w:val="pct20" w:color="auto" w:fill="FFFFFF"/>
          </w:tcPr>
          <w:p w:rsidR="00AE68F6" w:rsidRPr="00B24944" w:rsidRDefault="00AE68F6" w:rsidP="00F243F3">
            <w:pPr>
              <w:pStyle w:val="Head"/>
              <w:rPr>
                <w:rFonts w:ascii="Arial" w:hAnsi="Arial" w:cs="Arial"/>
                <w:smallCaps w:val="0"/>
                <w:color w:val="000000"/>
                <w:sz w:val="22"/>
                <w:szCs w:val="22"/>
              </w:rPr>
            </w:pPr>
            <w:r w:rsidRPr="00B24944">
              <w:rPr>
                <w:rFonts w:ascii="Arial" w:hAnsi="Arial" w:cs="Arial"/>
                <w:smallCaps w:val="0"/>
                <w:color w:val="000000"/>
                <w:sz w:val="22"/>
                <w:szCs w:val="22"/>
              </w:rPr>
              <w:t>Control Objective</w:t>
            </w:r>
          </w:p>
        </w:tc>
        <w:tc>
          <w:tcPr>
            <w:tcW w:w="5387" w:type="dxa"/>
            <w:shd w:val="pct20" w:color="auto" w:fill="FFFFFF"/>
          </w:tcPr>
          <w:p w:rsidR="00AE68F6" w:rsidRPr="00B24944" w:rsidRDefault="00AE68F6" w:rsidP="00F243F3">
            <w:pPr>
              <w:pStyle w:val="Head"/>
              <w:rPr>
                <w:rFonts w:ascii="Arial" w:hAnsi="Arial" w:cs="Arial"/>
                <w:smallCaps w:val="0"/>
                <w:sz w:val="22"/>
                <w:szCs w:val="22"/>
              </w:rPr>
            </w:pPr>
            <w:r w:rsidRPr="00B24944">
              <w:rPr>
                <w:rFonts w:ascii="Arial" w:hAnsi="Arial" w:cs="Arial"/>
                <w:smallCaps w:val="0"/>
                <w:sz w:val="22"/>
                <w:szCs w:val="22"/>
              </w:rPr>
              <w:t>Control</w:t>
            </w:r>
          </w:p>
        </w:tc>
      </w:tr>
      <w:tr w:rsidR="00AE68F6" w:rsidRPr="00B24944" w:rsidTr="00AE68F6">
        <w:tc>
          <w:tcPr>
            <w:tcW w:w="4253" w:type="dxa"/>
          </w:tcPr>
          <w:p w:rsidR="00AE68F6" w:rsidRPr="00B24944" w:rsidRDefault="00D20DC4" w:rsidP="00D20DC4">
            <w:pPr>
              <w:rPr>
                <w:rFonts w:ascii="Arial" w:hAnsi="Arial" w:cs="Arial"/>
                <w:sz w:val="22"/>
                <w:szCs w:val="22"/>
              </w:rPr>
            </w:pPr>
            <w:r>
              <w:rPr>
                <w:rFonts w:ascii="Arial" w:hAnsi="Arial" w:cs="Arial"/>
                <w:snapToGrid w:val="0"/>
                <w:sz w:val="22"/>
                <w:szCs w:val="22"/>
              </w:rPr>
              <w:t xml:space="preserve">2.1 </w:t>
            </w:r>
            <w:r w:rsidR="00AE68F6" w:rsidRPr="00B24944">
              <w:rPr>
                <w:rFonts w:ascii="Arial" w:hAnsi="Arial" w:cs="Arial"/>
                <w:snapToGrid w:val="0"/>
                <w:sz w:val="22"/>
                <w:szCs w:val="22"/>
              </w:rPr>
              <w:t>All users are identified before electronically accessing the system (identification procedures).</w:t>
            </w:r>
          </w:p>
        </w:tc>
        <w:tc>
          <w:tcPr>
            <w:tcW w:w="5387" w:type="dxa"/>
          </w:tcPr>
          <w:p w:rsidR="00AE68F6" w:rsidRPr="00B24944" w:rsidRDefault="00AE68F6" w:rsidP="00F243F3">
            <w:pPr>
              <w:tabs>
                <w:tab w:val="left" w:pos="567"/>
              </w:tabs>
              <w:ind w:right="-392"/>
              <w:rPr>
                <w:rFonts w:ascii="Arial" w:hAnsi="Arial" w:cs="Arial"/>
                <w:sz w:val="22"/>
                <w:szCs w:val="22"/>
              </w:rPr>
            </w:pPr>
            <w:r w:rsidRPr="00B24944">
              <w:rPr>
                <w:rFonts w:ascii="Arial" w:hAnsi="Arial" w:cs="Arial"/>
                <w:snapToGrid w:val="0"/>
                <w:color w:val="000000"/>
                <w:sz w:val="22"/>
                <w:szCs w:val="22"/>
              </w:rPr>
              <w:t>a. Access is allowed only by a valid combination of log-on IDs and passwords.</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B24944" w:rsidRDefault="00AE68F6" w:rsidP="00F243F3">
            <w:pPr>
              <w:pStyle w:val="CommentText"/>
              <w:tabs>
                <w:tab w:val="left" w:pos="567"/>
              </w:tabs>
              <w:rPr>
                <w:rFonts w:ascii="Arial" w:hAnsi="Arial" w:cs="Arial"/>
                <w:sz w:val="22"/>
                <w:szCs w:val="22"/>
              </w:rPr>
            </w:pPr>
            <w:r w:rsidRPr="00B24944">
              <w:rPr>
                <w:rFonts w:ascii="Arial" w:hAnsi="Arial" w:cs="Arial"/>
                <w:sz w:val="22"/>
                <w:szCs w:val="22"/>
              </w:rPr>
              <w:t>b. Sharing of user IDs is prohibited.</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B24944" w:rsidRDefault="00AE68F6" w:rsidP="00F243F3">
            <w:pPr>
              <w:rPr>
                <w:rFonts w:ascii="Arial" w:hAnsi="Arial" w:cs="Arial"/>
                <w:sz w:val="22"/>
                <w:szCs w:val="22"/>
              </w:rPr>
            </w:pPr>
            <w:r w:rsidRPr="00B24944">
              <w:rPr>
                <w:rFonts w:ascii="Arial" w:hAnsi="Arial" w:cs="Arial"/>
                <w:sz w:val="22"/>
                <w:szCs w:val="22"/>
              </w:rPr>
              <w:t>c. Simultaneous use of the same user ID is prohibited.</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B24944" w:rsidRDefault="00AE68F6" w:rsidP="00F243F3">
            <w:pPr>
              <w:rPr>
                <w:rFonts w:ascii="Arial" w:hAnsi="Arial" w:cs="Arial"/>
                <w:sz w:val="22"/>
                <w:szCs w:val="22"/>
              </w:rPr>
            </w:pPr>
            <w:r w:rsidRPr="00B24944">
              <w:rPr>
                <w:rFonts w:ascii="Arial" w:hAnsi="Arial" w:cs="Arial"/>
                <w:sz w:val="22"/>
                <w:szCs w:val="22"/>
              </w:rPr>
              <w:t>d. User IDs are locked-out after three (3) sign-on failures</w:t>
            </w:r>
          </w:p>
        </w:tc>
      </w:tr>
      <w:tr w:rsidR="00AE68F6" w:rsidRPr="00B24944" w:rsidTr="00AE68F6">
        <w:trPr>
          <w:trHeight w:val="317"/>
        </w:trPr>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B24944" w:rsidRDefault="00AE68F6" w:rsidP="00F243F3">
            <w:pPr>
              <w:rPr>
                <w:rFonts w:ascii="Arial" w:hAnsi="Arial" w:cs="Arial"/>
                <w:sz w:val="22"/>
                <w:szCs w:val="22"/>
              </w:rPr>
            </w:pPr>
            <w:r w:rsidRPr="00B24944">
              <w:rPr>
                <w:rFonts w:ascii="Arial" w:hAnsi="Arial" w:cs="Arial"/>
                <w:sz w:val="22"/>
                <w:szCs w:val="22"/>
              </w:rPr>
              <w:t>e. Idle sessions/terminals automatically log-off after 30 minutes of inactivity.</w:t>
            </w:r>
          </w:p>
        </w:tc>
      </w:tr>
      <w:tr w:rsidR="00AE68F6" w:rsidRPr="00B24944" w:rsidTr="00AE68F6">
        <w:tc>
          <w:tcPr>
            <w:tcW w:w="4253" w:type="dxa"/>
          </w:tcPr>
          <w:p w:rsidR="00AE68F6" w:rsidRPr="00B24944" w:rsidRDefault="00AE68F6" w:rsidP="00F243F3">
            <w:pPr>
              <w:rPr>
                <w:rFonts w:ascii="Arial" w:hAnsi="Arial" w:cs="Arial"/>
                <w:snapToGrid w:val="0"/>
                <w:color w:val="000000"/>
                <w:sz w:val="22"/>
                <w:szCs w:val="22"/>
              </w:rPr>
            </w:pPr>
          </w:p>
        </w:tc>
        <w:tc>
          <w:tcPr>
            <w:tcW w:w="5387" w:type="dxa"/>
          </w:tcPr>
          <w:p w:rsidR="00AE68F6" w:rsidRPr="00B24944" w:rsidRDefault="00AE68F6" w:rsidP="00F243F3">
            <w:pPr>
              <w:pStyle w:val="CommentText"/>
              <w:rPr>
                <w:rFonts w:ascii="Arial" w:hAnsi="Arial" w:cs="Arial"/>
                <w:sz w:val="22"/>
                <w:szCs w:val="22"/>
              </w:rPr>
            </w:pPr>
            <w:r w:rsidRPr="00B24944">
              <w:rPr>
                <w:rFonts w:ascii="Arial" w:hAnsi="Arial" w:cs="Arial"/>
                <w:sz w:val="22"/>
                <w:szCs w:val="22"/>
              </w:rPr>
              <w:t>f. Standard Windows screensaver is activated after fifteen (15) minutes of inactivity with password protection.</w:t>
            </w:r>
          </w:p>
        </w:tc>
      </w:tr>
      <w:tr w:rsidR="00AE68F6" w:rsidRPr="00B24944" w:rsidTr="00AE68F6">
        <w:tc>
          <w:tcPr>
            <w:tcW w:w="4253" w:type="dxa"/>
          </w:tcPr>
          <w:p w:rsidR="00AE68F6" w:rsidRPr="00B24944" w:rsidRDefault="00D20DC4" w:rsidP="00D20DC4">
            <w:pPr>
              <w:rPr>
                <w:rFonts w:ascii="Arial" w:hAnsi="Arial" w:cs="Arial"/>
                <w:snapToGrid w:val="0"/>
                <w:color w:val="000000"/>
                <w:sz w:val="22"/>
                <w:szCs w:val="22"/>
              </w:rPr>
            </w:pPr>
            <w:r>
              <w:rPr>
                <w:rFonts w:ascii="Arial" w:hAnsi="Arial" w:cs="Arial"/>
                <w:snapToGrid w:val="0"/>
                <w:color w:val="000000"/>
                <w:sz w:val="22"/>
                <w:szCs w:val="22"/>
              </w:rPr>
              <w:t>2.</w:t>
            </w:r>
            <w:r w:rsidR="00AE68F6" w:rsidRPr="00B24944">
              <w:rPr>
                <w:rFonts w:ascii="Arial" w:hAnsi="Arial" w:cs="Arial"/>
                <w:snapToGrid w:val="0"/>
                <w:color w:val="000000"/>
                <w:sz w:val="22"/>
                <w:szCs w:val="22"/>
              </w:rPr>
              <w:t>2 Users are authenticated before electronically accessing the system (authentication procedures).</w:t>
            </w:r>
          </w:p>
        </w:tc>
        <w:tc>
          <w:tcPr>
            <w:tcW w:w="5387" w:type="dxa"/>
          </w:tcPr>
          <w:p w:rsidR="00AE68F6" w:rsidRPr="007D42DF" w:rsidRDefault="00AE68F6" w:rsidP="00F243F3">
            <w:pPr>
              <w:tabs>
                <w:tab w:val="left" w:pos="567"/>
              </w:tabs>
              <w:rPr>
                <w:rFonts w:ascii="Arial" w:hAnsi="Arial" w:cs="Arial"/>
                <w:sz w:val="22"/>
                <w:szCs w:val="22"/>
              </w:rPr>
            </w:pPr>
            <w:r w:rsidRPr="007D42DF">
              <w:rPr>
                <w:rFonts w:ascii="Arial" w:hAnsi="Arial" w:cs="Arial"/>
                <w:color w:val="000000"/>
                <w:sz w:val="22"/>
                <w:szCs w:val="22"/>
              </w:rPr>
              <w:t>a. Passwords are required for all user IDs.</w:t>
            </w:r>
          </w:p>
        </w:tc>
      </w:tr>
      <w:tr w:rsidR="00AE68F6" w:rsidRPr="00B24944" w:rsidTr="00AE68F6">
        <w:tc>
          <w:tcPr>
            <w:tcW w:w="4253" w:type="dxa"/>
          </w:tcPr>
          <w:p w:rsidR="00AE68F6" w:rsidRPr="00B24944" w:rsidRDefault="00AE68F6" w:rsidP="00F243F3">
            <w:pPr>
              <w:rPr>
                <w:rFonts w:ascii="Arial" w:hAnsi="Arial" w:cs="Arial"/>
                <w:snapToGrid w:val="0"/>
                <w:color w:val="000000"/>
                <w:sz w:val="22"/>
                <w:szCs w:val="22"/>
              </w:rPr>
            </w:pPr>
          </w:p>
        </w:tc>
        <w:tc>
          <w:tcPr>
            <w:tcW w:w="5387" w:type="dxa"/>
          </w:tcPr>
          <w:p w:rsidR="00AE68F6" w:rsidRPr="007D42DF" w:rsidRDefault="00AE68F6" w:rsidP="00F243F3">
            <w:pPr>
              <w:rPr>
                <w:rFonts w:ascii="Arial" w:hAnsi="Arial" w:cs="Arial"/>
                <w:snapToGrid w:val="0"/>
                <w:color w:val="000000"/>
                <w:sz w:val="22"/>
                <w:szCs w:val="22"/>
              </w:rPr>
            </w:pPr>
            <w:r w:rsidRPr="007D42DF">
              <w:rPr>
                <w:rFonts w:ascii="Arial" w:hAnsi="Arial" w:cs="Arial"/>
                <w:sz w:val="22"/>
                <w:szCs w:val="22"/>
              </w:rPr>
              <w:t>b. Passwords are set to force-change, every 90 days.</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7D42DF" w:rsidRDefault="00AE68F6" w:rsidP="00F243F3">
            <w:pPr>
              <w:rPr>
                <w:rFonts w:ascii="Arial" w:hAnsi="Arial" w:cs="Arial"/>
                <w:sz w:val="22"/>
                <w:szCs w:val="22"/>
              </w:rPr>
            </w:pPr>
            <w:r w:rsidRPr="007D42DF">
              <w:rPr>
                <w:rFonts w:ascii="Arial" w:hAnsi="Arial" w:cs="Arial"/>
                <w:sz w:val="22"/>
                <w:szCs w:val="22"/>
              </w:rPr>
              <w:t>c. A password length of at least six characters is enforced.</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7D42DF" w:rsidRDefault="00AE68F6" w:rsidP="00F243F3">
            <w:pPr>
              <w:rPr>
                <w:rFonts w:ascii="Arial" w:hAnsi="Arial" w:cs="Arial"/>
                <w:sz w:val="22"/>
                <w:szCs w:val="22"/>
              </w:rPr>
            </w:pPr>
            <w:r w:rsidRPr="007D42DF">
              <w:rPr>
                <w:rFonts w:ascii="Arial" w:hAnsi="Arial" w:cs="Arial"/>
                <w:sz w:val="22"/>
                <w:szCs w:val="22"/>
              </w:rPr>
              <w:t>d. Composition of passwords is designed to prevent guessing.</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7D42DF" w:rsidRDefault="00AE68F6" w:rsidP="00F243F3">
            <w:pPr>
              <w:rPr>
                <w:rFonts w:ascii="Arial" w:hAnsi="Arial" w:cs="Arial"/>
                <w:sz w:val="22"/>
                <w:szCs w:val="22"/>
              </w:rPr>
            </w:pPr>
            <w:r w:rsidRPr="007D42DF">
              <w:rPr>
                <w:rFonts w:ascii="Arial" w:hAnsi="Arial" w:cs="Arial"/>
                <w:sz w:val="22"/>
                <w:szCs w:val="22"/>
              </w:rPr>
              <w:t>e. The re-use of the previous five (5) passwords is prohibited.</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7D42DF" w:rsidRDefault="00AE68F6" w:rsidP="00F243F3">
            <w:pPr>
              <w:rPr>
                <w:rFonts w:ascii="Arial" w:hAnsi="Arial" w:cs="Arial"/>
                <w:sz w:val="22"/>
                <w:szCs w:val="22"/>
              </w:rPr>
            </w:pPr>
            <w:r w:rsidRPr="007D42DF">
              <w:rPr>
                <w:rFonts w:ascii="Arial" w:hAnsi="Arial" w:cs="Arial"/>
                <w:sz w:val="22"/>
                <w:szCs w:val="22"/>
              </w:rPr>
              <w:t>f. Confidentiality of user passwords is maintained.</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7D42DF" w:rsidRDefault="00AE68F6" w:rsidP="00F243F3">
            <w:pPr>
              <w:rPr>
                <w:rFonts w:ascii="Arial" w:hAnsi="Arial" w:cs="Arial"/>
                <w:sz w:val="22"/>
                <w:szCs w:val="22"/>
              </w:rPr>
            </w:pPr>
            <w:r w:rsidRPr="007D42DF">
              <w:rPr>
                <w:rFonts w:ascii="Arial" w:hAnsi="Arial" w:cs="Arial"/>
                <w:sz w:val="22"/>
                <w:szCs w:val="22"/>
              </w:rPr>
              <w:t>g. Passwords are not displayed on the terminal screen.</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7D42DF" w:rsidRDefault="00AE68F6" w:rsidP="00F243F3">
            <w:pPr>
              <w:rPr>
                <w:rFonts w:ascii="Arial" w:hAnsi="Arial" w:cs="Arial"/>
                <w:sz w:val="22"/>
                <w:szCs w:val="22"/>
              </w:rPr>
            </w:pPr>
            <w:r w:rsidRPr="007D42DF">
              <w:rPr>
                <w:rFonts w:ascii="Arial" w:hAnsi="Arial" w:cs="Arial"/>
                <w:sz w:val="22"/>
                <w:szCs w:val="22"/>
              </w:rPr>
              <w:t>h. Passwords are not written on or near the terminal.</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7D42DF" w:rsidRDefault="00AE68F6" w:rsidP="00F243F3">
            <w:pPr>
              <w:rPr>
                <w:rFonts w:ascii="Arial" w:hAnsi="Arial" w:cs="Arial"/>
                <w:sz w:val="22"/>
                <w:szCs w:val="22"/>
              </w:rPr>
            </w:pPr>
            <w:r w:rsidRPr="007D42DF">
              <w:rPr>
                <w:rFonts w:ascii="Arial" w:hAnsi="Arial" w:cs="Arial"/>
                <w:sz w:val="22"/>
                <w:szCs w:val="22"/>
              </w:rPr>
              <w:t>i. Passwords are not printed onto hard copy logs or reports in an unencrypted format.</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7D42DF" w:rsidRDefault="00AE68F6" w:rsidP="007D42DF">
            <w:pPr>
              <w:pStyle w:val="BodyText"/>
              <w:pBdr>
                <w:top w:val="none" w:sz="0" w:space="0" w:color="auto"/>
                <w:left w:val="none" w:sz="0" w:space="0" w:color="auto"/>
                <w:bottom w:val="none" w:sz="0" w:space="0" w:color="auto"/>
                <w:right w:val="none" w:sz="0" w:space="0" w:color="auto"/>
              </w:pBdr>
              <w:jc w:val="left"/>
              <w:rPr>
                <w:rFonts w:ascii="Arial" w:hAnsi="Arial" w:cs="Arial"/>
                <w:b w:val="0"/>
                <w:sz w:val="22"/>
                <w:szCs w:val="22"/>
                <w:lang w:val="en-GB"/>
              </w:rPr>
            </w:pPr>
            <w:r w:rsidRPr="007D42DF">
              <w:rPr>
                <w:rFonts w:ascii="Arial" w:hAnsi="Arial" w:cs="Arial"/>
                <w:b w:val="0"/>
                <w:sz w:val="22"/>
                <w:szCs w:val="22"/>
                <w:lang w:val="en-GB"/>
              </w:rPr>
              <w:t>j. Password files/tables are protected / encrypted.</w:t>
            </w:r>
          </w:p>
        </w:tc>
      </w:tr>
      <w:tr w:rsidR="00AE68F6" w:rsidRPr="00B24944" w:rsidTr="00AE68F6">
        <w:tc>
          <w:tcPr>
            <w:tcW w:w="4253" w:type="dxa"/>
          </w:tcPr>
          <w:p w:rsidR="00AE68F6" w:rsidRPr="00B24944" w:rsidRDefault="00D20DC4" w:rsidP="00D20DC4">
            <w:pPr>
              <w:rPr>
                <w:rFonts w:ascii="Arial" w:hAnsi="Arial" w:cs="Arial"/>
                <w:color w:val="000000"/>
                <w:sz w:val="22"/>
                <w:szCs w:val="22"/>
              </w:rPr>
            </w:pPr>
            <w:r>
              <w:rPr>
                <w:rFonts w:ascii="Arial" w:hAnsi="Arial" w:cs="Arial"/>
                <w:snapToGrid w:val="0"/>
                <w:color w:val="000000"/>
                <w:sz w:val="22"/>
                <w:szCs w:val="22"/>
              </w:rPr>
              <w:t>2.3</w:t>
            </w:r>
            <w:r w:rsidR="00AE68F6" w:rsidRPr="00B24944">
              <w:rPr>
                <w:rFonts w:ascii="Arial" w:hAnsi="Arial" w:cs="Arial"/>
                <w:snapToGrid w:val="0"/>
                <w:color w:val="000000"/>
                <w:sz w:val="22"/>
                <w:szCs w:val="22"/>
              </w:rPr>
              <w:t xml:space="preserve"> Security administration procedures ensure that changes in responsibilities are in line with system access rights.</w:t>
            </w:r>
          </w:p>
        </w:tc>
        <w:tc>
          <w:tcPr>
            <w:tcW w:w="5387" w:type="dxa"/>
          </w:tcPr>
          <w:p w:rsidR="00AE68F6" w:rsidRPr="007D42DF" w:rsidRDefault="00AE68F6" w:rsidP="00F243F3">
            <w:pPr>
              <w:ind w:left="35"/>
              <w:rPr>
                <w:rFonts w:ascii="Arial" w:hAnsi="Arial" w:cs="Arial"/>
                <w:color w:val="000000"/>
                <w:sz w:val="22"/>
                <w:szCs w:val="22"/>
              </w:rPr>
            </w:pPr>
            <w:r w:rsidRPr="007D42DF">
              <w:rPr>
                <w:rFonts w:ascii="Arial" w:hAnsi="Arial" w:cs="Arial"/>
                <w:sz w:val="22"/>
                <w:szCs w:val="22"/>
              </w:rPr>
              <w:t xml:space="preserve">a. For timely deletion of user IDs, HR procedures are implemented to notify the Security Administrator of resignations and dismissals. </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7D42DF" w:rsidRDefault="00AE68F6" w:rsidP="00F243F3">
            <w:pPr>
              <w:rPr>
                <w:rFonts w:ascii="Arial" w:hAnsi="Arial" w:cs="Arial"/>
                <w:sz w:val="22"/>
                <w:szCs w:val="22"/>
              </w:rPr>
            </w:pPr>
            <w:r w:rsidRPr="007D42DF">
              <w:rPr>
                <w:rFonts w:ascii="Arial" w:hAnsi="Arial" w:cs="Arial"/>
                <w:sz w:val="22"/>
                <w:szCs w:val="22"/>
              </w:rPr>
              <w:t>b. Security Administrator regularly scans the profile file / table for inactive/dormant accounts.</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7D42DF" w:rsidRDefault="00AE68F6" w:rsidP="00F243F3">
            <w:pPr>
              <w:rPr>
                <w:rFonts w:ascii="Arial" w:hAnsi="Arial" w:cs="Arial"/>
                <w:sz w:val="22"/>
                <w:szCs w:val="22"/>
              </w:rPr>
            </w:pPr>
            <w:r w:rsidRPr="007D42DF">
              <w:rPr>
                <w:rFonts w:ascii="Arial" w:hAnsi="Arial" w:cs="Arial"/>
                <w:sz w:val="22"/>
                <w:szCs w:val="22"/>
              </w:rPr>
              <w:t>c. User access (or changes to access rights) to processing functions (as defined in profiles) is established based on formal management approval.</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B24944" w:rsidRDefault="00AE68F6" w:rsidP="00F243F3">
            <w:pPr>
              <w:rPr>
                <w:rFonts w:ascii="Arial" w:hAnsi="Arial" w:cs="Arial"/>
                <w:sz w:val="22"/>
                <w:szCs w:val="22"/>
              </w:rPr>
            </w:pPr>
            <w:r w:rsidRPr="00B24944">
              <w:rPr>
                <w:rFonts w:ascii="Arial" w:hAnsi="Arial" w:cs="Arial"/>
                <w:sz w:val="22"/>
                <w:szCs w:val="22"/>
              </w:rPr>
              <w:t>d. A copy of the user access approval is retained as an audit trail.</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B24944" w:rsidRDefault="00AE68F6" w:rsidP="00F243F3">
            <w:pPr>
              <w:rPr>
                <w:rFonts w:ascii="Arial" w:hAnsi="Arial" w:cs="Arial"/>
                <w:sz w:val="22"/>
                <w:szCs w:val="22"/>
              </w:rPr>
            </w:pPr>
            <w:r w:rsidRPr="00B24944">
              <w:rPr>
                <w:rFonts w:ascii="Arial" w:hAnsi="Arial" w:cs="Arial"/>
                <w:sz w:val="22"/>
                <w:szCs w:val="22"/>
              </w:rPr>
              <w:t>e. User access is reviewed on a regular basis (at least once a year) and compared to the approved access control documentation.</w:t>
            </w:r>
          </w:p>
        </w:tc>
      </w:tr>
      <w:tr w:rsidR="00AE68F6" w:rsidRPr="00B24944" w:rsidTr="00AE68F6">
        <w:tc>
          <w:tcPr>
            <w:tcW w:w="4253" w:type="dxa"/>
          </w:tcPr>
          <w:p w:rsidR="00AE68F6" w:rsidRPr="00B24944" w:rsidRDefault="00D20DC4" w:rsidP="00D20DC4">
            <w:pPr>
              <w:rPr>
                <w:rFonts w:ascii="Arial" w:hAnsi="Arial" w:cs="Arial"/>
                <w:color w:val="000000"/>
                <w:sz w:val="22"/>
                <w:szCs w:val="22"/>
              </w:rPr>
            </w:pPr>
            <w:r>
              <w:rPr>
                <w:rFonts w:ascii="Arial" w:hAnsi="Arial" w:cs="Arial"/>
                <w:snapToGrid w:val="0"/>
                <w:color w:val="000000"/>
                <w:sz w:val="22"/>
                <w:szCs w:val="22"/>
              </w:rPr>
              <w:t>2.4</w:t>
            </w:r>
            <w:r w:rsidR="00AE68F6" w:rsidRPr="00B24944">
              <w:rPr>
                <w:rFonts w:ascii="Arial" w:hAnsi="Arial" w:cs="Arial"/>
                <w:snapToGrid w:val="0"/>
                <w:color w:val="000000"/>
                <w:sz w:val="22"/>
                <w:szCs w:val="22"/>
              </w:rPr>
              <w:t xml:space="preserve"> Resource security is implemented to ensure segregation of duties and restricted access.</w:t>
            </w:r>
          </w:p>
        </w:tc>
        <w:tc>
          <w:tcPr>
            <w:tcW w:w="5387" w:type="dxa"/>
          </w:tcPr>
          <w:p w:rsidR="00AE68F6" w:rsidRPr="00B24944" w:rsidRDefault="00AE68F6" w:rsidP="00F243F3">
            <w:pPr>
              <w:rPr>
                <w:rFonts w:ascii="Arial" w:hAnsi="Arial" w:cs="Arial"/>
                <w:sz w:val="22"/>
                <w:szCs w:val="22"/>
              </w:rPr>
            </w:pPr>
            <w:r w:rsidRPr="00B24944">
              <w:rPr>
                <w:rFonts w:ascii="Arial" w:hAnsi="Arial" w:cs="Arial"/>
                <w:sz w:val="22"/>
                <w:szCs w:val="22"/>
              </w:rPr>
              <w:t>a. User responsibilities are designed and allocated to ensure segregation of incompatible duties:</w:t>
            </w:r>
          </w:p>
          <w:p w:rsidR="00AE68F6" w:rsidRPr="00B24944" w:rsidRDefault="00AE68F6" w:rsidP="003738E9">
            <w:pPr>
              <w:numPr>
                <w:ilvl w:val="0"/>
                <w:numId w:val="52"/>
              </w:numPr>
              <w:ind w:left="1080"/>
              <w:rPr>
                <w:rFonts w:ascii="Arial" w:hAnsi="Arial" w:cs="Arial"/>
                <w:snapToGrid w:val="0"/>
                <w:color w:val="000000"/>
                <w:sz w:val="22"/>
                <w:szCs w:val="22"/>
              </w:rPr>
            </w:pPr>
            <w:r w:rsidRPr="00B24944">
              <w:rPr>
                <w:rFonts w:ascii="Arial" w:hAnsi="Arial" w:cs="Arial"/>
                <w:snapToGrid w:val="0"/>
                <w:color w:val="000000"/>
                <w:sz w:val="22"/>
                <w:szCs w:val="22"/>
              </w:rPr>
              <w:t>Business users do not have access to programming functions and program source code.</w:t>
            </w:r>
          </w:p>
          <w:p w:rsidR="00AE68F6" w:rsidRPr="00B24944" w:rsidRDefault="00AE68F6" w:rsidP="003738E9">
            <w:pPr>
              <w:numPr>
                <w:ilvl w:val="0"/>
                <w:numId w:val="52"/>
              </w:numPr>
              <w:ind w:left="1080"/>
              <w:rPr>
                <w:rFonts w:ascii="Arial" w:hAnsi="Arial" w:cs="Arial"/>
                <w:snapToGrid w:val="0"/>
                <w:color w:val="000000"/>
                <w:sz w:val="22"/>
                <w:szCs w:val="22"/>
              </w:rPr>
            </w:pPr>
            <w:r w:rsidRPr="00B24944">
              <w:rPr>
                <w:rFonts w:ascii="Arial" w:hAnsi="Arial" w:cs="Arial"/>
                <w:snapToGrid w:val="0"/>
                <w:color w:val="000000"/>
                <w:sz w:val="22"/>
                <w:szCs w:val="22"/>
              </w:rPr>
              <w:t>IT staff do not have access to business processing functions.</w:t>
            </w:r>
          </w:p>
          <w:p w:rsidR="00AE68F6" w:rsidRPr="00B24944" w:rsidRDefault="00AE68F6" w:rsidP="003738E9">
            <w:pPr>
              <w:numPr>
                <w:ilvl w:val="0"/>
                <w:numId w:val="52"/>
              </w:numPr>
              <w:ind w:left="1080"/>
              <w:rPr>
                <w:rFonts w:ascii="Arial" w:hAnsi="Arial" w:cs="Arial"/>
                <w:snapToGrid w:val="0"/>
                <w:color w:val="000000"/>
                <w:sz w:val="22"/>
                <w:szCs w:val="22"/>
              </w:rPr>
            </w:pPr>
            <w:r w:rsidRPr="00B24944">
              <w:rPr>
                <w:rFonts w:ascii="Arial" w:hAnsi="Arial" w:cs="Arial"/>
                <w:snapToGrid w:val="0"/>
                <w:color w:val="000000"/>
                <w:sz w:val="22"/>
                <w:szCs w:val="22"/>
              </w:rPr>
              <w:lastRenderedPageBreak/>
              <w:t>“Super-user” access is limited and approved.</w:t>
            </w:r>
          </w:p>
          <w:p w:rsidR="00AE68F6" w:rsidRPr="00B24944" w:rsidRDefault="00AE68F6" w:rsidP="003738E9">
            <w:pPr>
              <w:numPr>
                <w:ilvl w:val="0"/>
                <w:numId w:val="52"/>
              </w:numPr>
              <w:ind w:left="1080"/>
              <w:rPr>
                <w:rFonts w:ascii="Arial" w:hAnsi="Arial" w:cs="Arial"/>
                <w:snapToGrid w:val="0"/>
                <w:color w:val="000000"/>
                <w:sz w:val="22"/>
                <w:szCs w:val="22"/>
              </w:rPr>
            </w:pPr>
            <w:r w:rsidRPr="00B24944">
              <w:rPr>
                <w:rFonts w:ascii="Arial" w:hAnsi="Arial" w:cs="Arial"/>
                <w:snapToGrid w:val="0"/>
                <w:color w:val="000000"/>
                <w:sz w:val="22"/>
                <w:szCs w:val="22"/>
              </w:rPr>
              <w:t>Default accounts such as “guest” is disabled or access controlled.</w:t>
            </w:r>
          </w:p>
          <w:p w:rsidR="00AE68F6" w:rsidRPr="00B24944" w:rsidRDefault="00AE68F6" w:rsidP="00F243F3">
            <w:pPr>
              <w:rPr>
                <w:rFonts w:ascii="Arial" w:hAnsi="Arial" w:cs="Arial"/>
                <w:sz w:val="22"/>
                <w:szCs w:val="22"/>
              </w:rPr>
            </w:pPr>
          </w:p>
          <w:p w:rsidR="00AE68F6" w:rsidRPr="00B24944" w:rsidRDefault="00AE68F6" w:rsidP="00F243F3">
            <w:pPr>
              <w:rPr>
                <w:rFonts w:ascii="Arial" w:hAnsi="Arial" w:cs="Arial"/>
                <w:sz w:val="22"/>
                <w:szCs w:val="22"/>
              </w:rPr>
            </w:pPr>
            <w:r w:rsidRPr="00B24944">
              <w:rPr>
                <w:rFonts w:ascii="Arial" w:hAnsi="Arial" w:cs="Arial"/>
                <w:sz w:val="22"/>
                <w:szCs w:val="22"/>
              </w:rPr>
              <w:t>(Ensure that users only have access to processing functions on a need-to-perform basis).</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B24944" w:rsidRDefault="00AE68F6" w:rsidP="00F243F3">
            <w:pPr>
              <w:rPr>
                <w:rFonts w:ascii="Arial" w:hAnsi="Arial" w:cs="Arial"/>
                <w:sz w:val="22"/>
                <w:szCs w:val="22"/>
              </w:rPr>
            </w:pPr>
            <w:r w:rsidRPr="00B24944">
              <w:rPr>
                <w:rFonts w:ascii="Arial" w:hAnsi="Arial" w:cs="Arial"/>
                <w:sz w:val="22"/>
                <w:szCs w:val="22"/>
              </w:rPr>
              <w:t>b. User menus and functions are restricted according to user responsibilities, and are allocated on a need-to-perform basis.</w:t>
            </w:r>
          </w:p>
        </w:tc>
      </w:tr>
      <w:tr w:rsidR="00AE68F6" w:rsidRPr="00B24944" w:rsidTr="00AE68F6">
        <w:tc>
          <w:tcPr>
            <w:tcW w:w="4253" w:type="dxa"/>
          </w:tcPr>
          <w:p w:rsidR="00AE68F6" w:rsidRPr="00B24944" w:rsidRDefault="007D42DF" w:rsidP="007D42DF">
            <w:pPr>
              <w:rPr>
                <w:rFonts w:ascii="Arial" w:hAnsi="Arial" w:cs="Arial"/>
                <w:color w:val="000000"/>
                <w:sz w:val="22"/>
                <w:szCs w:val="22"/>
              </w:rPr>
            </w:pPr>
            <w:r>
              <w:rPr>
                <w:rFonts w:ascii="Arial" w:hAnsi="Arial" w:cs="Arial"/>
                <w:snapToGrid w:val="0"/>
                <w:color w:val="000000"/>
                <w:sz w:val="22"/>
                <w:szCs w:val="22"/>
              </w:rPr>
              <w:t>2.5</w:t>
            </w:r>
            <w:r w:rsidR="00AE68F6" w:rsidRPr="00B24944">
              <w:rPr>
                <w:rFonts w:ascii="Arial" w:hAnsi="Arial" w:cs="Arial"/>
                <w:snapToGrid w:val="0"/>
                <w:color w:val="000000"/>
                <w:sz w:val="22"/>
                <w:szCs w:val="22"/>
              </w:rPr>
              <w:t xml:space="preserve"> An audit trail of all application processing activities is maintained.</w:t>
            </w:r>
          </w:p>
        </w:tc>
        <w:tc>
          <w:tcPr>
            <w:tcW w:w="5387" w:type="dxa"/>
          </w:tcPr>
          <w:p w:rsidR="00AE68F6" w:rsidRPr="00B24944" w:rsidRDefault="00AE68F6" w:rsidP="00F243F3">
            <w:pPr>
              <w:rPr>
                <w:rFonts w:ascii="Arial" w:hAnsi="Arial" w:cs="Arial"/>
                <w:sz w:val="22"/>
                <w:szCs w:val="22"/>
              </w:rPr>
            </w:pPr>
            <w:r w:rsidRPr="00B24944">
              <w:rPr>
                <w:rFonts w:ascii="Arial" w:hAnsi="Arial" w:cs="Arial"/>
                <w:sz w:val="22"/>
                <w:szCs w:val="22"/>
              </w:rPr>
              <w:t xml:space="preserve">a. All </w:t>
            </w:r>
            <w:r w:rsidRPr="00B24944">
              <w:rPr>
                <w:rFonts w:ascii="Arial" w:hAnsi="Arial" w:cs="Arial"/>
                <w:snapToGrid w:val="0"/>
                <w:color w:val="000000"/>
                <w:sz w:val="22"/>
                <w:szCs w:val="22"/>
              </w:rPr>
              <w:t>application processing activities are logged.</w:t>
            </w: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B24944" w:rsidRDefault="00AE68F6" w:rsidP="00F243F3">
            <w:pPr>
              <w:rPr>
                <w:rFonts w:ascii="Arial" w:hAnsi="Arial" w:cs="Arial"/>
                <w:sz w:val="22"/>
                <w:szCs w:val="22"/>
              </w:rPr>
            </w:pPr>
            <w:r w:rsidRPr="00B24944">
              <w:rPr>
                <w:rFonts w:ascii="Arial" w:hAnsi="Arial" w:cs="Arial"/>
                <w:sz w:val="22"/>
                <w:szCs w:val="22"/>
              </w:rPr>
              <w:t xml:space="preserve">b. Logs of </w:t>
            </w:r>
            <w:r w:rsidRPr="00B24944">
              <w:rPr>
                <w:rFonts w:ascii="Arial" w:hAnsi="Arial" w:cs="Arial"/>
                <w:snapToGrid w:val="0"/>
                <w:color w:val="000000"/>
                <w:sz w:val="22"/>
                <w:szCs w:val="22"/>
              </w:rPr>
              <w:t>application processing activities are proactively reviewed independent of the activity.</w:t>
            </w:r>
          </w:p>
        </w:tc>
      </w:tr>
      <w:tr w:rsidR="00AE68F6" w:rsidRPr="00B24944" w:rsidTr="00AE68F6">
        <w:tc>
          <w:tcPr>
            <w:tcW w:w="4253" w:type="dxa"/>
          </w:tcPr>
          <w:p w:rsidR="00AE68F6" w:rsidRPr="00B24944" w:rsidRDefault="007D42DF" w:rsidP="007D42DF">
            <w:pPr>
              <w:rPr>
                <w:rFonts w:ascii="Arial" w:hAnsi="Arial" w:cs="Arial"/>
                <w:color w:val="000000"/>
                <w:sz w:val="22"/>
                <w:szCs w:val="22"/>
              </w:rPr>
            </w:pPr>
            <w:r>
              <w:rPr>
                <w:rFonts w:ascii="Arial" w:hAnsi="Arial" w:cs="Arial"/>
                <w:color w:val="000000"/>
                <w:sz w:val="22"/>
                <w:szCs w:val="22"/>
              </w:rPr>
              <w:t>2.6</w:t>
            </w:r>
            <w:r w:rsidR="00AE68F6" w:rsidRPr="00B24944">
              <w:rPr>
                <w:rFonts w:ascii="Arial" w:hAnsi="Arial" w:cs="Arial"/>
                <w:color w:val="000000"/>
                <w:sz w:val="22"/>
                <w:szCs w:val="22"/>
              </w:rPr>
              <w:t xml:space="preserve"> Security incident and management reporting has been implemented.</w:t>
            </w:r>
          </w:p>
        </w:tc>
        <w:tc>
          <w:tcPr>
            <w:tcW w:w="5387" w:type="dxa"/>
          </w:tcPr>
          <w:p w:rsidR="00AE68F6" w:rsidRPr="00B24944" w:rsidRDefault="00AE68F6" w:rsidP="00F243F3">
            <w:pPr>
              <w:rPr>
                <w:rFonts w:ascii="Arial" w:hAnsi="Arial" w:cs="Arial"/>
                <w:sz w:val="22"/>
                <w:szCs w:val="22"/>
              </w:rPr>
            </w:pPr>
            <w:r w:rsidRPr="00B24944">
              <w:rPr>
                <w:rFonts w:ascii="Arial" w:hAnsi="Arial" w:cs="Arial"/>
                <w:sz w:val="22"/>
                <w:szCs w:val="22"/>
              </w:rPr>
              <w:t>a. Incidents are defined, identified, reported and followed-up.</w:t>
            </w:r>
          </w:p>
          <w:p w:rsidR="00AE68F6" w:rsidRPr="00B24944" w:rsidRDefault="00AE68F6" w:rsidP="00F243F3">
            <w:pPr>
              <w:rPr>
                <w:rFonts w:ascii="Arial" w:hAnsi="Arial" w:cs="Arial"/>
                <w:sz w:val="22"/>
                <w:szCs w:val="22"/>
              </w:rPr>
            </w:pPr>
          </w:p>
        </w:tc>
      </w:tr>
      <w:tr w:rsidR="00AE68F6" w:rsidRPr="00B24944" w:rsidTr="00AE68F6">
        <w:tc>
          <w:tcPr>
            <w:tcW w:w="4253" w:type="dxa"/>
          </w:tcPr>
          <w:p w:rsidR="00AE68F6" w:rsidRPr="00B24944" w:rsidRDefault="00AE68F6" w:rsidP="00F243F3">
            <w:pPr>
              <w:rPr>
                <w:rFonts w:ascii="Arial" w:hAnsi="Arial" w:cs="Arial"/>
                <w:color w:val="000000"/>
                <w:sz w:val="22"/>
                <w:szCs w:val="22"/>
              </w:rPr>
            </w:pPr>
          </w:p>
        </w:tc>
        <w:tc>
          <w:tcPr>
            <w:tcW w:w="5387" w:type="dxa"/>
          </w:tcPr>
          <w:p w:rsidR="00AE68F6" w:rsidRPr="00B24944" w:rsidRDefault="00AE68F6" w:rsidP="00F243F3">
            <w:pPr>
              <w:rPr>
                <w:rFonts w:ascii="Arial" w:hAnsi="Arial" w:cs="Arial"/>
                <w:sz w:val="22"/>
                <w:szCs w:val="22"/>
              </w:rPr>
            </w:pPr>
            <w:r w:rsidRPr="00B24944">
              <w:rPr>
                <w:rFonts w:ascii="Arial" w:hAnsi="Arial" w:cs="Arial"/>
                <w:sz w:val="22"/>
                <w:szCs w:val="22"/>
              </w:rPr>
              <w:t>b. Security status is reported to management on a regular basis.</w:t>
            </w:r>
          </w:p>
        </w:tc>
      </w:tr>
    </w:tbl>
    <w:p w:rsidR="00AE68F6" w:rsidRPr="00B24944" w:rsidRDefault="00AE68F6" w:rsidP="007D42DF">
      <w:pPr>
        <w:pStyle w:val="Head1"/>
        <w:ind w:left="709" w:hanging="709"/>
        <w:rPr>
          <w:rFonts w:ascii="Arial" w:hAnsi="Arial" w:cs="Arial"/>
          <w:sz w:val="22"/>
          <w:szCs w:val="22"/>
        </w:rPr>
      </w:pPr>
      <w:r w:rsidRPr="00B24944">
        <w:rPr>
          <w:rFonts w:ascii="Arial" w:hAnsi="Arial" w:cs="Arial"/>
          <w:sz w:val="22"/>
          <w:szCs w:val="22"/>
        </w:rPr>
        <w:br w:type="page"/>
      </w:r>
      <w:r w:rsidRPr="00B24944">
        <w:rPr>
          <w:rFonts w:ascii="Arial" w:hAnsi="Arial" w:cs="Arial"/>
          <w:sz w:val="22"/>
          <w:szCs w:val="22"/>
        </w:rPr>
        <w:lastRenderedPageBreak/>
        <w:t xml:space="preserve">3. </w:t>
      </w:r>
      <w:r w:rsidR="007D42DF">
        <w:rPr>
          <w:rFonts w:ascii="Arial" w:hAnsi="Arial" w:cs="Arial"/>
          <w:sz w:val="22"/>
          <w:szCs w:val="22"/>
        </w:rPr>
        <w:tab/>
      </w:r>
      <w:r w:rsidRPr="00B24944">
        <w:rPr>
          <w:rFonts w:ascii="Arial" w:hAnsi="Arial" w:cs="Arial"/>
          <w:sz w:val="22"/>
          <w:szCs w:val="22"/>
        </w:rPr>
        <w:t>INTERFACES</w:t>
      </w:r>
    </w:p>
    <w:p w:rsidR="00AE68F6" w:rsidRPr="00B24944" w:rsidRDefault="00AE68F6" w:rsidP="00AE68F6">
      <w:pPr>
        <w:pStyle w:val="Head"/>
        <w:rPr>
          <w:rFonts w:ascii="Arial" w:hAnsi="Arial" w:cs="Arial"/>
          <w:sz w:val="22"/>
          <w:szCs w:val="22"/>
        </w:rPr>
      </w:pPr>
    </w:p>
    <w:tbl>
      <w:tblPr>
        <w:tblW w:w="97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5387"/>
      </w:tblGrid>
      <w:tr w:rsidR="00AE68F6" w:rsidRPr="00B24944" w:rsidTr="00A70640">
        <w:trPr>
          <w:tblHeader/>
        </w:trPr>
        <w:tc>
          <w:tcPr>
            <w:tcW w:w="4395" w:type="dxa"/>
            <w:shd w:val="pct20" w:color="auto" w:fill="FFFFFF"/>
          </w:tcPr>
          <w:p w:rsidR="00AE68F6" w:rsidRPr="00B24944" w:rsidRDefault="00AE68F6" w:rsidP="00F243F3">
            <w:pPr>
              <w:rPr>
                <w:rFonts w:ascii="Arial" w:hAnsi="Arial" w:cs="Arial"/>
                <w:b/>
                <w:color w:val="000000"/>
                <w:sz w:val="22"/>
                <w:szCs w:val="22"/>
              </w:rPr>
            </w:pPr>
            <w:r w:rsidRPr="00B24944">
              <w:rPr>
                <w:rFonts w:ascii="Arial" w:hAnsi="Arial" w:cs="Arial"/>
                <w:b/>
                <w:color w:val="000000"/>
                <w:sz w:val="22"/>
                <w:szCs w:val="22"/>
              </w:rPr>
              <w:t>Control Objective</w:t>
            </w:r>
          </w:p>
        </w:tc>
        <w:tc>
          <w:tcPr>
            <w:tcW w:w="5387" w:type="dxa"/>
            <w:shd w:val="pct20" w:color="auto" w:fill="FFFFFF"/>
          </w:tcPr>
          <w:p w:rsidR="00AE68F6" w:rsidRPr="00B24944" w:rsidRDefault="00AE68F6" w:rsidP="00F243F3">
            <w:pPr>
              <w:rPr>
                <w:rFonts w:ascii="Arial" w:hAnsi="Arial" w:cs="Arial"/>
                <w:b/>
                <w:color w:val="000000"/>
                <w:sz w:val="22"/>
                <w:szCs w:val="22"/>
              </w:rPr>
            </w:pPr>
            <w:r w:rsidRPr="00B24944">
              <w:rPr>
                <w:rFonts w:ascii="Arial" w:hAnsi="Arial" w:cs="Arial"/>
                <w:b/>
                <w:color w:val="000000"/>
                <w:sz w:val="22"/>
                <w:szCs w:val="22"/>
              </w:rPr>
              <w:t>Control</w:t>
            </w:r>
          </w:p>
        </w:tc>
      </w:tr>
      <w:tr w:rsidR="00AE68F6" w:rsidRPr="00B24944" w:rsidTr="00A70640">
        <w:tc>
          <w:tcPr>
            <w:tcW w:w="4395" w:type="dxa"/>
          </w:tcPr>
          <w:p w:rsidR="00AE68F6" w:rsidRPr="00B24944" w:rsidRDefault="007D42DF" w:rsidP="00F243F3">
            <w:pPr>
              <w:rPr>
                <w:rFonts w:ascii="Arial" w:hAnsi="Arial" w:cs="Arial"/>
                <w:sz w:val="22"/>
                <w:szCs w:val="22"/>
              </w:rPr>
            </w:pPr>
            <w:r>
              <w:rPr>
                <w:rFonts w:ascii="Arial" w:hAnsi="Arial" w:cs="Arial"/>
                <w:sz w:val="22"/>
                <w:szCs w:val="22"/>
              </w:rPr>
              <w:t>3.1</w:t>
            </w:r>
            <w:r w:rsidR="00AE68F6" w:rsidRPr="00B24944">
              <w:rPr>
                <w:rFonts w:ascii="Arial" w:hAnsi="Arial" w:cs="Arial"/>
                <w:sz w:val="22"/>
                <w:szCs w:val="22"/>
              </w:rPr>
              <w:t>Information transferred via interfaces is complete, accurate and valid.</w:t>
            </w:r>
          </w:p>
        </w:tc>
        <w:tc>
          <w:tcPr>
            <w:tcW w:w="5387" w:type="dxa"/>
          </w:tcPr>
          <w:p w:rsidR="00AE68F6" w:rsidRPr="00B24944" w:rsidRDefault="00AE68F6" w:rsidP="00F243F3">
            <w:pPr>
              <w:tabs>
                <w:tab w:val="left" w:pos="0"/>
                <w:tab w:val="left" w:pos="40"/>
                <w:tab w:val="left" w:pos="466"/>
              </w:tabs>
              <w:rPr>
                <w:rFonts w:ascii="Arial" w:hAnsi="Arial" w:cs="Arial"/>
                <w:color w:val="000000"/>
                <w:sz w:val="22"/>
                <w:szCs w:val="22"/>
              </w:rPr>
            </w:pPr>
            <w:r w:rsidRPr="00B24944">
              <w:rPr>
                <w:rFonts w:ascii="Arial" w:hAnsi="Arial" w:cs="Arial"/>
                <w:color w:val="000000"/>
                <w:sz w:val="22"/>
                <w:szCs w:val="22"/>
              </w:rPr>
              <w:t>a. Reconciliations of interface data from the sub-systems to the main system are prepared and reviewed.</w:t>
            </w:r>
          </w:p>
        </w:tc>
      </w:tr>
      <w:tr w:rsidR="00AE68F6" w:rsidRPr="00B24944" w:rsidTr="00A70640">
        <w:tc>
          <w:tcPr>
            <w:tcW w:w="4395" w:type="dxa"/>
          </w:tcPr>
          <w:p w:rsidR="00AE68F6" w:rsidRPr="00B24944" w:rsidRDefault="00AE68F6" w:rsidP="00F243F3">
            <w:pPr>
              <w:rPr>
                <w:rFonts w:ascii="Arial" w:hAnsi="Arial" w:cs="Arial"/>
                <w:color w:val="000000"/>
                <w:sz w:val="22"/>
                <w:szCs w:val="22"/>
              </w:rPr>
            </w:pPr>
          </w:p>
        </w:tc>
        <w:tc>
          <w:tcPr>
            <w:tcW w:w="5387" w:type="dxa"/>
          </w:tcPr>
          <w:p w:rsidR="00AE68F6" w:rsidRPr="00B24944" w:rsidRDefault="00AE68F6" w:rsidP="00F243F3">
            <w:pPr>
              <w:tabs>
                <w:tab w:val="left" w:pos="0"/>
                <w:tab w:val="left" w:pos="40"/>
                <w:tab w:val="left" w:pos="466"/>
              </w:tabs>
              <w:rPr>
                <w:rFonts w:ascii="Arial" w:hAnsi="Arial" w:cs="Arial"/>
                <w:color w:val="000000"/>
                <w:sz w:val="22"/>
                <w:szCs w:val="22"/>
              </w:rPr>
            </w:pPr>
            <w:r w:rsidRPr="00B24944">
              <w:rPr>
                <w:rFonts w:ascii="Arial" w:hAnsi="Arial" w:cs="Arial"/>
                <w:color w:val="000000"/>
                <w:sz w:val="22"/>
                <w:szCs w:val="22"/>
              </w:rPr>
              <w:t>b. Data validation is done by the system to ensure data is accurately transferred.</w:t>
            </w:r>
          </w:p>
        </w:tc>
      </w:tr>
      <w:tr w:rsidR="00AE68F6" w:rsidRPr="00B24944" w:rsidTr="00A70640">
        <w:tc>
          <w:tcPr>
            <w:tcW w:w="4395" w:type="dxa"/>
          </w:tcPr>
          <w:p w:rsidR="00AE68F6" w:rsidRPr="00B24944" w:rsidRDefault="00AE68F6" w:rsidP="00F243F3">
            <w:pPr>
              <w:rPr>
                <w:rFonts w:ascii="Arial" w:hAnsi="Arial" w:cs="Arial"/>
                <w:color w:val="000000"/>
                <w:sz w:val="22"/>
                <w:szCs w:val="22"/>
              </w:rPr>
            </w:pPr>
          </w:p>
        </w:tc>
        <w:tc>
          <w:tcPr>
            <w:tcW w:w="5387" w:type="dxa"/>
          </w:tcPr>
          <w:p w:rsidR="00AE68F6" w:rsidRPr="00B24944" w:rsidRDefault="00AE68F6" w:rsidP="00F243F3">
            <w:pPr>
              <w:tabs>
                <w:tab w:val="left" w:pos="0"/>
                <w:tab w:val="left" w:pos="40"/>
                <w:tab w:val="left" w:pos="466"/>
              </w:tabs>
              <w:rPr>
                <w:rFonts w:ascii="Arial" w:hAnsi="Arial" w:cs="Arial"/>
                <w:color w:val="000000"/>
                <w:sz w:val="22"/>
                <w:szCs w:val="22"/>
              </w:rPr>
            </w:pPr>
            <w:r w:rsidRPr="00B24944">
              <w:rPr>
                <w:rFonts w:ascii="Arial" w:hAnsi="Arial" w:cs="Arial"/>
                <w:color w:val="000000"/>
                <w:sz w:val="22"/>
                <w:szCs w:val="22"/>
              </w:rPr>
              <w:t>c. Exception reports of data load errors are reviewed.</w:t>
            </w:r>
          </w:p>
        </w:tc>
      </w:tr>
      <w:tr w:rsidR="00AE68F6" w:rsidRPr="00B24944" w:rsidTr="00A70640">
        <w:tc>
          <w:tcPr>
            <w:tcW w:w="4395" w:type="dxa"/>
          </w:tcPr>
          <w:p w:rsidR="00AE68F6" w:rsidRPr="00B24944" w:rsidRDefault="00AE68F6" w:rsidP="00F243F3">
            <w:pPr>
              <w:rPr>
                <w:rFonts w:ascii="Arial" w:hAnsi="Arial" w:cs="Arial"/>
                <w:sz w:val="22"/>
                <w:szCs w:val="22"/>
              </w:rPr>
            </w:pPr>
          </w:p>
        </w:tc>
        <w:tc>
          <w:tcPr>
            <w:tcW w:w="5387" w:type="dxa"/>
          </w:tcPr>
          <w:p w:rsidR="00AE68F6" w:rsidRPr="00B24944" w:rsidRDefault="00AE68F6" w:rsidP="00F243F3">
            <w:pPr>
              <w:widowControl w:val="0"/>
              <w:rPr>
                <w:rFonts w:ascii="Arial" w:hAnsi="Arial" w:cs="Arial"/>
                <w:sz w:val="22"/>
                <w:szCs w:val="22"/>
              </w:rPr>
            </w:pPr>
            <w:r w:rsidRPr="00B24944">
              <w:rPr>
                <w:rFonts w:ascii="Arial" w:hAnsi="Arial" w:cs="Arial"/>
                <w:sz w:val="22"/>
                <w:szCs w:val="22"/>
              </w:rPr>
              <w:t>d. Invalid data loads are held within the system for follow-up review.  These transactions are reposted timely, once corrected.</w:t>
            </w:r>
          </w:p>
        </w:tc>
      </w:tr>
      <w:tr w:rsidR="00AE68F6" w:rsidRPr="00B24944" w:rsidTr="00A70640">
        <w:tc>
          <w:tcPr>
            <w:tcW w:w="4395" w:type="dxa"/>
          </w:tcPr>
          <w:p w:rsidR="00AE68F6" w:rsidRPr="00B24944" w:rsidRDefault="00AE68F6" w:rsidP="00F243F3">
            <w:pPr>
              <w:rPr>
                <w:rFonts w:ascii="Arial" w:hAnsi="Arial" w:cs="Arial"/>
                <w:sz w:val="22"/>
                <w:szCs w:val="22"/>
              </w:rPr>
            </w:pPr>
          </w:p>
        </w:tc>
        <w:tc>
          <w:tcPr>
            <w:tcW w:w="5387" w:type="dxa"/>
          </w:tcPr>
          <w:p w:rsidR="00AE68F6" w:rsidRPr="00B24944" w:rsidRDefault="00AE68F6" w:rsidP="00F243F3">
            <w:pPr>
              <w:widowControl w:val="0"/>
              <w:rPr>
                <w:rFonts w:ascii="Arial" w:hAnsi="Arial" w:cs="Arial"/>
                <w:sz w:val="22"/>
                <w:szCs w:val="22"/>
              </w:rPr>
            </w:pPr>
            <w:r w:rsidRPr="00B24944">
              <w:rPr>
                <w:rFonts w:ascii="Arial" w:hAnsi="Arial" w:cs="Arial"/>
                <w:sz w:val="22"/>
                <w:szCs w:val="22"/>
              </w:rPr>
              <w:t>e. Interfaces are run on specified dates and only by authorised users.</w:t>
            </w:r>
          </w:p>
        </w:tc>
      </w:tr>
      <w:tr w:rsidR="00AE68F6" w:rsidRPr="00B24944" w:rsidTr="00A70640">
        <w:tc>
          <w:tcPr>
            <w:tcW w:w="4395" w:type="dxa"/>
          </w:tcPr>
          <w:p w:rsidR="00AE68F6" w:rsidRPr="00B24944" w:rsidRDefault="00AE68F6" w:rsidP="00F243F3">
            <w:pPr>
              <w:rPr>
                <w:rFonts w:ascii="Arial" w:hAnsi="Arial" w:cs="Arial"/>
                <w:sz w:val="22"/>
                <w:szCs w:val="22"/>
              </w:rPr>
            </w:pPr>
          </w:p>
        </w:tc>
        <w:tc>
          <w:tcPr>
            <w:tcW w:w="5387" w:type="dxa"/>
          </w:tcPr>
          <w:p w:rsidR="00AE68F6" w:rsidRPr="00B24944" w:rsidRDefault="00AE68F6" w:rsidP="00F243F3">
            <w:pPr>
              <w:widowControl w:val="0"/>
              <w:rPr>
                <w:rFonts w:ascii="Arial" w:hAnsi="Arial" w:cs="Arial"/>
                <w:sz w:val="22"/>
                <w:szCs w:val="22"/>
              </w:rPr>
            </w:pPr>
            <w:r w:rsidRPr="00B24944">
              <w:rPr>
                <w:rFonts w:ascii="Arial" w:hAnsi="Arial" w:cs="Arial"/>
                <w:sz w:val="22"/>
                <w:szCs w:val="22"/>
              </w:rPr>
              <w:t>f. Logs of all interface runs are kept by the system.</w:t>
            </w:r>
          </w:p>
        </w:tc>
      </w:tr>
      <w:tr w:rsidR="00AE68F6" w:rsidRPr="00B24944" w:rsidTr="00A70640">
        <w:tc>
          <w:tcPr>
            <w:tcW w:w="4395" w:type="dxa"/>
          </w:tcPr>
          <w:p w:rsidR="00AE68F6" w:rsidRPr="00B24944" w:rsidRDefault="00AE68F6" w:rsidP="00F243F3">
            <w:pPr>
              <w:rPr>
                <w:rFonts w:ascii="Arial" w:hAnsi="Arial" w:cs="Arial"/>
                <w:sz w:val="22"/>
                <w:szCs w:val="22"/>
              </w:rPr>
            </w:pPr>
          </w:p>
        </w:tc>
        <w:tc>
          <w:tcPr>
            <w:tcW w:w="5387" w:type="dxa"/>
          </w:tcPr>
          <w:p w:rsidR="00AE68F6" w:rsidRPr="00B24944" w:rsidRDefault="00AE68F6" w:rsidP="00F243F3">
            <w:pPr>
              <w:widowControl w:val="0"/>
              <w:rPr>
                <w:rFonts w:ascii="Arial" w:hAnsi="Arial" w:cs="Arial"/>
                <w:sz w:val="22"/>
                <w:szCs w:val="22"/>
              </w:rPr>
            </w:pPr>
            <w:r w:rsidRPr="00B24944">
              <w:rPr>
                <w:rFonts w:ascii="Arial" w:hAnsi="Arial" w:cs="Arial"/>
                <w:sz w:val="22"/>
                <w:szCs w:val="22"/>
              </w:rPr>
              <w:t>g. Interface data files are subject to access restrictions.</w:t>
            </w:r>
          </w:p>
        </w:tc>
      </w:tr>
      <w:tr w:rsidR="00AE68F6" w:rsidRPr="00B24944" w:rsidTr="00A70640">
        <w:tc>
          <w:tcPr>
            <w:tcW w:w="4395" w:type="dxa"/>
          </w:tcPr>
          <w:p w:rsidR="00AE68F6" w:rsidRPr="00B24944" w:rsidRDefault="00AE68F6" w:rsidP="00F243F3">
            <w:pPr>
              <w:rPr>
                <w:rFonts w:ascii="Arial" w:hAnsi="Arial" w:cs="Arial"/>
                <w:sz w:val="22"/>
                <w:szCs w:val="22"/>
              </w:rPr>
            </w:pPr>
          </w:p>
        </w:tc>
        <w:tc>
          <w:tcPr>
            <w:tcW w:w="5387" w:type="dxa"/>
          </w:tcPr>
          <w:p w:rsidR="00AE68F6" w:rsidRPr="00B24944" w:rsidRDefault="00AE68F6" w:rsidP="00F243F3">
            <w:pPr>
              <w:widowControl w:val="0"/>
              <w:rPr>
                <w:rFonts w:ascii="Arial" w:hAnsi="Arial" w:cs="Arial"/>
                <w:sz w:val="22"/>
                <w:szCs w:val="22"/>
              </w:rPr>
            </w:pPr>
            <w:r w:rsidRPr="00B24944">
              <w:rPr>
                <w:rFonts w:ascii="Arial" w:hAnsi="Arial" w:cs="Arial"/>
                <w:sz w:val="22"/>
                <w:szCs w:val="22"/>
              </w:rPr>
              <w:t>h. Interface tables are cleared on a regular basis.</w:t>
            </w:r>
          </w:p>
        </w:tc>
      </w:tr>
      <w:tr w:rsidR="00AE68F6" w:rsidRPr="00B24944" w:rsidTr="00A70640">
        <w:tc>
          <w:tcPr>
            <w:tcW w:w="4395" w:type="dxa"/>
          </w:tcPr>
          <w:p w:rsidR="00AE68F6" w:rsidRPr="00B24944" w:rsidRDefault="00AE68F6" w:rsidP="00F243F3">
            <w:pPr>
              <w:rPr>
                <w:rFonts w:ascii="Arial" w:hAnsi="Arial" w:cs="Arial"/>
                <w:sz w:val="22"/>
                <w:szCs w:val="22"/>
              </w:rPr>
            </w:pPr>
          </w:p>
        </w:tc>
        <w:tc>
          <w:tcPr>
            <w:tcW w:w="5387" w:type="dxa"/>
          </w:tcPr>
          <w:p w:rsidR="00AE68F6" w:rsidRPr="00B24944" w:rsidRDefault="00AE68F6" w:rsidP="00F243F3">
            <w:pPr>
              <w:widowControl w:val="0"/>
              <w:rPr>
                <w:rFonts w:ascii="Arial" w:hAnsi="Arial" w:cs="Arial"/>
                <w:sz w:val="22"/>
                <w:szCs w:val="22"/>
              </w:rPr>
            </w:pPr>
            <w:r w:rsidRPr="00B24944">
              <w:rPr>
                <w:rFonts w:ascii="Arial" w:hAnsi="Arial" w:cs="Arial"/>
                <w:sz w:val="22"/>
                <w:szCs w:val="22"/>
              </w:rPr>
              <w:t>i. Transactions are uniquely identified and named/titled to prevent duplication of data transfers.</w:t>
            </w:r>
          </w:p>
        </w:tc>
      </w:tr>
      <w:tr w:rsidR="00AE68F6" w:rsidRPr="00B24944" w:rsidTr="00A70640">
        <w:tc>
          <w:tcPr>
            <w:tcW w:w="4395" w:type="dxa"/>
          </w:tcPr>
          <w:p w:rsidR="00AE68F6" w:rsidRPr="00B24944" w:rsidRDefault="00AE68F6" w:rsidP="00F243F3">
            <w:pPr>
              <w:rPr>
                <w:rFonts w:ascii="Arial" w:hAnsi="Arial" w:cs="Arial"/>
                <w:sz w:val="22"/>
                <w:szCs w:val="22"/>
              </w:rPr>
            </w:pPr>
          </w:p>
        </w:tc>
        <w:tc>
          <w:tcPr>
            <w:tcW w:w="5387" w:type="dxa"/>
          </w:tcPr>
          <w:p w:rsidR="00AE68F6" w:rsidRPr="00B24944" w:rsidRDefault="00AE68F6" w:rsidP="00F243F3">
            <w:pPr>
              <w:widowControl w:val="0"/>
              <w:rPr>
                <w:rFonts w:ascii="Arial" w:hAnsi="Arial" w:cs="Arial"/>
                <w:sz w:val="22"/>
                <w:szCs w:val="22"/>
              </w:rPr>
            </w:pPr>
            <w:r w:rsidRPr="00B24944">
              <w:rPr>
                <w:rFonts w:ascii="Arial" w:hAnsi="Arial" w:cs="Arial"/>
                <w:sz w:val="22"/>
                <w:szCs w:val="22"/>
              </w:rPr>
              <w:t>j. Changes to data load scripts / procedures are documented and controlled.</w:t>
            </w:r>
          </w:p>
        </w:tc>
      </w:tr>
    </w:tbl>
    <w:p w:rsidR="00AE68F6" w:rsidRPr="00B24944" w:rsidRDefault="00AE68F6" w:rsidP="00AE68F6">
      <w:pPr>
        <w:rPr>
          <w:rFonts w:ascii="Arial" w:hAnsi="Arial" w:cs="Arial"/>
          <w:sz w:val="22"/>
          <w:szCs w:val="22"/>
        </w:rPr>
      </w:pPr>
    </w:p>
    <w:p w:rsidR="00AE68F6" w:rsidRPr="00B24944" w:rsidRDefault="00AE68F6" w:rsidP="00AE68F6">
      <w:pPr>
        <w:pStyle w:val="Head"/>
        <w:jc w:val="left"/>
        <w:rPr>
          <w:rFonts w:ascii="Arial" w:hAnsi="Arial" w:cs="Arial"/>
          <w:sz w:val="22"/>
          <w:szCs w:val="22"/>
        </w:rPr>
      </w:pPr>
      <w:r w:rsidRPr="00B24944">
        <w:rPr>
          <w:rFonts w:ascii="Arial" w:hAnsi="Arial" w:cs="Arial"/>
          <w:sz w:val="22"/>
          <w:szCs w:val="22"/>
        </w:rPr>
        <w:br w:type="page"/>
      </w:r>
    </w:p>
    <w:p w:rsidR="007D42DF" w:rsidRPr="00797F27" w:rsidRDefault="00A12F03" w:rsidP="007D42DF">
      <w:pPr>
        <w:pStyle w:val="Head1"/>
        <w:numPr>
          <w:ilvl w:val="0"/>
          <w:numId w:val="21"/>
        </w:numPr>
        <w:tabs>
          <w:tab w:val="left" w:pos="709"/>
        </w:tabs>
        <w:ind w:left="709" w:hanging="709"/>
        <w:jc w:val="left"/>
        <w:rPr>
          <w:rFonts w:ascii="Arial" w:hAnsi="Arial" w:cs="Arial"/>
          <w:smallCaps w:val="0"/>
          <w:sz w:val="22"/>
          <w:szCs w:val="22"/>
        </w:rPr>
      </w:pPr>
      <w:bookmarkStart w:id="903" w:name="_Toc798403"/>
      <w:bookmarkStart w:id="904" w:name="_Toc4053030"/>
      <w:bookmarkStart w:id="905" w:name="_Toc4351359"/>
      <w:bookmarkStart w:id="906" w:name="_Toc4356377"/>
      <w:bookmarkStart w:id="907" w:name="_Toc30582959"/>
      <w:bookmarkStart w:id="908" w:name="_Ref30044419"/>
      <w:bookmarkStart w:id="909" w:name="_Ref30044509"/>
      <w:r w:rsidRPr="00797F27">
        <w:rPr>
          <w:rFonts w:ascii="Arial" w:hAnsi="Arial" w:cs="Arial"/>
          <w:smallCaps w:val="0"/>
          <w:sz w:val="22"/>
          <w:szCs w:val="22"/>
        </w:rPr>
        <w:lastRenderedPageBreak/>
        <w:t>M</w:t>
      </w:r>
      <w:r w:rsidR="007D42DF" w:rsidRPr="00797F27">
        <w:rPr>
          <w:rFonts w:ascii="Arial" w:hAnsi="Arial" w:cs="Arial"/>
          <w:smallCaps w:val="0"/>
          <w:sz w:val="22"/>
          <w:szCs w:val="22"/>
        </w:rPr>
        <w:t>AINTENANCE OF EXISTING SYSTEMS AND CHANGE CONTROL</w:t>
      </w:r>
    </w:p>
    <w:p w:rsidR="007D42DF" w:rsidRPr="00797F27" w:rsidRDefault="007D42DF" w:rsidP="007D42DF">
      <w:pPr>
        <w:pStyle w:val="Heading3"/>
        <w:tabs>
          <w:tab w:val="left" w:pos="709"/>
        </w:tabs>
        <w:ind w:left="709" w:hanging="709"/>
        <w:rPr>
          <w:rFonts w:ascii="Arial" w:hAnsi="Arial" w:cs="Arial"/>
          <w:sz w:val="22"/>
          <w:szCs w:val="22"/>
        </w:rPr>
      </w:pPr>
      <w:bookmarkStart w:id="910" w:name="_Toc798404"/>
      <w:bookmarkStart w:id="911" w:name="_Toc4053031"/>
      <w:bookmarkStart w:id="912" w:name="_Toc4351360"/>
      <w:bookmarkStart w:id="913" w:name="_Toc4356378"/>
      <w:bookmarkStart w:id="914" w:name="_Toc30582960"/>
      <w:bookmarkStart w:id="915" w:name="_Toc233612322"/>
      <w:bookmarkStart w:id="916" w:name="_Toc233613041"/>
      <w:bookmarkStart w:id="917" w:name="_Toc233613104"/>
      <w:bookmarkEnd w:id="903"/>
      <w:bookmarkEnd w:id="904"/>
      <w:bookmarkEnd w:id="905"/>
      <w:bookmarkEnd w:id="906"/>
      <w:bookmarkEnd w:id="907"/>
    </w:p>
    <w:p w:rsidR="00A12F03" w:rsidRPr="00797F27" w:rsidRDefault="00A12F03" w:rsidP="007D42DF">
      <w:pPr>
        <w:pStyle w:val="Heading3"/>
        <w:tabs>
          <w:tab w:val="left" w:pos="709"/>
        </w:tabs>
        <w:ind w:left="709" w:hanging="709"/>
        <w:rPr>
          <w:rFonts w:ascii="Arial" w:hAnsi="Arial" w:cs="Arial"/>
          <w:sz w:val="22"/>
          <w:szCs w:val="22"/>
        </w:rPr>
      </w:pPr>
      <w:r w:rsidRPr="00797F27">
        <w:rPr>
          <w:rFonts w:ascii="Arial" w:hAnsi="Arial" w:cs="Arial"/>
          <w:sz w:val="22"/>
          <w:szCs w:val="22"/>
        </w:rPr>
        <w:t>4.1</w:t>
      </w:r>
      <w:r w:rsidR="007D42DF" w:rsidRPr="00797F27">
        <w:rPr>
          <w:rFonts w:ascii="Arial" w:hAnsi="Arial" w:cs="Arial"/>
          <w:sz w:val="22"/>
          <w:szCs w:val="22"/>
        </w:rPr>
        <w:tab/>
      </w:r>
      <w:r w:rsidRPr="00797F27">
        <w:rPr>
          <w:rFonts w:ascii="Arial" w:hAnsi="Arial" w:cs="Arial"/>
          <w:sz w:val="22"/>
          <w:szCs w:val="22"/>
        </w:rPr>
        <w:t>Management of maintenance activities</w:t>
      </w:r>
      <w:bookmarkEnd w:id="910"/>
      <w:bookmarkEnd w:id="911"/>
      <w:bookmarkEnd w:id="912"/>
      <w:bookmarkEnd w:id="913"/>
      <w:bookmarkEnd w:id="914"/>
      <w:bookmarkEnd w:id="915"/>
      <w:bookmarkEnd w:id="916"/>
      <w:bookmarkEnd w:id="917"/>
    </w:p>
    <w:p w:rsidR="007D42DF" w:rsidRPr="00797F27" w:rsidRDefault="007D42DF" w:rsidP="007D42DF">
      <w:pPr>
        <w:rPr>
          <w:rFonts w:ascii="Arial" w:hAnsi="Arial" w:cs="Arial"/>
          <w:sz w:val="22"/>
          <w:szCs w:val="22"/>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6237"/>
      </w:tblGrid>
      <w:tr w:rsidR="00A12F03" w:rsidRPr="00797F27" w:rsidTr="00A70640">
        <w:trPr>
          <w:tblHeader/>
        </w:trPr>
        <w:tc>
          <w:tcPr>
            <w:tcW w:w="3402"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 Objective</w:t>
            </w:r>
          </w:p>
        </w:tc>
        <w:tc>
          <w:tcPr>
            <w:tcW w:w="6237"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A70640">
        <w:trPr>
          <w:trHeight w:val="254"/>
        </w:trPr>
        <w:tc>
          <w:tcPr>
            <w:tcW w:w="3402" w:type="dxa"/>
          </w:tcPr>
          <w:p w:rsidR="00A12F03" w:rsidRPr="00797F27" w:rsidRDefault="00A12F03" w:rsidP="00797F27">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797F27">
              <w:rPr>
                <w:rFonts w:ascii="Arial" w:hAnsi="Arial" w:cs="Arial"/>
                <w:b w:val="0"/>
                <w:color w:val="000000"/>
                <w:sz w:val="22"/>
                <w:szCs w:val="22"/>
                <w:lang w:val="en-GB"/>
              </w:rPr>
              <w:t>1. A formal change control structure has been established and changes are managed through a centralised point.</w:t>
            </w:r>
          </w:p>
        </w:tc>
        <w:tc>
          <w:tcPr>
            <w:tcW w:w="6237" w:type="dxa"/>
          </w:tcPr>
          <w:p w:rsidR="00A12F03" w:rsidRPr="00797F27" w:rsidRDefault="00A12F03" w:rsidP="009C3F0E">
            <w:pPr>
              <w:rPr>
                <w:rFonts w:ascii="Arial" w:hAnsi="Arial" w:cs="Arial"/>
                <w:snapToGrid w:val="0"/>
                <w:color w:val="000000"/>
                <w:sz w:val="22"/>
                <w:szCs w:val="22"/>
              </w:rPr>
            </w:pPr>
            <w:r w:rsidRPr="00797F27">
              <w:rPr>
                <w:rFonts w:ascii="Arial" w:hAnsi="Arial" w:cs="Arial"/>
                <w:snapToGrid w:val="0"/>
                <w:color w:val="000000"/>
                <w:sz w:val="22"/>
                <w:szCs w:val="22"/>
              </w:rPr>
              <w:t>a. The change control process is documented as a formal information security standard and the documented process is communicated to all development staff and business users involved in requesting and accepting changes.</w:t>
            </w:r>
          </w:p>
        </w:tc>
      </w:tr>
      <w:tr w:rsidR="00A12F03" w:rsidRPr="00797F27" w:rsidTr="00A70640">
        <w:trPr>
          <w:trHeight w:val="254"/>
        </w:trPr>
        <w:tc>
          <w:tcPr>
            <w:tcW w:w="3402" w:type="dxa"/>
          </w:tcPr>
          <w:p w:rsidR="00A12F03" w:rsidRPr="00797F27" w:rsidRDefault="00A12F03" w:rsidP="007D42DF">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237" w:type="dxa"/>
          </w:tcPr>
          <w:p w:rsidR="00A12F03" w:rsidRPr="00797F27" w:rsidRDefault="00A12F03" w:rsidP="009C3F0E">
            <w:pPr>
              <w:rPr>
                <w:rFonts w:ascii="Arial" w:hAnsi="Arial" w:cs="Arial"/>
                <w:snapToGrid w:val="0"/>
                <w:color w:val="000000"/>
                <w:sz w:val="22"/>
                <w:szCs w:val="22"/>
              </w:rPr>
            </w:pPr>
            <w:r w:rsidRPr="00797F27">
              <w:rPr>
                <w:rFonts w:ascii="Arial" w:hAnsi="Arial" w:cs="Arial"/>
                <w:snapToGrid w:val="0"/>
                <w:color w:val="000000"/>
                <w:sz w:val="22"/>
                <w:szCs w:val="22"/>
              </w:rPr>
              <w:t>b. The formal change control standard is adhered to.</w:t>
            </w:r>
          </w:p>
        </w:tc>
      </w:tr>
      <w:tr w:rsidR="00A12F03" w:rsidRPr="00797F27" w:rsidTr="00A70640">
        <w:trPr>
          <w:trHeight w:val="254"/>
        </w:trPr>
        <w:tc>
          <w:tcPr>
            <w:tcW w:w="3402" w:type="dxa"/>
          </w:tcPr>
          <w:p w:rsidR="00A12F03" w:rsidRPr="00797F27" w:rsidRDefault="00A12F03" w:rsidP="007D42DF">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237" w:type="dxa"/>
          </w:tcPr>
          <w:p w:rsidR="00A12F03" w:rsidRPr="00797F27" w:rsidRDefault="00A12F03" w:rsidP="009C3F0E">
            <w:pPr>
              <w:rPr>
                <w:rFonts w:ascii="Arial" w:hAnsi="Arial" w:cs="Arial"/>
                <w:sz w:val="22"/>
                <w:szCs w:val="22"/>
              </w:rPr>
            </w:pPr>
            <w:r w:rsidRPr="00797F27">
              <w:rPr>
                <w:rFonts w:ascii="Arial" w:hAnsi="Arial" w:cs="Arial"/>
                <w:snapToGrid w:val="0"/>
                <w:sz w:val="22"/>
                <w:szCs w:val="22"/>
              </w:rPr>
              <w:t>c. All incidents (system errors) are logged on a helpdesk application.</w:t>
            </w:r>
          </w:p>
        </w:tc>
      </w:tr>
      <w:tr w:rsidR="00A12F03" w:rsidRPr="00797F27" w:rsidTr="00A70640">
        <w:trPr>
          <w:trHeight w:val="254"/>
        </w:trPr>
        <w:tc>
          <w:tcPr>
            <w:tcW w:w="3402" w:type="dxa"/>
          </w:tcPr>
          <w:p w:rsidR="00A12F03" w:rsidRPr="00797F27" w:rsidRDefault="00A12F03" w:rsidP="007D42DF">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237" w:type="dxa"/>
          </w:tcPr>
          <w:p w:rsidR="00A12F03" w:rsidRPr="00797F27" w:rsidRDefault="00A12F03" w:rsidP="00797F27">
            <w:pPr>
              <w:rPr>
                <w:rFonts w:ascii="Arial" w:hAnsi="Arial" w:cs="Arial"/>
                <w:snapToGrid w:val="0"/>
                <w:color w:val="000000"/>
                <w:sz w:val="22"/>
                <w:szCs w:val="22"/>
              </w:rPr>
            </w:pPr>
            <w:r w:rsidRPr="00797F27">
              <w:rPr>
                <w:rFonts w:ascii="Arial" w:hAnsi="Arial" w:cs="Arial"/>
                <w:snapToGrid w:val="0"/>
                <w:color w:val="000000"/>
                <w:sz w:val="22"/>
                <w:szCs w:val="22"/>
              </w:rPr>
              <w:t>d. Incident meetings are held when required to approve, prioritise, and action priority requests.</w:t>
            </w:r>
          </w:p>
        </w:tc>
      </w:tr>
      <w:tr w:rsidR="00A12F03" w:rsidRPr="00797F27" w:rsidTr="00A70640">
        <w:trPr>
          <w:trHeight w:val="254"/>
        </w:trPr>
        <w:tc>
          <w:tcPr>
            <w:tcW w:w="3402" w:type="dxa"/>
          </w:tcPr>
          <w:p w:rsidR="00A12F03" w:rsidRPr="00797F27" w:rsidRDefault="00A12F03" w:rsidP="007D42DF">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237" w:type="dxa"/>
          </w:tcPr>
          <w:p w:rsidR="00A12F03" w:rsidRPr="00797F27" w:rsidRDefault="00A12F03" w:rsidP="00797F27">
            <w:pPr>
              <w:rPr>
                <w:rFonts w:ascii="Arial" w:hAnsi="Arial" w:cs="Arial"/>
                <w:snapToGrid w:val="0"/>
                <w:color w:val="000000"/>
                <w:sz w:val="22"/>
                <w:szCs w:val="22"/>
              </w:rPr>
            </w:pPr>
            <w:r w:rsidRPr="00797F27">
              <w:rPr>
                <w:rFonts w:ascii="Arial" w:hAnsi="Arial" w:cs="Arial"/>
                <w:snapToGrid w:val="0"/>
                <w:color w:val="000000"/>
                <w:sz w:val="22"/>
                <w:szCs w:val="22"/>
              </w:rPr>
              <w:t>e. Change management meetings are held regularly.</w:t>
            </w:r>
          </w:p>
        </w:tc>
      </w:tr>
      <w:tr w:rsidR="00A12F03" w:rsidRPr="00797F27" w:rsidTr="00A70640">
        <w:trPr>
          <w:trHeight w:val="254"/>
        </w:trPr>
        <w:tc>
          <w:tcPr>
            <w:tcW w:w="3402" w:type="dxa"/>
          </w:tcPr>
          <w:p w:rsidR="00A12F03" w:rsidRPr="00797F27" w:rsidRDefault="00A12F03" w:rsidP="00A70640">
            <w:pPr>
              <w:rPr>
                <w:rFonts w:ascii="Arial" w:hAnsi="Arial" w:cs="Arial"/>
                <w:color w:val="000000"/>
                <w:sz w:val="22"/>
                <w:szCs w:val="22"/>
              </w:rPr>
            </w:pPr>
            <w:r w:rsidRPr="00797F27">
              <w:rPr>
                <w:rFonts w:ascii="Arial" w:hAnsi="Arial" w:cs="Arial"/>
                <w:color w:val="000000"/>
                <w:sz w:val="22"/>
                <w:szCs w:val="22"/>
              </w:rPr>
              <w:t xml:space="preserve">2. Management </w:t>
            </w:r>
            <w:r w:rsidR="00A70640">
              <w:rPr>
                <w:rFonts w:ascii="Arial" w:hAnsi="Arial" w:cs="Arial"/>
                <w:color w:val="000000"/>
                <w:sz w:val="22"/>
                <w:szCs w:val="22"/>
              </w:rPr>
              <w:t>is</w:t>
            </w:r>
            <w:r w:rsidRPr="00797F27">
              <w:rPr>
                <w:rFonts w:ascii="Arial" w:hAnsi="Arial" w:cs="Arial"/>
                <w:color w:val="000000"/>
                <w:sz w:val="22"/>
                <w:szCs w:val="22"/>
              </w:rPr>
              <w:t xml:space="preserve"> directly involved in all changes.</w:t>
            </w:r>
          </w:p>
        </w:tc>
        <w:tc>
          <w:tcPr>
            <w:tcW w:w="6237" w:type="dxa"/>
          </w:tcPr>
          <w:p w:rsidR="00A12F03" w:rsidRPr="00797F27" w:rsidRDefault="00A12F03" w:rsidP="009C3F0E">
            <w:pPr>
              <w:rPr>
                <w:rFonts w:ascii="Arial" w:hAnsi="Arial" w:cs="Arial"/>
                <w:snapToGrid w:val="0"/>
                <w:color w:val="000000"/>
                <w:sz w:val="22"/>
                <w:szCs w:val="22"/>
              </w:rPr>
            </w:pPr>
            <w:r w:rsidRPr="00797F27">
              <w:rPr>
                <w:rFonts w:ascii="Arial" w:hAnsi="Arial" w:cs="Arial"/>
                <w:snapToGrid w:val="0"/>
                <w:color w:val="000000"/>
                <w:sz w:val="22"/>
                <w:szCs w:val="22"/>
              </w:rPr>
              <w:t>f. Management formally approves the:</w:t>
            </w:r>
          </w:p>
          <w:p w:rsidR="00A12F03" w:rsidRPr="00A70640" w:rsidRDefault="00A12F03" w:rsidP="003738E9">
            <w:pPr>
              <w:numPr>
                <w:ilvl w:val="0"/>
                <w:numId w:val="236"/>
              </w:numPr>
              <w:rPr>
                <w:rFonts w:ascii="Arial" w:hAnsi="Arial" w:cs="Arial"/>
                <w:snapToGrid w:val="0"/>
                <w:color w:val="000000"/>
                <w:sz w:val="22"/>
                <w:szCs w:val="22"/>
              </w:rPr>
            </w:pPr>
            <w:r w:rsidRPr="00A70640">
              <w:rPr>
                <w:rFonts w:ascii="Arial" w:hAnsi="Arial" w:cs="Arial"/>
                <w:snapToGrid w:val="0"/>
                <w:color w:val="000000"/>
                <w:sz w:val="22"/>
                <w:szCs w:val="22"/>
              </w:rPr>
              <w:t>Change request.</w:t>
            </w:r>
          </w:p>
          <w:p w:rsidR="00A12F03" w:rsidRPr="00A70640" w:rsidRDefault="00A12F03" w:rsidP="003738E9">
            <w:pPr>
              <w:numPr>
                <w:ilvl w:val="0"/>
                <w:numId w:val="236"/>
              </w:numPr>
              <w:rPr>
                <w:rFonts w:ascii="Arial" w:hAnsi="Arial" w:cs="Arial"/>
                <w:snapToGrid w:val="0"/>
                <w:color w:val="000000"/>
                <w:sz w:val="22"/>
                <w:szCs w:val="22"/>
              </w:rPr>
            </w:pPr>
            <w:r w:rsidRPr="00A70640">
              <w:rPr>
                <w:rFonts w:ascii="Arial" w:hAnsi="Arial" w:cs="Arial"/>
                <w:snapToGrid w:val="0"/>
                <w:color w:val="000000"/>
                <w:sz w:val="22"/>
                <w:szCs w:val="22"/>
              </w:rPr>
              <w:t>Change specification.</w:t>
            </w:r>
          </w:p>
          <w:p w:rsidR="00A12F03" w:rsidRPr="00A70640" w:rsidRDefault="00A12F03" w:rsidP="003738E9">
            <w:pPr>
              <w:numPr>
                <w:ilvl w:val="0"/>
                <w:numId w:val="236"/>
              </w:numPr>
              <w:rPr>
                <w:rFonts w:ascii="Arial" w:hAnsi="Arial" w:cs="Arial"/>
                <w:snapToGrid w:val="0"/>
                <w:color w:val="000000"/>
                <w:sz w:val="22"/>
                <w:szCs w:val="22"/>
              </w:rPr>
            </w:pPr>
            <w:r w:rsidRPr="00A70640">
              <w:rPr>
                <w:rFonts w:ascii="Arial" w:hAnsi="Arial" w:cs="Arial"/>
                <w:snapToGrid w:val="0"/>
                <w:color w:val="000000"/>
                <w:sz w:val="22"/>
                <w:szCs w:val="22"/>
              </w:rPr>
              <w:t>Testing of changes.</w:t>
            </w:r>
          </w:p>
          <w:p w:rsidR="00A12F03" w:rsidRPr="00A70640" w:rsidRDefault="00A12F03" w:rsidP="003738E9">
            <w:pPr>
              <w:numPr>
                <w:ilvl w:val="0"/>
                <w:numId w:val="236"/>
              </w:numPr>
              <w:rPr>
                <w:rFonts w:ascii="Arial" w:hAnsi="Arial" w:cs="Arial"/>
                <w:snapToGrid w:val="0"/>
                <w:color w:val="000000"/>
                <w:sz w:val="22"/>
                <w:szCs w:val="22"/>
              </w:rPr>
            </w:pPr>
            <w:r w:rsidRPr="00A70640">
              <w:rPr>
                <w:rFonts w:ascii="Arial" w:hAnsi="Arial" w:cs="Arial"/>
                <w:snapToGrid w:val="0"/>
                <w:color w:val="000000"/>
                <w:sz w:val="22"/>
                <w:szCs w:val="22"/>
              </w:rPr>
              <w:t>Final user signoff.</w:t>
            </w:r>
          </w:p>
          <w:p w:rsidR="00A12F03" w:rsidRPr="00A70640" w:rsidRDefault="00A12F03" w:rsidP="003738E9">
            <w:pPr>
              <w:numPr>
                <w:ilvl w:val="0"/>
                <w:numId w:val="236"/>
              </w:numPr>
              <w:rPr>
                <w:rFonts w:ascii="Arial" w:hAnsi="Arial" w:cs="Arial"/>
                <w:color w:val="000000"/>
                <w:sz w:val="22"/>
                <w:szCs w:val="22"/>
              </w:rPr>
            </w:pPr>
            <w:r w:rsidRPr="00A70640">
              <w:rPr>
                <w:rFonts w:ascii="Arial" w:hAnsi="Arial" w:cs="Arial"/>
                <w:snapToGrid w:val="0"/>
                <w:color w:val="000000"/>
                <w:sz w:val="22"/>
                <w:szCs w:val="22"/>
              </w:rPr>
              <w:t>Transfer of the source code to the live environment.</w:t>
            </w:r>
          </w:p>
        </w:tc>
      </w:tr>
      <w:tr w:rsidR="00A12F03" w:rsidRPr="00797F27" w:rsidTr="00A70640">
        <w:trPr>
          <w:trHeight w:val="254"/>
        </w:trPr>
        <w:tc>
          <w:tcPr>
            <w:tcW w:w="3402" w:type="dxa"/>
          </w:tcPr>
          <w:p w:rsidR="00A12F03" w:rsidRPr="00797F27" w:rsidRDefault="00A12F03" w:rsidP="009C3F0E">
            <w:pPr>
              <w:rPr>
                <w:rFonts w:ascii="Arial" w:hAnsi="Arial" w:cs="Arial"/>
                <w:color w:val="000000"/>
                <w:sz w:val="22"/>
                <w:szCs w:val="22"/>
              </w:rPr>
            </w:pPr>
          </w:p>
        </w:tc>
        <w:tc>
          <w:tcPr>
            <w:tcW w:w="6237" w:type="dxa"/>
          </w:tcPr>
          <w:p w:rsidR="00A12F03" w:rsidRPr="00797F27" w:rsidRDefault="00A12F03" w:rsidP="009C3F0E">
            <w:pPr>
              <w:tabs>
                <w:tab w:val="left" w:pos="0"/>
                <w:tab w:val="left" w:pos="720"/>
                <w:tab w:val="left" w:pos="1440"/>
                <w:tab w:val="left" w:pos="2160"/>
                <w:tab w:val="left" w:pos="2880"/>
                <w:tab w:val="left" w:pos="3600"/>
                <w:tab w:val="left" w:pos="4320"/>
              </w:tabs>
              <w:rPr>
                <w:rFonts w:ascii="Arial" w:hAnsi="Arial" w:cs="Arial"/>
                <w:snapToGrid w:val="0"/>
                <w:color w:val="000000"/>
                <w:sz w:val="22"/>
                <w:szCs w:val="22"/>
              </w:rPr>
            </w:pPr>
            <w:r w:rsidRPr="00797F27">
              <w:rPr>
                <w:rFonts w:ascii="Arial" w:hAnsi="Arial" w:cs="Arial"/>
                <w:snapToGrid w:val="0"/>
                <w:color w:val="000000"/>
                <w:sz w:val="22"/>
                <w:szCs w:val="22"/>
              </w:rPr>
              <w:t>g. Management reviews the logged and authorised change requests on a regular basis to determine the progress on outstanding requests:</w:t>
            </w:r>
          </w:p>
          <w:p w:rsidR="00A12F03" w:rsidRPr="00797F27" w:rsidRDefault="00A12F03" w:rsidP="003738E9">
            <w:pPr>
              <w:numPr>
                <w:ilvl w:val="0"/>
                <w:numId w:val="237"/>
              </w:numPr>
              <w:rPr>
                <w:rFonts w:ascii="Arial" w:hAnsi="Arial" w:cs="Arial"/>
                <w:snapToGrid w:val="0"/>
                <w:color w:val="000000"/>
                <w:sz w:val="22"/>
                <w:szCs w:val="22"/>
              </w:rPr>
            </w:pPr>
            <w:r w:rsidRPr="00797F27">
              <w:rPr>
                <w:rFonts w:ascii="Arial" w:hAnsi="Arial" w:cs="Arial"/>
                <w:snapToGrid w:val="0"/>
                <w:color w:val="000000"/>
                <w:sz w:val="22"/>
                <w:szCs w:val="22"/>
              </w:rPr>
              <w:t>Incident meeting.</w:t>
            </w:r>
          </w:p>
          <w:p w:rsidR="00A12F03" w:rsidRPr="00797F27" w:rsidRDefault="00A12F03" w:rsidP="003738E9">
            <w:pPr>
              <w:numPr>
                <w:ilvl w:val="0"/>
                <w:numId w:val="237"/>
              </w:numPr>
              <w:rPr>
                <w:rFonts w:ascii="Arial" w:hAnsi="Arial" w:cs="Arial"/>
                <w:color w:val="000000"/>
                <w:sz w:val="22"/>
                <w:szCs w:val="22"/>
              </w:rPr>
            </w:pPr>
            <w:r w:rsidRPr="00797F27">
              <w:rPr>
                <w:rFonts w:ascii="Arial" w:hAnsi="Arial" w:cs="Arial"/>
                <w:snapToGrid w:val="0"/>
                <w:color w:val="000000"/>
                <w:sz w:val="22"/>
                <w:szCs w:val="22"/>
              </w:rPr>
              <w:t>Program changes control meetings.</w:t>
            </w:r>
          </w:p>
        </w:tc>
      </w:tr>
    </w:tbl>
    <w:p w:rsidR="00797F27" w:rsidRPr="00797F27" w:rsidRDefault="00797F27" w:rsidP="009C3F0E">
      <w:pPr>
        <w:pStyle w:val="Heading3"/>
        <w:ind w:left="0"/>
        <w:rPr>
          <w:rFonts w:ascii="Arial" w:hAnsi="Arial" w:cs="Arial"/>
          <w:sz w:val="22"/>
          <w:szCs w:val="22"/>
        </w:rPr>
      </w:pPr>
      <w:bookmarkStart w:id="918" w:name="_Toc798405"/>
      <w:bookmarkStart w:id="919" w:name="_Toc4053032"/>
      <w:bookmarkStart w:id="920" w:name="_Toc4351361"/>
      <w:bookmarkStart w:id="921" w:name="_Toc4356379"/>
      <w:bookmarkStart w:id="922" w:name="_Toc30582961"/>
      <w:bookmarkStart w:id="923" w:name="_Toc233612323"/>
      <w:bookmarkStart w:id="924" w:name="_Toc233613042"/>
      <w:bookmarkStart w:id="925" w:name="_Toc233613105"/>
    </w:p>
    <w:p w:rsidR="00A12F03" w:rsidRPr="00797F27" w:rsidRDefault="00A12F03" w:rsidP="00A70640">
      <w:pPr>
        <w:pStyle w:val="Heading3"/>
        <w:tabs>
          <w:tab w:val="left" w:pos="709"/>
        </w:tabs>
        <w:ind w:left="0"/>
        <w:rPr>
          <w:rFonts w:ascii="Arial" w:hAnsi="Arial" w:cs="Arial"/>
          <w:sz w:val="22"/>
          <w:szCs w:val="22"/>
        </w:rPr>
      </w:pPr>
      <w:r w:rsidRPr="00797F27">
        <w:rPr>
          <w:rFonts w:ascii="Arial" w:hAnsi="Arial" w:cs="Arial"/>
          <w:sz w:val="22"/>
          <w:szCs w:val="22"/>
        </w:rPr>
        <w:t xml:space="preserve">4.2 </w:t>
      </w:r>
      <w:r w:rsidR="00A70640">
        <w:rPr>
          <w:rFonts w:ascii="Arial" w:hAnsi="Arial" w:cs="Arial"/>
          <w:sz w:val="22"/>
          <w:szCs w:val="22"/>
        </w:rPr>
        <w:tab/>
      </w:r>
      <w:r w:rsidRPr="00797F27">
        <w:rPr>
          <w:rFonts w:ascii="Arial" w:hAnsi="Arial" w:cs="Arial"/>
          <w:sz w:val="22"/>
          <w:szCs w:val="22"/>
        </w:rPr>
        <w:t xml:space="preserve">Specification, authorisation, </w:t>
      </w:r>
      <w:r w:rsidR="007620AB">
        <w:rPr>
          <w:rFonts w:ascii="Arial" w:hAnsi="Arial" w:cs="Arial"/>
          <w:sz w:val="22"/>
          <w:szCs w:val="22"/>
        </w:rPr>
        <w:t>p</w:t>
      </w:r>
      <w:r w:rsidR="008E7DAF">
        <w:rPr>
          <w:rFonts w:ascii="Arial" w:hAnsi="Arial" w:cs="Arial"/>
          <w:sz w:val="22"/>
          <w:szCs w:val="22"/>
        </w:rPr>
        <w:t>rioritization</w:t>
      </w:r>
      <w:r w:rsidRPr="00797F27">
        <w:rPr>
          <w:rFonts w:ascii="Arial" w:hAnsi="Arial" w:cs="Arial"/>
          <w:sz w:val="22"/>
          <w:szCs w:val="22"/>
        </w:rPr>
        <w:t>, allocation and tracking of change requests</w:t>
      </w:r>
      <w:bookmarkEnd w:id="918"/>
      <w:bookmarkEnd w:id="919"/>
      <w:bookmarkEnd w:id="920"/>
      <w:bookmarkEnd w:id="921"/>
      <w:bookmarkEnd w:id="922"/>
      <w:bookmarkEnd w:id="923"/>
      <w:bookmarkEnd w:id="924"/>
      <w:bookmarkEnd w:id="925"/>
    </w:p>
    <w:p w:rsidR="00797F27" w:rsidRPr="00797F27" w:rsidRDefault="00797F27" w:rsidP="00797F27">
      <w:pPr>
        <w:rPr>
          <w:rFonts w:ascii="Arial" w:hAnsi="Arial" w:cs="Arial"/>
          <w:sz w:val="22"/>
          <w:szCs w:val="22"/>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6237"/>
      </w:tblGrid>
      <w:tr w:rsidR="00A12F03" w:rsidRPr="00797F27" w:rsidTr="00A70640">
        <w:trPr>
          <w:tblHeader/>
        </w:trPr>
        <w:tc>
          <w:tcPr>
            <w:tcW w:w="3402"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 Objective</w:t>
            </w:r>
          </w:p>
        </w:tc>
        <w:tc>
          <w:tcPr>
            <w:tcW w:w="6237"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A70640">
        <w:tc>
          <w:tcPr>
            <w:tcW w:w="3402" w:type="dxa"/>
          </w:tcPr>
          <w:p w:rsidR="00A12F03" w:rsidRPr="00797F27" w:rsidRDefault="00A12F03" w:rsidP="00A70640">
            <w:pPr>
              <w:rPr>
                <w:rFonts w:ascii="Arial" w:hAnsi="Arial" w:cs="Arial"/>
                <w:color w:val="000000"/>
                <w:sz w:val="22"/>
                <w:szCs w:val="22"/>
              </w:rPr>
            </w:pPr>
            <w:r w:rsidRPr="00797F27">
              <w:rPr>
                <w:rFonts w:ascii="Arial" w:hAnsi="Arial" w:cs="Arial"/>
                <w:color w:val="000000"/>
                <w:sz w:val="22"/>
                <w:szCs w:val="22"/>
              </w:rPr>
              <w:t>1. Requirements are appropriately defined.</w:t>
            </w:r>
          </w:p>
        </w:tc>
        <w:tc>
          <w:tcPr>
            <w:tcW w:w="6237" w:type="dxa"/>
          </w:tcPr>
          <w:p w:rsidR="00A12F03" w:rsidRPr="00797F27" w:rsidRDefault="00A12F03" w:rsidP="00A70640">
            <w:pPr>
              <w:rPr>
                <w:rFonts w:ascii="Arial" w:hAnsi="Arial" w:cs="Arial"/>
                <w:snapToGrid w:val="0"/>
                <w:color w:val="000000"/>
                <w:sz w:val="22"/>
                <w:szCs w:val="22"/>
              </w:rPr>
            </w:pPr>
            <w:r w:rsidRPr="00797F27">
              <w:rPr>
                <w:rFonts w:ascii="Arial" w:hAnsi="Arial" w:cs="Arial"/>
                <w:snapToGrid w:val="0"/>
                <w:color w:val="000000"/>
                <w:sz w:val="22"/>
                <w:szCs w:val="22"/>
              </w:rPr>
              <w:t>a. User requirements are clearly documented and communicated to the developers.</w:t>
            </w:r>
          </w:p>
        </w:tc>
      </w:tr>
      <w:tr w:rsidR="00A12F03" w:rsidRPr="00797F27" w:rsidTr="00A70640">
        <w:tc>
          <w:tcPr>
            <w:tcW w:w="3402" w:type="dxa"/>
          </w:tcPr>
          <w:p w:rsidR="00A12F03" w:rsidRPr="00797F27" w:rsidRDefault="00A12F03" w:rsidP="00A70640">
            <w:pPr>
              <w:rPr>
                <w:rFonts w:ascii="Arial" w:hAnsi="Arial" w:cs="Arial"/>
                <w:color w:val="000000"/>
                <w:sz w:val="22"/>
                <w:szCs w:val="22"/>
              </w:rPr>
            </w:pPr>
            <w:r w:rsidRPr="00797F27">
              <w:rPr>
                <w:rFonts w:ascii="Arial" w:hAnsi="Arial" w:cs="Arial"/>
                <w:color w:val="000000"/>
                <w:sz w:val="22"/>
                <w:szCs w:val="22"/>
              </w:rPr>
              <w:t xml:space="preserve">All change requests are appropriately authorised, prioritised and tracked. </w:t>
            </w:r>
          </w:p>
        </w:tc>
        <w:tc>
          <w:tcPr>
            <w:tcW w:w="6237" w:type="dxa"/>
          </w:tcPr>
          <w:p w:rsidR="00A12F03" w:rsidRPr="00797F27" w:rsidRDefault="00A12F03" w:rsidP="00A70640">
            <w:pPr>
              <w:pStyle w:val="BodyText2"/>
              <w:spacing w:after="0" w:line="240" w:lineRule="auto"/>
              <w:rPr>
                <w:rFonts w:ascii="Arial" w:hAnsi="Arial" w:cs="Arial"/>
                <w:color w:val="000000"/>
                <w:sz w:val="22"/>
                <w:szCs w:val="22"/>
                <w:lang w:val="en-GB"/>
              </w:rPr>
            </w:pPr>
            <w:r w:rsidRPr="00797F27">
              <w:rPr>
                <w:rFonts w:ascii="Arial" w:hAnsi="Arial" w:cs="Arial"/>
                <w:color w:val="000000"/>
                <w:sz w:val="22"/>
                <w:szCs w:val="22"/>
                <w:lang w:val="en-GB"/>
              </w:rPr>
              <w:t xml:space="preserve">b. All program change requests are reviewed, approved and prioritised during the change management meeting. </w:t>
            </w:r>
          </w:p>
        </w:tc>
      </w:tr>
      <w:tr w:rsidR="00A12F03" w:rsidRPr="00797F27" w:rsidTr="00A70640">
        <w:tc>
          <w:tcPr>
            <w:tcW w:w="3402" w:type="dxa"/>
          </w:tcPr>
          <w:p w:rsidR="00A12F03" w:rsidRPr="00797F27" w:rsidRDefault="00A12F03" w:rsidP="00A70640">
            <w:pPr>
              <w:rPr>
                <w:rFonts w:ascii="Arial" w:hAnsi="Arial" w:cs="Arial"/>
                <w:color w:val="000000"/>
                <w:sz w:val="22"/>
                <w:szCs w:val="22"/>
              </w:rPr>
            </w:pPr>
          </w:p>
        </w:tc>
        <w:tc>
          <w:tcPr>
            <w:tcW w:w="6237" w:type="dxa"/>
          </w:tcPr>
          <w:p w:rsidR="00A12F03" w:rsidRPr="00797F27" w:rsidRDefault="00A12F03" w:rsidP="00A70640">
            <w:pPr>
              <w:pStyle w:val="BodyText2"/>
              <w:spacing w:after="0" w:line="240" w:lineRule="auto"/>
              <w:rPr>
                <w:rFonts w:ascii="Arial" w:hAnsi="Arial" w:cs="Arial"/>
                <w:color w:val="000000"/>
                <w:sz w:val="22"/>
                <w:szCs w:val="22"/>
                <w:lang w:val="en-GB"/>
              </w:rPr>
            </w:pPr>
            <w:r w:rsidRPr="00797F27">
              <w:rPr>
                <w:rFonts w:ascii="Arial" w:hAnsi="Arial" w:cs="Arial"/>
                <w:snapToGrid w:val="0"/>
                <w:color w:val="000000"/>
                <w:sz w:val="22"/>
                <w:szCs w:val="22"/>
                <w:lang w:val="en-GB"/>
              </w:rPr>
              <w:t>c. The target/completion dates are recorded and approved for all change requests.</w:t>
            </w:r>
            <w:r w:rsidRPr="00797F27">
              <w:rPr>
                <w:rFonts w:ascii="Arial" w:hAnsi="Arial" w:cs="Arial"/>
                <w:color w:val="000000"/>
                <w:sz w:val="22"/>
                <w:szCs w:val="22"/>
                <w:lang w:val="en-GB"/>
              </w:rPr>
              <w:t xml:space="preserve"> </w:t>
            </w:r>
          </w:p>
        </w:tc>
      </w:tr>
      <w:tr w:rsidR="00A12F03" w:rsidRPr="00797F27" w:rsidTr="00A70640">
        <w:tc>
          <w:tcPr>
            <w:tcW w:w="3402" w:type="dxa"/>
          </w:tcPr>
          <w:p w:rsidR="00A12F03" w:rsidRPr="00797F27" w:rsidRDefault="00A12F03" w:rsidP="00A70640">
            <w:pPr>
              <w:rPr>
                <w:rFonts w:ascii="Arial" w:hAnsi="Arial" w:cs="Arial"/>
                <w:color w:val="000000"/>
                <w:sz w:val="22"/>
                <w:szCs w:val="22"/>
              </w:rPr>
            </w:pPr>
          </w:p>
        </w:tc>
        <w:tc>
          <w:tcPr>
            <w:tcW w:w="6237" w:type="dxa"/>
          </w:tcPr>
          <w:p w:rsidR="00A12F03" w:rsidRPr="00797F27" w:rsidRDefault="00A12F03" w:rsidP="00A70640">
            <w:pPr>
              <w:rPr>
                <w:rFonts w:ascii="Arial" w:hAnsi="Arial" w:cs="Arial"/>
                <w:color w:val="000000"/>
                <w:sz w:val="22"/>
                <w:szCs w:val="22"/>
              </w:rPr>
            </w:pPr>
            <w:r w:rsidRPr="00797F27">
              <w:rPr>
                <w:rFonts w:ascii="Arial" w:hAnsi="Arial" w:cs="Arial"/>
                <w:snapToGrid w:val="0"/>
                <w:color w:val="000000"/>
                <w:sz w:val="22"/>
                <w:szCs w:val="22"/>
              </w:rPr>
              <w:t xml:space="preserve">d. All program change requests are logged.  </w:t>
            </w:r>
          </w:p>
        </w:tc>
      </w:tr>
      <w:tr w:rsidR="00A12F03" w:rsidRPr="00797F27" w:rsidTr="00A70640">
        <w:tc>
          <w:tcPr>
            <w:tcW w:w="3402" w:type="dxa"/>
          </w:tcPr>
          <w:p w:rsidR="00A12F03" w:rsidRPr="00797F27" w:rsidRDefault="00A12F03" w:rsidP="00A70640">
            <w:pPr>
              <w:rPr>
                <w:rFonts w:ascii="Arial" w:hAnsi="Arial" w:cs="Arial"/>
                <w:color w:val="000000"/>
                <w:sz w:val="22"/>
                <w:szCs w:val="22"/>
              </w:rPr>
            </w:pPr>
          </w:p>
        </w:tc>
        <w:tc>
          <w:tcPr>
            <w:tcW w:w="6237" w:type="dxa"/>
          </w:tcPr>
          <w:p w:rsidR="00A12F03" w:rsidRPr="00797F27" w:rsidRDefault="00A12F03" w:rsidP="00A70640">
            <w:pPr>
              <w:pStyle w:val="BodyText2"/>
              <w:spacing w:after="0" w:line="240" w:lineRule="auto"/>
              <w:rPr>
                <w:rFonts w:ascii="Arial" w:hAnsi="Arial" w:cs="Arial"/>
                <w:color w:val="000000"/>
                <w:sz w:val="22"/>
                <w:szCs w:val="22"/>
                <w:lang w:val="en-GB"/>
              </w:rPr>
            </w:pPr>
            <w:r w:rsidRPr="00797F27">
              <w:rPr>
                <w:rFonts w:ascii="Arial" w:hAnsi="Arial" w:cs="Arial"/>
                <w:color w:val="000000"/>
                <w:sz w:val="22"/>
                <w:szCs w:val="22"/>
                <w:lang w:val="en-GB"/>
              </w:rPr>
              <w:t xml:space="preserve">e. At the </w:t>
            </w:r>
            <w:r w:rsidRPr="00797F27">
              <w:rPr>
                <w:rFonts w:ascii="Arial" w:hAnsi="Arial" w:cs="Arial"/>
                <w:snapToGrid w:val="0"/>
                <w:color w:val="000000"/>
                <w:sz w:val="22"/>
                <w:szCs w:val="22"/>
                <w:lang w:val="en-GB"/>
              </w:rPr>
              <w:t>change control meeting, outstanding/late requests are discussed and delivery dates adjusted if required.</w:t>
            </w:r>
          </w:p>
        </w:tc>
      </w:tr>
      <w:tr w:rsidR="00A12F03" w:rsidRPr="00797F27" w:rsidTr="00A70640">
        <w:tc>
          <w:tcPr>
            <w:tcW w:w="3402" w:type="dxa"/>
          </w:tcPr>
          <w:p w:rsidR="00A12F03" w:rsidRPr="00797F27" w:rsidRDefault="00A12F03" w:rsidP="00A70640">
            <w:pPr>
              <w:rPr>
                <w:rFonts w:ascii="Arial" w:hAnsi="Arial" w:cs="Arial"/>
                <w:color w:val="000000"/>
                <w:sz w:val="22"/>
                <w:szCs w:val="22"/>
              </w:rPr>
            </w:pPr>
          </w:p>
        </w:tc>
        <w:tc>
          <w:tcPr>
            <w:tcW w:w="6237" w:type="dxa"/>
          </w:tcPr>
          <w:p w:rsidR="00A12F03" w:rsidRPr="00797F27" w:rsidRDefault="00A12F03" w:rsidP="00A70640">
            <w:pPr>
              <w:rPr>
                <w:rFonts w:ascii="Arial" w:hAnsi="Arial" w:cs="Arial"/>
                <w:color w:val="000000"/>
                <w:sz w:val="22"/>
                <w:szCs w:val="22"/>
              </w:rPr>
            </w:pPr>
            <w:r w:rsidRPr="00797F27">
              <w:rPr>
                <w:rFonts w:ascii="Arial" w:hAnsi="Arial" w:cs="Arial"/>
                <w:color w:val="000000"/>
                <w:sz w:val="22"/>
                <w:szCs w:val="22"/>
              </w:rPr>
              <w:t xml:space="preserve">f. At the </w:t>
            </w:r>
            <w:r w:rsidRPr="00797F27">
              <w:rPr>
                <w:rFonts w:ascii="Arial" w:hAnsi="Arial" w:cs="Arial"/>
                <w:snapToGrid w:val="0"/>
                <w:color w:val="000000"/>
                <w:sz w:val="22"/>
                <w:szCs w:val="22"/>
              </w:rPr>
              <w:t>change control meeting, Management receives and reviews reports on the results of testing before they sign-off the “transfer to production” document.</w:t>
            </w:r>
          </w:p>
        </w:tc>
      </w:tr>
      <w:tr w:rsidR="00A12F03" w:rsidRPr="00797F27" w:rsidTr="00A70640">
        <w:tc>
          <w:tcPr>
            <w:tcW w:w="3402" w:type="dxa"/>
          </w:tcPr>
          <w:p w:rsidR="00A12F03" w:rsidRPr="00797F27" w:rsidRDefault="00A12F03" w:rsidP="00A70640">
            <w:pPr>
              <w:rPr>
                <w:rFonts w:ascii="Arial" w:hAnsi="Arial" w:cs="Arial"/>
                <w:color w:val="000000"/>
                <w:sz w:val="22"/>
                <w:szCs w:val="22"/>
              </w:rPr>
            </w:pPr>
            <w:r w:rsidRPr="00797F27">
              <w:rPr>
                <w:rFonts w:ascii="Arial" w:hAnsi="Arial" w:cs="Arial"/>
                <w:color w:val="000000"/>
                <w:sz w:val="22"/>
                <w:szCs w:val="22"/>
              </w:rPr>
              <w:t>2. Change requests are appropriately analysed and impact of changes are assessed before implementation.</w:t>
            </w:r>
          </w:p>
        </w:tc>
        <w:tc>
          <w:tcPr>
            <w:tcW w:w="6237" w:type="dxa"/>
          </w:tcPr>
          <w:p w:rsidR="00A12F03" w:rsidRPr="00797F27" w:rsidRDefault="00A12F03" w:rsidP="00A70640">
            <w:pPr>
              <w:rPr>
                <w:rFonts w:ascii="Arial" w:hAnsi="Arial" w:cs="Arial"/>
                <w:color w:val="000000"/>
                <w:sz w:val="22"/>
                <w:szCs w:val="22"/>
              </w:rPr>
            </w:pPr>
            <w:r w:rsidRPr="00797F27">
              <w:rPr>
                <w:rFonts w:ascii="Arial" w:hAnsi="Arial" w:cs="Arial"/>
                <w:color w:val="000000"/>
                <w:sz w:val="22"/>
                <w:szCs w:val="22"/>
              </w:rPr>
              <w:t>a. The developer analyses the existing system documentation to determine the impact and design decisions of the change, on other components of the system.</w:t>
            </w:r>
          </w:p>
        </w:tc>
      </w:tr>
    </w:tbl>
    <w:p w:rsidR="00A70640" w:rsidRDefault="00A70640" w:rsidP="00A70640">
      <w:pPr>
        <w:pStyle w:val="Heading3"/>
        <w:ind w:left="0"/>
        <w:rPr>
          <w:rFonts w:ascii="Arial" w:hAnsi="Arial" w:cs="Arial"/>
          <w:sz w:val="22"/>
          <w:szCs w:val="22"/>
        </w:rPr>
      </w:pPr>
      <w:bookmarkStart w:id="926" w:name="_Toc798406"/>
      <w:bookmarkStart w:id="927" w:name="_Toc4053033"/>
      <w:bookmarkStart w:id="928" w:name="_Toc4351362"/>
      <w:bookmarkStart w:id="929" w:name="_Toc4356380"/>
      <w:bookmarkStart w:id="930" w:name="_Toc30582962"/>
    </w:p>
    <w:p w:rsidR="00A70640" w:rsidRDefault="00A70640" w:rsidP="00A70640">
      <w:r>
        <w:br w:type="page"/>
      </w:r>
    </w:p>
    <w:p w:rsidR="00A12F03" w:rsidRDefault="00A12F03" w:rsidP="00A70640">
      <w:pPr>
        <w:pStyle w:val="Heading3"/>
        <w:ind w:left="709" w:hanging="709"/>
        <w:rPr>
          <w:rFonts w:ascii="Arial" w:hAnsi="Arial" w:cs="Arial"/>
          <w:sz w:val="22"/>
          <w:szCs w:val="22"/>
        </w:rPr>
      </w:pPr>
      <w:bookmarkStart w:id="931" w:name="_Toc233612324"/>
      <w:bookmarkStart w:id="932" w:name="_Toc233613043"/>
      <w:bookmarkStart w:id="933" w:name="_Toc233613106"/>
      <w:r w:rsidRPr="00797F27">
        <w:rPr>
          <w:rFonts w:ascii="Arial" w:hAnsi="Arial" w:cs="Arial"/>
          <w:sz w:val="22"/>
          <w:szCs w:val="22"/>
        </w:rPr>
        <w:lastRenderedPageBreak/>
        <w:t xml:space="preserve">4.3 </w:t>
      </w:r>
      <w:r w:rsidR="00A70640">
        <w:rPr>
          <w:rFonts w:ascii="Arial" w:hAnsi="Arial" w:cs="Arial"/>
          <w:sz w:val="22"/>
          <w:szCs w:val="22"/>
        </w:rPr>
        <w:tab/>
      </w:r>
      <w:r w:rsidRPr="00797F27">
        <w:rPr>
          <w:rFonts w:ascii="Arial" w:hAnsi="Arial" w:cs="Arial"/>
          <w:sz w:val="22"/>
          <w:szCs w:val="22"/>
        </w:rPr>
        <w:t>Unit, system and user testing</w:t>
      </w:r>
      <w:bookmarkEnd w:id="926"/>
      <w:bookmarkEnd w:id="927"/>
      <w:bookmarkEnd w:id="928"/>
      <w:bookmarkEnd w:id="929"/>
      <w:bookmarkEnd w:id="930"/>
      <w:bookmarkEnd w:id="931"/>
      <w:bookmarkEnd w:id="932"/>
      <w:bookmarkEnd w:id="933"/>
    </w:p>
    <w:p w:rsidR="00A70640" w:rsidRPr="00A70640" w:rsidRDefault="00A70640" w:rsidP="00A70640"/>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6379"/>
      </w:tblGrid>
      <w:tr w:rsidR="00A12F03" w:rsidRPr="00797F27" w:rsidTr="00A70640">
        <w:trPr>
          <w:tblHeader/>
        </w:trPr>
        <w:tc>
          <w:tcPr>
            <w:tcW w:w="3402" w:type="dxa"/>
            <w:shd w:val="pct20" w:color="auto" w:fill="FFFFFF"/>
          </w:tcPr>
          <w:p w:rsidR="00A12F03" w:rsidRPr="00797F27" w:rsidRDefault="00A12F03" w:rsidP="00A70640">
            <w:pPr>
              <w:rPr>
                <w:rFonts w:ascii="Arial" w:hAnsi="Arial" w:cs="Arial"/>
                <w:b/>
                <w:color w:val="000000"/>
                <w:sz w:val="22"/>
                <w:szCs w:val="22"/>
              </w:rPr>
            </w:pPr>
            <w:r w:rsidRPr="00797F27">
              <w:rPr>
                <w:rFonts w:ascii="Arial" w:hAnsi="Arial" w:cs="Arial"/>
                <w:b/>
                <w:color w:val="000000"/>
                <w:sz w:val="22"/>
                <w:szCs w:val="22"/>
              </w:rPr>
              <w:t>Control Objective</w:t>
            </w:r>
          </w:p>
        </w:tc>
        <w:tc>
          <w:tcPr>
            <w:tcW w:w="6379" w:type="dxa"/>
            <w:shd w:val="pct20" w:color="auto" w:fill="FFFFFF"/>
          </w:tcPr>
          <w:p w:rsidR="00A12F03" w:rsidRPr="00797F27" w:rsidRDefault="00A12F03" w:rsidP="00A70640">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A70640">
        <w:tc>
          <w:tcPr>
            <w:tcW w:w="3402" w:type="dxa"/>
          </w:tcPr>
          <w:p w:rsidR="00A12F03" w:rsidRPr="00A70640" w:rsidRDefault="00A12F03" w:rsidP="00A7064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A70640">
              <w:rPr>
                <w:rFonts w:ascii="Arial" w:hAnsi="Arial" w:cs="Arial"/>
                <w:b w:val="0"/>
                <w:color w:val="000000"/>
                <w:sz w:val="22"/>
                <w:szCs w:val="22"/>
                <w:lang w:val="en-GB"/>
              </w:rPr>
              <w:t>1. All changes are appropriately tested before being used in the production environment.</w:t>
            </w:r>
          </w:p>
        </w:tc>
        <w:tc>
          <w:tcPr>
            <w:tcW w:w="6379" w:type="dxa"/>
          </w:tcPr>
          <w:p w:rsidR="00A12F03" w:rsidRPr="00A70640" w:rsidRDefault="00A12F03" w:rsidP="00A70640">
            <w:pPr>
              <w:rPr>
                <w:rFonts w:ascii="Arial" w:hAnsi="Arial" w:cs="Arial"/>
                <w:snapToGrid w:val="0"/>
                <w:color w:val="000000"/>
                <w:sz w:val="22"/>
                <w:szCs w:val="22"/>
              </w:rPr>
            </w:pPr>
            <w:r w:rsidRPr="00A70640">
              <w:rPr>
                <w:rFonts w:ascii="Arial" w:hAnsi="Arial" w:cs="Arial"/>
                <w:snapToGrid w:val="0"/>
                <w:color w:val="000000"/>
                <w:sz w:val="22"/>
                <w:szCs w:val="22"/>
              </w:rPr>
              <w:t xml:space="preserve">a. There are separate logical and physical environments for development, testing and production.  </w:t>
            </w:r>
          </w:p>
          <w:p w:rsidR="00A12F03" w:rsidRPr="00A70640" w:rsidRDefault="00A12F03" w:rsidP="00A70640">
            <w:pPr>
              <w:pStyle w:val="BodyText2"/>
              <w:spacing w:after="0" w:line="240" w:lineRule="auto"/>
              <w:rPr>
                <w:rFonts w:ascii="Arial" w:hAnsi="Arial" w:cs="Arial"/>
                <w:color w:val="000000"/>
                <w:sz w:val="22"/>
                <w:szCs w:val="22"/>
                <w:lang w:val="en-GB"/>
              </w:rPr>
            </w:pPr>
          </w:p>
        </w:tc>
      </w:tr>
      <w:tr w:rsidR="00A12F03" w:rsidRPr="00797F27" w:rsidTr="00A70640">
        <w:tc>
          <w:tcPr>
            <w:tcW w:w="3402" w:type="dxa"/>
          </w:tcPr>
          <w:p w:rsidR="00A12F03" w:rsidRPr="00A70640" w:rsidRDefault="00A12F03" w:rsidP="00A70640">
            <w:pPr>
              <w:rPr>
                <w:rFonts w:ascii="Arial" w:hAnsi="Arial" w:cs="Arial"/>
                <w:color w:val="000000"/>
                <w:sz w:val="22"/>
                <w:szCs w:val="22"/>
              </w:rPr>
            </w:pPr>
          </w:p>
        </w:tc>
        <w:tc>
          <w:tcPr>
            <w:tcW w:w="6379" w:type="dxa"/>
          </w:tcPr>
          <w:p w:rsidR="00A12F03" w:rsidRPr="00A70640" w:rsidRDefault="00A12F03" w:rsidP="00A70640">
            <w:pPr>
              <w:rPr>
                <w:rFonts w:ascii="Arial" w:hAnsi="Arial" w:cs="Arial"/>
                <w:snapToGrid w:val="0"/>
                <w:color w:val="000000"/>
                <w:sz w:val="22"/>
                <w:szCs w:val="22"/>
              </w:rPr>
            </w:pPr>
            <w:r w:rsidRPr="00A70640">
              <w:rPr>
                <w:rFonts w:ascii="Arial" w:hAnsi="Arial" w:cs="Arial"/>
                <w:color w:val="000000"/>
                <w:sz w:val="22"/>
                <w:szCs w:val="22"/>
              </w:rPr>
              <w:t>b. The developers do not have access to the production environment.</w:t>
            </w:r>
          </w:p>
        </w:tc>
      </w:tr>
      <w:tr w:rsidR="00A12F03" w:rsidRPr="00797F27" w:rsidTr="00A70640">
        <w:tc>
          <w:tcPr>
            <w:tcW w:w="3402" w:type="dxa"/>
          </w:tcPr>
          <w:p w:rsidR="00A12F03" w:rsidRPr="00A70640" w:rsidRDefault="00A12F03" w:rsidP="00A70640">
            <w:pPr>
              <w:rPr>
                <w:rFonts w:ascii="Arial" w:hAnsi="Arial" w:cs="Arial"/>
                <w:color w:val="000000"/>
                <w:sz w:val="22"/>
                <w:szCs w:val="22"/>
              </w:rPr>
            </w:pPr>
          </w:p>
        </w:tc>
        <w:tc>
          <w:tcPr>
            <w:tcW w:w="6379" w:type="dxa"/>
          </w:tcPr>
          <w:p w:rsidR="00A12F03" w:rsidRPr="00A70640" w:rsidRDefault="00A12F03" w:rsidP="00A70640">
            <w:pPr>
              <w:pStyle w:val="BodyText2"/>
              <w:spacing w:after="0" w:line="240" w:lineRule="auto"/>
              <w:rPr>
                <w:rFonts w:ascii="Arial" w:hAnsi="Arial" w:cs="Arial"/>
                <w:color w:val="000000"/>
                <w:sz w:val="22"/>
                <w:szCs w:val="22"/>
                <w:lang w:val="en-GB"/>
              </w:rPr>
            </w:pPr>
            <w:r w:rsidRPr="00A70640">
              <w:rPr>
                <w:rFonts w:ascii="Arial" w:hAnsi="Arial" w:cs="Arial"/>
                <w:snapToGrid w:val="0"/>
                <w:color w:val="000000"/>
                <w:sz w:val="22"/>
                <w:szCs w:val="22"/>
                <w:lang w:val="en-GB"/>
              </w:rPr>
              <w:t xml:space="preserve">c. Formal testing standards/guidelines exist. </w:t>
            </w:r>
          </w:p>
        </w:tc>
      </w:tr>
      <w:tr w:rsidR="00A12F03" w:rsidRPr="00797F27" w:rsidTr="00A70640">
        <w:tc>
          <w:tcPr>
            <w:tcW w:w="3402" w:type="dxa"/>
          </w:tcPr>
          <w:p w:rsidR="00A12F03" w:rsidRPr="00A70640" w:rsidRDefault="00A12F03" w:rsidP="00A70640">
            <w:pPr>
              <w:rPr>
                <w:rFonts w:ascii="Arial" w:hAnsi="Arial" w:cs="Arial"/>
                <w:color w:val="000000"/>
                <w:sz w:val="22"/>
                <w:szCs w:val="22"/>
              </w:rPr>
            </w:pPr>
          </w:p>
        </w:tc>
        <w:tc>
          <w:tcPr>
            <w:tcW w:w="6379" w:type="dxa"/>
          </w:tcPr>
          <w:p w:rsidR="00A12F03" w:rsidRPr="00A70640" w:rsidRDefault="00A12F03" w:rsidP="00A70640">
            <w:pPr>
              <w:pStyle w:val="BodyText2"/>
              <w:spacing w:after="0" w:line="240" w:lineRule="auto"/>
              <w:rPr>
                <w:rFonts w:ascii="Arial" w:hAnsi="Arial" w:cs="Arial"/>
                <w:color w:val="000000"/>
                <w:sz w:val="22"/>
                <w:szCs w:val="22"/>
                <w:lang w:val="en-GB"/>
              </w:rPr>
            </w:pPr>
            <w:r w:rsidRPr="00A70640">
              <w:rPr>
                <w:rFonts w:ascii="Arial" w:hAnsi="Arial" w:cs="Arial"/>
                <w:color w:val="000000"/>
                <w:sz w:val="22"/>
                <w:szCs w:val="22"/>
                <w:lang w:val="en-GB"/>
              </w:rPr>
              <w:t>d. Unit, integration and stress testing is performed by the developers, prior to user acceptance testing, and copies of test plans and test results are retained.</w:t>
            </w:r>
          </w:p>
        </w:tc>
      </w:tr>
      <w:tr w:rsidR="00A12F03" w:rsidRPr="00797F27" w:rsidTr="00A70640">
        <w:tc>
          <w:tcPr>
            <w:tcW w:w="3402" w:type="dxa"/>
          </w:tcPr>
          <w:p w:rsidR="00A12F03" w:rsidRPr="00A70640" w:rsidRDefault="00A12F03" w:rsidP="00A70640">
            <w:pPr>
              <w:rPr>
                <w:rFonts w:ascii="Arial" w:hAnsi="Arial" w:cs="Arial"/>
                <w:color w:val="000000"/>
                <w:sz w:val="22"/>
                <w:szCs w:val="22"/>
              </w:rPr>
            </w:pPr>
          </w:p>
        </w:tc>
        <w:tc>
          <w:tcPr>
            <w:tcW w:w="6379" w:type="dxa"/>
          </w:tcPr>
          <w:p w:rsidR="00A12F03" w:rsidRPr="00A70640" w:rsidRDefault="00A12F03" w:rsidP="00A70640">
            <w:pPr>
              <w:pStyle w:val="BodyText2"/>
              <w:spacing w:after="0" w:line="240" w:lineRule="auto"/>
              <w:rPr>
                <w:rFonts w:ascii="Arial" w:hAnsi="Arial" w:cs="Arial"/>
                <w:color w:val="000000"/>
                <w:sz w:val="22"/>
                <w:szCs w:val="22"/>
                <w:lang w:val="en-GB"/>
              </w:rPr>
            </w:pPr>
            <w:r w:rsidRPr="00A70640">
              <w:rPr>
                <w:rFonts w:ascii="Arial" w:hAnsi="Arial" w:cs="Arial"/>
                <w:color w:val="000000"/>
                <w:sz w:val="22"/>
                <w:szCs w:val="22"/>
                <w:lang w:val="en-GB"/>
              </w:rPr>
              <w:t xml:space="preserve">e. Users perform user acceptance testing (UAT) on all changes before introduction in the production environment, and copies of test plans and test results are retained for audit or enquiry purposes. </w:t>
            </w:r>
          </w:p>
        </w:tc>
      </w:tr>
    </w:tbl>
    <w:p w:rsidR="00A70640" w:rsidRDefault="00A70640" w:rsidP="00A70640">
      <w:pPr>
        <w:pStyle w:val="Heading3"/>
        <w:tabs>
          <w:tab w:val="left" w:pos="709"/>
        </w:tabs>
        <w:ind w:left="709" w:hanging="709"/>
        <w:rPr>
          <w:rFonts w:ascii="Arial" w:hAnsi="Arial" w:cs="Arial"/>
          <w:sz w:val="22"/>
          <w:szCs w:val="22"/>
        </w:rPr>
      </w:pPr>
      <w:bookmarkStart w:id="934" w:name="_Toc798407"/>
      <w:bookmarkStart w:id="935" w:name="_Toc4053034"/>
      <w:bookmarkStart w:id="936" w:name="_Toc4351363"/>
      <w:bookmarkStart w:id="937" w:name="_Toc4356381"/>
      <w:bookmarkStart w:id="938" w:name="_Toc30582963"/>
      <w:bookmarkStart w:id="939" w:name="_Toc233612325"/>
      <w:bookmarkStart w:id="940" w:name="_Toc233613044"/>
      <w:bookmarkStart w:id="941" w:name="_Toc233613107"/>
    </w:p>
    <w:p w:rsidR="00A12F03" w:rsidRDefault="00A12F03" w:rsidP="00A70640">
      <w:pPr>
        <w:pStyle w:val="Heading3"/>
        <w:tabs>
          <w:tab w:val="left" w:pos="709"/>
        </w:tabs>
        <w:ind w:left="709" w:hanging="709"/>
        <w:rPr>
          <w:rFonts w:ascii="Arial" w:hAnsi="Arial" w:cs="Arial"/>
          <w:sz w:val="22"/>
          <w:szCs w:val="22"/>
        </w:rPr>
      </w:pPr>
      <w:r w:rsidRPr="00797F27">
        <w:rPr>
          <w:rFonts w:ascii="Arial" w:hAnsi="Arial" w:cs="Arial"/>
          <w:sz w:val="22"/>
          <w:szCs w:val="22"/>
        </w:rPr>
        <w:t xml:space="preserve">4.5 </w:t>
      </w:r>
      <w:r w:rsidR="00A70640">
        <w:rPr>
          <w:rFonts w:ascii="Arial" w:hAnsi="Arial" w:cs="Arial"/>
          <w:sz w:val="22"/>
          <w:szCs w:val="22"/>
        </w:rPr>
        <w:tab/>
      </w:r>
      <w:r w:rsidRPr="00797F27">
        <w:rPr>
          <w:rFonts w:ascii="Arial" w:hAnsi="Arial" w:cs="Arial"/>
          <w:sz w:val="22"/>
          <w:szCs w:val="22"/>
        </w:rPr>
        <w:t>Transfer to the live environment</w:t>
      </w:r>
      <w:bookmarkEnd w:id="934"/>
      <w:bookmarkEnd w:id="935"/>
      <w:bookmarkEnd w:id="936"/>
      <w:bookmarkEnd w:id="937"/>
      <w:bookmarkEnd w:id="938"/>
      <w:bookmarkEnd w:id="939"/>
      <w:bookmarkEnd w:id="940"/>
      <w:bookmarkEnd w:id="941"/>
    </w:p>
    <w:p w:rsidR="00A70640" w:rsidRPr="00A70640" w:rsidRDefault="00A70640" w:rsidP="00A706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6238"/>
      </w:tblGrid>
      <w:tr w:rsidR="00A12F03" w:rsidRPr="00797F27" w:rsidTr="00A70640">
        <w:trPr>
          <w:tblHeader/>
        </w:trPr>
        <w:tc>
          <w:tcPr>
            <w:tcW w:w="3402" w:type="dxa"/>
            <w:shd w:val="pct20" w:color="auto" w:fill="FFFFFF"/>
          </w:tcPr>
          <w:p w:rsidR="00A12F03" w:rsidRPr="00797F27" w:rsidRDefault="00A12F03" w:rsidP="00A70640">
            <w:pPr>
              <w:rPr>
                <w:rFonts w:ascii="Arial" w:hAnsi="Arial" w:cs="Arial"/>
                <w:b/>
                <w:color w:val="000000"/>
                <w:sz w:val="22"/>
                <w:szCs w:val="22"/>
              </w:rPr>
            </w:pPr>
            <w:r w:rsidRPr="00797F27">
              <w:rPr>
                <w:rFonts w:ascii="Arial" w:hAnsi="Arial" w:cs="Arial"/>
                <w:b/>
                <w:color w:val="000000"/>
                <w:sz w:val="22"/>
                <w:szCs w:val="22"/>
              </w:rPr>
              <w:t>Control Objective</w:t>
            </w:r>
          </w:p>
        </w:tc>
        <w:tc>
          <w:tcPr>
            <w:tcW w:w="6238" w:type="dxa"/>
            <w:shd w:val="pct20" w:color="auto" w:fill="FFFFFF"/>
          </w:tcPr>
          <w:p w:rsidR="00A12F03" w:rsidRPr="00797F27" w:rsidRDefault="00A12F03" w:rsidP="00A70640">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A70640">
        <w:tc>
          <w:tcPr>
            <w:tcW w:w="3402" w:type="dxa"/>
          </w:tcPr>
          <w:p w:rsidR="00A12F03" w:rsidRPr="00A70640" w:rsidRDefault="00A12F03" w:rsidP="00A7064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A70640">
              <w:rPr>
                <w:rFonts w:ascii="Arial" w:hAnsi="Arial" w:cs="Arial"/>
                <w:b w:val="0"/>
                <w:color w:val="000000"/>
                <w:sz w:val="22"/>
                <w:szCs w:val="22"/>
                <w:lang w:val="en-GB"/>
              </w:rPr>
              <w:t>1. Changes are applied in a controlled manner and authorised before migrated to the production environment.</w:t>
            </w:r>
          </w:p>
        </w:tc>
        <w:tc>
          <w:tcPr>
            <w:tcW w:w="6238" w:type="dxa"/>
          </w:tcPr>
          <w:p w:rsidR="00A12F03" w:rsidRPr="00797F27" w:rsidRDefault="00A12F03" w:rsidP="00A70640">
            <w:pPr>
              <w:pStyle w:val="BodyText2"/>
              <w:spacing w:after="0" w:line="240" w:lineRule="auto"/>
              <w:rPr>
                <w:rFonts w:ascii="Arial" w:hAnsi="Arial" w:cs="Arial"/>
                <w:color w:val="000000"/>
                <w:sz w:val="22"/>
                <w:szCs w:val="22"/>
                <w:lang w:val="en-GB"/>
              </w:rPr>
            </w:pPr>
            <w:r w:rsidRPr="00797F27">
              <w:rPr>
                <w:rFonts w:ascii="Arial" w:hAnsi="Arial" w:cs="Arial"/>
                <w:color w:val="000000"/>
                <w:sz w:val="22"/>
                <w:szCs w:val="22"/>
                <w:lang w:val="en-GB"/>
              </w:rPr>
              <w:t>a. A separate librarian transfers code between the development, test and production environments.</w:t>
            </w:r>
          </w:p>
        </w:tc>
      </w:tr>
      <w:tr w:rsidR="00A12F03" w:rsidRPr="00797F27" w:rsidTr="00A70640">
        <w:tc>
          <w:tcPr>
            <w:tcW w:w="3402" w:type="dxa"/>
          </w:tcPr>
          <w:p w:rsidR="00A12F03" w:rsidRPr="00A70640" w:rsidRDefault="00A12F03" w:rsidP="00A70640">
            <w:pPr>
              <w:rPr>
                <w:rFonts w:ascii="Arial" w:hAnsi="Arial" w:cs="Arial"/>
                <w:color w:val="000000"/>
                <w:sz w:val="22"/>
                <w:szCs w:val="22"/>
              </w:rPr>
            </w:pPr>
          </w:p>
        </w:tc>
        <w:tc>
          <w:tcPr>
            <w:tcW w:w="6238" w:type="dxa"/>
          </w:tcPr>
          <w:p w:rsidR="00A12F03" w:rsidRPr="00797F27" w:rsidRDefault="00A12F03" w:rsidP="00A70640">
            <w:pPr>
              <w:pStyle w:val="CommentText"/>
              <w:rPr>
                <w:rFonts w:ascii="Arial" w:hAnsi="Arial" w:cs="Arial"/>
                <w:snapToGrid w:val="0"/>
                <w:color w:val="000000"/>
                <w:sz w:val="22"/>
                <w:szCs w:val="22"/>
              </w:rPr>
            </w:pPr>
            <w:r w:rsidRPr="00797F27">
              <w:rPr>
                <w:rFonts w:ascii="Arial" w:hAnsi="Arial" w:cs="Arial"/>
                <w:color w:val="000000"/>
                <w:sz w:val="22"/>
                <w:szCs w:val="22"/>
              </w:rPr>
              <w:t>b. Segregation of duties between development and transferring of applications to the production environment is enforced.</w:t>
            </w:r>
          </w:p>
        </w:tc>
      </w:tr>
      <w:tr w:rsidR="00A12F03" w:rsidRPr="00797F27" w:rsidTr="00A70640">
        <w:tc>
          <w:tcPr>
            <w:tcW w:w="3402" w:type="dxa"/>
          </w:tcPr>
          <w:p w:rsidR="00A12F03" w:rsidRPr="00A70640" w:rsidRDefault="00A12F03" w:rsidP="00A70640">
            <w:pPr>
              <w:rPr>
                <w:rFonts w:ascii="Arial" w:hAnsi="Arial" w:cs="Arial"/>
                <w:color w:val="000000"/>
                <w:sz w:val="22"/>
                <w:szCs w:val="22"/>
              </w:rPr>
            </w:pPr>
          </w:p>
        </w:tc>
        <w:tc>
          <w:tcPr>
            <w:tcW w:w="6238" w:type="dxa"/>
          </w:tcPr>
          <w:p w:rsidR="00A12F03" w:rsidRPr="00797F27" w:rsidRDefault="00A12F03" w:rsidP="00A70640">
            <w:pPr>
              <w:rPr>
                <w:rFonts w:ascii="Arial" w:hAnsi="Arial" w:cs="Arial"/>
                <w:snapToGrid w:val="0"/>
                <w:color w:val="000000"/>
                <w:sz w:val="22"/>
                <w:szCs w:val="22"/>
              </w:rPr>
            </w:pPr>
            <w:r w:rsidRPr="00797F27">
              <w:rPr>
                <w:rFonts w:ascii="Arial" w:hAnsi="Arial" w:cs="Arial"/>
                <w:snapToGrid w:val="0"/>
                <w:color w:val="000000"/>
                <w:sz w:val="22"/>
                <w:szCs w:val="22"/>
              </w:rPr>
              <w:t>c. A formal emergency change control procedure has been designed, documented and implemented covering:</w:t>
            </w:r>
          </w:p>
          <w:p w:rsidR="00A12F03" w:rsidRPr="00A70640" w:rsidRDefault="00A12F03" w:rsidP="003738E9">
            <w:pPr>
              <w:numPr>
                <w:ilvl w:val="0"/>
                <w:numId w:val="238"/>
              </w:numPr>
              <w:rPr>
                <w:rFonts w:ascii="Arial" w:hAnsi="Arial" w:cs="Arial"/>
                <w:snapToGrid w:val="0"/>
                <w:color w:val="000000"/>
                <w:sz w:val="22"/>
                <w:szCs w:val="22"/>
              </w:rPr>
            </w:pPr>
            <w:r w:rsidRPr="00A70640">
              <w:rPr>
                <w:rFonts w:ascii="Arial" w:hAnsi="Arial" w:cs="Arial"/>
                <w:snapToGrid w:val="0"/>
                <w:color w:val="000000"/>
                <w:sz w:val="22"/>
                <w:szCs w:val="22"/>
              </w:rPr>
              <w:t>Documenting the event and subsequent approval of change;</w:t>
            </w:r>
          </w:p>
          <w:p w:rsidR="00A12F03" w:rsidRPr="00A70640" w:rsidRDefault="00A12F03" w:rsidP="003738E9">
            <w:pPr>
              <w:numPr>
                <w:ilvl w:val="0"/>
                <w:numId w:val="238"/>
              </w:numPr>
              <w:rPr>
                <w:rFonts w:ascii="Arial" w:hAnsi="Arial" w:cs="Arial"/>
                <w:snapToGrid w:val="0"/>
                <w:color w:val="000000"/>
                <w:sz w:val="22"/>
                <w:szCs w:val="22"/>
              </w:rPr>
            </w:pPr>
            <w:r w:rsidRPr="00A70640">
              <w:rPr>
                <w:rFonts w:ascii="Arial" w:hAnsi="Arial" w:cs="Arial"/>
                <w:snapToGrid w:val="0"/>
                <w:color w:val="000000"/>
                <w:sz w:val="22"/>
                <w:szCs w:val="22"/>
              </w:rPr>
              <w:t>Maintaining the correct version of the program; and</w:t>
            </w:r>
          </w:p>
          <w:p w:rsidR="00A12F03" w:rsidRPr="00A70640" w:rsidRDefault="00A12F03" w:rsidP="003738E9">
            <w:pPr>
              <w:numPr>
                <w:ilvl w:val="0"/>
                <w:numId w:val="238"/>
              </w:numPr>
              <w:rPr>
                <w:rFonts w:ascii="Arial" w:hAnsi="Arial" w:cs="Arial"/>
                <w:color w:val="000000"/>
                <w:sz w:val="22"/>
                <w:szCs w:val="22"/>
              </w:rPr>
            </w:pPr>
            <w:r w:rsidRPr="00A70640">
              <w:rPr>
                <w:rFonts w:ascii="Arial" w:hAnsi="Arial" w:cs="Arial"/>
                <w:snapToGrid w:val="0"/>
                <w:color w:val="000000"/>
                <w:sz w:val="22"/>
                <w:szCs w:val="22"/>
              </w:rPr>
              <w:t>Test procedures.</w:t>
            </w:r>
          </w:p>
        </w:tc>
      </w:tr>
      <w:tr w:rsidR="00A12F03" w:rsidRPr="00797F27" w:rsidTr="00A70640">
        <w:tc>
          <w:tcPr>
            <w:tcW w:w="3402" w:type="dxa"/>
          </w:tcPr>
          <w:p w:rsidR="00A12F03" w:rsidRPr="00A70640" w:rsidRDefault="00A12F03" w:rsidP="00A70640">
            <w:pPr>
              <w:rPr>
                <w:rFonts w:ascii="Arial" w:hAnsi="Arial" w:cs="Arial"/>
                <w:color w:val="000000"/>
                <w:sz w:val="22"/>
                <w:szCs w:val="22"/>
              </w:rPr>
            </w:pPr>
          </w:p>
        </w:tc>
        <w:tc>
          <w:tcPr>
            <w:tcW w:w="6238" w:type="dxa"/>
          </w:tcPr>
          <w:p w:rsidR="00A12F03" w:rsidRPr="00797F27" w:rsidRDefault="00A12F03" w:rsidP="00A70640">
            <w:pPr>
              <w:rPr>
                <w:rFonts w:ascii="Arial" w:hAnsi="Arial" w:cs="Arial"/>
                <w:snapToGrid w:val="0"/>
                <w:color w:val="000000"/>
                <w:sz w:val="22"/>
                <w:szCs w:val="22"/>
              </w:rPr>
            </w:pPr>
            <w:r w:rsidRPr="00797F27">
              <w:rPr>
                <w:rFonts w:ascii="Arial" w:hAnsi="Arial" w:cs="Arial"/>
                <w:snapToGrid w:val="0"/>
                <w:color w:val="000000"/>
                <w:sz w:val="22"/>
                <w:szCs w:val="22"/>
              </w:rPr>
              <w:t>d. Back-out procedures are available for every change.</w:t>
            </w:r>
          </w:p>
        </w:tc>
      </w:tr>
      <w:tr w:rsidR="00A12F03" w:rsidRPr="00797F27" w:rsidTr="00A70640">
        <w:tc>
          <w:tcPr>
            <w:tcW w:w="3402" w:type="dxa"/>
          </w:tcPr>
          <w:p w:rsidR="00A12F03" w:rsidRPr="00A70640" w:rsidRDefault="00A12F03" w:rsidP="00A70640">
            <w:pPr>
              <w:rPr>
                <w:rFonts w:ascii="Arial" w:hAnsi="Arial" w:cs="Arial"/>
                <w:color w:val="000000"/>
                <w:sz w:val="22"/>
                <w:szCs w:val="22"/>
              </w:rPr>
            </w:pPr>
          </w:p>
        </w:tc>
        <w:tc>
          <w:tcPr>
            <w:tcW w:w="6238" w:type="dxa"/>
          </w:tcPr>
          <w:p w:rsidR="00A12F03" w:rsidRPr="00797F27" w:rsidRDefault="00A12F03" w:rsidP="00A70640">
            <w:pPr>
              <w:rPr>
                <w:rFonts w:ascii="Arial" w:hAnsi="Arial" w:cs="Arial"/>
                <w:color w:val="000000"/>
                <w:sz w:val="22"/>
                <w:szCs w:val="22"/>
              </w:rPr>
            </w:pPr>
            <w:r w:rsidRPr="00797F27">
              <w:rPr>
                <w:rFonts w:ascii="Arial" w:hAnsi="Arial" w:cs="Arial"/>
                <w:color w:val="000000"/>
                <w:sz w:val="22"/>
                <w:szCs w:val="22"/>
              </w:rPr>
              <w:t xml:space="preserve">e. At the </w:t>
            </w:r>
            <w:r w:rsidRPr="00797F27">
              <w:rPr>
                <w:rFonts w:ascii="Arial" w:hAnsi="Arial" w:cs="Arial"/>
                <w:snapToGrid w:val="0"/>
                <w:color w:val="000000"/>
                <w:sz w:val="22"/>
                <w:szCs w:val="22"/>
              </w:rPr>
              <w:t>change control meeting, Management receives and reviews reports on the results of testing before they sign-off the “transfer to production” document.</w:t>
            </w:r>
          </w:p>
        </w:tc>
      </w:tr>
      <w:tr w:rsidR="00A12F03" w:rsidRPr="00797F27" w:rsidTr="00A70640">
        <w:tc>
          <w:tcPr>
            <w:tcW w:w="3402" w:type="dxa"/>
          </w:tcPr>
          <w:p w:rsidR="00A12F03" w:rsidRPr="00A70640" w:rsidRDefault="00A12F03" w:rsidP="00A70640">
            <w:pPr>
              <w:rPr>
                <w:rFonts w:ascii="Arial" w:hAnsi="Arial" w:cs="Arial"/>
                <w:color w:val="000000"/>
                <w:sz w:val="22"/>
                <w:szCs w:val="22"/>
              </w:rPr>
            </w:pPr>
            <w:r w:rsidRPr="00A70640">
              <w:rPr>
                <w:rFonts w:ascii="Arial" w:hAnsi="Arial" w:cs="Arial"/>
                <w:color w:val="000000"/>
                <w:sz w:val="22"/>
                <w:szCs w:val="22"/>
              </w:rPr>
              <w:t>2. Source code version numbers are adequately controlled.</w:t>
            </w:r>
          </w:p>
        </w:tc>
        <w:tc>
          <w:tcPr>
            <w:tcW w:w="6238" w:type="dxa"/>
          </w:tcPr>
          <w:p w:rsidR="00A12F03" w:rsidRPr="00797F27" w:rsidRDefault="00A12F03" w:rsidP="00A70640">
            <w:pPr>
              <w:rPr>
                <w:rFonts w:ascii="Arial" w:hAnsi="Arial" w:cs="Arial"/>
                <w:snapToGrid w:val="0"/>
                <w:color w:val="000000"/>
                <w:sz w:val="22"/>
                <w:szCs w:val="22"/>
              </w:rPr>
            </w:pPr>
            <w:r w:rsidRPr="00797F27">
              <w:rPr>
                <w:rFonts w:ascii="Arial" w:hAnsi="Arial" w:cs="Arial"/>
                <w:color w:val="000000"/>
                <w:sz w:val="22"/>
                <w:szCs w:val="22"/>
              </w:rPr>
              <w:t>a. There is automated version control software in place.</w:t>
            </w:r>
          </w:p>
        </w:tc>
      </w:tr>
      <w:tr w:rsidR="00A12F03" w:rsidRPr="00797F27" w:rsidTr="00A70640">
        <w:tc>
          <w:tcPr>
            <w:tcW w:w="3402" w:type="dxa"/>
          </w:tcPr>
          <w:p w:rsidR="00A12F03" w:rsidRPr="00A70640" w:rsidRDefault="00A12F03" w:rsidP="00A70640">
            <w:pPr>
              <w:rPr>
                <w:rFonts w:ascii="Arial" w:hAnsi="Arial" w:cs="Arial"/>
                <w:color w:val="000000"/>
                <w:sz w:val="22"/>
                <w:szCs w:val="22"/>
              </w:rPr>
            </w:pPr>
          </w:p>
        </w:tc>
        <w:tc>
          <w:tcPr>
            <w:tcW w:w="6238" w:type="dxa"/>
          </w:tcPr>
          <w:p w:rsidR="00A12F03" w:rsidRPr="00797F27" w:rsidRDefault="00A12F03" w:rsidP="00A70640">
            <w:pPr>
              <w:rPr>
                <w:rFonts w:ascii="Arial" w:hAnsi="Arial" w:cs="Arial"/>
                <w:color w:val="000000"/>
                <w:sz w:val="22"/>
                <w:szCs w:val="22"/>
              </w:rPr>
            </w:pPr>
            <w:r w:rsidRPr="00797F27">
              <w:rPr>
                <w:rFonts w:ascii="Arial" w:hAnsi="Arial" w:cs="Arial"/>
                <w:snapToGrid w:val="0"/>
                <w:color w:val="000000"/>
                <w:sz w:val="22"/>
                <w:szCs w:val="22"/>
              </w:rPr>
              <w:t>b. Version numbers are shown on the “request for transfer”, to ensure that the most recent version is transferred to live.</w:t>
            </w:r>
          </w:p>
        </w:tc>
      </w:tr>
      <w:tr w:rsidR="00A12F03" w:rsidRPr="00797F27" w:rsidTr="00A70640">
        <w:tc>
          <w:tcPr>
            <w:tcW w:w="3402" w:type="dxa"/>
          </w:tcPr>
          <w:p w:rsidR="00A12F03" w:rsidRPr="00797F27" w:rsidRDefault="00A12F03" w:rsidP="00A70640">
            <w:pPr>
              <w:rPr>
                <w:rFonts w:ascii="Arial" w:hAnsi="Arial" w:cs="Arial"/>
                <w:color w:val="000000"/>
                <w:sz w:val="22"/>
                <w:szCs w:val="22"/>
              </w:rPr>
            </w:pPr>
          </w:p>
        </w:tc>
        <w:tc>
          <w:tcPr>
            <w:tcW w:w="6238" w:type="dxa"/>
          </w:tcPr>
          <w:p w:rsidR="00A12F03" w:rsidRPr="00797F27" w:rsidRDefault="00A12F03" w:rsidP="00A70640">
            <w:pPr>
              <w:pStyle w:val="BodyText2"/>
              <w:spacing w:after="0" w:line="240" w:lineRule="auto"/>
              <w:rPr>
                <w:rFonts w:ascii="Arial" w:hAnsi="Arial" w:cs="Arial"/>
                <w:color w:val="000000"/>
                <w:sz w:val="22"/>
                <w:szCs w:val="22"/>
                <w:lang w:val="en-GB"/>
              </w:rPr>
            </w:pPr>
            <w:r w:rsidRPr="00797F27">
              <w:rPr>
                <w:rFonts w:ascii="Arial" w:hAnsi="Arial" w:cs="Arial"/>
                <w:color w:val="000000"/>
                <w:sz w:val="22"/>
                <w:szCs w:val="22"/>
                <w:lang w:val="en-GB"/>
              </w:rPr>
              <w:t>c. Source code programs cannot be used by more than one developer at the same time. Other developers can only open the program as “read-only”.</w:t>
            </w:r>
          </w:p>
        </w:tc>
      </w:tr>
    </w:tbl>
    <w:p w:rsidR="002D6C93" w:rsidRDefault="00A12F03" w:rsidP="002D6C93">
      <w:pPr>
        <w:pStyle w:val="Heading3"/>
        <w:tabs>
          <w:tab w:val="left" w:pos="709"/>
        </w:tabs>
        <w:ind w:left="0"/>
        <w:rPr>
          <w:rFonts w:ascii="Arial" w:hAnsi="Arial" w:cs="Arial"/>
          <w:sz w:val="22"/>
          <w:szCs w:val="22"/>
        </w:rPr>
      </w:pPr>
      <w:bookmarkStart w:id="942" w:name="_Toc798408"/>
      <w:bookmarkStart w:id="943" w:name="_Toc4053035"/>
      <w:bookmarkStart w:id="944" w:name="_Toc4351364"/>
      <w:bookmarkStart w:id="945" w:name="_Toc4356382"/>
      <w:bookmarkStart w:id="946" w:name="_Toc30582964"/>
      <w:r w:rsidRPr="00797F27">
        <w:rPr>
          <w:rFonts w:ascii="Arial" w:hAnsi="Arial" w:cs="Arial"/>
          <w:sz w:val="22"/>
          <w:szCs w:val="22"/>
        </w:rPr>
        <w:tab/>
      </w:r>
      <w:bookmarkStart w:id="947" w:name="_Toc233612326"/>
      <w:bookmarkStart w:id="948" w:name="_Toc233613045"/>
      <w:bookmarkStart w:id="949" w:name="_Toc233613108"/>
      <w:r w:rsidR="00A70640">
        <w:rPr>
          <w:rFonts w:ascii="Arial" w:hAnsi="Arial" w:cs="Arial"/>
          <w:sz w:val="22"/>
          <w:szCs w:val="22"/>
        </w:rPr>
        <w:br/>
      </w:r>
    </w:p>
    <w:p w:rsidR="002D6C93" w:rsidRDefault="002D6C93" w:rsidP="002D6C93">
      <w:r>
        <w:br w:type="page"/>
      </w:r>
    </w:p>
    <w:p w:rsidR="00A12F03" w:rsidRDefault="00A12F03" w:rsidP="002D6C93">
      <w:pPr>
        <w:pStyle w:val="Heading3"/>
        <w:tabs>
          <w:tab w:val="left" w:pos="709"/>
        </w:tabs>
        <w:ind w:left="0"/>
        <w:rPr>
          <w:rFonts w:ascii="Arial" w:hAnsi="Arial" w:cs="Arial"/>
          <w:sz w:val="22"/>
          <w:szCs w:val="22"/>
        </w:rPr>
      </w:pPr>
      <w:r w:rsidRPr="00797F27">
        <w:rPr>
          <w:rFonts w:ascii="Arial" w:hAnsi="Arial" w:cs="Arial"/>
          <w:sz w:val="22"/>
          <w:szCs w:val="22"/>
        </w:rPr>
        <w:lastRenderedPageBreak/>
        <w:t xml:space="preserve">4.6 </w:t>
      </w:r>
      <w:r w:rsidR="002D6C93">
        <w:rPr>
          <w:rFonts w:ascii="Arial" w:hAnsi="Arial" w:cs="Arial"/>
          <w:sz w:val="22"/>
          <w:szCs w:val="22"/>
        </w:rPr>
        <w:tab/>
      </w:r>
      <w:r w:rsidRPr="00797F27">
        <w:rPr>
          <w:rFonts w:ascii="Arial" w:hAnsi="Arial" w:cs="Arial"/>
          <w:sz w:val="22"/>
          <w:szCs w:val="22"/>
        </w:rPr>
        <w:t>Updating technical and user documentation and perform user training</w:t>
      </w:r>
      <w:bookmarkEnd w:id="942"/>
      <w:bookmarkEnd w:id="943"/>
      <w:bookmarkEnd w:id="944"/>
      <w:bookmarkEnd w:id="945"/>
      <w:bookmarkEnd w:id="946"/>
      <w:bookmarkEnd w:id="947"/>
      <w:bookmarkEnd w:id="948"/>
      <w:bookmarkEnd w:id="949"/>
    </w:p>
    <w:p w:rsidR="002D6C93" w:rsidRPr="002D6C93" w:rsidRDefault="002D6C93" w:rsidP="002D6C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6238"/>
      </w:tblGrid>
      <w:tr w:rsidR="00A12F03" w:rsidRPr="00797F27" w:rsidTr="002D6C93">
        <w:trPr>
          <w:tblHeader/>
        </w:trPr>
        <w:tc>
          <w:tcPr>
            <w:tcW w:w="3402"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 Objective</w:t>
            </w:r>
          </w:p>
        </w:tc>
        <w:tc>
          <w:tcPr>
            <w:tcW w:w="6238"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2D6C93">
        <w:tc>
          <w:tcPr>
            <w:tcW w:w="3402" w:type="dxa"/>
          </w:tcPr>
          <w:p w:rsidR="00A12F03" w:rsidRPr="002D6C93" w:rsidRDefault="00A12F03" w:rsidP="002D6C93">
            <w:pPr>
              <w:tabs>
                <w:tab w:val="left" w:pos="0"/>
              </w:tabs>
              <w:rPr>
                <w:rFonts w:ascii="Arial" w:hAnsi="Arial" w:cs="Arial"/>
                <w:color w:val="000000"/>
                <w:sz w:val="22"/>
                <w:szCs w:val="22"/>
              </w:rPr>
            </w:pPr>
            <w:r w:rsidRPr="002D6C93">
              <w:rPr>
                <w:rFonts w:ascii="Arial" w:hAnsi="Arial" w:cs="Arial"/>
                <w:color w:val="000000"/>
                <w:sz w:val="22"/>
                <w:szCs w:val="22"/>
              </w:rPr>
              <w:t>1. User documentation for application functionality is readily available.</w:t>
            </w:r>
          </w:p>
        </w:tc>
        <w:tc>
          <w:tcPr>
            <w:tcW w:w="6238" w:type="dxa"/>
          </w:tcPr>
          <w:p w:rsidR="00A12F03" w:rsidRPr="00797F27" w:rsidRDefault="00A12F03" w:rsidP="002D6C93">
            <w:pPr>
              <w:rPr>
                <w:rFonts w:ascii="Arial" w:hAnsi="Arial" w:cs="Arial"/>
                <w:color w:val="000000"/>
                <w:sz w:val="22"/>
                <w:szCs w:val="22"/>
              </w:rPr>
            </w:pPr>
            <w:r w:rsidRPr="00797F27">
              <w:rPr>
                <w:rFonts w:ascii="Arial" w:hAnsi="Arial" w:cs="Arial"/>
                <w:snapToGrid w:val="0"/>
                <w:color w:val="000000"/>
                <w:sz w:val="22"/>
                <w:szCs w:val="22"/>
              </w:rPr>
              <w:t>a. User documentation (standard operating procedures) for all production applications is available.</w:t>
            </w:r>
          </w:p>
        </w:tc>
      </w:tr>
      <w:tr w:rsidR="00A12F03" w:rsidRPr="00797F27" w:rsidTr="002D6C93">
        <w:tc>
          <w:tcPr>
            <w:tcW w:w="3402" w:type="dxa"/>
          </w:tcPr>
          <w:p w:rsidR="00A12F03" w:rsidRPr="002D6C93" w:rsidRDefault="00A12F03" w:rsidP="002D6C93">
            <w:pPr>
              <w:rPr>
                <w:rFonts w:ascii="Arial" w:hAnsi="Arial" w:cs="Arial"/>
                <w:color w:val="000000"/>
                <w:sz w:val="22"/>
                <w:szCs w:val="22"/>
              </w:rPr>
            </w:pPr>
            <w:r w:rsidRPr="002D6C93">
              <w:rPr>
                <w:rFonts w:ascii="Arial" w:hAnsi="Arial" w:cs="Arial"/>
                <w:color w:val="000000"/>
                <w:sz w:val="22"/>
                <w:szCs w:val="22"/>
              </w:rPr>
              <w:t>2. There are formal procedures to ensure that user documentation is updated to reflect all changes to the application functionality.</w:t>
            </w:r>
          </w:p>
        </w:tc>
        <w:tc>
          <w:tcPr>
            <w:tcW w:w="6238" w:type="dxa"/>
          </w:tcPr>
          <w:p w:rsidR="00A12F03" w:rsidRPr="00797F27" w:rsidRDefault="00A12F03" w:rsidP="002D6C93">
            <w:pPr>
              <w:rPr>
                <w:rFonts w:ascii="Arial" w:hAnsi="Arial" w:cs="Arial"/>
                <w:color w:val="000000"/>
                <w:sz w:val="22"/>
                <w:szCs w:val="22"/>
              </w:rPr>
            </w:pPr>
            <w:r w:rsidRPr="00797F27">
              <w:rPr>
                <w:rFonts w:ascii="Arial" w:hAnsi="Arial" w:cs="Arial"/>
                <w:snapToGrid w:val="0"/>
                <w:color w:val="000000"/>
                <w:sz w:val="22"/>
                <w:szCs w:val="22"/>
              </w:rPr>
              <w:t>a. User documentation is updated with all changes made to application functionality.</w:t>
            </w:r>
          </w:p>
          <w:p w:rsidR="00A12F03" w:rsidRPr="00797F27" w:rsidRDefault="00A12F03" w:rsidP="002D6C93">
            <w:pPr>
              <w:rPr>
                <w:rFonts w:ascii="Arial" w:hAnsi="Arial" w:cs="Arial"/>
                <w:color w:val="000000"/>
                <w:sz w:val="22"/>
                <w:szCs w:val="22"/>
              </w:rPr>
            </w:pPr>
          </w:p>
          <w:p w:rsidR="00A12F03" w:rsidRPr="00797F27" w:rsidRDefault="00A12F03" w:rsidP="002D6C93">
            <w:pPr>
              <w:rPr>
                <w:rFonts w:ascii="Arial" w:hAnsi="Arial" w:cs="Arial"/>
                <w:color w:val="000000"/>
                <w:sz w:val="22"/>
                <w:szCs w:val="22"/>
              </w:rPr>
            </w:pPr>
            <w:r w:rsidRPr="00797F27">
              <w:rPr>
                <w:rFonts w:ascii="Arial" w:hAnsi="Arial" w:cs="Arial"/>
                <w:color w:val="000000"/>
                <w:sz w:val="22"/>
                <w:szCs w:val="22"/>
              </w:rPr>
              <w:t>Changes to user documentation are subject to quality control.</w:t>
            </w:r>
          </w:p>
        </w:tc>
      </w:tr>
      <w:tr w:rsidR="00A12F03" w:rsidRPr="00797F27" w:rsidTr="002D6C93">
        <w:tc>
          <w:tcPr>
            <w:tcW w:w="3402" w:type="dxa"/>
          </w:tcPr>
          <w:p w:rsidR="00A12F03" w:rsidRPr="002D6C93" w:rsidRDefault="00A12F03" w:rsidP="002D6C93">
            <w:pPr>
              <w:rPr>
                <w:rFonts w:ascii="Arial" w:hAnsi="Arial" w:cs="Arial"/>
                <w:color w:val="000000"/>
                <w:sz w:val="22"/>
                <w:szCs w:val="22"/>
              </w:rPr>
            </w:pPr>
            <w:r w:rsidRPr="002D6C93">
              <w:rPr>
                <w:rFonts w:ascii="Arial" w:hAnsi="Arial" w:cs="Arial"/>
                <w:color w:val="000000"/>
                <w:sz w:val="22"/>
                <w:szCs w:val="22"/>
              </w:rPr>
              <w:t xml:space="preserve">3. Technical documentation for systems </w:t>
            </w:r>
            <w:r w:rsidR="002D6C93" w:rsidRPr="002D6C93">
              <w:rPr>
                <w:rFonts w:ascii="Arial" w:hAnsi="Arial" w:cs="Arial"/>
                <w:color w:val="000000"/>
                <w:sz w:val="22"/>
                <w:szCs w:val="22"/>
              </w:rPr>
              <w:t>is</w:t>
            </w:r>
            <w:r w:rsidRPr="002D6C93">
              <w:rPr>
                <w:rFonts w:ascii="Arial" w:hAnsi="Arial" w:cs="Arial"/>
                <w:color w:val="000000"/>
                <w:sz w:val="22"/>
                <w:szCs w:val="22"/>
              </w:rPr>
              <w:t xml:space="preserve"> readily available.</w:t>
            </w:r>
          </w:p>
        </w:tc>
        <w:tc>
          <w:tcPr>
            <w:tcW w:w="6238" w:type="dxa"/>
          </w:tcPr>
          <w:p w:rsidR="00A12F03" w:rsidRPr="00797F27" w:rsidRDefault="00A12F03" w:rsidP="002D6C93">
            <w:pPr>
              <w:rPr>
                <w:rFonts w:ascii="Arial" w:hAnsi="Arial" w:cs="Arial"/>
                <w:snapToGrid w:val="0"/>
                <w:color w:val="000000"/>
                <w:sz w:val="22"/>
                <w:szCs w:val="22"/>
              </w:rPr>
            </w:pPr>
            <w:r w:rsidRPr="00797F27">
              <w:rPr>
                <w:rFonts w:ascii="Arial" w:hAnsi="Arial" w:cs="Arial"/>
                <w:snapToGrid w:val="0"/>
                <w:color w:val="000000"/>
                <w:sz w:val="22"/>
                <w:szCs w:val="22"/>
              </w:rPr>
              <w:t>a. Technical documentation (</w:t>
            </w:r>
            <w:r w:rsidRPr="00797F27">
              <w:rPr>
                <w:rFonts w:ascii="Arial" w:hAnsi="Arial" w:cs="Arial"/>
                <w:color w:val="000000"/>
                <w:sz w:val="22"/>
                <w:szCs w:val="22"/>
              </w:rPr>
              <w:t xml:space="preserve">design charts, network charts, process flows, etc) </w:t>
            </w:r>
            <w:r w:rsidRPr="00797F27">
              <w:rPr>
                <w:rFonts w:ascii="Arial" w:hAnsi="Arial" w:cs="Arial"/>
                <w:snapToGrid w:val="0"/>
                <w:color w:val="000000"/>
                <w:sz w:val="22"/>
                <w:szCs w:val="22"/>
              </w:rPr>
              <w:t>is available and restricted to IT staff.</w:t>
            </w:r>
          </w:p>
        </w:tc>
      </w:tr>
      <w:tr w:rsidR="00A12F03" w:rsidRPr="00797F27" w:rsidTr="002D6C93">
        <w:tc>
          <w:tcPr>
            <w:tcW w:w="3402" w:type="dxa"/>
          </w:tcPr>
          <w:p w:rsidR="00A12F03" w:rsidRPr="002D6C93" w:rsidRDefault="00A12F03" w:rsidP="002D6C93">
            <w:pPr>
              <w:rPr>
                <w:rFonts w:ascii="Arial" w:hAnsi="Arial" w:cs="Arial"/>
                <w:color w:val="000000"/>
                <w:sz w:val="22"/>
                <w:szCs w:val="22"/>
              </w:rPr>
            </w:pPr>
            <w:r w:rsidRPr="002D6C93">
              <w:rPr>
                <w:rFonts w:ascii="Arial" w:hAnsi="Arial" w:cs="Arial"/>
                <w:color w:val="000000"/>
                <w:sz w:val="22"/>
                <w:szCs w:val="22"/>
              </w:rPr>
              <w:t>4. There are formal procedures on how to update the technical documentation to reflect changes to the systems.</w:t>
            </w:r>
          </w:p>
        </w:tc>
        <w:tc>
          <w:tcPr>
            <w:tcW w:w="6238" w:type="dxa"/>
          </w:tcPr>
          <w:p w:rsidR="00A12F03" w:rsidRPr="00797F27" w:rsidRDefault="00A12F03" w:rsidP="002D6C93">
            <w:pPr>
              <w:rPr>
                <w:rFonts w:ascii="Arial" w:hAnsi="Arial" w:cs="Arial"/>
                <w:color w:val="000000"/>
                <w:sz w:val="22"/>
                <w:szCs w:val="22"/>
              </w:rPr>
            </w:pPr>
            <w:r w:rsidRPr="00797F27">
              <w:rPr>
                <w:rFonts w:ascii="Arial" w:hAnsi="Arial" w:cs="Arial"/>
                <w:color w:val="000000"/>
                <w:sz w:val="22"/>
                <w:szCs w:val="22"/>
              </w:rPr>
              <w:t xml:space="preserve">a. Technical documentation </w:t>
            </w:r>
            <w:r w:rsidRPr="00797F27">
              <w:rPr>
                <w:rFonts w:ascii="Arial" w:hAnsi="Arial" w:cs="Arial"/>
                <w:snapToGrid w:val="0"/>
                <w:color w:val="000000"/>
                <w:sz w:val="22"/>
                <w:szCs w:val="22"/>
              </w:rPr>
              <w:t>is updated with all changes made to application functionality.</w:t>
            </w:r>
          </w:p>
          <w:p w:rsidR="00A12F03" w:rsidRPr="00797F27" w:rsidRDefault="00A12F03" w:rsidP="002D6C93">
            <w:pPr>
              <w:rPr>
                <w:rFonts w:ascii="Arial" w:hAnsi="Arial" w:cs="Arial"/>
                <w:color w:val="000000"/>
                <w:sz w:val="22"/>
                <w:szCs w:val="22"/>
              </w:rPr>
            </w:pPr>
          </w:p>
          <w:p w:rsidR="00A12F03" w:rsidRPr="00797F27" w:rsidRDefault="00A12F03" w:rsidP="002D6C93">
            <w:pPr>
              <w:rPr>
                <w:rFonts w:ascii="Arial" w:hAnsi="Arial" w:cs="Arial"/>
                <w:color w:val="000000"/>
                <w:sz w:val="22"/>
                <w:szCs w:val="22"/>
              </w:rPr>
            </w:pPr>
            <w:r w:rsidRPr="00797F27">
              <w:rPr>
                <w:rFonts w:ascii="Arial" w:hAnsi="Arial" w:cs="Arial"/>
                <w:color w:val="000000"/>
                <w:sz w:val="22"/>
                <w:szCs w:val="22"/>
              </w:rPr>
              <w:t>Changes to technical documentation are subject to quality control.</w:t>
            </w:r>
          </w:p>
        </w:tc>
      </w:tr>
      <w:tr w:rsidR="00A12F03" w:rsidRPr="00797F27" w:rsidTr="002D6C93">
        <w:tc>
          <w:tcPr>
            <w:tcW w:w="3402" w:type="dxa"/>
          </w:tcPr>
          <w:p w:rsidR="00A12F03" w:rsidRPr="002D6C93" w:rsidRDefault="00A12F03" w:rsidP="002D6C93">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2D6C93">
              <w:rPr>
                <w:rFonts w:ascii="Arial" w:hAnsi="Arial" w:cs="Arial"/>
                <w:b w:val="0"/>
                <w:color w:val="000000"/>
                <w:sz w:val="22"/>
                <w:szCs w:val="22"/>
                <w:lang w:val="en-GB"/>
              </w:rPr>
              <w:t>5. There are appropriate controls to ensure that all users are trained on new functionality before going live.</w:t>
            </w:r>
          </w:p>
        </w:tc>
        <w:tc>
          <w:tcPr>
            <w:tcW w:w="6238" w:type="dxa"/>
          </w:tcPr>
          <w:p w:rsidR="00A12F03" w:rsidRPr="00797F27" w:rsidRDefault="00A12F03" w:rsidP="002D6C93">
            <w:pPr>
              <w:pStyle w:val="BodyText2"/>
              <w:spacing w:after="0" w:line="240" w:lineRule="auto"/>
              <w:rPr>
                <w:rFonts w:ascii="Arial" w:hAnsi="Arial" w:cs="Arial"/>
                <w:color w:val="000000"/>
                <w:sz w:val="22"/>
                <w:szCs w:val="22"/>
                <w:lang w:val="en-GB"/>
              </w:rPr>
            </w:pPr>
            <w:r w:rsidRPr="00797F27">
              <w:rPr>
                <w:rFonts w:ascii="Arial" w:hAnsi="Arial" w:cs="Arial"/>
                <w:color w:val="000000"/>
                <w:sz w:val="22"/>
                <w:szCs w:val="22"/>
                <w:lang w:val="en-GB"/>
              </w:rPr>
              <w:t xml:space="preserve">a. Responsibility of training has been defined. </w:t>
            </w:r>
          </w:p>
        </w:tc>
      </w:tr>
      <w:tr w:rsidR="00A12F03" w:rsidRPr="00797F27" w:rsidTr="002D6C93">
        <w:tc>
          <w:tcPr>
            <w:tcW w:w="3402" w:type="dxa"/>
          </w:tcPr>
          <w:p w:rsidR="00A12F03" w:rsidRPr="002D6C93" w:rsidRDefault="00A12F03" w:rsidP="002D6C93">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238" w:type="dxa"/>
          </w:tcPr>
          <w:p w:rsidR="00A12F03" w:rsidRPr="00797F27" w:rsidRDefault="00A12F03" w:rsidP="002D6C93">
            <w:pPr>
              <w:pStyle w:val="BodyText2"/>
              <w:spacing w:after="0" w:line="240" w:lineRule="auto"/>
              <w:rPr>
                <w:rFonts w:ascii="Arial" w:hAnsi="Arial" w:cs="Arial"/>
                <w:color w:val="000000"/>
                <w:sz w:val="22"/>
                <w:szCs w:val="22"/>
                <w:lang w:val="en-GB"/>
              </w:rPr>
            </w:pPr>
            <w:r w:rsidRPr="00797F27">
              <w:rPr>
                <w:rFonts w:ascii="Arial" w:hAnsi="Arial" w:cs="Arial"/>
                <w:color w:val="000000"/>
                <w:sz w:val="22"/>
                <w:szCs w:val="22"/>
                <w:lang w:val="en-GB"/>
              </w:rPr>
              <w:t>b. All changes to application functionality are reflected in user training manuals and users are formally trained before using new functionality.</w:t>
            </w:r>
          </w:p>
        </w:tc>
      </w:tr>
    </w:tbl>
    <w:p w:rsidR="00A12F03" w:rsidRDefault="002D6C93" w:rsidP="002D6C93">
      <w:pPr>
        <w:pStyle w:val="Heading3"/>
        <w:tabs>
          <w:tab w:val="left" w:pos="709"/>
        </w:tabs>
        <w:ind w:left="0"/>
        <w:rPr>
          <w:rFonts w:ascii="Arial" w:hAnsi="Arial" w:cs="Arial"/>
          <w:sz w:val="22"/>
          <w:szCs w:val="22"/>
        </w:rPr>
      </w:pPr>
      <w:bookmarkStart w:id="950" w:name="_Toc798409"/>
      <w:bookmarkStart w:id="951" w:name="_Toc4053036"/>
      <w:bookmarkStart w:id="952" w:name="_Toc4351365"/>
      <w:bookmarkStart w:id="953" w:name="_Toc4356383"/>
      <w:bookmarkStart w:id="954" w:name="_Toc30582965"/>
      <w:r>
        <w:rPr>
          <w:rFonts w:ascii="Arial" w:hAnsi="Arial" w:cs="Arial"/>
          <w:sz w:val="22"/>
          <w:szCs w:val="22"/>
        </w:rPr>
        <w:br/>
      </w:r>
      <w:bookmarkStart w:id="955" w:name="_Toc233612327"/>
      <w:bookmarkStart w:id="956" w:name="_Toc233613046"/>
      <w:bookmarkStart w:id="957" w:name="_Toc233613109"/>
      <w:r w:rsidR="00A12F03" w:rsidRPr="00797F27">
        <w:rPr>
          <w:rFonts w:ascii="Arial" w:hAnsi="Arial" w:cs="Arial"/>
          <w:sz w:val="22"/>
          <w:szCs w:val="22"/>
        </w:rPr>
        <w:t xml:space="preserve">4.7 </w:t>
      </w:r>
      <w:r>
        <w:rPr>
          <w:rFonts w:ascii="Arial" w:hAnsi="Arial" w:cs="Arial"/>
          <w:sz w:val="22"/>
          <w:szCs w:val="22"/>
        </w:rPr>
        <w:tab/>
      </w:r>
      <w:r w:rsidR="00A12F03" w:rsidRPr="00797F27">
        <w:rPr>
          <w:rFonts w:ascii="Arial" w:hAnsi="Arial" w:cs="Arial"/>
          <w:sz w:val="22"/>
          <w:szCs w:val="22"/>
        </w:rPr>
        <w:t>Database integrity</w:t>
      </w:r>
      <w:bookmarkEnd w:id="950"/>
      <w:bookmarkEnd w:id="951"/>
      <w:bookmarkEnd w:id="952"/>
      <w:bookmarkEnd w:id="953"/>
      <w:bookmarkEnd w:id="954"/>
      <w:bookmarkEnd w:id="955"/>
      <w:bookmarkEnd w:id="956"/>
      <w:bookmarkEnd w:id="957"/>
    </w:p>
    <w:p w:rsidR="002D6C93" w:rsidRPr="002D6C93" w:rsidRDefault="002D6C93" w:rsidP="002D6C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97F27" w:rsidTr="00F17AF3">
        <w:trPr>
          <w:tblHeader/>
        </w:trPr>
        <w:tc>
          <w:tcPr>
            <w:tcW w:w="3260" w:type="dxa"/>
            <w:shd w:val="pct20" w:color="auto" w:fill="FFFFFF"/>
          </w:tcPr>
          <w:p w:rsidR="00A12F03" w:rsidRPr="00797F27" w:rsidRDefault="00A12F03" w:rsidP="002D6C93">
            <w:pPr>
              <w:rPr>
                <w:rFonts w:ascii="Arial" w:hAnsi="Arial" w:cs="Arial"/>
                <w:b/>
                <w:color w:val="000000"/>
                <w:sz w:val="22"/>
                <w:szCs w:val="22"/>
              </w:rPr>
            </w:pPr>
            <w:r w:rsidRPr="00797F27">
              <w:rPr>
                <w:rFonts w:ascii="Arial" w:hAnsi="Arial" w:cs="Arial"/>
                <w:b/>
                <w:color w:val="000000"/>
                <w:sz w:val="22"/>
                <w:szCs w:val="22"/>
              </w:rPr>
              <w:t>Control Objective</w:t>
            </w:r>
          </w:p>
        </w:tc>
        <w:tc>
          <w:tcPr>
            <w:tcW w:w="6379" w:type="dxa"/>
            <w:shd w:val="pct20" w:color="auto" w:fill="FFFFFF"/>
          </w:tcPr>
          <w:p w:rsidR="00A12F03" w:rsidRPr="00797F27" w:rsidRDefault="00A12F03" w:rsidP="002D6C93">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F17AF3">
        <w:tc>
          <w:tcPr>
            <w:tcW w:w="3260" w:type="dxa"/>
          </w:tcPr>
          <w:p w:rsidR="00A12F03" w:rsidRPr="00797F27" w:rsidRDefault="00A12F03" w:rsidP="002D6C93">
            <w:pPr>
              <w:rPr>
                <w:rFonts w:ascii="Arial" w:hAnsi="Arial" w:cs="Arial"/>
                <w:color w:val="000000"/>
                <w:sz w:val="22"/>
                <w:szCs w:val="22"/>
              </w:rPr>
            </w:pPr>
            <w:r w:rsidRPr="00797F27">
              <w:rPr>
                <w:rFonts w:ascii="Arial" w:hAnsi="Arial" w:cs="Arial"/>
                <w:color w:val="000000"/>
                <w:sz w:val="22"/>
                <w:szCs w:val="22"/>
              </w:rPr>
              <w:t>1. Database integrity is maintained during program changes.</w:t>
            </w:r>
          </w:p>
        </w:tc>
        <w:tc>
          <w:tcPr>
            <w:tcW w:w="6379" w:type="dxa"/>
          </w:tcPr>
          <w:p w:rsidR="00A12F03" w:rsidRPr="00797F27" w:rsidRDefault="00A12F03" w:rsidP="002D6C93">
            <w:pPr>
              <w:rPr>
                <w:rFonts w:ascii="Arial" w:hAnsi="Arial" w:cs="Arial"/>
                <w:snapToGrid w:val="0"/>
                <w:color w:val="000000"/>
                <w:sz w:val="22"/>
                <w:szCs w:val="22"/>
              </w:rPr>
            </w:pPr>
            <w:r w:rsidRPr="00797F27">
              <w:rPr>
                <w:rFonts w:ascii="Arial" w:hAnsi="Arial" w:cs="Arial"/>
                <w:snapToGrid w:val="0"/>
                <w:color w:val="000000"/>
                <w:sz w:val="22"/>
                <w:szCs w:val="22"/>
              </w:rPr>
              <w:t>a. The “request for implementation” form is signed-off by the IT Specialist or Manager responsible for the DBA function, as proof that the integrity of databases has been considered and appropriate action has been taken to ensure that the change request implemented will not negatively affect database integrity.</w:t>
            </w:r>
          </w:p>
          <w:p w:rsidR="00A12F03" w:rsidRPr="00797F27" w:rsidRDefault="00A12F03" w:rsidP="002D6C93">
            <w:pPr>
              <w:rPr>
                <w:rFonts w:ascii="Arial" w:hAnsi="Arial" w:cs="Arial"/>
                <w:color w:val="000000"/>
                <w:sz w:val="22"/>
                <w:szCs w:val="22"/>
              </w:rPr>
            </w:pPr>
          </w:p>
        </w:tc>
      </w:tr>
    </w:tbl>
    <w:p w:rsidR="00A12F03" w:rsidRPr="00797F27" w:rsidRDefault="00A12F03" w:rsidP="009C3F0E">
      <w:pPr>
        <w:pStyle w:val="Heading2"/>
        <w:ind w:left="-1080"/>
        <w:rPr>
          <w:rFonts w:ascii="Arial" w:hAnsi="Arial" w:cs="Arial"/>
          <w:sz w:val="22"/>
          <w:szCs w:val="22"/>
        </w:rPr>
      </w:pPr>
      <w:bookmarkStart w:id="958" w:name="_Toc798410"/>
      <w:bookmarkStart w:id="959" w:name="_Toc4053037"/>
      <w:bookmarkStart w:id="960" w:name="_Toc4351366"/>
      <w:bookmarkStart w:id="961" w:name="_Toc4356384"/>
      <w:bookmarkStart w:id="962" w:name="_Toc30582966"/>
    </w:p>
    <w:p w:rsidR="00A12F03" w:rsidRPr="002D6C93" w:rsidRDefault="00A12F03" w:rsidP="002D6C93">
      <w:pPr>
        <w:pStyle w:val="Head"/>
        <w:numPr>
          <w:ilvl w:val="0"/>
          <w:numId w:val="21"/>
        </w:numPr>
        <w:tabs>
          <w:tab w:val="left" w:pos="709"/>
        </w:tabs>
        <w:ind w:left="709" w:hanging="709"/>
        <w:jc w:val="left"/>
        <w:rPr>
          <w:rFonts w:ascii="Arial" w:hAnsi="Arial" w:cs="Arial"/>
          <w:smallCaps w:val="0"/>
          <w:sz w:val="22"/>
          <w:szCs w:val="22"/>
        </w:rPr>
      </w:pPr>
      <w:r w:rsidRPr="00797F27">
        <w:rPr>
          <w:rFonts w:ascii="Arial" w:hAnsi="Arial" w:cs="Arial"/>
          <w:sz w:val="22"/>
          <w:szCs w:val="22"/>
        </w:rPr>
        <w:br w:type="page"/>
      </w:r>
      <w:r w:rsidRPr="002D6C93">
        <w:rPr>
          <w:rFonts w:ascii="Arial" w:hAnsi="Arial" w:cs="Arial"/>
          <w:smallCaps w:val="0"/>
          <w:sz w:val="22"/>
          <w:szCs w:val="22"/>
        </w:rPr>
        <w:lastRenderedPageBreak/>
        <w:t>Development of new systems</w:t>
      </w:r>
      <w:bookmarkEnd w:id="958"/>
      <w:bookmarkEnd w:id="959"/>
      <w:bookmarkEnd w:id="960"/>
      <w:bookmarkEnd w:id="961"/>
      <w:bookmarkEnd w:id="962"/>
    </w:p>
    <w:p w:rsidR="002D6C93" w:rsidRPr="002D6C93" w:rsidRDefault="002D6C93" w:rsidP="002D6C93">
      <w:pPr>
        <w:pStyle w:val="Head"/>
        <w:tabs>
          <w:tab w:val="left" w:pos="709"/>
        </w:tabs>
        <w:ind w:left="709" w:hanging="709"/>
        <w:jc w:val="left"/>
        <w:rPr>
          <w:rFonts w:ascii="Arial" w:hAnsi="Arial" w:cs="Arial"/>
          <w:smallCaps w:val="0"/>
          <w:sz w:val="22"/>
          <w:szCs w:val="22"/>
        </w:rPr>
      </w:pPr>
    </w:p>
    <w:p w:rsidR="00A12F03" w:rsidRPr="002D6C93" w:rsidRDefault="00AB71A8" w:rsidP="00AB71A8">
      <w:pPr>
        <w:pStyle w:val="Heading3"/>
        <w:ind w:left="709" w:hanging="709"/>
        <w:rPr>
          <w:rFonts w:ascii="Arial" w:hAnsi="Arial" w:cs="Arial"/>
          <w:sz w:val="22"/>
          <w:szCs w:val="22"/>
        </w:rPr>
      </w:pPr>
      <w:bookmarkStart w:id="963" w:name="_Toc798411"/>
      <w:bookmarkStart w:id="964" w:name="_Toc4053038"/>
      <w:bookmarkStart w:id="965" w:name="_Toc4351367"/>
      <w:bookmarkStart w:id="966" w:name="_Toc4356385"/>
      <w:bookmarkStart w:id="967" w:name="_Toc30582967"/>
      <w:bookmarkStart w:id="968" w:name="_Toc233612328"/>
      <w:bookmarkStart w:id="969" w:name="_Toc233613047"/>
      <w:bookmarkStart w:id="970" w:name="_Toc233613110"/>
      <w:r>
        <w:rPr>
          <w:rFonts w:ascii="Arial" w:hAnsi="Arial" w:cs="Arial"/>
          <w:sz w:val="22"/>
          <w:szCs w:val="22"/>
        </w:rPr>
        <w:t>5.1</w:t>
      </w:r>
      <w:r>
        <w:rPr>
          <w:rFonts w:ascii="Arial" w:hAnsi="Arial" w:cs="Arial"/>
          <w:sz w:val="22"/>
          <w:szCs w:val="22"/>
        </w:rPr>
        <w:tab/>
      </w:r>
      <w:r w:rsidR="00A12F03" w:rsidRPr="002D6C93">
        <w:rPr>
          <w:rFonts w:ascii="Arial" w:hAnsi="Arial" w:cs="Arial"/>
          <w:sz w:val="22"/>
          <w:szCs w:val="22"/>
        </w:rPr>
        <w:t>Project initiation and project control</w:t>
      </w:r>
      <w:bookmarkEnd w:id="963"/>
      <w:bookmarkEnd w:id="964"/>
      <w:bookmarkEnd w:id="965"/>
      <w:bookmarkEnd w:id="966"/>
      <w:bookmarkEnd w:id="967"/>
      <w:bookmarkEnd w:id="968"/>
      <w:bookmarkEnd w:id="969"/>
      <w:bookmarkEnd w:id="970"/>
    </w:p>
    <w:p w:rsidR="002D6C93" w:rsidRPr="002D6C93" w:rsidRDefault="002D6C93" w:rsidP="002D6C93"/>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6379"/>
      </w:tblGrid>
      <w:tr w:rsidR="00A12F03" w:rsidRPr="00797F27" w:rsidTr="002D6C93">
        <w:trPr>
          <w:tblHeader/>
        </w:trPr>
        <w:tc>
          <w:tcPr>
            <w:tcW w:w="3402"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 Objective</w:t>
            </w:r>
          </w:p>
        </w:tc>
        <w:tc>
          <w:tcPr>
            <w:tcW w:w="6379"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2D6C93">
        <w:tc>
          <w:tcPr>
            <w:tcW w:w="3402"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 xml:space="preserve">1. All new developments are subject to a feasibility study. </w:t>
            </w: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 xml:space="preserve">a. A cost </w:t>
            </w:r>
            <w:r w:rsidRPr="00797F27">
              <w:rPr>
                <w:rFonts w:ascii="Arial" w:hAnsi="Arial" w:cs="Arial"/>
                <w:snapToGrid w:val="0"/>
                <w:color w:val="000000"/>
                <w:sz w:val="22"/>
                <w:szCs w:val="22"/>
              </w:rPr>
              <w:t>benefit analyses and feasibility study are completed for all major projects.</w:t>
            </w:r>
          </w:p>
        </w:tc>
      </w:tr>
      <w:tr w:rsidR="00A12F03" w:rsidRPr="00797F27" w:rsidTr="002D6C93">
        <w:tc>
          <w:tcPr>
            <w:tcW w:w="3402"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2. Responsibility and accountability has been assigned for the project delivery.</w:t>
            </w: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snapToGrid w:val="0"/>
                <w:color w:val="000000"/>
                <w:sz w:val="22"/>
                <w:szCs w:val="22"/>
              </w:rPr>
              <w:t>a. Every project has a Project Owner (user management) and a Project Manager.</w:t>
            </w:r>
          </w:p>
        </w:tc>
      </w:tr>
      <w:tr w:rsidR="00A12F03" w:rsidRPr="00797F27" w:rsidTr="002D6C93">
        <w:tc>
          <w:tcPr>
            <w:tcW w:w="3402"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snapToGrid w:val="0"/>
                <w:color w:val="000000"/>
                <w:sz w:val="22"/>
                <w:szCs w:val="22"/>
              </w:rPr>
            </w:pPr>
            <w:r w:rsidRPr="00797F27">
              <w:rPr>
                <w:rFonts w:ascii="Arial" w:hAnsi="Arial" w:cs="Arial"/>
                <w:snapToGrid w:val="0"/>
                <w:color w:val="000000"/>
                <w:sz w:val="22"/>
                <w:szCs w:val="22"/>
              </w:rPr>
              <w:t>b. The Project Manager sends regular updates on project statuses to the IT specialist as well as updated project plans and scorecards.</w:t>
            </w:r>
          </w:p>
        </w:tc>
      </w:tr>
      <w:tr w:rsidR="00A12F03" w:rsidRPr="00797F27" w:rsidTr="002D6C93">
        <w:tc>
          <w:tcPr>
            <w:tcW w:w="3402"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3. There is independent quality assurance for all projects.</w:t>
            </w: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a. Independent quality assurance is performed on all projects.</w:t>
            </w:r>
          </w:p>
        </w:tc>
      </w:tr>
      <w:tr w:rsidR="00A12F03" w:rsidRPr="00797F27" w:rsidTr="002D6C93">
        <w:tc>
          <w:tcPr>
            <w:tcW w:w="3402"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4. Users are appropriately involved during the project life cycle.</w:t>
            </w: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a. Regular formal meetings are held between Project Managers and the business owners.</w:t>
            </w:r>
          </w:p>
        </w:tc>
      </w:tr>
      <w:tr w:rsidR="00A12F03" w:rsidRPr="00797F27" w:rsidTr="002D6C93">
        <w:tc>
          <w:tcPr>
            <w:tcW w:w="3402" w:type="dxa"/>
          </w:tcPr>
          <w:p w:rsidR="00A12F03" w:rsidRPr="00797F27" w:rsidRDefault="00A12F03" w:rsidP="009C3F0E">
            <w:pPr>
              <w:rPr>
                <w:rFonts w:ascii="Arial" w:hAnsi="Arial" w:cs="Arial"/>
                <w:color w:val="000000"/>
                <w:sz w:val="22"/>
                <w:szCs w:val="22"/>
              </w:rPr>
            </w:pPr>
          </w:p>
        </w:tc>
        <w:tc>
          <w:tcPr>
            <w:tcW w:w="6379" w:type="dxa"/>
          </w:tcPr>
          <w:p w:rsidR="00A12F03" w:rsidRDefault="00A12F03" w:rsidP="009C3F0E">
            <w:pPr>
              <w:rPr>
                <w:rFonts w:ascii="Arial" w:hAnsi="Arial" w:cs="Arial"/>
                <w:snapToGrid w:val="0"/>
                <w:color w:val="000000"/>
                <w:sz w:val="22"/>
                <w:szCs w:val="22"/>
              </w:rPr>
            </w:pPr>
            <w:r w:rsidRPr="00797F27">
              <w:rPr>
                <w:rFonts w:ascii="Arial" w:hAnsi="Arial" w:cs="Arial"/>
                <w:snapToGrid w:val="0"/>
                <w:color w:val="000000"/>
                <w:sz w:val="22"/>
                <w:szCs w:val="22"/>
              </w:rPr>
              <w:t>b. Users are involved through-out the project:</w:t>
            </w:r>
          </w:p>
          <w:p w:rsidR="00112016" w:rsidRPr="00797F27" w:rsidRDefault="00112016" w:rsidP="009C3F0E">
            <w:pPr>
              <w:rPr>
                <w:rFonts w:ascii="Arial" w:hAnsi="Arial" w:cs="Arial"/>
                <w:snapToGrid w:val="0"/>
                <w:color w:val="000000"/>
                <w:sz w:val="22"/>
                <w:szCs w:val="22"/>
              </w:rPr>
            </w:pPr>
          </w:p>
          <w:p w:rsidR="00A12F03" w:rsidRPr="00797F27" w:rsidRDefault="00A12F03" w:rsidP="003738E9">
            <w:pPr>
              <w:numPr>
                <w:ilvl w:val="0"/>
                <w:numId w:val="239"/>
              </w:numPr>
              <w:rPr>
                <w:rFonts w:ascii="Arial" w:hAnsi="Arial" w:cs="Arial"/>
                <w:snapToGrid w:val="0"/>
                <w:color w:val="000000"/>
                <w:sz w:val="22"/>
                <w:szCs w:val="22"/>
              </w:rPr>
            </w:pPr>
            <w:r w:rsidRPr="00797F27">
              <w:rPr>
                <w:rFonts w:ascii="Arial" w:hAnsi="Arial" w:cs="Arial"/>
                <w:snapToGrid w:val="0"/>
                <w:color w:val="000000"/>
                <w:sz w:val="22"/>
                <w:szCs w:val="22"/>
              </w:rPr>
              <w:t>Assist with compiling the business case.</w:t>
            </w:r>
          </w:p>
          <w:p w:rsidR="00A12F03" w:rsidRPr="00797F27" w:rsidRDefault="00A12F03" w:rsidP="003738E9">
            <w:pPr>
              <w:numPr>
                <w:ilvl w:val="0"/>
                <w:numId w:val="239"/>
              </w:numPr>
              <w:rPr>
                <w:rFonts w:ascii="Arial" w:hAnsi="Arial" w:cs="Arial"/>
                <w:snapToGrid w:val="0"/>
                <w:color w:val="000000"/>
                <w:sz w:val="22"/>
                <w:szCs w:val="22"/>
              </w:rPr>
            </w:pPr>
            <w:r w:rsidRPr="00797F27">
              <w:rPr>
                <w:rFonts w:ascii="Arial" w:hAnsi="Arial" w:cs="Arial"/>
                <w:snapToGrid w:val="0"/>
                <w:color w:val="000000"/>
                <w:sz w:val="22"/>
                <w:szCs w:val="22"/>
              </w:rPr>
              <w:t>Assist with compiling user requirements (and sign-off).</w:t>
            </w:r>
          </w:p>
          <w:p w:rsidR="00A12F03" w:rsidRPr="00797F27" w:rsidRDefault="00A12F03" w:rsidP="003738E9">
            <w:pPr>
              <w:numPr>
                <w:ilvl w:val="0"/>
                <w:numId w:val="239"/>
              </w:numPr>
              <w:rPr>
                <w:rFonts w:ascii="Arial" w:hAnsi="Arial" w:cs="Arial"/>
                <w:snapToGrid w:val="0"/>
                <w:color w:val="000000"/>
                <w:sz w:val="22"/>
                <w:szCs w:val="22"/>
              </w:rPr>
            </w:pPr>
            <w:r w:rsidRPr="00797F27">
              <w:rPr>
                <w:rFonts w:ascii="Arial" w:hAnsi="Arial" w:cs="Arial"/>
                <w:snapToGrid w:val="0"/>
                <w:color w:val="000000"/>
                <w:sz w:val="22"/>
                <w:szCs w:val="22"/>
              </w:rPr>
              <w:t>Review and discuss technical design.</w:t>
            </w:r>
          </w:p>
          <w:p w:rsidR="00A12F03" w:rsidRPr="00797F27" w:rsidRDefault="00A12F03" w:rsidP="003738E9">
            <w:pPr>
              <w:numPr>
                <w:ilvl w:val="0"/>
                <w:numId w:val="239"/>
              </w:numPr>
              <w:rPr>
                <w:rFonts w:ascii="Arial" w:hAnsi="Arial" w:cs="Arial"/>
                <w:snapToGrid w:val="0"/>
                <w:color w:val="000000"/>
                <w:sz w:val="22"/>
                <w:szCs w:val="22"/>
              </w:rPr>
            </w:pPr>
            <w:r w:rsidRPr="00797F27">
              <w:rPr>
                <w:rFonts w:ascii="Arial" w:hAnsi="Arial" w:cs="Arial"/>
                <w:snapToGrid w:val="0"/>
                <w:color w:val="000000"/>
                <w:sz w:val="22"/>
                <w:szCs w:val="22"/>
              </w:rPr>
              <w:t>Compiling test data and test cases for UAT.</w:t>
            </w:r>
          </w:p>
          <w:p w:rsidR="00A12F03" w:rsidRPr="00797F27" w:rsidRDefault="00A12F03" w:rsidP="003738E9">
            <w:pPr>
              <w:numPr>
                <w:ilvl w:val="0"/>
                <w:numId w:val="239"/>
              </w:numPr>
              <w:rPr>
                <w:rFonts w:ascii="Arial" w:hAnsi="Arial" w:cs="Arial"/>
                <w:snapToGrid w:val="0"/>
                <w:color w:val="000000"/>
                <w:sz w:val="22"/>
                <w:szCs w:val="22"/>
              </w:rPr>
            </w:pPr>
            <w:r w:rsidRPr="00797F27">
              <w:rPr>
                <w:rFonts w:ascii="Arial" w:hAnsi="Arial" w:cs="Arial"/>
                <w:snapToGrid w:val="0"/>
                <w:color w:val="000000"/>
                <w:sz w:val="22"/>
                <w:szCs w:val="22"/>
              </w:rPr>
              <w:t>Complete/update user documentation.</w:t>
            </w:r>
          </w:p>
          <w:p w:rsidR="00A12F03" w:rsidRPr="00797F27" w:rsidRDefault="00A12F03" w:rsidP="003738E9">
            <w:pPr>
              <w:numPr>
                <w:ilvl w:val="0"/>
                <w:numId w:val="239"/>
              </w:numPr>
              <w:rPr>
                <w:rFonts w:ascii="Arial" w:hAnsi="Arial" w:cs="Arial"/>
                <w:snapToGrid w:val="0"/>
                <w:color w:val="000000"/>
                <w:sz w:val="22"/>
                <w:szCs w:val="22"/>
              </w:rPr>
            </w:pPr>
            <w:r w:rsidRPr="00797F27">
              <w:rPr>
                <w:rFonts w:ascii="Arial" w:hAnsi="Arial" w:cs="Arial"/>
                <w:snapToGrid w:val="0"/>
                <w:color w:val="000000"/>
                <w:sz w:val="22"/>
                <w:szCs w:val="22"/>
              </w:rPr>
              <w:t>Perform user training.</w:t>
            </w:r>
          </w:p>
          <w:p w:rsidR="00A12F03" w:rsidRPr="00797F27" w:rsidRDefault="00A12F03" w:rsidP="003738E9">
            <w:pPr>
              <w:numPr>
                <w:ilvl w:val="0"/>
                <w:numId w:val="239"/>
              </w:numPr>
              <w:rPr>
                <w:rFonts w:ascii="Arial" w:hAnsi="Arial" w:cs="Arial"/>
                <w:snapToGrid w:val="0"/>
                <w:color w:val="000000"/>
                <w:sz w:val="22"/>
                <w:szCs w:val="22"/>
              </w:rPr>
            </w:pPr>
            <w:r w:rsidRPr="00797F27">
              <w:rPr>
                <w:rFonts w:ascii="Arial" w:hAnsi="Arial" w:cs="Arial"/>
                <w:snapToGrid w:val="0"/>
                <w:color w:val="000000"/>
                <w:sz w:val="22"/>
                <w:szCs w:val="22"/>
              </w:rPr>
              <w:t>Approve transfer to live request.</w:t>
            </w:r>
          </w:p>
          <w:p w:rsidR="00A12F03" w:rsidRPr="00797F27" w:rsidRDefault="00A12F03" w:rsidP="003738E9">
            <w:pPr>
              <w:numPr>
                <w:ilvl w:val="0"/>
                <w:numId w:val="239"/>
              </w:numPr>
              <w:rPr>
                <w:rFonts w:ascii="Arial" w:hAnsi="Arial" w:cs="Arial"/>
                <w:snapToGrid w:val="0"/>
                <w:color w:val="000000"/>
                <w:sz w:val="22"/>
                <w:szCs w:val="22"/>
              </w:rPr>
            </w:pPr>
            <w:r w:rsidRPr="00797F27">
              <w:rPr>
                <w:rFonts w:ascii="Arial" w:hAnsi="Arial" w:cs="Arial"/>
                <w:snapToGrid w:val="0"/>
                <w:color w:val="000000"/>
                <w:sz w:val="22"/>
                <w:szCs w:val="22"/>
              </w:rPr>
              <w:t>Reconcile and sign-off data conversion.</w:t>
            </w:r>
          </w:p>
        </w:tc>
      </w:tr>
      <w:tr w:rsidR="00A12F03" w:rsidRPr="00797F27" w:rsidTr="002D6C93">
        <w:trPr>
          <w:trHeight w:val="254"/>
        </w:trPr>
        <w:tc>
          <w:tcPr>
            <w:tcW w:w="3402"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5. All projects are controlled and regular feedback is available.</w:t>
            </w:r>
          </w:p>
        </w:tc>
        <w:tc>
          <w:tcPr>
            <w:tcW w:w="6379" w:type="dxa"/>
          </w:tcPr>
          <w:p w:rsidR="00A12F03" w:rsidRPr="00797F27" w:rsidRDefault="00A12F03" w:rsidP="009C3F0E">
            <w:pPr>
              <w:rPr>
                <w:rFonts w:ascii="Arial" w:hAnsi="Arial" w:cs="Arial"/>
                <w:snapToGrid w:val="0"/>
                <w:color w:val="000000"/>
                <w:sz w:val="22"/>
                <w:szCs w:val="22"/>
              </w:rPr>
            </w:pPr>
            <w:r w:rsidRPr="00797F27">
              <w:rPr>
                <w:rFonts w:ascii="Arial" w:hAnsi="Arial" w:cs="Arial"/>
                <w:snapToGrid w:val="0"/>
                <w:color w:val="000000"/>
                <w:sz w:val="22"/>
                <w:szCs w:val="22"/>
              </w:rPr>
              <w:t>a. All projects must have a formal work plan/project plan that specifies the project tasks, start and end dates, deliverables and resources required.</w:t>
            </w:r>
          </w:p>
          <w:p w:rsidR="00A12F03" w:rsidRPr="00797F27" w:rsidRDefault="00A12F03" w:rsidP="009C3F0E">
            <w:pPr>
              <w:rPr>
                <w:rFonts w:ascii="Arial" w:hAnsi="Arial" w:cs="Arial"/>
                <w:snapToGrid w:val="0"/>
                <w:color w:val="000000"/>
                <w:sz w:val="22"/>
                <w:szCs w:val="22"/>
              </w:rPr>
            </w:pPr>
          </w:p>
          <w:p w:rsidR="00A12F03" w:rsidRPr="00797F27" w:rsidRDefault="00A12F03" w:rsidP="009C3F0E">
            <w:pPr>
              <w:rPr>
                <w:rFonts w:ascii="Arial" w:hAnsi="Arial" w:cs="Arial"/>
                <w:snapToGrid w:val="0"/>
                <w:color w:val="000000"/>
                <w:sz w:val="22"/>
                <w:szCs w:val="22"/>
              </w:rPr>
            </w:pPr>
            <w:r w:rsidRPr="00797F27">
              <w:rPr>
                <w:rFonts w:ascii="Arial" w:hAnsi="Arial" w:cs="Arial"/>
                <w:snapToGrid w:val="0"/>
                <w:color w:val="000000"/>
                <w:sz w:val="22"/>
                <w:szCs w:val="22"/>
              </w:rPr>
              <w:t>All new projects are delivered in accordance with the group project management methodology.</w:t>
            </w:r>
          </w:p>
          <w:p w:rsidR="00A12F03" w:rsidRPr="00797F27" w:rsidRDefault="00A12F03" w:rsidP="009C3F0E">
            <w:pPr>
              <w:rPr>
                <w:rFonts w:ascii="Arial" w:hAnsi="Arial" w:cs="Arial"/>
                <w:snapToGrid w:val="0"/>
                <w:color w:val="000000"/>
                <w:sz w:val="22"/>
                <w:szCs w:val="22"/>
              </w:rPr>
            </w:pPr>
          </w:p>
          <w:p w:rsidR="00A12F03" w:rsidRPr="00797F27" w:rsidRDefault="00A12F03" w:rsidP="009C3F0E">
            <w:pPr>
              <w:rPr>
                <w:rFonts w:ascii="Arial" w:hAnsi="Arial" w:cs="Arial"/>
                <w:color w:val="000000"/>
                <w:sz w:val="22"/>
                <w:szCs w:val="22"/>
              </w:rPr>
            </w:pPr>
            <w:r w:rsidRPr="00797F27">
              <w:rPr>
                <w:rFonts w:ascii="Arial" w:hAnsi="Arial" w:cs="Arial"/>
                <w:snapToGrid w:val="0"/>
                <w:color w:val="000000"/>
                <w:sz w:val="22"/>
                <w:szCs w:val="22"/>
              </w:rPr>
              <w:t>The project progress and plan deviations are presented by the Project Manager to senior management.</w:t>
            </w:r>
          </w:p>
        </w:tc>
      </w:tr>
      <w:tr w:rsidR="00A12F03" w:rsidRPr="00797F27" w:rsidTr="002D6C93">
        <w:tc>
          <w:tcPr>
            <w:tcW w:w="3402" w:type="dxa"/>
          </w:tcPr>
          <w:p w:rsidR="00A12F03" w:rsidRPr="00797F27" w:rsidRDefault="00A12F03" w:rsidP="009C3F0E">
            <w:pPr>
              <w:rPr>
                <w:rFonts w:ascii="Arial" w:hAnsi="Arial" w:cs="Arial"/>
                <w:color w:val="000000"/>
                <w:sz w:val="22"/>
                <w:szCs w:val="22"/>
              </w:rPr>
            </w:pPr>
          </w:p>
        </w:tc>
        <w:tc>
          <w:tcPr>
            <w:tcW w:w="6379" w:type="dxa"/>
          </w:tcPr>
          <w:p w:rsidR="00A12F03" w:rsidRDefault="00A12F03" w:rsidP="009C3F0E">
            <w:pPr>
              <w:rPr>
                <w:rFonts w:ascii="Arial" w:hAnsi="Arial" w:cs="Arial"/>
                <w:color w:val="000000"/>
                <w:sz w:val="22"/>
                <w:szCs w:val="22"/>
              </w:rPr>
            </w:pPr>
            <w:r w:rsidRPr="00797F27">
              <w:rPr>
                <w:rFonts w:ascii="Arial" w:hAnsi="Arial" w:cs="Arial"/>
                <w:color w:val="000000"/>
                <w:sz w:val="22"/>
                <w:szCs w:val="22"/>
              </w:rPr>
              <w:t>b. Management review appropriate reports on the status of the project, including:</w:t>
            </w:r>
          </w:p>
          <w:p w:rsidR="00112016" w:rsidRPr="00797F27" w:rsidRDefault="00112016" w:rsidP="009C3F0E">
            <w:pPr>
              <w:rPr>
                <w:rFonts w:ascii="Arial" w:hAnsi="Arial" w:cs="Arial"/>
                <w:color w:val="000000"/>
                <w:sz w:val="22"/>
                <w:szCs w:val="22"/>
              </w:rPr>
            </w:pPr>
          </w:p>
          <w:p w:rsidR="00A12F03" w:rsidRPr="002D6C93" w:rsidRDefault="00A12F03" w:rsidP="003738E9">
            <w:pPr>
              <w:numPr>
                <w:ilvl w:val="0"/>
                <w:numId w:val="240"/>
              </w:numPr>
              <w:rPr>
                <w:rFonts w:ascii="Arial" w:hAnsi="Arial" w:cs="Arial"/>
                <w:snapToGrid w:val="0"/>
                <w:color w:val="000000"/>
                <w:sz w:val="22"/>
                <w:szCs w:val="22"/>
              </w:rPr>
            </w:pPr>
            <w:r w:rsidRPr="002D6C93">
              <w:rPr>
                <w:rFonts w:ascii="Arial" w:hAnsi="Arial" w:cs="Arial"/>
                <w:snapToGrid w:val="0"/>
                <w:color w:val="000000"/>
                <w:sz w:val="22"/>
                <w:szCs w:val="22"/>
              </w:rPr>
              <w:t>Assessments from quality assurance reviews.</w:t>
            </w:r>
          </w:p>
          <w:p w:rsidR="00A12F03" w:rsidRPr="002D6C93" w:rsidRDefault="00A12F03" w:rsidP="003738E9">
            <w:pPr>
              <w:numPr>
                <w:ilvl w:val="0"/>
                <w:numId w:val="240"/>
              </w:numPr>
              <w:rPr>
                <w:rFonts w:ascii="Arial" w:hAnsi="Arial" w:cs="Arial"/>
                <w:snapToGrid w:val="0"/>
                <w:color w:val="000000"/>
                <w:sz w:val="22"/>
                <w:szCs w:val="22"/>
              </w:rPr>
            </w:pPr>
            <w:r w:rsidRPr="002D6C93">
              <w:rPr>
                <w:rFonts w:ascii="Arial" w:hAnsi="Arial" w:cs="Arial"/>
                <w:snapToGrid w:val="0"/>
                <w:color w:val="000000"/>
                <w:sz w:val="22"/>
                <w:szCs w:val="22"/>
              </w:rPr>
              <w:t>Actual completion of tasks against plan.</w:t>
            </w:r>
          </w:p>
          <w:p w:rsidR="00A12F03" w:rsidRPr="00797F27" w:rsidRDefault="00A12F03" w:rsidP="003738E9">
            <w:pPr>
              <w:numPr>
                <w:ilvl w:val="0"/>
                <w:numId w:val="240"/>
              </w:numPr>
              <w:rPr>
                <w:rFonts w:ascii="Arial" w:hAnsi="Arial" w:cs="Arial"/>
                <w:color w:val="000000"/>
                <w:sz w:val="22"/>
                <w:szCs w:val="22"/>
              </w:rPr>
            </w:pPr>
            <w:r w:rsidRPr="002D6C93">
              <w:rPr>
                <w:rFonts w:ascii="Arial" w:hAnsi="Arial" w:cs="Arial"/>
                <w:snapToGrid w:val="0"/>
                <w:color w:val="000000"/>
                <w:sz w:val="22"/>
                <w:szCs w:val="22"/>
              </w:rPr>
              <w:t>Actual delivery dates against planned milestone and deadlines.</w:t>
            </w:r>
          </w:p>
        </w:tc>
      </w:tr>
      <w:tr w:rsidR="00A12F03" w:rsidRPr="00797F27" w:rsidTr="002D6C93">
        <w:tc>
          <w:tcPr>
            <w:tcW w:w="3402"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6. Different and conflicting business requirements/ projects are managed appropriately.</w:t>
            </w: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 xml:space="preserve">a. Conflicts are discussed and projects prioritised on a regular basis, by the relevant committees/ meetings. </w:t>
            </w:r>
          </w:p>
        </w:tc>
      </w:tr>
    </w:tbl>
    <w:p w:rsidR="002D6C93" w:rsidRDefault="002D6C93" w:rsidP="002D6C93">
      <w:pPr>
        <w:pStyle w:val="Heading3"/>
        <w:ind w:left="0"/>
        <w:rPr>
          <w:rFonts w:ascii="Arial" w:hAnsi="Arial" w:cs="Arial"/>
          <w:sz w:val="22"/>
          <w:szCs w:val="22"/>
        </w:rPr>
      </w:pPr>
      <w:bookmarkStart w:id="971" w:name="_Toc798412"/>
      <w:bookmarkStart w:id="972" w:name="_Toc4053039"/>
      <w:bookmarkStart w:id="973" w:name="_Toc4351368"/>
      <w:bookmarkStart w:id="974" w:name="_Toc4356386"/>
      <w:bookmarkStart w:id="975" w:name="_Toc30582968"/>
      <w:r>
        <w:rPr>
          <w:rFonts w:ascii="Arial" w:hAnsi="Arial" w:cs="Arial"/>
          <w:sz w:val="22"/>
          <w:szCs w:val="22"/>
        </w:rPr>
        <w:br/>
      </w:r>
      <w:bookmarkStart w:id="976" w:name="_Toc233612329"/>
      <w:bookmarkStart w:id="977" w:name="_Toc233613048"/>
      <w:bookmarkStart w:id="978" w:name="_Toc233613111"/>
    </w:p>
    <w:p w:rsidR="002D6C93" w:rsidRDefault="002D6C93" w:rsidP="002D6C93">
      <w:bookmarkStart w:id="979" w:name="_GoBack"/>
      <w:bookmarkEnd w:id="979"/>
      <w:r>
        <w:br w:type="page"/>
      </w:r>
    </w:p>
    <w:p w:rsidR="00A12F03" w:rsidRDefault="00AB71A8" w:rsidP="00AB71A8">
      <w:pPr>
        <w:pStyle w:val="Heading3"/>
        <w:ind w:left="0"/>
        <w:rPr>
          <w:rFonts w:ascii="Arial" w:hAnsi="Arial" w:cs="Arial"/>
          <w:sz w:val="22"/>
          <w:szCs w:val="22"/>
        </w:rPr>
      </w:pPr>
      <w:r>
        <w:rPr>
          <w:rFonts w:ascii="Arial" w:hAnsi="Arial" w:cs="Arial"/>
          <w:sz w:val="22"/>
          <w:szCs w:val="22"/>
        </w:rPr>
        <w:lastRenderedPageBreak/>
        <w:t>5.2</w:t>
      </w:r>
      <w:r>
        <w:rPr>
          <w:rFonts w:ascii="Arial" w:hAnsi="Arial" w:cs="Arial"/>
          <w:sz w:val="22"/>
          <w:szCs w:val="22"/>
        </w:rPr>
        <w:tab/>
      </w:r>
      <w:r w:rsidR="00A12F03" w:rsidRPr="00797F27">
        <w:rPr>
          <w:rFonts w:ascii="Arial" w:hAnsi="Arial" w:cs="Arial"/>
          <w:sz w:val="22"/>
          <w:szCs w:val="22"/>
        </w:rPr>
        <w:t>Requirements definition</w:t>
      </w:r>
      <w:bookmarkEnd w:id="971"/>
      <w:bookmarkEnd w:id="972"/>
      <w:bookmarkEnd w:id="973"/>
      <w:bookmarkEnd w:id="974"/>
      <w:bookmarkEnd w:id="975"/>
      <w:bookmarkEnd w:id="976"/>
      <w:bookmarkEnd w:id="977"/>
      <w:bookmarkEnd w:id="978"/>
    </w:p>
    <w:p w:rsidR="002D6C93" w:rsidRPr="002D6C93" w:rsidRDefault="002D6C93" w:rsidP="002D6C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97F27" w:rsidTr="00F17AF3">
        <w:trPr>
          <w:tblHeader/>
        </w:trPr>
        <w:tc>
          <w:tcPr>
            <w:tcW w:w="3260"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 Objective</w:t>
            </w:r>
          </w:p>
        </w:tc>
        <w:tc>
          <w:tcPr>
            <w:tcW w:w="6379"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1. Business/user requirements are appropriately defined.</w:t>
            </w: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a. Business requirements are defined through consultation between relevant parties (users, project team and IT staff, as required).</w:t>
            </w:r>
          </w:p>
          <w:p w:rsidR="00A12F03" w:rsidRPr="00797F27" w:rsidRDefault="00A12F03" w:rsidP="009C3F0E">
            <w:pPr>
              <w:rPr>
                <w:rFonts w:ascii="Arial" w:hAnsi="Arial" w:cs="Arial"/>
                <w:color w:val="000000"/>
                <w:sz w:val="22"/>
                <w:szCs w:val="22"/>
              </w:rPr>
            </w:pPr>
          </w:p>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Requirements are formally documented and signed-off by user management.</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b. Business requirements include the minimum controls (application and general computer controls) requirements and are mapped to the group security and application standards and guidelines.</w:t>
            </w:r>
          </w:p>
        </w:tc>
      </w:tr>
      <w:tr w:rsidR="00A12F03" w:rsidRPr="00797F27" w:rsidTr="00112016">
        <w:trPr>
          <w:trHeight w:val="1459"/>
        </w:trPr>
        <w:tc>
          <w:tcPr>
            <w:tcW w:w="3260"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 xml:space="preserve">2. All changes to approved business/user requirements are controlled. </w:t>
            </w:r>
          </w:p>
        </w:tc>
        <w:tc>
          <w:tcPr>
            <w:tcW w:w="6379" w:type="dxa"/>
          </w:tcPr>
          <w:p w:rsidR="00A12F03" w:rsidRDefault="00A12F03" w:rsidP="009C3F0E">
            <w:pPr>
              <w:rPr>
                <w:rFonts w:ascii="Arial" w:hAnsi="Arial" w:cs="Arial"/>
                <w:color w:val="000000"/>
                <w:sz w:val="22"/>
                <w:szCs w:val="22"/>
              </w:rPr>
            </w:pPr>
            <w:r w:rsidRPr="00797F27">
              <w:rPr>
                <w:rFonts w:ascii="Arial" w:hAnsi="Arial" w:cs="Arial"/>
                <w:color w:val="000000"/>
                <w:sz w:val="22"/>
                <w:szCs w:val="22"/>
              </w:rPr>
              <w:t>a. All changes to initial user requirements are:</w:t>
            </w:r>
          </w:p>
          <w:p w:rsidR="00112016" w:rsidRPr="00797F27" w:rsidRDefault="00112016" w:rsidP="009C3F0E">
            <w:pPr>
              <w:rPr>
                <w:rFonts w:ascii="Arial" w:hAnsi="Arial" w:cs="Arial"/>
                <w:color w:val="000000"/>
                <w:sz w:val="22"/>
                <w:szCs w:val="22"/>
              </w:rPr>
            </w:pPr>
          </w:p>
          <w:p w:rsidR="00A12F03" w:rsidRPr="00112016" w:rsidRDefault="00A12F03" w:rsidP="003738E9">
            <w:pPr>
              <w:numPr>
                <w:ilvl w:val="0"/>
                <w:numId w:val="241"/>
              </w:numPr>
              <w:rPr>
                <w:rFonts w:ascii="Arial" w:hAnsi="Arial" w:cs="Arial"/>
                <w:snapToGrid w:val="0"/>
                <w:color w:val="000000"/>
                <w:sz w:val="22"/>
                <w:szCs w:val="22"/>
              </w:rPr>
            </w:pPr>
            <w:r w:rsidRPr="00112016">
              <w:rPr>
                <w:rFonts w:ascii="Arial" w:hAnsi="Arial" w:cs="Arial"/>
                <w:snapToGrid w:val="0"/>
                <w:color w:val="000000"/>
                <w:sz w:val="22"/>
                <w:szCs w:val="22"/>
              </w:rPr>
              <w:t xml:space="preserve">Approved by the IT specialist. </w:t>
            </w:r>
          </w:p>
          <w:p w:rsidR="00A12F03" w:rsidRPr="00112016" w:rsidRDefault="00A12F03" w:rsidP="003738E9">
            <w:pPr>
              <w:numPr>
                <w:ilvl w:val="0"/>
                <w:numId w:val="241"/>
              </w:numPr>
              <w:rPr>
                <w:rFonts w:ascii="Arial" w:hAnsi="Arial" w:cs="Arial"/>
                <w:snapToGrid w:val="0"/>
                <w:color w:val="000000"/>
                <w:sz w:val="22"/>
                <w:szCs w:val="22"/>
              </w:rPr>
            </w:pPr>
            <w:r w:rsidRPr="00112016">
              <w:rPr>
                <w:rFonts w:ascii="Arial" w:hAnsi="Arial" w:cs="Arial"/>
                <w:snapToGrid w:val="0"/>
                <w:color w:val="000000"/>
                <w:sz w:val="22"/>
                <w:szCs w:val="22"/>
              </w:rPr>
              <w:t>Assessed for impact (cost and timing).</w:t>
            </w:r>
          </w:p>
          <w:p w:rsidR="00A12F03" w:rsidRPr="00797F27" w:rsidRDefault="00A12F03" w:rsidP="003738E9">
            <w:pPr>
              <w:numPr>
                <w:ilvl w:val="0"/>
                <w:numId w:val="241"/>
              </w:numPr>
              <w:rPr>
                <w:rFonts w:ascii="Arial" w:hAnsi="Arial" w:cs="Arial"/>
                <w:color w:val="000000"/>
                <w:sz w:val="22"/>
                <w:szCs w:val="22"/>
              </w:rPr>
            </w:pPr>
            <w:r w:rsidRPr="00112016">
              <w:rPr>
                <w:rFonts w:ascii="Arial" w:hAnsi="Arial" w:cs="Arial"/>
                <w:snapToGrid w:val="0"/>
                <w:color w:val="000000"/>
                <w:sz w:val="22"/>
                <w:szCs w:val="22"/>
              </w:rPr>
              <w:t>Controlled by the project management team through the development life cycle.</w:t>
            </w:r>
          </w:p>
        </w:tc>
      </w:tr>
    </w:tbl>
    <w:p w:rsidR="00112016" w:rsidRDefault="00112016" w:rsidP="009C3F0E">
      <w:pPr>
        <w:pStyle w:val="Heading3"/>
        <w:rPr>
          <w:rFonts w:ascii="Arial" w:hAnsi="Arial" w:cs="Arial"/>
          <w:sz w:val="22"/>
          <w:szCs w:val="22"/>
        </w:rPr>
      </w:pPr>
      <w:bookmarkStart w:id="980" w:name="_Toc4053040"/>
      <w:bookmarkStart w:id="981" w:name="_Toc4351369"/>
      <w:bookmarkStart w:id="982" w:name="_Toc4356387"/>
      <w:bookmarkStart w:id="983" w:name="_Toc30582969"/>
      <w:bookmarkStart w:id="984" w:name="_Toc798413"/>
    </w:p>
    <w:p w:rsidR="00A12F03" w:rsidRDefault="00AB71A8" w:rsidP="00AB71A8">
      <w:pPr>
        <w:pStyle w:val="Heading3"/>
        <w:ind w:left="0"/>
        <w:rPr>
          <w:rFonts w:ascii="Arial" w:hAnsi="Arial" w:cs="Arial"/>
          <w:sz w:val="22"/>
          <w:szCs w:val="22"/>
        </w:rPr>
      </w:pPr>
      <w:bookmarkStart w:id="985" w:name="_Toc233612330"/>
      <w:bookmarkStart w:id="986" w:name="_Toc233613049"/>
      <w:bookmarkStart w:id="987" w:name="_Toc233613112"/>
      <w:r>
        <w:rPr>
          <w:rFonts w:ascii="Arial" w:hAnsi="Arial" w:cs="Arial"/>
          <w:sz w:val="22"/>
          <w:szCs w:val="22"/>
        </w:rPr>
        <w:t>5.3</w:t>
      </w:r>
      <w:r>
        <w:rPr>
          <w:rFonts w:ascii="Arial" w:hAnsi="Arial" w:cs="Arial"/>
          <w:sz w:val="22"/>
          <w:szCs w:val="22"/>
        </w:rPr>
        <w:tab/>
      </w:r>
      <w:r w:rsidR="00A12F03" w:rsidRPr="00797F27">
        <w:rPr>
          <w:rFonts w:ascii="Arial" w:hAnsi="Arial" w:cs="Arial"/>
          <w:sz w:val="22"/>
          <w:szCs w:val="22"/>
        </w:rPr>
        <w:t>Design and build</w:t>
      </w:r>
      <w:bookmarkEnd w:id="980"/>
      <w:bookmarkEnd w:id="981"/>
      <w:bookmarkEnd w:id="982"/>
      <w:bookmarkEnd w:id="983"/>
      <w:bookmarkEnd w:id="985"/>
      <w:bookmarkEnd w:id="986"/>
      <w:bookmarkEnd w:id="987"/>
      <w:r w:rsidR="00A12F03" w:rsidRPr="00797F27">
        <w:rPr>
          <w:rFonts w:ascii="Arial" w:hAnsi="Arial" w:cs="Arial"/>
          <w:sz w:val="22"/>
          <w:szCs w:val="22"/>
        </w:rPr>
        <w:t xml:space="preserve"> </w:t>
      </w:r>
      <w:bookmarkEnd w:id="984"/>
    </w:p>
    <w:p w:rsidR="00112016" w:rsidRPr="00112016" w:rsidRDefault="00112016" w:rsidP="0011201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97F27" w:rsidTr="00F17AF3">
        <w:trPr>
          <w:tblHeader/>
        </w:trPr>
        <w:tc>
          <w:tcPr>
            <w:tcW w:w="3260"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 Objective</w:t>
            </w:r>
          </w:p>
        </w:tc>
        <w:tc>
          <w:tcPr>
            <w:tcW w:w="6379"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1. User requirements are appropriately translated into a specification and technical design.</w:t>
            </w:r>
          </w:p>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pStyle w:val="CommentText"/>
              <w:rPr>
                <w:rFonts w:ascii="Arial" w:hAnsi="Arial" w:cs="Arial"/>
                <w:color w:val="000000"/>
                <w:sz w:val="22"/>
                <w:szCs w:val="22"/>
              </w:rPr>
            </w:pPr>
            <w:r w:rsidRPr="00797F27">
              <w:rPr>
                <w:rFonts w:ascii="Arial" w:hAnsi="Arial" w:cs="Arial"/>
                <w:snapToGrid w:val="0"/>
                <w:color w:val="000000"/>
                <w:sz w:val="22"/>
                <w:szCs w:val="22"/>
              </w:rPr>
              <w:t xml:space="preserve">a. The development team translates user requirement into technical specification and discuss and agree the solution with the users and IT specialist. </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2. All changes to the detail design are approved and controlled.</w:t>
            </w:r>
          </w:p>
        </w:tc>
        <w:tc>
          <w:tcPr>
            <w:tcW w:w="6379" w:type="dxa"/>
          </w:tcPr>
          <w:p w:rsidR="00A12F03" w:rsidRPr="00797F27" w:rsidRDefault="00A12F03" w:rsidP="009C3F0E">
            <w:pPr>
              <w:pStyle w:val="CommentText"/>
              <w:rPr>
                <w:rFonts w:ascii="Arial" w:hAnsi="Arial" w:cs="Arial"/>
                <w:color w:val="000000"/>
                <w:sz w:val="22"/>
                <w:szCs w:val="22"/>
              </w:rPr>
            </w:pPr>
            <w:r w:rsidRPr="00797F27">
              <w:rPr>
                <w:rFonts w:ascii="Arial" w:hAnsi="Arial" w:cs="Arial"/>
                <w:color w:val="000000"/>
                <w:sz w:val="22"/>
                <w:szCs w:val="22"/>
              </w:rPr>
              <w:t>b. All changes to the specification and technical design are:</w:t>
            </w:r>
          </w:p>
          <w:p w:rsidR="00A12F03" w:rsidRPr="00797F27" w:rsidRDefault="00A12F03" w:rsidP="009C3F0E">
            <w:pPr>
              <w:pStyle w:val="CommentText"/>
              <w:tabs>
                <w:tab w:val="num" w:pos="360"/>
              </w:tabs>
              <w:ind w:left="360" w:hanging="360"/>
              <w:rPr>
                <w:rFonts w:ascii="Arial" w:hAnsi="Arial" w:cs="Arial"/>
                <w:color w:val="000000"/>
                <w:sz w:val="22"/>
                <w:szCs w:val="22"/>
              </w:rPr>
            </w:pPr>
            <w:r w:rsidRPr="00797F27">
              <w:rPr>
                <w:rFonts w:ascii="Arial" w:hAnsi="Arial" w:cs="Arial"/>
                <w:color w:val="000000"/>
                <w:sz w:val="22"/>
                <w:szCs w:val="22"/>
              </w:rPr>
              <w:t>Approved by the Project Manager.</w:t>
            </w:r>
          </w:p>
          <w:p w:rsidR="00A12F03" w:rsidRPr="00797F27" w:rsidRDefault="00A12F03" w:rsidP="009C3F0E">
            <w:pPr>
              <w:pStyle w:val="CommentText"/>
              <w:tabs>
                <w:tab w:val="num" w:pos="360"/>
              </w:tabs>
              <w:ind w:left="360" w:hanging="360"/>
              <w:rPr>
                <w:rFonts w:ascii="Arial" w:hAnsi="Arial" w:cs="Arial"/>
                <w:color w:val="000000"/>
                <w:sz w:val="22"/>
                <w:szCs w:val="22"/>
              </w:rPr>
            </w:pPr>
            <w:r w:rsidRPr="00797F27">
              <w:rPr>
                <w:rFonts w:ascii="Arial" w:hAnsi="Arial" w:cs="Arial"/>
                <w:color w:val="000000"/>
                <w:sz w:val="22"/>
                <w:szCs w:val="22"/>
              </w:rPr>
              <w:t>Discussed and agreed with the users and IT specialist.</w:t>
            </w:r>
          </w:p>
          <w:p w:rsidR="00A12F03" w:rsidRPr="00797F27" w:rsidRDefault="00A12F03" w:rsidP="009C3F0E">
            <w:pPr>
              <w:pStyle w:val="CommentText"/>
              <w:rPr>
                <w:rFonts w:ascii="Arial" w:hAnsi="Arial" w:cs="Arial"/>
                <w:color w:val="000000"/>
                <w:sz w:val="22"/>
                <w:szCs w:val="22"/>
              </w:rPr>
            </w:pPr>
          </w:p>
        </w:tc>
      </w:tr>
      <w:tr w:rsidR="00A12F03" w:rsidRPr="00797F27" w:rsidTr="00F17AF3">
        <w:tc>
          <w:tcPr>
            <w:tcW w:w="3260"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3. Development is performed in a controlled environment.</w:t>
            </w:r>
          </w:p>
        </w:tc>
        <w:tc>
          <w:tcPr>
            <w:tcW w:w="6379" w:type="dxa"/>
          </w:tcPr>
          <w:p w:rsidR="00A12F03" w:rsidRDefault="00A12F03" w:rsidP="009C3F0E">
            <w:pPr>
              <w:rPr>
                <w:rFonts w:ascii="Arial" w:hAnsi="Arial" w:cs="Arial"/>
                <w:color w:val="000000"/>
                <w:sz w:val="22"/>
                <w:szCs w:val="22"/>
              </w:rPr>
            </w:pPr>
            <w:r w:rsidRPr="00797F27">
              <w:rPr>
                <w:rFonts w:ascii="Arial" w:hAnsi="Arial" w:cs="Arial"/>
                <w:color w:val="000000"/>
                <w:sz w:val="22"/>
                <w:szCs w:val="22"/>
              </w:rPr>
              <w:t>c. Development is performed in a controlled environment:</w:t>
            </w:r>
          </w:p>
          <w:p w:rsidR="00112016" w:rsidRPr="00797F27" w:rsidRDefault="00112016" w:rsidP="009C3F0E">
            <w:pPr>
              <w:rPr>
                <w:rFonts w:ascii="Arial" w:hAnsi="Arial" w:cs="Arial"/>
                <w:color w:val="000000"/>
                <w:sz w:val="22"/>
                <w:szCs w:val="22"/>
              </w:rPr>
            </w:pPr>
          </w:p>
          <w:p w:rsidR="00A12F03" w:rsidRPr="00112016" w:rsidRDefault="00A12F03" w:rsidP="003738E9">
            <w:pPr>
              <w:numPr>
                <w:ilvl w:val="0"/>
                <w:numId w:val="242"/>
              </w:numPr>
              <w:rPr>
                <w:rFonts w:ascii="Arial" w:hAnsi="Arial" w:cs="Arial"/>
                <w:snapToGrid w:val="0"/>
                <w:color w:val="000000"/>
                <w:sz w:val="22"/>
                <w:szCs w:val="22"/>
              </w:rPr>
            </w:pPr>
            <w:r w:rsidRPr="00112016">
              <w:rPr>
                <w:rFonts w:ascii="Arial" w:hAnsi="Arial" w:cs="Arial"/>
                <w:snapToGrid w:val="0"/>
                <w:color w:val="000000"/>
                <w:sz w:val="22"/>
                <w:szCs w:val="22"/>
              </w:rPr>
              <w:t>Access to the development area is restricted to the developer responsible for that section.</w:t>
            </w:r>
          </w:p>
          <w:p w:rsidR="00A12F03" w:rsidRPr="00112016" w:rsidRDefault="00A12F03" w:rsidP="003738E9">
            <w:pPr>
              <w:numPr>
                <w:ilvl w:val="0"/>
                <w:numId w:val="242"/>
              </w:numPr>
              <w:rPr>
                <w:rFonts w:ascii="Arial" w:hAnsi="Arial" w:cs="Arial"/>
                <w:snapToGrid w:val="0"/>
                <w:color w:val="000000"/>
                <w:sz w:val="22"/>
                <w:szCs w:val="22"/>
              </w:rPr>
            </w:pPr>
            <w:r w:rsidRPr="00112016">
              <w:rPr>
                <w:rFonts w:ascii="Arial" w:hAnsi="Arial" w:cs="Arial"/>
                <w:snapToGrid w:val="0"/>
                <w:color w:val="000000"/>
                <w:sz w:val="22"/>
                <w:szCs w:val="22"/>
              </w:rPr>
              <w:t>Change control is applicable for development activities.</w:t>
            </w:r>
          </w:p>
          <w:p w:rsidR="00A12F03" w:rsidRPr="00112016" w:rsidRDefault="00A12F03" w:rsidP="003738E9">
            <w:pPr>
              <w:numPr>
                <w:ilvl w:val="0"/>
                <w:numId w:val="242"/>
              </w:numPr>
              <w:rPr>
                <w:rFonts w:ascii="Arial" w:hAnsi="Arial" w:cs="Arial"/>
                <w:snapToGrid w:val="0"/>
                <w:color w:val="000000"/>
                <w:sz w:val="22"/>
                <w:szCs w:val="22"/>
              </w:rPr>
            </w:pPr>
            <w:r w:rsidRPr="00112016">
              <w:rPr>
                <w:rFonts w:ascii="Arial" w:hAnsi="Arial" w:cs="Arial"/>
                <w:snapToGrid w:val="0"/>
                <w:color w:val="000000"/>
                <w:sz w:val="22"/>
                <w:szCs w:val="22"/>
              </w:rPr>
              <w:t>Adequate back-ups are made of programs under development.</w:t>
            </w:r>
          </w:p>
          <w:p w:rsidR="00A12F03" w:rsidRPr="00112016" w:rsidRDefault="00A12F03" w:rsidP="003738E9">
            <w:pPr>
              <w:numPr>
                <w:ilvl w:val="0"/>
                <w:numId w:val="242"/>
              </w:numPr>
              <w:rPr>
                <w:rFonts w:ascii="Arial" w:hAnsi="Arial" w:cs="Arial"/>
                <w:snapToGrid w:val="0"/>
                <w:color w:val="000000"/>
                <w:sz w:val="22"/>
                <w:szCs w:val="22"/>
              </w:rPr>
            </w:pPr>
            <w:r w:rsidRPr="00112016">
              <w:rPr>
                <w:rFonts w:ascii="Arial" w:hAnsi="Arial" w:cs="Arial"/>
                <w:snapToGrid w:val="0"/>
                <w:color w:val="000000"/>
                <w:sz w:val="22"/>
                <w:szCs w:val="22"/>
              </w:rPr>
              <w:t>Program version control is implemented.</w:t>
            </w:r>
          </w:p>
          <w:p w:rsidR="00A12F03" w:rsidRPr="00112016" w:rsidRDefault="00A12F03" w:rsidP="003738E9">
            <w:pPr>
              <w:numPr>
                <w:ilvl w:val="0"/>
                <w:numId w:val="242"/>
              </w:numPr>
              <w:rPr>
                <w:rFonts w:ascii="Arial" w:hAnsi="Arial" w:cs="Arial"/>
                <w:snapToGrid w:val="0"/>
                <w:color w:val="000000"/>
                <w:sz w:val="22"/>
                <w:szCs w:val="22"/>
              </w:rPr>
            </w:pPr>
            <w:r w:rsidRPr="00112016">
              <w:rPr>
                <w:rFonts w:ascii="Arial" w:hAnsi="Arial" w:cs="Arial"/>
                <w:snapToGrid w:val="0"/>
                <w:color w:val="000000"/>
                <w:sz w:val="22"/>
                <w:szCs w:val="22"/>
              </w:rPr>
              <w:t>Development is subject to development standards.</w:t>
            </w:r>
          </w:p>
          <w:p w:rsidR="00A12F03" w:rsidRPr="00112016" w:rsidRDefault="00A12F03" w:rsidP="003738E9">
            <w:pPr>
              <w:numPr>
                <w:ilvl w:val="0"/>
                <w:numId w:val="242"/>
              </w:numPr>
              <w:rPr>
                <w:rFonts w:ascii="Arial" w:hAnsi="Arial" w:cs="Arial"/>
                <w:snapToGrid w:val="0"/>
                <w:color w:val="000000"/>
                <w:sz w:val="22"/>
                <w:szCs w:val="22"/>
              </w:rPr>
            </w:pPr>
            <w:r w:rsidRPr="00112016">
              <w:rPr>
                <w:rFonts w:ascii="Arial" w:hAnsi="Arial" w:cs="Arial"/>
                <w:snapToGrid w:val="0"/>
                <w:color w:val="000000"/>
                <w:sz w:val="22"/>
                <w:szCs w:val="22"/>
              </w:rPr>
              <w:t>Development is subject to quality assurance.</w:t>
            </w:r>
          </w:p>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 xml:space="preserve"> </w:t>
            </w:r>
          </w:p>
        </w:tc>
      </w:tr>
    </w:tbl>
    <w:p w:rsidR="00112016" w:rsidRDefault="00112016" w:rsidP="00112016">
      <w:pPr>
        <w:pStyle w:val="Heading3"/>
        <w:ind w:left="0"/>
        <w:rPr>
          <w:rFonts w:ascii="Arial" w:hAnsi="Arial" w:cs="Arial"/>
          <w:sz w:val="22"/>
          <w:szCs w:val="22"/>
        </w:rPr>
      </w:pPr>
      <w:bookmarkStart w:id="988" w:name="_Toc798414"/>
      <w:bookmarkStart w:id="989" w:name="_Toc4053041"/>
      <w:bookmarkStart w:id="990" w:name="_Toc4351370"/>
      <w:bookmarkStart w:id="991" w:name="_Toc4356388"/>
      <w:bookmarkStart w:id="992" w:name="_Toc30582970"/>
      <w:bookmarkStart w:id="993" w:name="_Toc233612331"/>
      <w:bookmarkStart w:id="994" w:name="_Toc233613050"/>
      <w:bookmarkStart w:id="995" w:name="_Toc233613113"/>
    </w:p>
    <w:p w:rsidR="00112016" w:rsidRDefault="00112016">
      <w:pPr>
        <w:rPr>
          <w:rFonts w:ascii="Arial" w:hAnsi="Arial" w:cs="Arial"/>
          <w:b/>
          <w:sz w:val="22"/>
          <w:szCs w:val="22"/>
        </w:rPr>
      </w:pPr>
      <w:r>
        <w:rPr>
          <w:rFonts w:ascii="Arial" w:hAnsi="Arial" w:cs="Arial"/>
          <w:sz w:val="22"/>
          <w:szCs w:val="22"/>
        </w:rPr>
        <w:br w:type="page"/>
      </w:r>
    </w:p>
    <w:p w:rsidR="00A12F03" w:rsidRDefault="008E7DAF" w:rsidP="008E7DAF">
      <w:pPr>
        <w:pStyle w:val="Heading3"/>
        <w:ind w:left="0"/>
        <w:rPr>
          <w:rFonts w:ascii="Arial" w:hAnsi="Arial" w:cs="Arial"/>
          <w:sz w:val="22"/>
          <w:szCs w:val="22"/>
        </w:rPr>
      </w:pPr>
      <w:r>
        <w:rPr>
          <w:rFonts w:ascii="Arial" w:hAnsi="Arial" w:cs="Arial"/>
          <w:sz w:val="22"/>
          <w:szCs w:val="22"/>
        </w:rPr>
        <w:lastRenderedPageBreak/>
        <w:t>5.4</w:t>
      </w:r>
      <w:r>
        <w:rPr>
          <w:rFonts w:ascii="Arial" w:hAnsi="Arial" w:cs="Arial"/>
          <w:sz w:val="22"/>
          <w:szCs w:val="22"/>
        </w:rPr>
        <w:tab/>
      </w:r>
      <w:r w:rsidR="00A12F03" w:rsidRPr="00797F27">
        <w:rPr>
          <w:rFonts w:ascii="Arial" w:hAnsi="Arial" w:cs="Arial"/>
          <w:sz w:val="22"/>
          <w:szCs w:val="22"/>
        </w:rPr>
        <w:t>Unit, integration and user acceptance testing</w:t>
      </w:r>
      <w:bookmarkEnd w:id="988"/>
      <w:bookmarkEnd w:id="989"/>
      <w:bookmarkEnd w:id="990"/>
      <w:bookmarkEnd w:id="991"/>
      <w:bookmarkEnd w:id="992"/>
      <w:bookmarkEnd w:id="993"/>
      <w:bookmarkEnd w:id="994"/>
      <w:bookmarkEnd w:id="995"/>
    </w:p>
    <w:p w:rsidR="00112016" w:rsidRPr="00112016" w:rsidRDefault="00112016" w:rsidP="0011201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97F27" w:rsidTr="00F17AF3">
        <w:trPr>
          <w:tblHeader/>
        </w:trPr>
        <w:tc>
          <w:tcPr>
            <w:tcW w:w="3260" w:type="dxa"/>
            <w:shd w:val="pct20" w:color="auto" w:fill="FFFFFF"/>
          </w:tcPr>
          <w:p w:rsidR="00A12F03" w:rsidRPr="00797F27" w:rsidRDefault="00A12F03" w:rsidP="009C3F0E">
            <w:pPr>
              <w:rPr>
                <w:rFonts w:ascii="Arial" w:hAnsi="Arial" w:cs="Arial"/>
                <w:b/>
                <w:bCs/>
                <w:sz w:val="22"/>
                <w:szCs w:val="22"/>
              </w:rPr>
            </w:pPr>
            <w:r w:rsidRPr="00797F27">
              <w:rPr>
                <w:rFonts w:ascii="Arial" w:hAnsi="Arial" w:cs="Arial"/>
                <w:b/>
                <w:bCs/>
                <w:sz w:val="22"/>
                <w:szCs w:val="22"/>
              </w:rPr>
              <w:t>Control Objective</w:t>
            </w:r>
          </w:p>
        </w:tc>
        <w:tc>
          <w:tcPr>
            <w:tcW w:w="6379" w:type="dxa"/>
            <w:shd w:val="pct20" w:color="auto" w:fill="FFFFFF"/>
          </w:tcPr>
          <w:p w:rsidR="00A12F03" w:rsidRPr="00797F27" w:rsidRDefault="00A12F03" w:rsidP="009C3F0E">
            <w:pPr>
              <w:rPr>
                <w:rFonts w:ascii="Arial" w:hAnsi="Arial" w:cs="Arial"/>
                <w:b/>
                <w:bCs/>
                <w:sz w:val="22"/>
                <w:szCs w:val="22"/>
              </w:rPr>
            </w:pPr>
            <w:r w:rsidRPr="00797F27">
              <w:rPr>
                <w:rFonts w:ascii="Arial" w:hAnsi="Arial" w:cs="Arial"/>
                <w:b/>
                <w:bCs/>
                <w:sz w:val="22"/>
                <w:szCs w:val="22"/>
              </w:rPr>
              <w:t>Control</w:t>
            </w:r>
          </w:p>
        </w:tc>
      </w:tr>
      <w:tr w:rsidR="00A12F03" w:rsidRPr="00797F27" w:rsidTr="00F17AF3">
        <w:tc>
          <w:tcPr>
            <w:tcW w:w="3260" w:type="dxa"/>
          </w:tcPr>
          <w:p w:rsidR="00A12F03" w:rsidRPr="00797F27" w:rsidRDefault="00A12F03" w:rsidP="009C3F0E">
            <w:pPr>
              <w:rPr>
                <w:rFonts w:ascii="Arial" w:hAnsi="Arial" w:cs="Arial"/>
                <w:sz w:val="22"/>
                <w:szCs w:val="22"/>
              </w:rPr>
            </w:pPr>
            <w:r w:rsidRPr="00797F27">
              <w:rPr>
                <w:rFonts w:ascii="Arial" w:hAnsi="Arial" w:cs="Arial"/>
                <w:sz w:val="22"/>
                <w:szCs w:val="22"/>
              </w:rPr>
              <w:t>1. All functionality and system components are appropriately tested before used in the live environment.</w:t>
            </w:r>
          </w:p>
        </w:tc>
        <w:tc>
          <w:tcPr>
            <w:tcW w:w="6379" w:type="dxa"/>
          </w:tcPr>
          <w:p w:rsidR="00A12F03" w:rsidRPr="00797F27" w:rsidRDefault="00A12F03" w:rsidP="009C3F0E">
            <w:pPr>
              <w:rPr>
                <w:rFonts w:ascii="Arial" w:hAnsi="Arial" w:cs="Arial"/>
                <w:sz w:val="22"/>
                <w:szCs w:val="22"/>
              </w:rPr>
            </w:pPr>
            <w:r w:rsidRPr="00797F27">
              <w:rPr>
                <w:rFonts w:ascii="Arial" w:hAnsi="Arial" w:cs="Arial"/>
                <w:sz w:val="22"/>
                <w:szCs w:val="22"/>
              </w:rPr>
              <w:t>a. A separate development, testing and production environment has been established.</w:t>
            </w:r>
          </w:p>
        </w:tc>
      </w:tr>
      <w:tr w:rsidR="00A12F03" w:rsidRPr="00797F27" w:rsidTr="00F17AF3">
        <w:tc>
          <w:tcPr>
            <w:tcW w:w="3260" w:type="dxa"/>
          </w:tcPr>
          <w:p w:rsidR="00A12F03" w:rsidRPr="00797F27" w:rsidRDefault="00A12F03" w:rsidP="009C3F0E">
            <w:pPr>
              <w:rPr>
                <w:rFonts w:ascii="Arial" w:hAnsi="Arial" w:cs="Arial"/>
                <w:sz w:val="22"/>
                <w:szCs w:val="22"/>
              </w:rPr>
            </w:pPr>
          </w:p>
        </w:tc>
        <w:tc>
          <w:tcPr>
            <w:tcW w:w="6379" w:type="dxa"/>
          </w:tcPr>
          <w:p w:rsidR="00A12F03" w:rsidRPr="00797F27" w:rsidRDefault="00A12F03" w:rsidP="009C3F0E">
            <w:pPr>
              <w:rPr>
                <w:rFonts w:ascii="Arial" w:hAnsi="Arial" w:cs="Arial"/>
                <w:snapToGrid w:val="0"/>
                <w:sz w:val="22"/>
                <w:szCs w:val="22"/>
              </w:rPr>
            </w:pPr>
            <w:r w:rsidRPr="00797F27">
              <w:rPr>
                <w:rFonts w:ascii="Arial" w:hAnsi="Arial" w:cs="Arial"/>
                <w:snapToGrid w:val="0"/>
                <w:sz w:val="22"/>
                <w:szCs w:val="22"/>
              </w:rPr>
              <w:t>b. Testing standards and guidelines exist for the group and are adhered to.</w:t>
            </w:r>
          </w:p>
        </w:tc>
      </w:tr>
      <w:tr w:rsidR="00A12F03" w:rsidRPr="00797F27" w:rsidTr="00F17AF3">
        <w:tc>
          <w:tcPr>
            <w:tcW w:w="3260" w:type="dxa"/>
          </w:tcPr>
          <w:p w:rsidR="00A12F03" w:rsidRPr="00797F27" w:rsidRDefault="00A12F03" w:rsidP="009C3F0E">
            <w:pPr>
              <w:rPr>
                <w:rFonts w:ascii="Arial" w:hAnsi="Arial" w:cs="Arial"/>
                <w:sz w:val="22"/>
                <w:szCs w:val="22"/>
              </w:rPr>
            </w:pPr>
          </w:p>
        </w:tc>
        <w:tc>
          <w:tcPr>
            <w:tcW w:w="6379" w:type="dxa"/>
          </w:tcPr>
          <w:p w:rsidR="00A12F03" w:rsidRPr="00797F27" w:rsidRDefault="00A12F03" w:rsidP="009C3F0E">
            <w:pPr>
              <w:rPr>
                <w:rFonts w:ascii="Arial" w:hAnsi="Arial" w:cs="Arial"/>
                <w:sz w:val="22"/>
                <w:szCs w:val="22"/>
              </w:rPr>
            </w:pPr>
            <w:r w:rsidRPr="00797F27">
              <w:rPr>
                <w:rFonts w:ascii="Arial" w:hAnsi="Arial" w:cs="Arial"/>
                <w:sz w:val="22"/>
                <w:szCs w:val="22"/>
              </w:rPr>
              <w:t>c. Unit, integration and stress testing is performed by the developers prior to user acceptance testing, and copies of test strategy, test plans and test results are retained.</w:t>
            </w:r>
          </w:p>
        </w:tc>
      </w:tr>
      <w:tr w:rsidR="00A12F03" w:rsidRPr="00797F27" w:rsidTr="00F17AF3">
        <w:tc>
          <w:tcPr>
            <w:tcW w:w="3260" w:type="dxa"/>
          </w:tcPr>
          <w:p w:rsidR="00A12F03" w:rsidRPr="00797F27" w:rsidRDefault="00A12F03" w:rsidP="009C3F0E">
            <w:pPr>
              <w:rPr>
                <w:rFonts w:ascii="Arial" w:hAnsi="Arial" w:cs="Arial"/>
                <w:sz w:val="22"/>
                <w:szCs w:val="22"/>
              </w:rPr>
            </w:pPr>
          </w:p>
        </w:tc>
        <w:tc>
          <w:tcPr>
            <w:tcW w:w="6379" w:type="dxa"/>
          </w:tcPr>
          <w:p w:rsidR="00A12F03" w:rsidRPr="00797F27" w:rsidRDefault="00A12F03" w:rsidP="009C3F0E">
            <w:pPr>
              <w:rPr>
                <w:rFonts w:ascii="Arial" w:hAnsi="Arial" w:cs="Arial"/>
                <w:sz w:val="22"/>
                <w:szCs w:val="22"/>
              </w:rPr>
            </w:pPr>
            <w:r w:rsidRPr="00797F27">
              <w:rPr>
                <w:rFonts w:ascii="Arial" w:hAnsi="Arial" w:cs="Arial"/>
                <w:sz w:val="22"/>
                <w:szCs w:val="22"/>
              </w:rPr>
              <w:t>d. Documented acceptance criteria has been established before management sign-off on any change or new project.</w:t>
            </w:r>
          </w:p>
        </w:tc>
      </w:tr>
      <w:tr w:rsidR="00A12F03" w:rsidRPr="00797F27" w:rsidTr="00F17AF3">
        <w:tc>
          <w:tcPr>
            <w:tcW w:w="3260" w:type="dxa"/>
          </w:tcPr>
          <w:p w:rsidR="00A12F03" w:rsidRPr="00797F27" w:rsidRDefault="00A12F03" w:rsidP="009C3F0E">
            <w:pPr>
              <w:rPr>
                <w:rFonts w:ascii="Arial" w:hAnsi="Arial" w:cs="Arial"/>
                <w:sz w:val="22"/>
                <w:szCs w:val="22"/>
              </w:rPr>
            </w:pPr>
          </w:p>
        </w:tc>
        <w:tc>
          <w:tcPr>
            <w:tcW w:w="6379" w:type="dxa"/>
          </w:tcPr>
          <w:p w:rsidR="00A12F03" w:rsidRPr="00797F27" w:rsidRDefault="00A12F03" w:rsidP="009C3F0E">
            <w:pPr>
              <w:rPr>
                <w:rFonts w:ascii="Arial" w:hAnsi="Arial" w:cs="Arial"/>
                <w:sz w:val="22"/>
                <w:szCs w:val="22"/>
              </w:rPr>
            </w:pPr>
            <w:r w:rsidRPr="00797F27">
              <w:rPr>
                <w:rFonts w:ascii="Arial" w:hAnsi="Arial" w:cs="Arial"/>
                <w:sz w:val="22"/>
                <w:szCs w:val="22"/>
              </w:rPr>
              <w:t xml:space="preserve">e. A formal methodology is used which acts as a formal guideline during development. </w:t>
            </w:r>
          </w:p>
        </w:tc>
      </w:tr>
      <w:tr w:rsidR="00A12F03" w:rsidRPr="00797F27" w:rsidTr="00F17AF3">
        <w:tc>
          <w:tcPr>
            <w:tcW w:w="3260" w:type="dxa"/>
          </w:tcPr>
          <w:p w:rsidR="00A12F03" w:rsidRPr="00797F27" w:rsidRDefault="00A12F03" w:rsidP="009C3F0E">
            <w:pPr>
              <w:rPr>
                <w:rFonts w:ascii="Arial" w:hAnsi="Arial" w:cs="Arial"/>
                <w:sz w:val="22"/>
                <w:szCs w:val="22"/>
              </w:rPr>
            </w:pPr>
          </w:p>
        </w:tc>
        <w:tc>
          <w:tcPr>
            <w:tcW w:w="6379" w:type="dxa"/>
          </w:tcPr>
          <w:p w:rsidR="00A12F03" w:rsidRPr="00797F27" w:rsidRDefault="00A12F03" w:rsidP="009C3F0E">
            <w:pPr>
              <w:rPr>
                <w:rFonts w:ascii="Arial" w:hAnsi="Arial" w:cs="Arial"/>
                <w:snapToGrid w:val="0"/>
                <w:sz w:val="22"/>
                <w:szCs w:val="22"/>
              </w:rPr>
            </w:pPr>
            <w:r w:rsidRPr="00797F27">
              <w:rPr>
                <w:rFonts w:ascii="Arial" w:hAnsi="Arial" w:cs="Arial"/>
                <w:sz w:val="22"/>
                <w:szCs w:val="22"/>
              </w:rPr>
              <w:t>f. Users perform user acceptance testing (UAT) before the new system is introduced in the live environment. Copies of test plans and test results are retained for audit or enquiry purposes.</w:t>
            </w:r>
          </w:p>
        </w:tc>
      </w:tr>
      <w:tr w:rsidR="00A12F03" w:rsidRPr="00797F27" w:rsidTr="00F17AF3">
        <w:tc>
          <w:tcPr>
            <w:tcW w:w="3260" w:type="dxa"/>
          </w:tcPr>
          <w:p w:rsidR="00A12F03" w:rsidRPr="00797F27" w:rsidRDefault="00A12F03" w:rsidP="009C3F0E">
            <w:pPr>
              <w:rPr>
                <w:rFonts w:ascii="Arial" w:hAnsi="Arial" w:cs="Arial"/>
                <w:sz w:val="22"/>
                <w:szCs w:val="22"/>
              </w:rPr>
            </w:pPr>
            <w:r w:rsidRPr="00797F27">
              <w:rPr>
                <w:rFonts w:ascii="Arial" w:hAnsi="Arial" w:cs="Arial"/>
                <w:sz w:val="22"/>
                <w:szCs w:val="22"/>
              </w:rPr>
              <w:t>2. Changes are not made to programs or system components after the completion of testing.</w:t>
            </w:r>
          </w:p>
        </w:tc>
        <w:tc>
          <w:tcPr>
            <w:tcW w:w="6379" w:type="dxa"/>
          </w:tcPr>
          <w:p w:rsidR="00A12F03" w:rsidRPr="00797F27" w:rsidRDefault="00A12F03" w:rsidP="009C3F0E">
            <w:pPr>
              <w:rPr>
                <w:rFonts w:ascii="Arial" w:hAnsi="Arial" w:cs="Arial"/>
                <w:sz w:val="22"/>
                <w:szCs w:val="22"/>
              </w:rPr>
            </w:pPr>
            <w:r w:rsidRPr="00797F27">
              <w:rPr>
                <w:rFonts w:ascii="Arial" w:hAnsi="Arial" w:cs="Arial"/>
                <w:sz w:val="22"/>
                <w:szCs w:val="22"/>
              </w:rPr>
              <w:t>a. Modifications subsequent to initial testing are subjected to the same testing as new functionality.</w:t>
            </w:r>
          </w:p>
        </w:tc>
      </w:tr>
      <w:tr w:rsidR="00A12F03" w:rsidRPr="00797F27" w:rsidTr="00F17AF3">
        <w:tc>
          <w:tcPr>
            <w:tcW w:w="3260" w:type="dxa"/>
          </w:tcPr>
          <w:p w:rsidR="00A12F03" w:rsidRPr="00797F27" w:rsidRDefault="00A12F03" w:rsidP="009C3F0E">
            <w:pPr>
              <w:rPr>
                <w:rFonts w:ascii="Arial" w:hAnsi="Arial" w:cs="Arial"/>
                <w:sz w:val="22"/>
                <w:szCs w:val="22"/>
              </w:rPr>
            </w:pPr>
          </w:p>
        </w:tc>
        <w:tc>
          <w:tcPr>
            <w:tcW w:w="6379" w:type="dxa"/>
          </w:tcPr>
          <w:p w:rsidR="00A12F03" w:rsidRPr="00797F27" w:rsidRDefault="00A12F03" w:rsidP="009C3F0E">
            <w:pPr>
              <w:rPr>
                <w:rFonts w:ascii="Arial" w:hAnsi="Arial" w:cs="Arial"/>
                <w:sz w:val="22"/>
                <w:szCs w:val="22"/>
              </w:rPr>
            </w:pPr>
            <w:r w:rsidRPr="00797F27">
              <w:rPr>
                <w:rFonts w:ascii="Arial" w:hAnsi="Arial" w:cs="Arial"/>
                <w:sz w:val="22"/>
                <w:szCs w:val="22"/>
              </w:rPr>
              <w:t>b. Version control software is used to co-ordinate changes to source code.</w:t>
            </w:r>
          </w:p>
        </w:tc>
      </w:tr>
    </w:tbl>
    <w:p w:rsidR="00112016" w:rsidRDefault="00112016" w:rsidP="009C3F0E">
      <w:pPr>
        <w:pStyle w:val="Heading3"/>
        <w:rPr>
          <w:rFonts w:ascii="Arial" w:hAnsi="Arial" w:cs="Arial"/>
          <w:sz w:val="22"/>
          <w:szCs w:val="22"/>
        </w:rPr>
      </w:pPr>
      <w:bookmarkStart w:id="996" w:name="_Toc798415"/>
      <w:bookmarkStart w:id="997" w:name="_Toc4053042"/>
      <w:bookmarkStart w:id="998" w:name="_Toc4351371"/>
      <w:bookmarkStart w:id="999" w:name="_Toc4356389"/>
      <w:bookmarkStart w:id="1000" w:name="_Toc30582971"/>
    </w:p>
    <w:p w:rsidR="00A12F03" w:rsidRDefault="008E7DAF" w:rsidP="008E7DAF">
      <w:pPr>
        <w:pStyle w:val="Heading3"/>
        <w:ind w:left="0"/>
        <w:rPr>
          <w:rFonts w:ascii="Arial" w:hAnsi="Arial" w:cs="Arial"/>
          <w:sz w:val="22"/>
          <w:szCs w:val="22"/>
        </w:rPr>
      </w:pPr>
      <w:bookmarkStart w:id="1001" w:name="_Toc233612332"/>
      <w:bookmarkStart w:id="1002" w:name="_Toc233613051"/>
      <w:bookmarkStart w:id="1003" w:name="_Toc233613114"/>
      <w:r>
        <w:rPr>
          <w:rFonts w:ascii="Arial" w:hAnsi="Arial" w:cs="Arial"/>
          <w:sz w:val="22"/>
          <w:szCs w:val="22"/>
        </w:rPr>
        <w:t>5.5</w:t>
      </w:r>
      <w:r>
        <w:rPr>
          <w:rFonts w:ascii="Arial" w:hAnsi="Arial" w:cs="Arial"/>
          <w:sz w:val="22"/>
          <w:szCs w:val="22"/>
        </w:rPr>
        <w:tab/>
      </w:r>
      <w:r w:rsidR="00A12F03" w:rsidRPr="00797F27">
        <w:rPr>
          <w:rFonts w:ascii="Arial" w:hAnsi="Arial" w:cs="Arial"/>
          <w:sz w:val="22"/>
          <w:szCs w:val="22"/>
        </w:rPr>
        <w:t>Data conversion/migration</w:t>
      </w:r>
      <w:bookmarkEnd w:id="996"/>
      <w:bookmarkEnd w:id="997"/>
      <w:bookmarkEnd w:id="998"/>
      <w:bookmarkEnd w:id="999"/>
      <w:bookmarkEnd w:id="1000"/>
      <w:bookmarkEnd w:id="1001"/>
      <w:bookmarkEnd w:id="1002"/>
      <w:bookmarkEnd w:id="1003"/>
    </w:p>
    <w:p w:rsidR="00112016" w:rsidRPr="00112016" w:rsidRDefault="00112016" w:rsidP="0011201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97F27" w:rsidTr="00F17AF3">
        <w:trPr>
          <w:tblHeader/>
        </w:trPr>
        <w:tc>
          <w:tcPr>
            <w:tcW w:w="3260"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 Objective</w:t>
            </w:r>
          </w:p>
        </w:tc>
        <w:tc>
          <w:tcPr>
            <w:tcW w:w="6379"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Data is migrated /taken-on completely and accurately.</w:t>
            </w: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a. Data in the old system is reconciled, balanced and cleaned before migrated to the new system.</w:t>
            </w:r>
          </w:p>
          <w:p w:rsidR="00A12F03" w:rsidRPr="00797F27" w:rsidRDefault="00A12F03" w:rsidP="009C3F0E">
            <w:pPr>
              <w:rPr>
                <w:rFonts w:ascii="Arial" w:hAnsi="Arial" w:cs="Arial"/>
                <w:color w:val="000000"/>
                <w:sz w:val="22"/>
                <w:szCs w:val="22"/>
              </w:rPr>
            </w:pPr>
          </w:p>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Data elements changed during cleansing is authorised, reviewed and recorded.</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Default="00A12F03" w:rsidP="009C3F0E">
            <w:pPr>
              <w:rPr>
                <w:rFonts w:ascii="Arial" w:hAnsi="Arial" w:cs="Arial"/>
                <w:snapToGrid w:val="0"/>
                <w:color w:val="000000"/>
                <w:sz w:val="22"/>
                <w:szCs w:val="22"/>
              </w:rPr>
            </w:pPr>
            <w:r w:rsidRPr="00797F27">
              <w:rPr>
                <w:rFonts w:ascii="Arial" w:hAnsi="Arial" w:cs="Arial"/>
                <w:snapToGrid w:val="0"/>
                <w:color w:val="000000"/>
                <w:sz w:val="22"/>
                <w:szCs w:val="22"/>
              </w:rPr>
              <w:t>b. The data conversion system is subject to full development controls:</w:t>
            </w:r>
          </w:p>
          <w:p w:rsidR="00112016" w:rsidRPr="00797F27" w:rsidRDefault="00112016" w:rsidP="009C3F0E">
            <w:pPr>
              <w:rPr>
                <w:rFonts w:ascii="Arial" w:hAnsi="Arial" w:cs="Arial"/>
                <w:snapToGrid w:val="0"/>
                <w:color w:val="000000"/>
                <w:sz w:val="22"/>
                <w:szCs w:val="22"/>
              </w:rPr>
            </w:pPr>
          </w:p>
          <w:p w:rsidR="00A12F03" w:rsidRPr="00797F27" w:rsidRDefault="00A12F03" w:rsidP="003738E9">
            <w:pPr>
              <w:numPr>
                <w:ilvl w:val="0"/>
                <w:numId w:val="243"/>
              </w:numPr>
              <w:rPr>
                <w:rFonts w:ascii="Arial" w:hAnsi="Arial" w:cs="Arial"/>
                <w:snapToGrid w:val="0"/>
                <w:color w:val="000000"/>
                <w:sz w:val="22"/>
                <w:szCs w:val="22"/>
              </w:rPr>
            </w:pPr>
            <w:r w:rsidRPr="00797F27">
              <w:rPr>
                <w:rFonts w:ascii="Arial" w:hAnsi="Arial" w:cs="Arial"/>
                <w:snapToGrid w:val="0"/>
                <w:color w:val="000000"/>
                <w:sz w:val="22"/>
                <w:szCs w:val="22"/>
              </w:rPr>
              <w:t>Requirements.</w:t>
            </w:r>
          </w:p>
          <w:p w:rsidR="00A12F03" w:rsidRPr="00797F27" w:rsidRDefault="00A12F03" w:rsidP="003738E9">
            <w:pPr>
              <w:numPr>
                <w:ilvl w:val="0"/>
                <w:numId w:val="243"/>
              </w:numPr>
              <w:rPr>
                <w:rFonts w:ascii="Arial" w:hAnsi="Arial" w:cs="Arial"/>
                <w:snapToGrid w:val="0"/>
                <w:color w:val="000000"/>
                <w:sz w:val="22"/>
                <w:szCs w:val="22"/>
              </w:rPr>
            </w:pPr>
            <w:r w:rsidRPr="00797F27">
              <w:rPr>
                <w:rFonts w:ascii="Arial" w:hAnsi="Arial" w:cs="Arial"/>
                <w:snapToGrid w:val="0"/>
                <w:color w:val="000000"/>
                <w:sz w:val="22"/>
                <w:szCs w:val="22"/>
              </w:rPr>
              <w:t>Specifications.</w:t>
            </w:r>
          </w:p>
          <w:p w:rsidR="00A12F03" w:rsidRPr="00797F27" w:rsidRDefault="00A12F03" w:rsidP="003738E9">
            <w:pPr>
              <w:numPr>
                <w:ilvl w:val="0"/>
                <w:numId w:val="243"/>
              </w:numPr>
              <w:rPr>
                <w:rFonts w:ascii="Arial" w:hAnsi="Arial" w:cs="Arial"/>
                <w:snapToGrid w:val="0"/>
                <w:color w:val="000000"/>
                <w:sz w:val="22"/>
                <w:szCs w:val="22"/>
              </w:rPr>
            </w:pPr>
            <w:r w:rsidRPr="00797F27">
              <w:rPr>
                <w:rFonts w:ascii="Arial" w:hAnsi="Arial" w:cs="Arial"/>
                <w:snapToGrid w:val="0"/>
                <w:color w:val="000000"/>
                <w:sz w:val="22"/>
                <w:szCs w:val="22"/>
              </w:rPr>
              <w:t>Build and QA.</w:t>
            </w:r>
          </w:p>
          <w:p w:rsidR="00A12F03" w:rsidRPr="00797F27" w:rsidRDefault="00A12F03" w:rsidP="003738E9">
            <w:pPr>
              <w:numPr>
                <w:ilvl w:val="0"/>
                <w:numId w:val="243"/>
              </w:numPr>
              <w:rPr>
                <w:rFonts w:ascii="Arial" w:hAnsi="Arial" w:cs="Arial"/>
                <w:snapToGrid w:val="0"/>
                <w:color w:val="000000"/>
                <w:sz w:val="22"/>
                <w:szCs w:val="22"/>
              </w:rPr>
            </w:pPr>
            <w:r w:rsidRPr="00797F27">
              <w:rPr>
                <w:rFonts w:ascii="Arial" w:hAnsi="Arial" w:cs="Arial"/>
                <w:snapToGrid w:val="0"/>
                <w:color w:val="000000"/>
                <w:sz w:val="22"/>
                <w:szCs w:val="22"/>
              </w:rPr>
              <w:t>Testing and dry-runs.</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snapToGrid w:val="0"/>
                <w:color w:val="000000"/>
                <w:sz w:val="22"/>
                <w:szCs w:val="22"/>
              </w:rPr>
            </w:pPr>
            <w:r w:rsidRPr="00797F27">
              <w:rPr>
                <w:rFonts w:ascii="Arial" w:hAnsi="Arial" w:cs="Arial"/>
                <w:snapToGrid w:val="0"/>
                <w:color w:val="000000"/>
                <w:sz w:val="22"/>
                <w:szCs w:val="22"/>
              </w:rPr>
              <w:t>c. Data conversion is included and managed through the project plan and project controls</w:t>
            </w:r>
            <w:r w:rsidRPr="00797F27">
              <w:rPr>
                <w:rFonts w:ascii="Arial" w:hAnsi="Arial" w:cs="Arial"/>
                <w:color w:val="000000"/>
                <w:sz w:val="22"/>
                <w:szCs w:val="22"/>
              </w:rPr>
              <w:t xml:space="preserve"> with technical documentation on the exact mapping of the data schemas and data tables from the old databases to the new (where applicable).</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d. Data created for the new system are reviewed and formally accepted.</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Default="00A12F03" w:rsidP="009C3F0E">
            <w:pPr>
              <w:rPr>
                <w:rFonts w:ascii="Arial" w:hAnsi="Arial" w:cs="Arial"/>
                <w:color w:val="000000"/>
                <w:sz w:val="22"/>
                <w:szCs w:val="22"/>
              </w:rPr>
            </w:pPr>
            <w:r w:rsidRPr="00797F27">
              <w:rPr>
                <w:rFonts w:ascii="Arial" w:hAnsi="Arial" w:cs="Arial"/>
                <w:color w:val="000000"/>
                <w:sz w:val="22"/>
                <w:szCs w:val="22"/>
              </w:rPr>
              <w:t>e. Internal Audit reviews the data conversion process.</w:t>
            </w:r>
          </w:p>
          <w:p w:rsidR="00112016" w:rsidRPr="00797F27" w:rsidRDefault="00112016" w:rsidP="009C3F0E">
            <w:pPr>
              <w:rPr>
                <w:rFonts w:ascii="Arial" w:hAnsi="Arial" w:cs="Arial"/>
                <w:color w:val="000000"/>
                <w:sz w:val="22"/>
                <w:szCs w:val="22"/>
              </w:rPr>
            </w:pP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f. User management and the project team reconcile data from the old system to data from the new system on:</w:t>
            </w:r>
          </w:p>
          <w:p w:rsidR="00A12F03" w:rsidRPr="00112016" w:rsidRDefault="00A12F03" w:rsidP="003738E9">
            <w:pPr>
              <w:numPr>
                <w:ilvl w:val="0"/>
                <w:numId w:val="244"/>
              </w:numPr>
              <w:rPr>
                <w:rFonts w:ascii="Arial" w:hAnsi="Arial" w:cs="Arial"/>
                <w:snapToGrid w:val="0"/>
                <w:color w:val="000000"/>
                <w:sz w:val="22"/>
                <w:szCs w:val="22"/>
              </w:rPr>
            </w:pPr>
            <w:r w:rsidRPr="00112016">
              <w:rPr>
                <w:rFonts w:ascii="Arial" w:hAnsi="Arial" w:cs="Arial"/>
                <w:snapToGrid w:val="0"/>
                <w:color w:val="000000"/>
                <w:sz w:val="22"/>
                <w:szCs w:val="22"/>
              </w:rPr>
              <w:t>Number of records.</w:t>
            </w:r>
          </w:p>
          <w:p w:rsidR="00A12F03" w:rsidRPr="00112016" w:rsidRDefault="00A12F03" w:rsidP="003738E9">
            <w:pPr>
              <w:numPr>
                <w:ilvl w:val="0"/>
                <w:numId w:val="244"/>
              </w:numPr>
              <w:rPr>
                <w:rFonts w:ascii="Arial" w:hAnsi="Arial" w:cs="Arial"/>
                <w:snapToGrid w:val="0"/>
                <w:color w:val="000000"/>
                <w:sz w:val="22"/>
                <w:szCs w:val="22"/>
              </w:rPr>
            </w:pPr>
            <w:r w:rsidRPr="00112016">
              <w:rPr>
                <w:rFonts w:ascii="Arial" w:hAnsi="Arial" w:cs="Arial"/>
                <w:snapToGrid w:val="0"/>
                <w:color w:val="000000"/>
                <w:sz w:val="22"/>
                <w:szCs w:val="22"/>
              </w:rPr>
              <w:t>Total values.</w:t>
            </w:r>
          </w:p>
          <w:p w:rsidR="00A12F03" w:rsidRPr="00112016" w:rsidRDefault="00A12F03" w:rsidP="003738E9">
            <w:pPr>
              <w:numPr>
                <w:ilvl w:val="0"/>
                <w:numId w:val="244"/>
              </w:numPr>
              <w:rPr>
                <w:rFonts w:ascii="Arial" w:hAnsi="Arial" w:cs="Arial"/>
                <w:snapToGrid w:val="0"/>
                <w:color w:val="000000"/>
                <w:sz w:val="22"/>
                <w:szCs w:val="22"/>
              </w:rPr>
            </w:pPr>
            <w:r w:rsidRPr="00112016">
              <w:rPr>
                <w:rFonts w:ascii="Arial" w:hAnsi="Arial" w:cs="Arial"/>
                <w:snapToGrid w:val="0"/>
                <w:color w:val="000000"/>
                <w:sz w:val="22"/>
                <w:szCs w:val="22"/>
              </w:rPr>
              <w:lastRenderedPageBreak/>
              <w:t>Values per area/group.</w:t>
            </w:r>
          </w:p>
          <w:p w:rsidR="00A12F03" w:rsidRPr="00112016" w:rsidRDefault="00A12F03" w:rsidP="003738E9">
            <w:pPr>
              <w:numPr>
                <w:ilvl w:val="0"/>
                <w:numId w:val="244"/>
              </w:numPr>
              <w:rPr>
                <w:rFonts w:ascii="Arial" w:hAnsi="Arial" w:cs="Arial"/>
                <w:snapToGrid w:val="0"/>
                <w:color w:val="000000"/>
                <w:sz w:val="22"/>
                <w:szCs w:val="22"/>
              </w:rPr>
            </w:pPr>
            <w:r w:rsidRPr="00112016">
              <w:rPr>
                <w:rFonts w:ascii="Arial" w:hAnsi="Arial" w:cs="Arial"/>
                <w:snapToGrid w:val="0"/>
                <w:color w:val="000000"/>
                <w:sz w:val="22"/>
                <w:szCs w:val="22"/>
              </w:rPr>
              <w:t>All numeric fields.</w:t>
            </w:r>
          </w:p>
          <w:p w:rsidR="00A12F03" w:rsidRPr="00797F27" w:rsidRDefault="00A12F03" w:rsidP="009C3F0E">
            <w:pPr>
              <w:rPr>
                <w:rFonts w:ascii="Arial" w:hAnsi="Arial" w:cs="Arial"/>
                <w:color w:val="000000"/>
                <w:sz w:val="22"/>
                <w:szCs w:val="22"/>
              </w:rPr>
            </w:pPr>
          </w:p>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Tests are performed on non-numeric data to ensure complete and accurate migration of data.</w:t>
            </w:r>
          </w:p>
          <w:p w:rsidR="00A12F03" w:rsidRPr="00797F27" w:rsidRDefault="00A12F03" w:rsidP="009C3F0E">
            <w:pPr>
              <w:rPr>
                <w:rFonts w:ascii="Arial" w:hAnsi="Arial" w:cs="Arial"/>
                <w:color w:val="000000"/>
                <w:sz w:val="22"/>
                <w:szCs w:val="22"/>
              </w:rPr>
            </w:pPr>
          </w:p>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Records, reconciliations and supporting documentation are retained for audit and enquiry purposes.</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754DDA">
            <w:pPr>
              <w:rPr>
                <w:rFonts w:ascii="Arial" w:hAnsi="Arial" w:cs="Arial"/>
                <w:color w:val="000000"/>
                <w:sz w:val="22"/>
                <w:szCs w:val="22"/>
              </w:rPr>
            </w:pPr>
            <w:r w:rsidRPr="00797F27">
              <w:rPr>
                <w:rFonts w:ascii="Arial" w:hAnsi="Arial" w:cs="Arial"/>
                <w:color w:val="000000"/>
                <w:sz w:val="22"/>
                <w:szCs w:val="22"/>
              </w:rPr>
              <w:t>g. The closed “old” system and the new system with reconciled migrated data, are backed-up for reference or enquiry purposes, before any transactions are processed against it.</w:t>
            </w:r>
          </w:p>
        </w:tc>
      </w:tr>
    </w:tbl>
    <w:p w:rsidR="00DA3E3A" w:rsidRDefault="00DA3E3A" w:rsidP="00DA3E3A">
      <w:pPr>
        <w:pStyle w:val="Heading3"/>
        <w:ind w:left="0"/>
        <w:rPr>
          <w:rFonts w:ascii="Arial" w:hAnsi="Arial" w:cs="Arial"/>
          <w:sz w:val="22"/>
          <w:szCs w:val="22"/>
        </w:rPr>
      </w:pPr>
      <w:bookmarkStart w:id="1004" w:name="_Toc798416"/>
      <w:bookmarkStart w:id="1005" w:name="_Toc4053043"/>
      <w:bookmarkStart w:id="1006" w:name="_Toc4351372"/>
      <w:bookmarkStart w:id="1007" w:name="_Toc4356390"/>
      <w:bookmarkStart w:id="1008" w:name="_Toc30582972"/>
      <w:bookmarkStart w:id="1009" w:name="_Toc233612333"/>
      <w:bookmarkStart w:id="1010" w:name="_Toc233613052"/>
      <w:bookmarkStart w:id="1011" w:name="_Toc233613115"/>
    </w:p>
    <w:p w:rsidR="00A12F03" w:rsidRDefault="008E7DAF" w:rsidP="008E7DAF">
      <w:pPr>
        <w:pStyle w:val="Heading3"/>
        <w:ind w:left="0"/>
        <w:rPr>
          <w:rFonts w:ascii="Arial" w:hAnsi="Arial" w:cs="Arial"/>
          <w:sz w:val="22"/>
          <w:szCs w:val="22"/>
        </w:rPr>
      </w:pPr>
      <w:r>
        <w:rPr>
          <w:rFonts w:ascii="Arial" w:hAnsi="Arial" w:cs="Arial"/>
          <w:sz w:val="22"/>
          <w:szCs w:val="22"/>
        </w:rPr>
        <w:t>5.6</w:t>
      </w:r>
      <w:r>
        <w:rPr>
          <w:rFonts w:ascii="Arial" w:hAnsi="Arial" w:cs="Arial"/>
          <w:sz w:val="22"/>
          <w:szCs w:val="22"/>
        </w:rPr>
        <w:tab/>
      </w:r>
      <w:r w:rsidR="00A12F03" w:rsidRPr="00797F27">
        <w:rPr>
          <w:rFonts w:ascii="Arial" w:hAnsi="Arial" w:cs="Arial"/>
          <w:sz w:val="22"/>
          <w:szCs w:val="22"/>
        </w:rPr>
        <w:t>Implementation and “go live” decision</w:t>
      </w:r>
      <w:bookmarkEnd w:id="1004"/>
      <w:bookmarkEnd w:id="1005"/>
      <w:bookmarkEnd w:id="1006"/>
      <w:bookmarkEnd w:id="1007"/>
      <w:bookmarkEnd w:id="1008"/>
      <w:bookmarkEnd w:id="1009"/>
      <w:bookmarkEnd w:id="1010"/>
      <w:bookmarkEnd w:id="1011"/>
    </w:p>
    <w:p w:rsidR="00112016" w:rsidRPr="00112016" w:rsidRDefault="00112016" w:rsidP="0011201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97F27" w:rsidTr="00F17AF3">
        <w:trPr>
          <w:tblHeader/>
        </w:trPr>
        <w:tc>
          <w:tcPr>
            <w:tcW w:w="3260"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 Objective</w:t>
            </w:r>
          </w:p>
        </w:tc>
        <w:tc>
          <w:tcPr>
            <w:tcW w:w="6379"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 xml:space="preserve">1. An informed “go-live” decision is taken. </w:t>
            </w: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a. The decision to “go live” is the joint responsibility of the IT specialist, user management, the project team and IT management, and is formally taken just before the planned implementation date.</w:t>
            </w:r>
          </w:p>
          <w:p w:rsidR="00A12F03" w:rsidRPr="00797F27" w:rsidRDefault="00A12F03" w:rsidP="009C3F0E">
            <w:pPr>
              <w:rPr>
                <w:rFonts w:ascii="Arial" w:hAnsi="Arial" w:cs="Arial"/>
                <w:color w:val="000000"/>
                <w:sz w:val="22"/>
                <w:szCs w:val="22"/>
              </w:rPr>
            </w:pPr>
          </w:p>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The project is compared to the baseline acceptance criteria developed during the design stage to determine the risk of “going live” and to evaluate the impact of any outstanding activities.</w:t>
            </w:r>
          </w:p>
          <w:p w:rsidR="00A12F03" w:rsidRPr="00797F27" w:rsidRDefault="00A12F03" w:rsidP="009C3F0E">
            <w:pPr>
              <w:rPr>
                <w:rFonts w:ascii="Arial" w:hAnsi="Arial" w:cs="Arial"/>
                <w:color w:val="000000"/>
                <w:sz w:val="22"/>
                <w:szCs w:val="22"/>
              </w:rPr>
            </w:pPr>
          </w:p>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Senior organisation management is informed of the decision and outstanding tasks/deliverables and potential risks before “go live” to accept/reject the decision.</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2. System implementation is authorised.</w:t>
            </w: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a. A “request for implementation” form is used as approval/sign-off.  The transfer to the production environment is approved by the IT specialist, MIT and user management.</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pStyle w:val="CommentText"/>
              <w:rPr>
                <w:rFonts w:ascii="Arial" w:hAnsi="Arial" w:cs="Arial"/>
                <w:snapToGrid w:val="0"/>
                <w:color w:val="000000"/>
                <w:sz w:val="22"/>
                <w:szCs w:val="22"/>
              </w:rPr>
            </w:pPr>
            <w:r w:rsidRPr="00797F27">
              <w:rPr>
                <w:rFonts w:ascii="Arial" w:hAnsi="Arial" w:cs="Arial"/>
                <w:color w:val="000000"/>
                <w:sz w:val="22"/>
                <w:szCs w:val="22"/>
              </w:rPr>
              <w:t>b. Segregation of duties between development and transferring of applications to the production environment, is enforced.</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r w:rsidRPr="00797F27">
              <w:rPr>
                <w:rFonts w:ascii="Arial" w:hAnsi="Arial" w:cs="Arial"/>
                <w:snapToGrid w:val="0"/>
                <w:color w:val="000000"/>
                <w:sz w:val="22"/>
                <w:szCs w:val="22"/>
              </w:rPr>
              <w:t>3. Back-out procedures are available for new systems.</w:t>
            </w:r>
          </w:p>
        </w:tc>
        <w:tc>
          <w:tcPr>
            <w:tcW w:w="6379" w:type="dxa"/>
          </w:tcPr>
          <w:p w:rsidR="00A12F03" w:rsidRPr="00797F27" w:rsidRDefault="00A12F03" w:rsidP="009C3F0E">
            <w:pPr>
              <w:rPr>
                <w:rFonts w:ascii="Arial" w:hAnsi="Arial" w:cs="Arial"/>
                <w:snapToGrid w:val="0"/>
                <w:color w:val="000000"/>
                <w:sz w:val="22"/>
                <w:szCs w:val="22"/>
              </w:rPr>
            </w:pPr>
            <w:r w:rsidRPr="00797F27">
              <w:rPr>
                <w:rFonts w:ascii="Arial" w:hAnsi="Arial" w:cs="Arial"/>
                <w:snapToGrid w:val="0"/>
                <w:color w:val="000000"/>
                <w:sz w:val="22"/>
                <w:szCs w:val="22"/>
              </w:rPr>
              <w:t>a. Formal back-out procedures are available for new systems.</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4. Source code version numbers are adequately controlled.</w:t>
            </w: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a. Version control software is used to co-ordinate changes to source code and the transfer of code between development, testing and production environments.</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snapToGrid w:val="0"/>
                <w:color w:val="000000"/>
                <w:sz w:val="22"/>
                <w:szCs w:val="22"/>
              </w:rPr>
              <w:t>b. Version numbers are shown on the “request for transfer”, to ensure that the most recent version is transferred to live.</w:t>
            </w:r>
          </w:p>
        </w:tc>
      </w:tr>
    </w:tbl>
    <w:p w:rsidR="00DA3E3A" w:rsidRDefault="00DA3E3A" w:rsidP="00DA3E3A">
      <w:pPr>
        <w:pStyle w:val="Heading3"/>
        <w:ind w:left="0"/>
        <w:rPr>
          <w:rFonts w:ascii="Arial" w:hAnsi="Arial" w:cs="Arial"/>
          <w:sz w:val="22"/>
          <w:szCs w:val="22"/>
        </w:rPr>
      </w:pPr>
      <w:bookmarkStart w:id="1012" w:name="_Toc798417"/>
      <w:bookmarkStart w:id="1013" w:name="_Toc4053044"/>
      <w:bookmarkStart w:id="1014" w:name="_Toc4351373"/>
      <w:bookmarkStart w:id="1015" w:name="_Toc4356391"/>
      <w:bookmarkStart w:id="1016" w:name="_Toc30582973"/>
      <w:bookmarkStart w:id="1017" w:name="_Toc233612334"/>
      <w:bookmarkStart w:id="1018" w:name="_Toc233613053"/>
      <w:bookmarkStart w:id="1019" w:name="_Toc233613116"/>
    </w:p>
    <w:p w:rsidR="00DA3E3A" w:rsidRDefault="00DA3E3A">
      <w:pPr>
        <w:rPr>
          <w:rFonts w:ascii="Arial" w:hAnsi="Arial" w:cs="Arial"/>
          <w:b/>
          <w:sz w:val="22"/>
          <w:szCs w:val="22"/>
        </w:rPr>
      </w:pPr>
      <w:r>
        <w:rPr>
          <w:rFonts w:ascii="Arial" w:hAnsi="Arial" w:cs="Arial"/>
          <w:sz w:val="22"/>
          <w:szCs w:val="22"/>
        </w:rPr>
        <w:br w:type="page"/>
      </w:r>
    </w:p>
    <w:p w:rsidR="00A12F03" w:rsidRDefault="008E7DAF" w:rsidP="008E7DAF">
      <w:pPr>
        <w:pStyle w:val="Heading3"/>
        <w:ind w:left="0"/>
        <w:rPr>
          <w:rFonts w:ascii="Arial" w:hAnsi="Arial" w:cs="Arial"/>
          <w:sz w:val="22"/>
          <w:szCs w:val="22"/>
        </w:rPr>
      </w:pPr>
      <w:r>
        <w:rPr>
          <w:rFonts w:ascii="Arial" w:hAnsi="Arial" w:cs="Arial"/>
          <w:sz w:val="22"/>
          <w:szCs w:val="22"/>
        </w:rPr>
        <w:lastRenderedPageBreak/>
        <w:t>5.7</w:t>
      </w:r>
      <w:r>
        <w:rPr>
          <w:rFonts w:ascii="Arial" w:hAnsi="Arial" w:cs="Arial"/>
          <w:sz w:val="22"/>
          <w:szCs w:val="22"/>
        </w:rPr>
        <w:tab/>
      </w:r>
      <w:r w:rsidR="00A12F03" w:rsidRPr="00797F27">
        <w:rPr>
          <w:rFonts w:ascii="Arial" w:hAnsi="Arial" w:cs="Arial"/>
          <w:sz w:val="22"/>
          <w:szCs w:val="22"/>
        </w:rPr>
        <w:t>Technical and user documentation and delivery of training</w:t>
      </w:r>
      <w:bookmarkEnd w:id="1012"/>
      <w:bookmarkEnd w:id="1013"/>
      <w:bookmarkEnd w:id="1014"/>
      <w:bookmarkEnd w:id="1015"/>
      <w:bookmarkEnd w:id="1016"/>
      <w:bookmarkEnd w:id="1017"/>
      <w:bookmarkEnd w:id="1018"/>
      <w:bookmarkEnd w:id="1019"/>
    </w:p>
    <w:p w:rsidR="00DA3E3A" w:rsidRPr="00DA3E3A" w:rsidRDefault="00DA3E3A" w:rsidP="00DA3E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97F27" w:rsidTr="00F17AF3">
        <w:trPr>
          <w:tblHeader/>
        </w:trPr>
        <w:tc>
          <w:tcPr>
            <w:tcW w:w="3260"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 Objective</w:t>
            </w:r>
          </w:p>
        </w:tc>
        <w:tc>
          <w:tcPr>
            <w:tcW w:w="6379"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F17AF3">
        <w:tc>
          <w:tcPr>
            <w:tcW w:w="3260" w:type="dxa"/>
          </w:tcPr>
          <w:p w:rsidR="00A12F03" w:rsidRPr="00DA3E3A" w:rsidRDefault="00A12F03" w:rsidP="009C3F0E">
            <w:pPr>
              <w:rPr>
                <w:rFonts w:ascii="Arial" w:hAnsi="Arial" w:cs="Arial"/>
                <w:color w:val="000000"/>
                <w:sz w:val="22"/>
                <w:szCs w:val="22"/>
              </w:rPr>
            </w:pPr>
            <w:r w:rsidRPr="00DA3E3A">
              <w:rPr>
                <w:rFonts w:ascii="Arial" w:hAnsi="Arial" w:cs="Arial"/>
                <w:color w:val="000000"/>
                <w:sz w:val="22"/>
                <w:szCs w:val="22"/>
              </w:rPr>
              <w:t>1. User documentation for application functionality is prepared.</w:t>
            </w: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snapToGrid w:val="0"/>
                <w:color w:val="000000"/>
                <w:sz w:val="22"/>
                <w:szCs w:val="22"/>
              </w:rPr>
              <w:t>a. User documentation (standard operating procedures) for all production applications is prepared and signed-off, by user management, before “going live”.  The documentation is published on the intranet.</w:t>
            </w:r>
          </w:p>
        </w:tc>
      </w:tr>
      <w:tr w:rsidR="00A12F03" w:rsidRPr="00797F27" w:rsidTr="00F17AF3">
        <w:tc>
          <w:tcPr>
            <w:tcW w:w="3260" w:type="dxa"/>
          </w:tcPr>
          <w:p w:rsidR="00A12F03" w:rsidRPr="00DA3E3A" w:rsidRDefault="00A12F03" w:rsidP="009C3F0E">
            <w:pPr>
              <w:rPr>
                <w:rFonts w:ascii="Arial" w:hAnsi="Arial" w:cs="Arial"/>
                <w:color w:val="000000"/>
                <w:sz w:val="22"/>
                <w:szCs w:val="22"/>
              </w:rPr>
            </w:pPr>
            <w:r w:rsidRPr="00DA3E3A">
              <w:rPr>
                <w:rFonts w:ascii="Arial" w:hAnsi="Arial" w:cs="Arial"/>
                <w:color w:val="000000"/>
                <w:sz w:val="22"/>
                <w:szCs w:val="22"/>
              </w:rPr>
              <w:t>2. Technical documentation for all new systems is prepared.</w:t>
            </w:r>
          </w:p>
          <w:p w:rsidR="00A12F03" w:rsidRPr="00DA3E3A"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snapToGrid w:val="0"/>
                <w:color w:val="000000"/>
                <w:sz w:val="22"/>
                <w:szCs w:val="22"/>
              </w:rPr>
              <w:t>b. Technical documentation (</w:t>
            </w:r>
            <w:r w:rsidRPr="00797F27">
              <w:rPr>
                <w:rFonts w:ascii="Arial" w:hAnsi="Arial" w:cs="Arial"/>
                <w:color w:val="000000"/>
                <w:sz w:val="22"/>
                <w:szCs w:val="22"/>
              </w:rPr>
              <w:t xml:space="preserve">design charts, network charts, process flows, etc) </w:t>
            </w:r>
            <w:r w:rsidRPr="00797F27">
              <w:rPr>
                <w:rFonts w:ascii="Arial" w:hAnsi="Arial" w:cs="Arial"/>
                <w:snapToGrid w:val="0"/>
                <w:color w:val="000000"/>
                <w:sz w:val="22"/>
                <w:szCs w:val="22"/>
              </w:rPr>
              <w:t>is prepared by IT, before “going live” and is available and restricted to IT staff.</w:t>
            </w:r>
          </w:p>
        </w:tc>
      </w:tr>
      <w:tr w:rsidR="00A12F03" w:rsidRPr="00797F27" w:rsidTr="00F17AF3">
        <w:tc>
          <w:tcPr>
            <w:tcW w:w="3260" w:type="dxa"/>
          </w:tcPr>
          <w:p w:rsidR="00A12F03" w:rsidRPr="00DA3E3A" w:rsidRDefault="00A12F03" w:rsidP="00DA3E3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DA3E3A">
              <w:rPr>
                <w:rFonts w:ascii="Arial" w:hAnsi="Arial" w:cs="Arial"/>
                <w:b w:val="0"/>
                <w:color w:val="000000"/>
                <w:sz w:val="22"/>
                <w:szCs w:val="22"/>
                <w:lang w:val="en-GB"/>
              </w:rPr>
              <w:t>3. There are appropriate controls to ensure that all users are trained on new functionality before going live.</w:t>
            </w:r>
          </w:p>
        </w:tc>
        <w:tc>
          <w:tcPr>
            <w:tcW w:w="6379" w:type="dxa"/>
          </w:tcPr>
          <w:p w:rsidR="00A12F03" w:rsidRPr="00797F27" w:rsidRDefault="00A12F03" w:rsidP="009C3F0E">
            <w:pPr>
              <w:pStyle w:val="Header"/>
              <w:rPr>
                <w:rFonts w:ascii="Arial" w:hAnsi="Arial" w:cs="Arial"/>
                <w:b/>
                <w:color w:val="000000"/>
                <w:sz w:val="22"/>
                <w:szCs w:val="22"/>
                <w:lang w:val="en-GB"/>
              </w:rPr>
            </w:pPr>
            <w:r w:rsidRPr="00797F27">
              <w:rPr>
                <w:rFonts w:ascii="Arial" w:hAnsi="Arial" w:cs="Arial"/>
                <w:color w:val="000000"/>
                <w:sz w:val="22"/>
                <w:szCs w:val="22"/>
                <w:lang w:val="en-GB"/>
              </w:rPr>
              <w:t xml:space="preserve">c. All changes to application functionality are reflected in user training manuals. </w:t>
            </w:r>
          </w:p>
          <w:p w:rsidR="00A12F03" w:rsidRPr="00797F27" w:rsidRDefault="00A12F03" w:rsidP="009C3F0E">
            <w:pPr>
              <w:pStyle w:val="Header"/>
              <w:rPr>
                <w:rFonts w:ascii="Arial" w:hAnsi="Arial" w:cs="Arial"/>
                <w:b/>
                <w:color w:val="000000"/>
                <w:sz w:val="22"/>
                <w:szCs w:val="22"/>
                <w:lang w:val="en-GB"/>
              </w:rPr>
            </w:pPr>
          </w:p>
          <w:p w:rsidR="00A12F03" w:rsidRPr="00797F27" w:rsidRDefault="00A12F03" w:rsidP="009C3F0E">
            <w:pPr>
              <w:pStyle w:val="Header"/>
              <w:rPr>
                <w:rFonts w:ascii="Arial" w:hAnsi="Arial" w:cs="Arial"/>
                <w:b/>
                <w:color w:val="000000"/>
                <w:sz w:val="22"/>
                <w:szCs w:val="22"/>
                <w:lang w:val="en-GB"/>
              </w:rPr>
            </w:pPr>
            <w:r w:rsidRPr="00797F27">
              <w:rPr>
                <w:rFonts w:ascii="Arial" w:hAnsi="Arial" w:cs="Arial"/>
                <w:color w:val="000000"/>
                <w:sz w:val="22"/>
                <w:szCs w:val="22"/>
                <w:lang w:val="en-GB"/>
              </w:rPr>
              <w:t>Users are formally trained before using new functionality.</w:t>
            </w:r>
          </w:p>
        </w:tc>
      </w:tr>
    </w:tbl>
    <w:p w:rsidR="00A12F03" w:rsidRDefault="00A12F03">
      <w:pPr>
        <w:pStyle w:val="Head"/>
        <w:numPr>
          <w:ilvl w:val="0"/>
          <w:numId w:val="3"/>
        </w:numPr>
        <w:jc w:val="left"/>
        <w:rPr>
          <w:rFonts w:ascii="Arial" w:hAnsi="Arial" w:cs="Arial"/>
          <w:smallCaps w:val="0"/>
          <w:sz w:val="22"/>
          <w:szCs w:val="22"/>
        </w:rPr>
        <w:pPrChange w:id="1020" w:author="PricewaterhouseCoopers" w:date="2012-11-16T12:16:00Z">
          <w:pPr>
            <w:pStyle w:val="Head"/>
            <w:numPr>
              <w:numId w:val="5"/>
            </w:numPr>
            <w:tabs>
              <w:tab w:val="num" w:pos="720"/>
            </w:tabs>
            <w:ind w:left="720" w:hanging="720"/>
            <w:jc w:val="left"/>
          </w:pPr>
        </w:pPrChange>
      </w:pPr>
      <w:bookmarkStart w:id="1021" w:name="_Toc530769601"/>
      <w:bookmarkStart w:id="1022" w:name="_Toc4053045"/>
      <w:bookmarkStart w:id="1023" w:name="_Toc4351374"/>
      <w:bookmarkStart w:id="1024" w:name="_Toc4356392"/>
      <w:bookmarkStart w:id="1025" w:name="_Toc30582974"/>
      <w:r w:rsidRPr="00797F27">
        <w:rPr>
          <w:rFonts w:ascii="Arial" w:hAnsi="Arial" w:cs="Arial"/>
          <w:sz w:val="22"/>
          <w:szCs w:val="22"/>
        </w:rPr>
        <w:br w:type="page"/>
      </w:r>
      <w:r w:rsidR="00754DDA">
        <w:rPr>
          <w:rFonts w:ascii="Arial" w:hAnsi="Arial" w:cs="Arial"/>
          <w:sz w:val="22"/>
          <w:szCs w:val="22"/>
        </w:rPr>
        <w:lastRenderedPageBreak/>
        <w:t>COMPUTER O</w:t>
      </w:r>
      <w:ins w:id="1026" w:author="PricewaterhouseCoopers" w:date="2012-11-16T10:19:00Z">
        <w:r w:rsidR="00A5099A">
          <w:rPr>
            <w:rFonts w:ascii="Arial" w:hAnsi="Arial" w:cs="Arial"/>
            <w:sz w:val="22"/>
            <w:szCs w:val="22"/>
          </w:rPr>
          <w:t>P</w:t>
        </w:r>
      </w:ins>
      <w:r w:rsidR="00754DDA">
        <w:rPr>
          <w:rFonts w:ascii="Arial" w:hAnsi="Arial" w:cs="Arial"/>
          <w:sz w:val="22"/>
          <w:szCs w:val="22"/>
        </w:rPr>
        <w:t>E</w:t>
      </w:r>
      <w:del w:id="1027" w:author="PricewaterhouseCoopers" w:date="2012-11-16T10:19:00Z">
        <w:r w:rsidR="00754DDA" w:rsidDel="00A5099A">
          <w:rPr>
            <w:rFonts w:ascii="Arial" w:hAnsi="Arial" w:cs="Arial"/>
            <w:sz w:val="22"/>
            <w:szCs w:val="22"/>
          </w:rPr>
          <w:delText>P</w:delText>
        </w:r>
      </w:del>
      <w:r w:rsidR="00754DDA">
        <w:rPr>
          <w:rFonts w:ascii="Arial" w:hAnsi="Arial" w:cs="Arial"/>
          <w:sz w:val="22"/>
          <w:szCs w:val="22"/>
        </w:rPr>
        <w:t>RATIONS</w:t>
      </w:r>
      <w:bookmarkEnd w:id="1021"/>
      <w:bookmarkEnd w:id="1022"/>
      <w:bookmarkEnd w:id="1023"/>
      <w:bookmarkEnd w:id="1024"/>
      <w:bookmarkEnd w:id="1025"/>
    </w:p>
    <w:p w:rsidR="00754DDA" w:rsidRPr="00754DDA" w:rsidRDefault="00754DDA" w:rsidP="00754DDA">
      <w:pPr>
        <w:pStyle w:val="Head"/>
        <w:ind w:left="0" w:firstLine="0"/>
        <w:jc w:val="left"/>
        <w:rPr>
          <w:rFonts w:ascii="Arial" w:hAnsi="Arial" w:cs="Arial"/>
          <w:smallCaps w:val="0"/>
          <w:sz w:val="22"/>
          <w:szCs w:val="22"/>
        </w:rPr>
      </w:pPr>
    </w:p>
    <w:p w:rsidR="00A12F03" w:rsidRDefault="00A12F03" w:rsidP="00754DDA">
      <w:pPr>
        <w:pStyle w:val="Heading3"/>
        <w:ind w:left="709" w:hanging="709"/>
        <w:rPr>
          <w:rFonts w:ascii="Arial" w:hAnsi="Arial" w:cs="Arial"/>
          <w:sz w:val="22"/>
          <w:szCs w:val="22"/>
        </w:rPr>
      </w:pPr>
      <w:bookmarkStart w:id="1028" w:name="_Toc798419"/>
      <w:bookmarkStart w:id="1029" w:name="_Toc4053046"/>
      <w:bookmarkStart w:id="1030" w:name="_Toc4351375"/>
      <w:bookmarkStart w:id="1031" w:name="_Toc4356393"/>
      <w:bookmarkStart w:id="1032" w:name="_Toc30582975"/>
      <w:bookmarkStart w:id="1033" w:name="_Toc233612335"/>
      <w:bookmarkStart w:id="1034" w:name="_Toc233613054"/>
      <w:bookmarkStart w:id="1035" w:name="_Toc233613117"/>
      <w:r w:rsidRPr="00754DDA">
        <w:rPr>
          <w:rFonts w:ascii="Arial" w:hAnsi="Arial" w:cs="Arial"/>
          <w:sz w:val="22"/>
          <w:szCs w:val="22"/>
        </w:rPr>
        <w:t xml:space="preserve">6.1 </w:t>
      </w:r>
      <w:r w:rsidR="00754DDA">
        <w:rPr>
          <w:rFonts w:ascii="Arial" w:hAnsi="Arial" w:cs="Arial"/>
          <w:sz w:val="22"/>
          <w:szCs w:val="22"/>
        </w:rPr>
        <w:tab/>
      </w:r>
      <w:r w:rsidRPr="00754DDA">
        <w:rPr>
          <w:rFonts w:ascii="Arial" w:hAnsi="Arial" w:cs="Arial"/>
          <w:sz w:val="22"/>
          <w:szCs w:val="22"/>
        </w:rPr>
        <w:t>Service level agreements</w:t>
      </w:r>
      <w:bookmarkEnd w:id="1028"/>
      <w:bookmarkEnd w:id="1029"/>
      <w:bookmarkEnd w:id="1030"/>
      <w:bookmarkEnd w:id="1031"/>
      <w:bookmarkEnd w:id="1032"/>
      <w:bookmarkEnd w:id="1033"/>
      <w:bookmarkEnd w:id="1034"/>
      <w:bookmarkEnd w:id="1035"/>
    </w:p>
    <w:p w:rsidR="00754DDA" w:rsidRPr="00754DDA" w:rsidRDefault="00754DDA" w:rsidP="00754DD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97F27" w:rsidTr="00F17AF3">
        <w:trPr>
          <w:tblHeader/>
        </w:trPr>
        <w:tc>
          <w:tcPr>
            <w:tcW w:w="3260"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 Objective</w:t>
            </w:r>
          </w:p>
        </w:tc>
        <w:tc>
          <w:tcPr>
            <w:tcW w:w="6379"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w:t>
            </w:r>
          </w:p>
        </w:tc>
      </w:tr>
      <w:tr w:rsidR="00A12F03" w:rsidRPr="00754DDA" w:rsidTr="00F17AF3">
        <w:trPr>
          <w:trHeight w:val="254"/>
        </w:trPr>
        <w:tc>
          <w:tcPr>
            <w:tcW w:w="3260" w:type="dxa"/>
          </w:tcPr>
          <w:p w:rsidR="00A12F03" w:rsidRPr="00754DD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754DDA">
              <w:rPr>
                <w:rFonts w:ascii="Arial" w:hAnsi="Arial" w:cs="Arial"/>
                <w:b w:val="0"/>
                <w:color w:val="000000"/>
                <w:sz w:val="22"/>
                <w:szCs w:val="22"/>
                <w:lang w:val="en-GB"/>
              </w:rPr>
              <w:t>1. Appropriate service level agreements are in place with all external suppliers of IT services.</w:t>
            </w:r>
          </w:p>
          <w:p w:rsidR="00A12F03" w:rsidRPr="00754DD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Default="00A12F03" w:rsidP="00754DDA">
            <w:pPr>
              <w:rPr>
                <w:rFonts w:ascii="Arial" w:hAnsi="Arial" w:cs="Arial"/>
                <w:snapToGrid w:val="0"/>
                <w:color w:val="000000"/>
                <w:sz w:val="22"/>
                <w:szCs w:val="22"/>
              </w:rPr>
            </w:pPr>
            <w:r w:rsidRPr="00754DDA">
              <w:rPr>
                <w:rFonts w:ascii="Arial" w:hAnsi="Arial" w:cs="Arial"/>
                <w:snapToGrid w:val="0"/>
                <w:color w:val="000000"/>
                <w:sz w:val="22"/>
                <w:szCs w:val="22"/>
              </w:rPr>
              <w:t>a. Formal signed service level agreements (SLAs) have been established with IT service suppliers, which include:</w:t>
            </w:r>
          </w:p>
          <w:p w:rsidR="0002748A" w:rsidRPr="00754DDA" w:rsidRDefault="0002748A" w:rsidP="00754DDA">
            <w:pPr>
              <w:rPr>
                <w:rFonts w:ascii="Arial" w:hAnsi="Arial" w:cs="Arial"/>
                <w:snapToGrid w:val="0"/>
                <w:color w:val="000000"/>
                <w:sz w:val="22"/>
                <w:szCs w:val="22"/>
              </w:rPr>
            </w:pPr>
          </w:p>
          <w:p w:rsidR="00A12F03" w:rsidRPr="00754DDA" w:rsidRDefault="00A12F03" w:rsidP="003738E9">
            <w:pPr>
              <w:numPr>
                <w:ilvl w:val="0"/>
                <w:numId w:val="245"/>
              </w:numPr>
              <w:rPr>
                <w:rFonts w:ascii="Arial" w:hAnsi="Arial" w:cs="Arial"/>
                <w:snapToGrid w:val="0"/>
                <w:color w:val="000000"/>
                <w:sz w:val="22"/>
                <w:szCs w:val="22"/>
              </w:rPr>
            </w:pPr>
            <w:r w:rsidRPr="00754DDA">
              <w:rPr>
                <w:rFonts w:ascii="Arial" w:hAnsi="Arial" w:cs="Arial"/>
                <w:snapToGrid w:val="0"/>
                <w:color w:val="000000"/>
                <w:sz w:val="22"/>
                <w:szCs w:val="22"/>
              </w:rPr>
              <w:t>Responsibilities.</w:t>
            </w:r>
          </w:p>
          <w:p w:rsidR="00A12F03" w:rsidRPr="00754DDA" w:rsidRDefault="00A12F03" w:rsidP="003738E9">
            <w:pPr>
              <w:numPr>
                <w:ilvl w:val="0"/>
                <w:numId w:val="245"/>
              </w:numPr>
              <w:rPr>
                <w:rFonts w:ascii="Arial" w:hAnsi="Arial" w:cs="Arial"/>
                <w:snapToGrid w:val="0"/>
                <w:color w:val="000000"/>
                <w:sz w:val="22"/>
                <w:szCs w:val="22"/>
              </w:rPr>
            </w:pPr>
            <w:r w:rsidRPr="00754DDA">
              <w:rPr>
                <w:rFonts w:ascii="Arial" w:hAnsi="Arial" w:cs="Arial"/>
                <w:snapToGrid w:val="0"/>
                <w:color w:val="000000"/>
                <w:sz w:val="22"/>
                <w:szCs w:val="22"/>
              </w:rPr>
              <w:t>Services to be provided including response times.</w:t>
            </w:r>
          </w:p>
          <w:p w:rsidR="00A12F03" w:rsidRPr="00754DDA" w:rsidRDefault="00A12F03" w:rsidP="003738E9">
            <w:pPr>
              <w:numPr>
                <w:ilvl w:val="0"/>
                <w:numId w:val="245"/>
              </w:numPr>
              <w:rPr>
                <w:rFonts w:ascii="Arial" w:hAnsi="Arial" w:cs="Arial"/>
                <w:snapToGrid w:val="0"/>
                <w:color w:val="000000"/>
                <w:sz w:val="22"/>
                <w:szCs w:val="22"/>
              </w:rPr>
            </w:pPr>
            <w:r w:rsidRPr="00754DDA">
              <w:rPr>
                <w:rFonts w:ascii="Arial" w:hAnsi="Arial" w:cs="Arial"/>
                <w:snapToGrid w:val="0"/>
                <w:color w:val="000000"/>
                <w:sz w:val="22"/>
                <w:szCs w:val="22"/>
              </w:rPr>
              <w:t>Penalties for non-compliance.</w:t>
            </w:r>
          </w:p>
          <w:p w:rsidR="00A12F03" w:rsidRPr="00754DDA" w:rsidRDefault="00A12F03" w:rsidP="003738E9">
            <w:pPr>
              <w:numPr>
                <w:ilvl w:val="0"/>
                <w:numId w:val="245"/>
              </w:numPr>
              <w:rPr>
                <w:rFonts w:ascii="Arial" w:hAnsi="Arial" w:cs="Arial"/>
                <w:snapToGrid w:val="0"/>
                <w:color w:val="000000"/>
                <w:sz w:val="22"/>
                <w:szCs w:val="22"/>
              </w:rPr>
            </w:pPr>
            <w:r w:rsidRPr="00754DDA">
              <w:rPr>
                <w:rFonts w:ascii="Arial" w:hAnsi="Arial" w:cs="Arial"/>
                <w:snapToGrid w:val="0"/>
                <w:color w:val="000000"/>
                <w:sz w:val="22"/>
                <w:szCs w:val="22"/>
              </w:rPr>
              <w:t>Security arrangements.</w:t>
            </w:r>
          </w:p>
          <w:p w:rsidR="00A12F03" w:rsidRPr="00754DDA" w:rsidRDefault="00A12F03" w:rsidP="003738E9">
            <w:pPr>
              <w:numPr>
                <w:ilvl w:val="0"/>
                <w:numId w:val="245"/>
              </w:numPr>
              <w:rPr>
                <w:rFonts w:ascii="Arial" w:hAnsi="Arial" w:cs="Arial"/>
                <w:snapToGrid w:val="0"/>
                <w:color w:val="000000"/>
                <w:sz w:val="22"/>
                <w:szCs w:val="22"/>
              </w:rPr>
            </w:pPr>
            <w:r w:rsidRPr="00754DDA">
              <w:rPr>
                <w:rFonts w:ascii="Arial" w:hAnsi="Arial" w:cs="Arial"/>
                <w:snapToGrid w:val="0"/>
                <w:color w:val="000000"/>
                <w:sz w:val="22"/>
                <w:szCs w:val="22"/>
              </w:rPr>
              <w:t>The rights to audit the service environment.</w:t>
            </w:r>
          </w:p>
          <w:p w:rsidR="00A12F03" w:rsidRPr="00754DDA" w:rsidRDefault="00A12F03" w:rsidP="00754DDA">
            <w:pPr>
              <w:rPr>
                <w:rFonts w:ascii="Arial" w:hAnsi="Arial" w:cs="Arial"/>
                <w:color w:val="000000"/>
                <w:sz w:val="22"/>
                <w:szCs w:val="22"/>
              </w:rPr>
            </w:pPr>
          </w:p>
          <w:p w:rsidR="00A12F03" w:rsidRPr="00754DDA" w:rsidRDefault="00A12F03" w:rsidP="00754DDA">
            <w:pPr>
              <w:rPr>
                <w:rFonts w:ascii="Arial" w:hAnsi="Arial" w:cs="Arial"/>
                <w:color w:val="000000"/>
                <w:sz w:val="22"/>
                <w:szCs w:val="22"/>
              </w:rPr>
            </w:pPr>
            <w:r w:rsidRPr="00754DDA">
              <w:rPr>
                <w:rFonts w:ascii="Arial" w:hAnsi="Arial" w:cs="Arial"/>
                <w:color w:val="000000"/>
                <w:sz w:val="22"/>
                <w:szCs w:val="22"/>
              </w:rPr>
              <w:t>The delivery of services by IT suppliers, are monitored and managed.</w:t>
            </w:r>
          </w:p>
        </w:tc>
      </w:tr>
      <w:tr w:rsidR="00A12F03" w:rsidRPr="00754DDA" w:rsidTr="00F17AF3">
        <w:tc>
          <w:tcPr>
            <w:tcW w:w="3260" w:type="dxa"/>
          </w:tcPr>
          <w:p w:rsidR="00A12F03" w:rsidRPr="00754DD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Pr="00754DDA" w:rsidRDefault="00A12F03" w:rsidP="00754DDA">
            <w:pPr>
              <w:pStyle w:val="BodyText2"/>
              <w:spacing w:after="0" w:line="240" w:lineRule="auto"/>
              <w:rPr>
                <w:rFonts w:ascii="Arial" w:hAnsi="Arial" w:cs="Arial"/>
                <w:color w:val="000000"/>
                <w:sz w:val="22"/>
                <w:szCs w:val="22"/>
                <w:lang w:val="en-GB"/>
              </w:rPr>
            </w:pPr>
            <w:r w:rsidRPr="00754DDA">
              <w:rPr>
                <w:rFonts w:ascii="Arial" w:hAnsi="Arial" w:cs="Arial"/>
                <w:color w:val="000000"/>
                <w:sz w:val="22"/>
                <w:szCs w:val="22"/>
                <w:lang w:val="en-GB"/>
              </w:rPr>
              <w:t>b. The network is monitored and problems are reported to the Network Manager.</w:t>
            </w:r>
          </w:p>
        </w:tc>
      </w:tr>
      <w:tr w:rsidR="00A12F03" w:rsidRPr="00754DDA" w:rsidTr="00F17AF3">
        <w:tc>
          <w:tcPr>
            <w:tcW w:w="3260" w:type="dxa"/>
          </w:tcPr>
          <w:p w:rsidR="00A12F03" w:rsidRPr="00754DD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754DDA">
              <w:rPr>
                <w:rFonts w:ascii="Arial" w:hAnsi="Arial" w:cs="Arial"/>
                <w:b w:val="0"/>
                <w:color w:val="000000"/>
                <w:sz w:val="22"/>
                <w:szCs w:val="22"/>
                <w:lang w:val="en-GB"/>
              </w:rPr>
              <w:t>2. An appropriate service level agreement is in place between IT and the user community (ECB).</w:t>
            </w:r>
          </w:p>
          <w:p w:rsidR="00A12F03" w:rsidRPr="00754DDA" w:rsidRDefault="00A12F03" w:rsidP="00754DDA">
            <w:pPr>
              <w:rPr>
                <w:rFonts w:ascii="Arial" w:hAnsi="Arial" w:cs="Arial"/>
                <w:color w:val="000000"/>
                <w:sz w:val="22"/>
                <w:szCs w:val="22"/>
              </w:rPr>
            </w:pPr>
          </w:p>
        </w:tc>
        <w:tc>
          <w:tcPr>
            <w:tcW w:w="6379" w:type="dxa"/>
          </w:tcPr>
          <w:p w:rsidR="00A12F03" w:rsidRDefault="00A12F03" w:rsidP="00754DDA">
            <w:pPr>
              <w:rPr>
                <w:rFonts w:ascii="Arial" w:hAnsi="Arial" w:cs="Arial"/>
                <w:snapToGrid w:val="0"/>
                <w:color w:val="000000"/>
                <w:sz w:val="22"/>
                <w:szCs w:val="22"/>
              </w:rPr>
            </w:pPr>
            <w:r w:rsidRPr="00754DDA">
              <w:rPr>
                <w:rFonts w:ascii="Arial" w:hAnsi="Arial" w:cs="Arial"/>
                <w:snapToGrid w:val="0"/>
                <w:color w:val="000000"/>
                <w:sz w:val="22"/>
                <w:szCs w:val="22"/>
              </w:rPr>
              <w:t>a. A formal service level agreement (SLA) has been established between IT and the user community (ECB), focusing on:</w:t>
            </w:r>
          </w:p>
          <w:p w:rsidR="0002748A" w:rsidRPr="00754DDA" w:rsidRDefault="0002748A" w:rsidP="00754DDA">
            <w:pPr>
              <w:rPr>
                <w:rFonts w:ascii="Arial" w:hAnsi="Arial" w:cs="Arial"/>
                <w:snapToGrid w:val="0"/>
                <w:color w:val="000000"/>
                <w:sz w:val="22"/>
                <w:szCs w:val="22"/>
              </w:rPr>
            </w:pPr>
          </w:p>
          <w:p w:rsidR="00A12F03" w:rsidRPr="00754DDA" w:rsidRDefault="00A12F03" w:rsidP="003738E9">
            <w:pPr>
              <w:numPr>
                <w:ilvl w:val="0"/>
                <w:numId w:val="246"/>
              </w:numPr>
              <w:rPr>
                <w:rFonts w:ascii="Arial" w:hAnsi="Arial" w:cs="Arial"/>
                <w:snapToGrid w:val="0"/>
                <w:color w:val="000000"/>
                <w:sz w:val="22"/>
                <w:szCs w:val="22"/>
              </w:rPr>
            </w:pPr>
            <w:r w:rsidRPr="00754DDA">
              <w:rPr>
                <w:rFonts w:ascii="Arial" w:hAnsi="Arial" w:cs="Arial"/>
                <w:snapToGrid w:val="0"/>
                <w:color w:val="000000"/>
                <w:sz w:val="22"/>
                <w:szCs w:val="22"/>
              </w:rPr>
              <w:t>Responsibilities.</w:t>
            </w:r>
          </w:p>
          <w:p w:rsidR="00A12F03" w:rsidRPr="00754DDA" w:rsidRDefault="00A12F03" w:rsidP="003738E9">
            <w:pPr>
              <w:numPr>
                <w:ilvl w:val="0"/>
                <w:numId w:val="246"/>
              </w:numPr>
              <w:rPr>
                <w:rFonts w:ascii="Arial" w:hAnsi="Arial" w:cs="Arial"/>
                <w:snapToGrid w:val="0"/>
                <w:color w:val="000000"/>
                <w:sz w:val="22"/>
                <w:szCs w:val="22"/>
              </w:rPr>
            </w:pPr>
            <w:r w:rsidRPr="00754DDA">
              <w:rPr>
                <w:rFonts w:ascii="Arial" w:hAnsi="Arial" w:cs="Arial"/>
                <w:snapToGrid w:val="0"/>
                <w:color w:val="000000"/>
                <w:sz w:val="22"/>
                <w:szCs w:val="22"/>
              </w:rPr>
              <w:t>Services to be provided including response times.</w:t>
            </w:r>
          </w:p>
          <w:p w:rsidR="00A12F03" w:rsidRPr="00754DDA" w:rsidRDefault="00A12F03" w:rsidP="003738E9">
            <w:pPr>
              <w:numPr>
                <w:ilvl w:val="0"/>
                <w:numId w:val="246"/>
              </w:numPr>
              <w:rPr>
                <w:rFonts w:ascii="Arial" w:hAnsi="Arial" w:cs="Arial"/>
                <w:snapToGrid w:val="0"/>
                <w:color w:val="000000"/>
                <w:sz w:val="22"/>
                <w:szCs w:val="22"/>
              </w:rPr>
            </w:pPr>
            <w:r w:rsidRPr="00754DDA">
              <w:rPr>
                <w:rFonts w:ascii="Arial" w:hAnsi="Arial" w:cs="Arial"/>
                <w:snapToGrid w:val="0"/>
                <w:color w:val="000000"/>
                <w:sz w:val="22"/>
                <w:szCs w:val="22"/>
              </w:rPr>
              <w:t>Escalation and resolution procedures.</w:t>
            </w:r>
          </w:p>
          <w:p w:rsidR="00A12F03" w:rsidRPr="00754DDA" w:rsidRDefault="00A12F03" w:rsidP="00754DDA">
            <w:pPr>
              <w:rPr>
                <w:rFonts w:ascii="Arial" w:hAnsi="Arial" w:cs="Arial"/>
                <w:color w:val="000000"/>
                <w:sz w:val="22"/>
                <w:szCs w:val="22"/>
              </w:rPr>
            </w:pPr>
          </w:p>
          <w:p w:rsidR="00A12F03" w:rsidRPr="00754DDA" w:rsidRDefault="00A12F03" w:rsidP="00754DDA">
            <w:pPr>
              <w:rPr>
                <w:rFonts w:ascii="Arial" w:hAnsi="Arial" w:cs="Arial"/>
                <w:color w:val="000000"/>
                <w:sz w:val="22"/>
                <w:szCs w:val="22"/>
              </w:rPr>
            </w:pPr>
            <w:r w:rsidRPr="00754DDA">
              <w:rPr>
                <w:rFonts w:ascii="Arial" w:hAnsi="Arial" w:cs="Arial"/>
                <w:color w:val="000000"/>
                <w:sz w:val="22"/>
                <w:szCs w:val="22"/>
              </w:rPr>
              <w:t>The delivery of IT services to the users (ECB) is monitored and managed.</w:t>
            </w:r>
          </w:p>
        </w:tc>
      </w:tr>
    </w:tbl>
    <w:p w:rsidR="00754DDA" w:rsidRDefault="00754DDA" w:rsidP="00754DDA">
      <w:pPr>
        <w:pStyle w:val="Heading3"/>
        <w:ind w:left="0"/>
        <w:rPr>
          <w:rFonts w:ascii="Arial" w:hAnsi="Arial" w:cs="Arial"/>
          <w:b w:val="0"/>
          <w:sz w:val="22"/>
          <w:szCs w:val="22"/>
        </w:rPr>
      </w:pPr>
      <w:bookmarkStart w:id="1036" w:name="_Toc798420"/>
      <w:bookmarkStart w:id="1037" w:name="_Toc4053047"/>
      <w:bookmarkStart w:id="1038" w:name="_Toc4351376"/>
      <w:bookmarkStart w:id="1039" w:name="_Toc4356394"/>
      <w:bookmarkStart w:id="1040" w:name="_Toc30582976"/>
    </w:p>
    <w:p w:rsidR="00A12F03" w:rsidRPr="00754DDA" w:rsidRDefault="00A12F03" w:rsidP="00754DDA">
      <w:pPr>
        <w:pStyle w:val="Heading3"/>
        <w:tabs>
          <w:tab w:val="left" w:pos="709"/>
        </w:tabs>
        <w:ind w:left="0"/>
        <w:rPr>
          <w:rFonts w:ascii="Arial" w:hAnsi="Arial" w:cs="Arial"/>
          <w:sz w:val="22"/>
          <w:szCs w:val="22"/>
        </w:rPr>
      </w:pPr>
      <w:bookmarkStart w:id="1041" w:name="_Toc233612336"/>
      <w:bookmarkStart w:id="1042" w:name="_Toc233613055"/>
      <w:bookmarkStart w:id="1043" w:name="_Toc233613118"/>
      <w:r w:rsidRPr="00754DDA">
        <w:rPr>
          <w:rFonts w:ascii="Arial" w:hAnsi="Arial" w:cs="Arial"/>
          <w:sz w:val="22"/>
          <w:szCs w:val="22"/>
        </w:rPr>
        <w:t>6.2</w:t>
      </w:r>
      <w:r w:rsidR="00754DDA" w:rsidRPr="00754DDA">
        <w:rPr>
          <w:rFonts w:ascii="Arial" w:hAnsi="Arial" w:cs="Arial"/>
          <w:sz w:val="22"/>
          <w:szCs w:val="22"/>
        </w:rPr>
        <w:tab/>
      </w:r>
      <w:r w:rsidRPr="00754DDA">
        <w:rPr>
          <w:rFonts w:ascii="Arial" w:hAnsi="Arial" w:cs="Arial"/>
          <w:sz w:val="22"/>
          <w:szCs w:val="22"/>
        </w:rPr>
        <w:t>Roles, responsibilities and IT management</w:t>
      </w:r>
      <w:bookmarkEnd w:id="1036"/>
      <w:bookmarkEnd w:id="1037"/>
      <w:bookmarkEnd w:id="1038"/>
      <w:bookmarkEnd w:id="1039"/>
      <w:bookmarkEnd w:id="1040"/>
      <w:bookmarkEnd w:id="1041"/>
      <w:bookmarkEnd w:id="1042"/>
      <w:bookmarkEnd w:id="1043"/>
    </w:p>
    <w:p w:rsidR="00754DDA" w:rsidRPr="00754DDA" w:rsidRDefault="00754DDA" w:rsidP="00754DD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54DDA" w:rsidTr="00F17AF3">
        <w:trPr>
          <w:tblHeader/>
        </w:trPr>
        <w:tc>
          <w:tcPr>
            <w:tcW w:w="3260" w:type="dxa"/>
            <w:shd w:val="pct20" w:color="auto" w:fill="FFFFFF"/>
          </w:tcPr>
          <w:p w:rsidR="00A12F03" w:rsidRPr="00754DDA" w:rsidRDefault="00A12F03" w:rsidP="00754DDA">
            <w:pPr>
              <w:rPr>
                <w:rFonts w:ascii="Arial" w:hAnsi="Arial" w:cs="Arial"/>
                <w:b/>
                <w:color w:val="000000"/>
                <w:sz w:val="22"/>
                <w:szCs w:val="22"/>
              </w:rPr>
            </w:pPr>
            <w:r w:rsidRPr="00754DDA">
              <w:rPr>
                <w:rFonts w:ascii="Arial" w:hAnsi="Arial" w:cs="Arial"/>
                <w:b/>
                <w:color w:val="000000"/>
                <w:sz w:val="22"/>
                <w:szCs w:val="22"/>
              </w:rPr>
              <w:t>Control Objective</w:t>
            </w:r>
          </w:p>
        </w:tc>
        <w:tc>
          <w:tcPr>
            <w:tcW w:w="6379" w:type="dxa"/>
            <w:shd w:val="pct20" w:color="auto" w:fill="FFFFFF"/>
          </w:tcPr>
          <w:p w:rsidR="00A12F03" w:rsidRPr="00754DDA" w:rsidRDefault="00A12F03" w:rsidP="00754DDA">
            <w:pPr>
              <w:rPr>
                <w:rFonts w:ascii="Arial" w:hAnsi="Arial" w:cs="Arial"/>
                <w:b/>
                <w:color w:val="000000"/>
                <w:sz w:val="22"/>
                <w:szCs w:val="22"/>
              </w:rPr>
            </w:pPr>
            <w:r w:rsidRPr="00754DDA">
              <w:rPr>
                <w:rFonts w:ascii="Arial" w:hAnsi="Arial" w:cs="Arial"/>
                <w:b/>
                <w:color w:val="000000"/>
                <w:sz w:val="22"/>
                <w:szCs w:val="22"/>
              </w:rPr>
              <w:t>Control</w:t>
            </w:r>
          </w:p>
        </w:tc>
      </w:tr>
      <w:tr w:rsidR="00A12F03" w:rsidRPr="00754DDA" w:rsidTr="00F17AF3">
        <w:tc>
          <w:tcPr>
            <w:tcW w:w="3260" w:type="dxa"/>
            <w:vAlign w:val="center"/>
          </w:tcPr>
          <w:p w:rsidR="0002748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754DDA">
              <w:rPr>
                <w:rFonts w:ascii="Arial" w:hAnsi="Arial" w:cs="Arial"/>
                <w:b w:val="0"/>
                <w:color w:val="000000"/>
                <w:sz w:val="22"/>
                <w:szCs w:val="22"/>
                <w:lang w:val="en-GB"/>
              </w:rPr>
              <w:t>1. IT activities are adequately managed.</w:t>
            </w:r>
          </w:p>
          <w:p w:rsidR="00A12F03" w:rsidRPr="00754DD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754DDA">
              <w:rPr>
                <w:rFonts w:ascii="Arial" w:hAnsi="Arial" w:cs="Arial"/>
                <w:b w:val="0"/>
                <w:color w:val="000000"/>
                <w:sz w:val="22"/>
                <w:szCs w:val="22"/>
                <w:lang w:val="en-GB"/>
              </w:rPr>
              <w:t xml:space="preserve"> </w:t>
            </w:r>
          </w:p>
        </w:tc>
        <w:tc>
          <w:tcPr>
            <w:tcW w:w="6379" w:type="dxa"/>
          </w:tcPr>
          <w:p w:rsidR="00A12F03" w:rsidRPr="00754DDA" w:rsidRDefault="00A12F03" w:rsidP="00754DDA">
            <w:pPr>
              <w:tabs>
                <w:tab w:val="left" w:pos="720"/>
                <w:tab w:val="left" w:pos="1440"/>
              </w:tabs>
              <w:rPr>
                <w:rFonts w:ascii="Arial" w:hAnsi="Arial" w:cs="Arial"/>
                <w:color w:val="000000"/>
                <w:sz w:val="22"/>
                <w:szCs w:val="22"/>
              </w:rPr>
            </w:pPr>
            <w:r w:rsidRPr="00754DDA">
              <w:rPr>
                <w:rFonts w:ascii="Arial" w:hAnsi="Arial" w:cs="Arial"/>
                <w:color w:val="000000"/>
                <w:sz w:val="22"/>
                <w:szCs w:val="22"/>
              </w:rPr>
              <w:t xml:space="preserve">a. A dedicated IT Function has been established and is under the direct control of the General Manager: Finance and Administration. </w:t>
            </w:r>
          </w:p>
        </w:tc>
      </w:tr>
      <w:tr w:rsidR="00A12F03" w:rsidRPr="00754DDA" w:rsidTr="00F17AF3">
        <w:tc>
          <w:tcPr>
            <w:tcW w:w="3260" w:type="dxa"/>
          </w:tcPr>
          <w:p w:rsidR="00A12F03" w:rsidRPr="00754DD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Pr="00754DDA" w:rsidRDefault="00A12F03" w:rsidP="00754DDA">
            <w:pPr>
              <w:tabs>
                <w:tab w:val="left" w:pos="720"/>
                <w:tab w:val="left" w:pos="1440"/>
              </w:tabs>
              <w:rPr>
                <w:rFonts w:ascii="Arial" w:hAnsi="Arial" w:cs="Arial"/>
                <w:color w:val="000000"/>
                <w:sz w:val="22"/>
                <w:szCs w:val="22"/>
              </w:rPr>
            </w:pPr>
            <w:r w:rsidRPr="00754DDA">
              <w:rPr>
                <w:rFonts w:ascii="Arial" w:hAnsi="Arial" w:cs="Arial"/>
                <w:color w:val="000000"/>
                <w:sz w:val="22"/>
                <w:szCs w:val="22"/>
              </w:rPr>
              <w:t>b. A formal IT strategy has been prepared, with input from the business, to ensure that the business objectives are met.</w:t>
            </w:r>
          </w:p>
        </w:tc>
      </w:tr>
      <w:tr w:rsidR="00A12F03" w:rsidRPr="00754DDA" w:rsidTr="00F17AF3">
        <w:tc>
          <w:tcPr>
            <w:tcW w:w="3260" w:type="dxa"/>
          </w:tcPr>
          <w:p w:rsidR="00A12F03" w:rsidRPr="00754DD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Pr="00754DDA" w:rsidRDefault="00A12F03" w:rsidP="00754DDA">
            <w:pPr>
              <w:tabs>
                <w:tab w:val="left" w:pos="720"/>
                <w:tab w:val="left" w:pos="1440"/>
              </w:tabs>
              <w:rPr>
                <w:rFonts w:ascii="Arial" w:hAnsi="Arial" w:cs="Arial"/>
                <w:color w:val="000000"/>
                <w:sz w:val="22"/>
                <w:szCs w:val="22"/>
              </w:rPr>
            </w:pPr>
            <w:r w:rsidRPr="00754DDA">
              <w:rPr>
                <w:rFonts w:ascii="Arial" w:hAnsi="Arial" w:cs="Arial"/>
                <w:color w:val="000000"/>
                <w:sz w:val="22"/>
                <w:szCs w:val="22"/>
              </w:rPr>
              <w:t>c. An Internal Audit function reviews IT activities and procedures followed.</w:t>
            </w:r>
          </w:p>
        </w:tc>
      </w:tr>
      <w:tr w:rsidR="00A12F03" w:rsidRPr="00754DDA" w:rsidTr="00F17AF3">
        <w:tc>
          <w:tcPr>
            <w:tcW w:w="3260" w:type="dxa"/>
          </w:tcPr>
          <w:p w:rsidR="00A12F03" w:rsidRPr="00754DD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Default="00A12F03" w:rsidP="00754DDA">
            <w:pPr>
              <w:tabs>
                <w:tab w:val="left" w:pos="720"/>
                <w:tab w:val="left" w:pos="1440"/>
              </w:tabs>
              <w:rPr>
                <w:rFonts w:ascii="Arial" w:hAnsi="Arial" w:cs="Arial"/>
                <w:color w:val="000000"/>
                <w:sz w:val="22"/>
                <w:szCs w:val="22"/>
              </w:rPr>
            </w:pPr>
            <w:r w:rsidRPr="00754DDA">
              <w:rPr>
                <w:rFonts w:ascii="Arial" w:hAnsi="Arial" w:cs="Arial"/>
                <w:color w:val="000000"/>
                <w:sz w:val="22"/>
                <w:szCs w:val="22"/>
              </w:rPr>
              <w:t>d. There is no segregation of duties within IT, has been established between:</w:t>
            </w:r>
          </w:p>
          <w:p w:rsidR="0002748A" w:rsidRPr="00754DDA" w:rsidRDefault="0002748A" w:rsidP="00754DDA">
            <w:pPr>
              <w:tabs>
                <w:tab w:val="left" w:pos="720"/>
                <w:tab w:val="left" w:pos="1440"/>
              </w:tabs>
              <w:rPr>
                <w:rFonts w:ascii="Arial" w:hAnsi="Arial" w:cs="Arial"/>
                <w:color w:val="000000"/>
                <w:sz w:val="22"/>
                <w:szCs w:val="22"/>
              </w:rPr>
            </w:pPr>
          </w:p>
          <w:p w:rsidR="00A12F03" w:rsidRPr="00754DDA" w:rsidRDefault="00A12F03" w:rsidP="003738E9">
            <w:pPr>
              <w:numPr>
                <w:ilvl w:val="0"/>
                <w:numId w:val="247"/>
              </w:numPr>
              <w:rPr>
                <w:rFonts w:ascii="Arial" w:hAnsi="Arial" w:cs="Arial"/>
                <w:color w:val="000000"/>
                <w:sz w:val="22"/>
                <w:szCs w:val="22"/>
              </w:rPr>
            </w:pPr>
            <w:r w:rsidRPr="00754DDA">
              <w:rPr>
                <w:rFonts w:ascii="Arial" w:hAnsi="Arial" w:cs="Arial"/>
                <w:color w:val="000000"/>
                <w:sz w:val="22"/>
                <w:szCs w:val="22"/>
              </w:rPr>
              <w:t>IT management.</w:t>
            </w:r>
          </w:p>
          <w:p w:rsidR="00A12F03" w:rsidRPr="00754DDA" w:rsidRDefault="00A12F03" w:rsidP="003738E9">
            <w:pPr>
              <w:numPr>
                <w:ilvl w:val="0"/>
                <w:numId w:val="247"/>
              </w:numPr>
              <w:rPr>
                <w:rFonts w:ascii="Arial" w:hAnsi="Arial" w:cs="Arial"/>
                <w:color w:val="000000"/>
                <w:sz w:val="22"/>
                <w:szCs w:val="22"/>
              </w:rPr>
            </w:pPr>
            <w:r w:rsidRPr="00754DDA">
              <w:rPr>
                <w:rFonts w:ascii="Arial" w:hAnsi="Arial" w:cs="Arial"/>
                <w:color w:val="000000"/>
                <w:sz w:val="22"/>
                <w:szCs w:val="22"/>
              </w:rPr>
              <w:t>Development and maintenance.</w:t>
            </w:r>
          </w:p>
          <w:p w:rsidR="00A12F03" w:rsidRPr="00754DDA" w:rsidRDefault="00A12F03" w:rsidP="003738E9">
            <w:pPr>
              <w:numPr>
                <w:ilvl w:val="0"/>
                <w:numId w:val="247"/>
              </w:numPr>
              <w:rPr>
                <w:rFonts w:ascii="Arial" w:hAnsi="Arial" w:cs="Arial"/>
                <w:color w:val="000000"/>
                <w:sz w:val="22"/>
                <w:szCs w:val="22"/>
              </w:rPr>
            </w:pPr>
            <w:r w:rsidRPr="00754DDA">
              <w:rPr>
                <w:rFonts w:ascii="Arial" w:hAnsi="Arial" w:cs="Arial"/>
                <w:color w:val="000000"/>
                <w:sz w:val="22"/>
                <w:szCs w:val="22"/>
              </w:rPr>
              <w:t>IT Operations.</w:t>
            </w:r>
          </w:p>
          <w:p w:rsidR="00A12F03" w:rsidRPr="00754DDA" w:rsidRDefault="00A12F03" w:rsidP="003738E9">
            <w:pPr>
              <w:numPr>
                <w:ilvl w:val="0"/>
                <w:numId w:val="247"/>
              </w:numPr>
              <w:rPr>
                <w:rFonts w:ascii="Arial" w:hAnsi="Arial" w:cs="Arial"/>
                <w:color w:val="000000"/>
                <w:sz w:val="22"/>
                <w:szCs w:val="22"/>
              </w:rPr>
            </w:pPr>
            <w:r w:rsidRPr="00754DDA">
              <w:rPr>
                <w:rFonts w:ascii="Arial" w:hAnsi="Arial" w:cs="Arial"/>
                <w:color w:val="000000"/>
                <w:sz w:val="22"/>
                <w:szCs w:val="22"/>
              </w:rPr>
              <w:t>Database Administration (DBA).</w:t>
            </w:r>
          </w:p>
          <w:p w:rsidR="00A12F03" w:rsidRPr="00754DDA" w:rsidRDefault="00A12F03" w:rsidP="003738E9">
            <w:pPr>
              <w:numPr>
                <w:ilvl w:val="0"/>
                <w:numId w:val="247"/>
              </w:numPr>
              <w:rPr>
                <w:rFonts w:ascii="Arial" w:hAnsi="Arial" w:cs="Arial"/>
                <w:color w:val="000000"/>
                <w:sz w:val="22"/>
                <w:szCs w:val="22"/>
              </w:rPr>
            </w:pPr>
            <w:r w:rsidRPr="00754DDA">
              <w:rPr>
                <w:rFonts w:ascii="Arial" w:hAnsi="Arial" w:cs="Arial"/>
                <w:color w:val="000000"/>
                <w:sz w:val="22"/>
                <w:szCs w:val="22"/>
              </w:rPr>
              <w:t>Security administration.</w:t>
            </w:r>
          </w:p>
          <w:p w:rsidR="00A12F03" w:rsidRPr="00754DDA" w:rsidRDefault="00A12F03" w:rsidP="003738E9">
            <w:pPr>
              <w:numPr>
                <w:ilvl w:val="0"/>
                <w:numId w:val="247"/>
              </w:numPr>
              <w:rPr>
                <w:rFonts w:ascii="Arial" w:hAnsi="Arial" w:cs="Arial"/>
                <w:color w:val="000000"/>
                <w:sz w:val="22"/>
                <w:szCs w:val="22"/>
              </w:rPr>
            </w:pPr>
            <w:r w:rsidRPr="00754DDA">
              <w:rPr>
                <w:rFonts w:ascii="Arial" w:hAnsi="Arial" w:cs="Arial"/>
                <w:color w:val="000000"/>
                <w:sz w:val="22"/>
                <w:szCs w:val="22"/>
              </w:rPr>
              <w:t>Hardware and Software support</w:t>
            </w:r>
          </w:p>
          <w:p w:rsidR="00FB1BED" w:rsidRPr="00FB1BED" w:rsidRDefault="00FB1BED" w:rsidP="00754DDA">
            <w:pPr>
              <w:tabs>
                <w:tab w:val="left" w:pos="720"/>
                <w:tab w:val="left" w:pos="1440"/>
              </w:tabs>
              <w:rPr>
                <w:rFonts w:ascii="Arial" w:hAnsi="Arial" w:cs="Arial"/>
                <w:color w:val="000000"/>
                <w:sz w:val="16"/>
                <w:szCs w:val="16"/>
              </w:rPr>
            </w:pPr>
          </w:p>
          <w:p w:rsidR="00A12F03" w:rsidRPr="00754DDA" w:rsidRDefault="00A12F03" w:rsidP="00754DDA">
            <w:pPr>
              <w:tabs>
                <w:tab w:val="left" w:pos="720"/>
                <w:tab w:val="left" w:pos="1440"/>
              </w:tabs>
              <w:rPr>
                <w:rFonts w:ascii="Arial" w:hAnsi="Arial" w:cs="Arial"/>
                <w:color w:val="000000"/>
                <w:sz w:val="22"/>
                <w:szCs w:val="22"/>
              </w:rPr>
            </w:pPr>
            <w:r w:rsidRPr="00754DDA">
              <w:rPr>
                <w:rFonts w:ascii="Arial" w:hAnsi="Arial" w:cs="Arial"/>
                <w:color w:val="000000"/>
                <w:sz w:val="22"/>
                <w:szCs w:val="22"/>
              </w:rPr>
              <w:t>All of the duties are performed by the IT Specialist</w:t>
            </w:r>
          </w:p>
        </w:tc>
      </w:tr>
      <w:tr w:rsidR="00A12F03" w:rsidRPr="00754DDA" w:rsidTr="00F17AF3">
        <w:tc>
          <w:tcPr>
            <w:tcW w:w="3260" w:type="dxa"/>
          </w:tcPr>
          <w:p w:rsidR="00A12F03" w:rsidRPr="00754DDA" w:rsidRDefault="00A12F03" w:rsidP="00754DDA">
            <w:pPr>
              <w:tabs>
                <w:tab w:val="left" w:pos="0"/>
              </w:tabs>
              <w:rPr>
                <w:rFonts w:ascii="Arial" w:hAnsi="Arial" w:cs="Arial"/>
                <w:color w:val="000000"/>
                <w:sz w:val="22"/>
                <w:szCs w:val="22"/>
              </w:rPr>
            </w:pPr>
            <w:r w:rsidRPr="00754DDA">
              <w:rPr>
                <w:rFonts w:ascii="Arial" w:hAnsi="Arial" w:cs="Arial"/>
                <w:color w:val="000000"/>
                <w:sz w:val="22"/>
                <w:szCs w:val="22"/>
              </w:rPr>
              <w:t xml:space="preserve">2. Procedures are in place to report and manage incidents </w:t>
            </w:r>
            <w:r w:rsidRPr="00754DDA">
              <w:rPr>
                <w:rFonts w:ascii="Arial" w:hAnsi="Arial" w:cs="Arial"/>
                <w:color w:val="000000"/>
                <w:sz w:val="22"/>
                <w:szCs w:val="22"/>
              </w:rPr>
              <w:lastRenderedPageBreak/>
              <w:t>as well as to support users.</w:t>
            </w:r>
          </w:p>
        </w:tc>
        <w:tc>
          <w:tcPr>
            <w:tcW w:w="6379" w:type="dxa"/>
          </w:tcPr>
          <w:p w:rsidR="00A12F03" w:rsidRPr="00754DDA" w:rsidRDefault="00A12F03" w:rsidP="00754DDA">
            <w:pPr>
              <w:rPr>
                <w:rFonts w:ascii="Arial" w:hAnsi="Arial" w:cs="Arial"/>
                <w:color w:val="000000"/>
                <w:sz w:val="22"/>
                <w:szCs w:val="22"/>
              </w:rPr>
            </w:pPr>
            <w:r w:rsidRPr="00754DDA">
              <w:rPr>
                <w:rFonts w:ascii="Arial" w:hAnsi="Arial" w:cs="Arial"/>
                <w:snapToGrid w:val="0"/>
                <w:color w:val="000000"/>
                <w:sz w:val="22"/>
                <w:szCs w:val="22"/>
              </w:rPr>
              <w:lastRenderedPageBreak/>
              <w:t>a. A formalised helpdesk is used to log and manage all incidents/errors.</w:t>
            </w:r>
          </w:p>
        </w:tc>
      </w:tr>
      <w:tr w:rsidR="00A12F03" w:rsidRPr="00754DDA" w:rsidTr="00F17AF3">
        <w:tc>
          <w:tcPr>
            <w:tcW w:w="3260" w:type="dxa"/>
          </w:tcPr>
          <w:p w:rsidR="00A12F03" w:rsidRPr="00754DDA" w:rsidRDefault="00A12F03" w:rsidP="00754DDA">
            <w:pPr>
              <w:tabs>
                <w:tab w:val="left" w:pos="0"/>
              </w:tabs>
              <w:rPr>
                <w:rFonts w:ascii="Arial" w:hAnsi="Arial" w:cs="Arial"/>
                <w:color w:val="000000"/>
                <w:sz w:val="22"/>
                <w:szCs w:val="22"/>
              </w:rPr>
            </w:pPr>
          </w:p>
        </w:tc>
        <w:tc>
          <w:tcPr>
            <w:tcW w:w="6379" w:type="dxa"/>
          </w:tcPr>
          <w:p w:rsidR="00A12F03" w:rsidRPr="00754DDA" w:rsidRDefault="00A12F03" w:rsidP="00754DDA">
            <w:pPr>
              <w:rPr>
                <w:rFonts w:ascii="Arial" w:hAnsi="Arial" w:cs="Arial"/>
                <w:color w:val="000000"/>
                <w:sz w:val="22"/>
                <w:szCs w:val="22"/>
              </w:rPr>
            </w:pPr>
            <w:r w:rsidRPr="00754DDA">
              <w:rPr>
                <w:rFonts w:ascii="Arial" w:hAnsi="Arial" w:cs="Arial"/>
                <w:color w:val="000000"/>
                <w:sz w:val="22"/>
                <w:szCs w:val="22"/>
              </w:rPr>
              <w:t>b. Incidents/errors are analysed and prioritised by the Helpdesk Operator, with input from the user.</w:t>
            </w:r>
          </w:p>
        </w:tc>
      </w:tr>
      <w:tr w:rsidR="00A12F03" w:rsidRPr="00754DDA" w:rsidTr="00F17AF3">
        <w:tc>
          <w:tcPr>
            <w:tcW w:w="3260" w:type="dxa"/>
          </w:tcPr>
          <w:p w:rsidR="00A12F03" w:rsidRPr="00754DDA" w:rsidRDefault="00A12F03" w:rsidP="00754DDA">
            <w:pPr>
              <w:tabs>
                <w:tab w:val="left" w:pos="0"/>
              </w:tabs>
              <w:rPr>
                <w:rFonts w:ascii="Arial" w:hAnsi="Arial" w:cs="Arial"/>
                <w:color w:val="000000"/>
                <w:sz w:val="22"/>
                <w:szCs w:val="22"/>
              </w:rPr>
            </w:pPr>
          </w:p>
        </w:tc>
        <w:tc>
          <w:tcPr>
            <w:tcW w:w="6379" w:type="dxa"/>
          </w:tcPr>
          <w:p w:rsidR="00A12F03" w:rsidRPr="00754DDA" w:rsidRDefault="00A12F03" w:rsidP="00754DDA">
            <w:pPr>
              <w:rPr>
                <w:rFonts w:ascii="Arial" w:hAnsi="Arial" w:cs="Arial"/>
                <w:color w:val="000000"/>
                <w:sz w:val="22"/>
                <w:szCs w:val="22"/>
              </w:rPr>
            </w:pPr>
            <w:r w:rsidRPr="00754DDA">
              <w:rPr>
                <w:rFonts w:ascii="Arial" w:hAnsi="Arial" w:cs="Arial"/>
                <w:color w:val="000000"/>
                <w:sz w:val="22"/>
                <w:szCs w:val="22"/>
              </w:rPr>
              <w:t>c. Incidents/errors are allocated to responsible groups/individuals by the IT Specialist, for timely action, using the standard change control process.</w:t>
            </w:r>
          </w:p>
        </w:tc>
      </w:tr>
      <w:tr w:rsidR="00A12F03" w:rsidRPr="00754DDA" w:rsidTr="00F17AF3">
        <w:tc>
          <w:tcPr>
            <w:tcW w:w="3260" w:type="dxa"/>
          </w:tcPr>
          <w:p w:rsidR="00A12F03" w:rsidRPr="00754DDA" w:rsidRDefault="00A12F03" w:rsidP="00754DDA">
            <w:pPr>
              <w:tabs>
                <w:tab w:val="left" w:pos="0"/>
              </w:tabs>
              <w:rPr>
                <w:rFonts w:ascii="Arial" w:hAnsi="Arial" w:cs="Arial"/>
                <w:color w:val="000000"/>
                <w:sz w:val="22"/>
                <w:szCs w:val="22"/>
              </w:rPr>
            </w:pPr>
          </w:p>
        </w:tc>
        <w:tc>
          <w:tcPr>
            <w:tcW w:w="6379" w:type="dxa"/>
          </w:tcPr>
          <w:p w:rsidR="00A12F03" w:rsidRPr="00754DDA" w:rsidRDefault="00A12F03" w:rsidP="00754DDA">
            <w:pPr>
              <w:rPr>
                <w:rFonts w:ascii="Arial" w:hAnsi="Arial" w:cs="Arial"/>
                <w:color w:val="000000"/>
                <w:sz w:val="22"/>
                <w:szCs w:val="22"/>
              </w:rPr>
            </w:pPr>
            <w:r w:rsidRPr="00754DDA">
              <w:rPr>
                <w:rFonts w:ascii="Arial" w:hAnsi="Arial" w:cs="Arial"/>
                <w:color w:val="000000"/>
                <w:sz w:val="22"/>
                <w:szCs w:val="22"/>
              </w:rPr>
              <w:t xml:space="preserve">d. All errors outstanding and not completed at the specified time, are identified by the IT Specialist and reported to the General Manager: Finance and Administration for follow-up. </w:t>
            </w:r>
          </w:p>
        </w:tc>
      </w:tr>
      <w:tr w:rsidR="00A12F03" w:rsidRPr="00754DDA" w:rsidTr="00F17AF3">
        <w:tc>
          <w:tcPr>
            <w:tcW w:w="3260" w:type="dxa"/>
          </w:tcPr>
          <w:p w:rsidR="00A12F03" w:rsidRPr="00754DDA" w:rsidRDefault="00A12F03" w:rsidP="00754DDA">
            <w:pPr>
              <w:tabs>
                <w:tab w:val="left" w:pos="0"/>
              </w:tabs>
              <w:rPr>
                <w:rFonts w:ascii="Arial" w:hAnsi="Arial" w:cs="Arial"/>
                <w:color w:val="000000"/>
                <w:sz w:val="22"/>
                <w:szCs w:val="22"/>
              </w:rPr>
            </w:pPr>
            <w:r w:rsidRPr="00754DDA">
              <w:rPr>
                <w:rFonts w:ascii="Arial" w:hAnsi="Arial" w:cs="Arial"/>
                <w:color w:val="000000"/>
                <w:sz w:val="22"/>
                <w:szCs w:val="22"/>
              </w:rPr>
              <w:t>3. IT roles and responsibilities have been defined.</w:t>
            </w:r>
          </w:p>
        </w:tc>
        <w:tc>
          <w:tcPr>
            <w:tcW w:w="6379" w:type="dxa"/>
          </w:tcPr>
          <w:p w:rsidR="00A12F03" w:rsidRPr="00754DDA" w:rsidRDefault="00A12F03" w:rsidP="00754DDA">
            <w:pPr>
              <w:tabs>
                <w:tab w:val="left" w:pos="720"/>
                <w:tab w:val="left" w:pos="1440"/>
              </w:tabs>
              <w:rPr>
                <w:rFonts w:ascii="Arial" w:hAnsi="Arial" w:cs="Arial"/>
                <w:color w:val="000000"/>
                <w:sz w:val="22"/>
                <w:szCs w:val="22"/>
              </w:rPr>
            </w:pPr>
            <w:r w:rsidRPr="00754DDA">
              <w:rPr>
                <w:rFonts w:ascii="Arial" w:hAnsi="Arial" w:cs="Arial"/>
                <w:color w:val="000000"/>
                <w:sz w:val="22"/>
                <w:szCs w:val="22"/>
              </w:rPr>
              <w:t>a. Roles and job descriptions are defined and documented.</w:t>
            </w:r>
          </w:p>
          <w:p w:rsidR="00A12F03" w:rsidRPr="00754DDA" w:rsidRDefault="00A12F03" w:rsidP="00754DDA">
            <w:pPr>
              <w:tabs>
                <w:tab w:val="left" w:pos="720"/>
                <w:tab w:val="left" w:pos="1440"/>
              </w:tabs>
              <w:rPr>
                <w:rFonts w:ascii="Arial" w:hAnsi="Arial" w:cs="Arial"/>
                <w:color w:val="000000"/>
                <w:sz w:val="22"/>
                <w:szCs w:val="22"/>
              </w:rPr>
            </w:pPr>
          </w:p>
          <w:p w:rsidR="00A12F03" w:rsidRDefault="00A12F03" w:rsidP="00754DDA">
            <w:pPr>
              <w:tabs>
                <w:tab w:val="left" w:pos="720"/>
                <w:tab w:val="left" w:pos="1440"/>
              </w:tabs>
              <w:rPr>
                <w:rFonts w:ascii="Arial" w:hAnsi="Arial" w:cs="Arial"/>
                <w:color w:val="000000"/>
                <w:sz w:val="22"/>
                <w:szCs w:val="22"/>
              </w:rPr>
            </w:pPr>
            <w:r w:rsidRPr="00754DDA">
              <w:rPr>
                <w:rFonts w:ascii="Arial" w:hAnsi="Arial" w:cs="Arial"/>
                <w:color w:val="000000"/>
                <w:sz w:val="22"/>
                <w:szCs w:val="22"/>
              </w:rPr>
              <w:t>Responsibilities per activity are documented and include at least:</w:t>
            </w:r>
          </w:p>
          <w:p w:rsidR="00205A54" w:rsidRPr="00754DDA" w:rsidRDefault="00205A54" w:rsidP="00754DDA">
            <w:pPr>
              <w:tabs>
                <w:tab w:val="left" w:pos="720"/>
                <w:tab w:val="left" w:pos="1440"/>
              </w:tabs>
              <w:rPr>
                <w:rFonts w:ascii="Arial" w:hAnsi="Arial" w:cs="Arial"/>
                <w:color w:val="000000"/>
                <w:sz w:val="22"/>
                <w:szCs w:val="22"/>
              </w:rPr>
            </w:pPr>
          </w:p>
          <w:p w:rsidR="00A12F03" w:rsidRPr="00754DDA" w:rsidRDefault="00A12F03" w:rsidP="003738E9">
            <w:pPr>
              <w:numPr>
                <w:ilvl w:val="0"/>
                <w:numId w:val="248"/>
              </w:numPr>
              <w:rPr>
                <w:rFonts w:ascii="Arial" w:hAnsi="Arial" w:cs="Arial"/>
                <w:color w:val="000000"/>
                <w:sz w:val="22"/>
                <w:szCs w:val="22"/>
              </w:rPr>
            </w:pPr>
            <w:r w:rsidRPr="00754DDA">
              <w:rPr>
                <w:rFonts w:ascii="Arial" w:hAnsi="Arial" w:cs="Arial"/>
                <w:color w:val="000000"/>
                <w:sz w:val="22"/>
                <w:szCs w:val="22"/>
              </w:rPr>
              <w:t>Back-up, recovery and business continuity</w:t>
            </w:r>
          </w:p>
          <w:p w:rsidR="00A12F03" w:rsidRPr="00754DDA" w:rsidRDefault="00A12F03" w:rsidP="003738E9">
            <w:pPr>
              <w:numPr>
                <w:ilvl w:val="0"/>
                <w:numId w:val="248"/>
              </w:numPr>
              <w:rPr>
                <w:rFonts w:ascii="Arial" w:hAnsi="Arial" w:cs="Arial"/>
                <w:color w:val="000000"/>
                <w:sz w:val="22"/>
                <w:szCs w:val="22"/>
              </w:rPr>
            </w:pPr>
            <w:r w:rsidRPr="00754DDA">
              <w:rPr>
                <w:rFonts w:ascii="Arial" w:hAnsi="Arial" w:cs="Arial"/>
                <w:color w:val="000000"/>
                <w:sz w:val="22"/>
                <w:szCs w:val="22"/>
              </w:rPr>
              <w:t>System software and network maintenance</w:t>
            </w:r>
          </w:p>
          <w:p w:rsidR="00A12F03" w:rsidRPr="00754DDA" w:rsidRDefault="00A12F03" w:rsidP="003738E9">
            <w:pPr>
              <w:numPr>
                <w:ilvl w:val="0"/>
                <w:numId w:val="248"/>
              </w:numPr>
              <w:rPr>
                <w:rFonts w:ascii="Arial" w:hAnsi="Arial" w:cs="Arial"/>
                <w:color w:val="000000"/>
                <w:sz w:val="22"/>
                <w:szCs w:val="22"/>
              </w:rPr>
            </w:pPr>
            <w:r w:rsidRPr="00754DDA">
              <w:rPr>
                <w:rFonts w:ascii="Arial" w:hAnsi="Arial" w:cs="Arial"/>
                <w:color w:val="000000"/>
                <w:sz w:val="22"/>
                <w:szCs w:val="22"/>
              </w:rPr>
              <w:t>Security administration</w:t>
            </w:r>
          </w:p>
          <w:p w:rsidR="00A12F03" w:rsidRPr="00754DDA" w:rsidRDefault="00A12F03" w:rsidP="003738E9">
            <w:pPr>
              <w:numPr>
                <w:ilvl w:val="0"/>
                <w:numId w:val="248"/>
              </w:numPr>
              <w:rPr>
                <w:rFonts w:ascii="Arial" w:hAnsi="Arial" w:cs="Arial"/>
                <w:color w:val="000000"/>
                <w:sz w:val="22"/>
                <w:szCs w:val="22"/>
              </w:rPr>
            </w:pPr>
            <w:r w:rsidRPr="00754DDA">
              <w:rPr>
                <w:rFonts w:ascii="Arial" w:hAnsi="Arial" w:cs="Arial"/>
                <w:color w:val="000000"/>
                <w:sz w:val="22"/>
                <w:szCs w:val="22"/>
              </w:rPr>
              <w:t>Program development</w:t>
            </w:r>
          </w:p>
          <w:p w:rsidR="00A12F03" w:rsidRPr="00754DDA" w:rsidRDefault="00A12F03" w:rsidP="003738E9">
            <w:pPr>
              <w:numPr>
                <w:ilvl w:val="0"/>
                <w:numId w:val="248"/>
              </w:numPr>
              <w:rPr>
                <w:rFonts w:ascii="Arial" w:hAnsi="Arial" w:cs="Arial"/>
                <w:color w:val="000000"/>
                <w:sz w:val="22"/>
                <w:szCs w:val="22"/>
              </w:rPr>
            </w:pPr>
            <w:r w:rsidRPr="00754DDA">
              <w:rPr>
                <w:rFonts w:ascii="Arial" w:hAnsi="Arial" w:cs="Arial"/>
                <w:color w:val="000000"/>
                <w:sz w:val="22"/>
                <w:szCs w:val="22"/>
              </w:rPr>
              <w:t>Program maintenance</w:t>
            </w:r>
          </w:p>
          <w:p w:rsidR="00A12F03" w:rsidRPr="00754DDA" w:rsidRDefault="00A12F03" w:rsidP="003738E9">
            <w:pPr>
              <w:numPr>
                <w:ilvl w:val="0"/>
                <w:numId w:val="248"/>
              </w:numPr>
              <w:rPr>
                <w:rFonts w:ascii="Arial" w:hAnsi="Arial" w:cs="Arial"/>
                <w:color w:val="000000"/>
                <w:sz w:val="22"/>
                <w:szCs w:val="22"/>
              </w:rPr>
            </w:pPr>
            <w:r w:rsidRPr="00754DDA">
              <w:rPr>
                <w:rFonts w:ascii="Arial" w:hAnsi="Arial" w:cs="Arial"/>
                <w:color w:val="000000"/>
                <w:sz w:val="22"/>
                <w:szCs w:val="22"/>
              </w:rPr>
              <w:t>Help desk and client support</w:t>
            </w:r>
          </w:p>
        </w:tc>
      </w:tr>
      <w:tr w:rsidR="00A12F03" w:rsidRPr="00754DDA" w:rsidTr="00F17AF3">
        <w:tc>
          <w:tcPr>
            <w:tcW w:w="3260" w:type="dxa"/>
          </w:tcPr>
          <w:p w:rsidR="00A12F03" w:rsidRPr="00754DDA" w:rsidRDefault="00A12F03" w:rsidP="00754DDA">
            <w:pPr>
              <w:tabs>
                <w:tab w:val="left" w:pos="0"/>
              </w:tabs>
              <w:rPr>
                <w:rFonts w:ascii="Arial" w:hAnsi="Arial" w:cs="Arial"/>
                <w:color w:val="000000"/>
                <w:sz w:val="22"/>
                <w:szCs w:val="22"/>
              </w:rPr>
            </w:pPr>
          </w:p>
        </w:tc>
        <w:tc>
          <w:tcPr>
            <w:tcW w:w="6379" w:type="dxa"/>
          </w:tcPr>
          <w:p w:rsidR="00A12F03" w:rsidRPr="00754DDA" w:rsidRDefault="00A12F03" w:rsidP="00754DDA">
            <w:pPr>
              <w:rPr>
                <w:rFonts w:ascii="Arial" w:hAnsi="Arial" w:cs="Arial"/>
                <w:snapToGrid w:val="0"/>
                <w:color w:val="000000"/>
                <w:sz w:val="22"/>
                <w:szCs w:val="22"/>
              </w:rPr>
            </w:pPr>
            <w:r w:rsidRPr="00754DDA">
              <w:rPr>
                <w:rFonts w:ascii="Arial" w:hAnsi="Arial" w:cs="Arial"/>
                <w:snapToGrid w:val="0"/>
                <w:color w:val="000000"/>
                <w:sz w:val="22"/>
                <w:szCs w:val="22"/>
              </w:rPr>
              <w:t>b. Job descriptions are updated as and when employee roles and responsibilities change.</w:t>
            </w:r>
          </w:p>
        </w:tc>
      </w:tr>
    </w:tbl>
    <w:p w:rsidR="00754DDA" w:rsidRDefault="00754DDA" w:rsidP="00754DDA">
      <w:pPr>
        <w:pStyle w:val="Heading3"/>
        <w:tabs>
          <w:tab w:val="left" w:pos="709"/>
        </w:tabs>
        <w:ind w:left="0"/>
        <w:rPr>
          <w:rFonts w:ascii="Arial" w:hAnsi="Arial" w:cs="Arial"/>
          <w:b w:val="0"/>
          <w:sz w:val="22"/>
          <w:szCs w:val="22"/>
        </w:rPr>
      </w:pPr>
      <w:bookmarkStart w:id="1044" w:name="_Toc798421"/>
      <w:bookmarkStart w:id="1045" w:name="_Toc4053048"/>
      <w:bookmarkStart w:id="1046" w:name="_Toc4351377"/>
      <w:bookmarkStart w:id="1047" w:name="_Toc4356395"/>
      <w:bookmarkStart w:id="1048" w:name="_Toc30582977"/>
      <w:bookmarkStart w:id="1049" w:name="_Toc233612337"/>
      <w:bookmarkStart w:id="1050" w:name="_Toc233613056"/>
      <w:bookmarkStart w:id="1051" w:name="_Toc233613119"/>
    </w:p>
    <w:p w:rsidR="00A12F03" w:rsidRPr="00754DDA" w:rsidRDefault="00A12F03" w:rsidP="00754DDA">
      <w:pPr>
        <w:pStyle w:val="Heading3"/>
        <w:tabs>
          <w:tab w:val="left" w:pos="709"/>
        </w:tabs>
        <w:ind w:left="0"/>
        <w:rPr>
          <w:rFonts w:ascii="Arial" w:hAnsi="Arial" w:cs="Arial"/>
          <w:sz w:val="22"/>
          <w:szCs w:val="22"/>
        </w:rPr>
      </w:pPr>
      <w:r w:rsidRPr="00754DDA">
        <w:rPr>
          <w:rFonts w:ascii="Arial" w:hAnsi="Arial" w:cs="Arial"/>
          <w:sz w:val="22"/>
          <w:szCs w:val="22"/>
        </w:rPr>
        <w:t xml:space="preserve">6.3 </w:t>
      </w:r>
      <w:r w:rsidR="00754DDA" w:rsidRPr="00754DDA">
        <w:rPr>
          <w:rFonts w:ascii="Arial" w:hAnsi="Arial" w:cs="Arial"/>
          <w:sz w:val="22"/>
          <w:szCs w:val="22"/>
        </w:rPr>
        <w:tab/>
      </w:r>
      <w:r w:rsidRPr="00754DDA">
        <w:rPr>
          <w:rFonts w:ascii="Arial" w:hAnsi="Arial" w:cs="Arial"/>
          <w:sz w:val="22"/>
          <w:szCs w:val="22"/>
        </w:rPr>
        <w:t>Business continuity planning</w:t>
      </w:r>
      <w:bookmarkEnd w:id="1044"/>
      <w:bookmarkEnd w:id="1045"/>
      <w:bookmarkEnd w:id="1046"/>
      <w:bookmarkEnd w:id="1047"/>
      <w:bookmarkEnd w:id="1048"/>
      <w:bookmarkEnd w:id="1049"/>
      <w:bookmarkEnd w:id="1050"/>
      <w:bookmarkEnd w:id="1051"/>
    </w:p>
    <w:p w:rsidR="00754DDA" w:rsidRPr="00754DDA" w:rsidRDefault="00754DDA" w:rsidP="00754DDA">
      <w:pPr>
        <w:tabs>
          <w:tab w:val="left" w:pos="709"/>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54DDA" w:rsidTr="00F17AF3">
        <w:trPr>
          <w:tblHeader/>
        </w:trPr>
        <w:tc>
          <w:tcPr>
            <w:tcW w:w="3260" w:type="dxa"/>
            <w:shd w:val="pct20" w:color="auto" w:fill="FFFFFF"/>
          </w:tcPr>
          <w:p w:rsidR="00A12F03" w:rsidRPr="00754DDA" w:rsidRDefault="00A12F03" w:rsidP="00754DDA">
            <w:pPr>
              <w:rPr>
                <w:rFonts w:ascii="Arial" w:hAnsi="Arial" w:cs="Arial"/>
                <w:b/>
                <w:color w:val="000000"/>
                <w:sz w:val="22"/>
                <w:szCs w:val="22"/>
              </w:rPr>
            </w:pPr>
            <w:r w:rsidRPr="00754DDA">
              <w:rPr>
                <w:rFonts w:ascii="Arial" w:hAnsi="Arial" w:cs="Arial"/>
                <w:b/>
                <w:color w:val="000000"/>
                <w:sz w:val="22"/>
                <w:szCs w:val="22"/>
              </w:rPr>
              <w:t>Control Objective</w:t>
            </w:r>
          </w:p>
        </w:tc>
        <w:tc>
          <w:tcPr>
            <w:tcW w:w="6379" w:type="dxa"/>
            <w:shd w:val="pct20" w:color="auto" w:fill="FFFFFF"/>
          </w:tcPr>
          <w:p w:rsidR="00A12F03" w:rsidRPr="00754DDA" w:rsidRDefault="00A12F03" w:rsidP="00754DDA">
            <w:pPr>
              <w:rPr>
                <w:rFonts w:ascii="Arial" w:hAnsi="Arial" w:cs="Arial"/>
                <w:b/>
                <w:color w:val="000000"/>
                <w:sz w:val="22"/>
                <w:szCs w:val="22"/>
              </w:rPr>
            </w:pPr>
            <w:r w:rsidRPr="00754DDA">
              <w:rPr>
                <w:rFonts w:ascii="Arial" w:hAnsi="Arial" w:cs="Arial"/>
                <w:b/>
                <w:color w:val="000000"/>
                <w:sz w:val="22"/>
                <w:szCs w:val="22"/>
              </w:rPr>
              <w:t>Control</w:t>
            </w:r>
          </w:p>
        </w:tc>
      </w:tr>
      <w:tr w:rsidR="00A12F03" w:rsidRPr="00754DDA" w:rsidTr="00F17AF3">
        <w:tc>
          <w:tcPr>
            <w:tcW w:w="3260" w:type="dxa"/>
          </w:tcPr>
          <w:p w:rsidR="00A12F03" w:rsidRPr="00754DDA" w:rsidRDefault="00A12F03" w:rsidP="00754DDA">
            <w:pPr>
              <w:tabs>
                <w:tab w:val="left" w:pos="0"/>
              </w:tabs>
              <w:rPr>
                <w:rFonts w:ascii="Arial" w:hAnsi="Arial" w:cs="Arial"/>
                <w:color w:val="000000"/>
                <w:sz w:val="22"/>
                <w:szCs w:val="22"/>
              </w:rPr>
            </w:pPr>
            <w:r w:rsidRPr="00754DDA">
              <w:rPr>
                <w:rFonts w:ascii="Arial" w:hAnsi="Arial" w:cs="Arial"/>
                <w:color w:val="000000"/>
                <w:sz w:val="22"/>
                <w:szCs w:val="22"/>
              </w:rPr>
              <w:t>1. Adequate business continuity arrangements are in place.</w:t>
            </w:r>
          </w:p>
        </w:tc>
        <w:tc>
          <w:tcPr>
            <w:tcW w:w="6379" w:type="dxa"/>
          </w:tcPr>
          <w:p w:rsidR="00A12F03" w:rsidRPr="00754DDA" w:rsidRDefault="00A12F03" w:rsidP="00754DDA">
            <w:pPr>
              <w:rPr>
                <w:rFonts w:ascii="Arial" w:hAnsi="Arial" w:cs="Arial"/>
                <w:color w:val="000000"/>
                <w:sz w:val="22"/>
                <w:szCs w:val="22"/>
              </w:rPr>
            </w:pPr>
            <w:r w:rsidRPr="00754DDA">
              <w:rPr>
                <w:rFonts w:ascii="Arial" w:hAnsi="Arial" w:cs="Arial"/>
                <w:color w:val="000000"/>
                <w:sz w:val="22"/>
                <w:szCs w:val="22"/>
              </w:rPr>
              <w:t xml:space="preserve">a. A comprehensive business continuity plan (BCP) has been established. </w:t>
            </w:r>
          </w:p>
          <w:p w:rsidR="00A12F03" w:rsidRPr="00754DDA" w:rsidRDefault="00A12F03" w:rsidP="00754DDA">
            <w:pPr>
              <w:rPr>
                <w:rFonts w:ascii="Arial" w:hAnsi="Arial" w:cs="Arial"/>
                <w:color w:val="000000"/>
                <w:sz w:val="22"/>
                <w:szCs w:val="22"/>
              </w:rPr>
            </w:pPr>
            <w:r w:rsidRPr="00754DDA">
              <w:rPr>
                <w:rFonts w:ascii="Arial" w:hAnsi="Arial" w:cs="Arial"/>
                <w:color w:val="000000"/>
                <w:sz w:val="22"/>
                <w:szCs w:val="22"/>
              </w:rPr>
              <w:t>Procedures are in place to regularly update the BCP.</w:t>
            </w:r>
          </w:p>
          <w:p w:rsidR="00A12F03" w:rsidRPr="00754DDA" w:rsidRDefault="00A12F03" w:rsidP="00754DDA">
            <w:pPr>
              <w:rPr>
                <w:rFonts w:ascii="Arial" w:hAnsi="Arial" w:cs="Arial"/>
                <w:snapToGrid w:val="0"/>
                <w:color w:val="000000"/>
                <w:sz w:val="22"/>
                <w:szCs w:val="22"/>
              </w:rPr>
            </w:pPr>
            <w:r w:rsidRPr="00754DDA">
              <w:rPr>
                <w:rFonts w:ascii="Arial" w:hAnsi="Arial" w:cs="Arial"/>
                <w:color w:val="000000"/>
                <w:sz w:val="22"/>
                <w:szCs w:val="22"/>
              </w:rPr>
              <w:t>The BCP is tested on a regular basis.</w:t>
            </w:r>
          </w:p>
        </w:tc>
      </w:tr>
      <w:tr w:rsidR="00A12F03" w:rsidRPr="00754DDA" w:rsidTr="00F17AF3">
        <w:tc>
          <w:tcPr>
            <w:tcW w:w="3260" w:type="dxa"/>
          </w:tcPr>
          <w:p w:rsidR="00A12F03" w:rsidRPr="00754DD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Pr="00754DDA" w:rsidRDefault="00A12F03" w:rsidP="00754DDA">
            <w:pPr>
              <w:rPr>
                <w:rFonts w:ascii="Arial" w:hAnsi="Arial" w:cs="Arial"/>
                <w:color w:val="000000"/>
                <w:sz w:val="22"/>
                <w:szCs w:val="22"/>
              </w:rPr>
            </w:pPr>
            <w:r w:rsidRPr="00754DDA">
              <w:rPr>
                <w:rFonts w:ascii="Arial" w:hAnsi="Arial" w:cs="Arial"/>
                <w:snapToGrid w:val="0"/>
                <w:color w:val="000000"/>
                <w:sz w:val="22"/>
                <w:szCs w:val="22"/>
              </w:rPr>
              <w:t>b. An IT disaster recovery plan (DRP) has been developed and documented.</w:t>
            </w:r>
          </w:p>
        </w:tc>
      </w:tr>
      <w:tr w:rsidR="00A12F03" w:rsidRPr="00754DDA" w:rsidTr="00F17AF3">
        <w:tc>
          <w:tcPr>
            <w:tcW w:w="3260" w:type="dxa"/>
          </w:tcPr>
          <w:p w:rsidR="00A12F03" w:rsidRPr="00754DD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Pr="00754DDA" w:rsidRDefault="00A12F03" w:rsidP="00754DDA">
            <w:pPr>
              <w:rPr>
                <w:rFonts w:ascii="Arial" w:hAnsi="Arial" w:cs="Arial"/>
                <w:color w:val="000000"/>
                <w:sz w:val="22"/>
                <w:szCs w:val="22"/>
              </w:rPr>
            </w:pPr>
            <w:r w:rsidRPr="00754DDA">
              <w:rPr>
                <w:rFonts w:ascii="Arial" w:hAnsi="Arial" w:cs="Arial"/>
                <w:color w:val="000000"/>
                <w:sz w:val="22"/>
                <w:szCs w:val="22"/>
              </w:rPr>
              <w:t>c. The DRP plan addresses at least:</w:t>
            </w:r>
          </w:p>
          <w:p w:rsidR="00A12F03" w:rsidRPr="00754DDA" w:rsidRDefault="00A12F03" w:rsidP="003738E9">
            <w:pPr>
              <w:numPr>
                <w:ilvl w:val="0"/>
                <w:numId w:val="249"/>
              </w:numPr>
              <w:rPr>
                <w:rFonts w:ascii="Arial" w:hAnsi="Arial" w:cs="Arial"/>
                <w:color w:val="000000"/>
                <w:sz w:val="22"/>
                <w:szCs w:val="22"/>
              </w:rPr>
            </w:pPr>
            <w:r w:rsidRPr="00754DDA">
              <w:rPr>
                <w:rFonts w:ascii="Arial" w:hAnsi="Arial" w:cs="Arial"/>
                <w:color w:val="000000"/>
                <w:sz w:val="22"/>
                <w:szCs w:val="22"/>
              </w:rPr>
              <w:t>Plan objectives, contact and recover procedures.</w:t>
            </w:r>
          </w:p>
          <w:p w:rsidR="00A12F03" w:rsidRPr="00754DDA" w:rsidRDefault="00A12F03" w:rsidP="003738E9">
            <w:pPr>
              <w:numPr>
                <w:ilvl w:val="0"/>
                <w:numId w:val="249"/>
              </w:numPr>
              <w:rPr>
                <w:rFonts w:ascii="Arial" w:hAnsi="Arial" w:cs="Arial"/>
                <w:color w:val="000000"/>
                <w:sz w:val="22"/>
                <w:szCs w:val="22"/>
              </w:rPr>
            </w:pPr>
            <w:r w:rsidRPr="00754DDA">
              <w:rPr>
                <w:rFonts w:ascii="Arial" w:hAnsi="Arial" w:cs="Arial"/>
                <w:color w:val="000000"/>
                <w:sz w:val="22"/>
                <w:szCs w:val="22"/>
              </w:rPr>
              <w:t>List of critical, prioritised processes with recovery time scales.</w:t>
            </w:r>
          </w:p>
          <w:p w:rsidR="00A12F03" w:rsidRPr="00754DDA" w:rsidRDefault="00A12F03" w:rsidP="003738E9">
            <w:pPr>
              <w:numPr>
                <w:ilvl w:val="0"/>
                <w:numId w:val="249"/>
              </w:numPr>
              <w:rPr>
                <w:rFonts w:ascii="Arial" w:hAnsi="Arial" w:cs="Arial"/>
                <w:color w:val="000000"/>
                <w:sz w:val="22"/>
                <w:szCs w:val="22"/>
              </w:rPr>
            </w:pPr>
            <w:r w:rsidRPr="00754DDA">
              <w:rPr>
                <w:rFonts w:ascii="Arial" w:hAnsi="Arial" w:cs="Arial"/>
                <w:color w:val="000000"/>
                <w:sz w:val="22"/>
                <w:szCs w:val="22"/>
              </w:rPr>
              <w:t>Alternative processing arrangements.</w:t>
            </w:r>
          </w:p>
        </w:tc>
      </w:tr>
      <w:tr w:rsidR="00A12F03" w:rsidRPr="00754DDA" w:rsidTr="00F17AF3">
        <w:tc>
          <w:tcPr>
            <w:tcW w:w="3260" w:type="dxa"/>
          </w:tcPr>
          <w:p w:rsidR="00A12F03" w:rsidRPr="00754DD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Pr="00754DDA" w:rsidRDefault="00A12F03" w:rsidP="00754DDA">
            <w:pPr>
              <w:rPr>
                <w:rFonts w:ascii="Arial" w:hAnsi="Arial" w:cs="Arial"/>
                <w:color w:val="000000"/>
                <w:sz w:val="22"/>
                <w:szCs w:val="22"/>
              </w:rPr>
            </w:pPr>
            <w:r w:rsidRPr="00754DDA">
              <w:rPr>
                <w:rFonts w:ascii="Arial" w:hAnsi="Arial" w:cs="Arial"/>
                <w:color w:val="000000"/>
                <w:sz w:val="22"/>
                <w:szCs w:val="22"/>
              </w:rPr>
              <w:t>d. The DRP is tested annually.</w:t>
            </w:r>
          </w:p>
        </w:tc>
      </w:tr>
      <w:tr w:rsidR="00A12F03" w:rsidRPr="00754DDA" w:rsidTr="00F17AF3">
        <w:tc>
          <w:tcPr>
            <w:tcW w:w="3260" w:type="dxa"/>
          </w:tcPr>
          <w:p w:rsidR="00A12F03" w:rsidRPr="00754DD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Pr="00754DDA" w:rsidRDefault="00A12F03" w:rsidP="00754DDA">
            <w:pPr>
              <w:rPr>
                <w:rFonts w:ascii="Arial" w:hAnsi="Arial" w:cs="Arial"/>
                <w:color w:val="000000"/>
                <w:sz w:val="22"/>
                <w:szCs w:val="22"/>
              </w:rPr>
            </w:pPr>
            <w:r w:rsidRPr="00754DDA">
              <w:rPr>
                <w:rFonts w:ascii="Arial" w:hAnsi="Arial" w:cs="Arial"/>
                <w:color w:val="000000"/>
                <w:sz w:val="22"/>
                <w:szCs w:val="22"/>
              </w:rPr>
              <w:t>e. There are formal procedures in place to update the DRP on a regular basis</w:t>
            </w:r>
          </w:p>
        </w:tc>
      </w:tr>
      <w:tr w:rsidR="00A12F03" w:rsidRPr="00754DDA" w:rsidTr="00F17AF3">
        <w:tc>
          <w:tcPr>
            <w:tcW w:w="3260" w:type="dxa"/>
          </w:tcPr>
          <w:p w:rsidR="00A12F03" w:rsidRPr="00754DD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Pr="00754DDA" w:rsidRDefault="00A12F03" w:rsidP="00754DDA">
            <w:pPr>
              <w:rPr>
                <w:rFonts w:ascii="Arial" w:hAnsi="Arial" w:cs="Arial"/>
                <w:color w:val="000000"/>
                <w:sz w:val="22"/>
                <w:szCs w:val="22"/>
              </w:rPr>
            </w:pPr>
            <w:r w:rsidRPr="00754DDA">
              <w:rPr>
                <w:rFonts w:ascii="Arial" w:hAnsi="Arial" w:cs="Arial"/>
                <w:color w:val="000000"/>
                <w:sz w:val="22"/>
                <w:szCs w:val="22"/>
              </w:rPr>
              <w:t>f. User management and IT management are involved in scoping, testing and evaluating the plan.</w:t>
            </w:r>
          </w:p>
        </w:tc>
      </w:tr>
    </w:tbl>
    <w:p w:rsidR="00754DDA" w:rsidRDefault="00754DDA" w:rsidP="00754DDA">
      <w:pPr>
        <w:pStyle w:val="Heading3"/>
        <w:ind w:left="0"/>
        <w:rPr>
          <w:rFonts w:ascii="Arial" w:hAnsi="Arial" w:cs="Arial"/>
          <w:b w:val="0"/>
          <w:sz w:val="22"/>
          <w:szCs w:val="22"/>
        </w:rPr>
      </w:pPr>
      <w:bookmarkStart w:id="1052" w:name="_Toc798422"/>
      <w:bookmarkStart w:id="1053" w:name="_Toc4053049"/>
      <w:bookmarkStart w:id="1054" w:name="_Toc4351378"/>
      <w:bookmarkStart w:id="1055" w:name="_Toc4356396"/>
      <w:bookmarkStart w:id="1056" w:name="_Toc30582978"/>
    </w:p>
    <w:p w:rsidR="00C71D99" w:rsidRDefault="00C71D99">
      <w:pPr>
        <w:rPr>
          <w:rFonts w:ascii="Arial" w:hAnsi="Arial" w:cs="Arial"/>
          <w:b/>
          <w:sz w:val="22"/>
          <w:szCs w:val="22"/>
        </w:rPr>
      </w:pPr>
      <w:bookmarkStart w:id="1057" w:name="_Toc233612338"/>
      <w:bookmarkStart w:id="1058" w:name="_Toc233613057"/>
      <w:bookmarkStart w:id="1059" w:name="_Toc233613120"/>
      <w:r>
        <w:rPr>
          <w:rFonts w:ascii="Arial" w:hAnsi="Arial" w:cs="Arial"/>
          <w:sz w:val="22"/>
          <w:szCs w:val="22"/>
        </w:rPr>
        <w:br w:type="page"/>
      </w:r>
    </w:p>
    <w:p w:rsidR="00A12F03" w:rsidRPr="00754DDA" w:rsidRDefault="00A12F03" w:rsidP="00754DDA">
      <w:pPr>
        <w:pStyle w:val="Heading3"/>
        <w:tabs>
          <w:tab w:val="left" w:pos="709"/>
        </w:tabs>
        <w:ind w:left="0"/>
        <w:rPr>
          <w:rFonts w:ascii="Arial" w:hAnsi="Arial" w:cs="Arial"/>
          <w:sz w:val="22"/>
          <w:szCs w:val="22"/>
        </w:rPr>
      </w:pPr>
      <w:r w:rsidRPr="00754DDA">
        <w:rPr>
          <w:rFonts w:ascii="Arial" w:hAnsi="Arial" w:cs="Arial"/>
          <w:sz w:val="22"/>
          <w:szCs w:val="22"/>
        </w:rPr>
        <w:lastRenderedPageBreak/>
        <w:t xml:space="preserve">6.4 </w:t>
      </w:r>
      <w:r w:rsidR="00754DDA" w:rsidRPr="00754DDA">
        <w:rPr>
          <w:rFonts w:ascii="Arial" w:hAnsi="Arial" w:cs="Arial"/>
          <w:sz w:val="22"/>
          <w:szCs w:val="22"/>
        </w:rPr>
        <w:tab/>
      </w:r>
      <w:r w:rsidRPr="00754DDA">
        <w:rPr>
          <w:rFonts w:ascii="Arial" w:hAnsi="Arial" w:cs="Arial"/>
          <w:sz w:val="22"/>
          <w:szCs w:val="22"/>
        </w:rPr>
        <w:t>Back-up and recovery</w:t>
      </w:r>
      <w:bookmarkEnd w:id="1052"/>
      <w:bookmarkEnd w:id="1053"/>
      <w:bookmarkEnd w:id="1054"/>
      <w:bookmarkEnd w:id="1055"/>
      <w:bookmarkEnd w:id="1056"/>
      <w:bookmarkEnd w:id="1057"/>
      <w:bookmarkEnd w:id="1058"/>
      <w:bookmarkEnd w:id="1059"/>
    </w:p>
    <w:p w:rsidR="00754DDA" w:rsidRPr="00754DDA" w:rsidRDefault="00754DDA" w:rsidP="00754DD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54DDA" w:rsidTr="00F17AF3">
        <w:trPr>
          <w:tblHeader/>
        </w:trPr>
        <w:tc>
          <w:tcPr>
            <w:tcW w:w="3260" w:type="dxa"/>
            <w:shd w:val="pct20" w:color="auto" w:fill="FFFFFF"/>
          </w:tcPr>
          <w:p w:rsidR="00A12F03" w:rsidRPr="00754DDA" w:rsidRDefault="00A12F03" w:rsidP="00754DDA">
            <w:pPr>
              <w:rPr>
                <w:rFonts w:ascii="Arial" w:hAnsi="Arial" w:cs="Arial"/>
                <w:b/>
                <w:color w:val="000000"/>
                <w:sz w:val="22"/>
                <w:szCs w:val="22"/>
              </w:rPr>
            </w:pPr>
            <w:r w:rsidRPr="00754DDA">
              <w:rPr>
                <w:rFonts w:ascii="Arial" w:hAnsi="Arial" w:cs="Arial"/>
                <w:b/>
                <w:color w:val="000000"/>
                <w:sz w:val="22"/>
                <w:szCs w:val="22"/>
              </w:rPr>
              <w:t>Control Objective</w:t>
            </w:r>
          </w:p>
        </w:tc>
        <w:tc>
          <w:tcPr>
            <w:tcW w:w="6379" w:type="dxa"/>
            <w:shd w:val="pct20" w:color="auto" w:fill="FFFFFF"/>
          </w:tcPr>
          <w:p w:rsidR="00A12F03" w:rsidRPr="00754DDA" w:rsidRDefault="00A12F03" w:rsidP="00754DDA">
            <w:pPr>
              <w:rPr>
                <w:rFonts w:ascii="Arial" w:hAnsi="Arial" w:cs="Arial"/>
                <w:b/>
                <w:color w:val="000000"/>
                <w:sz w:val="22"/>
                <w:szCs w:val="22"/>
              </w:rPr>
            </w:pPr>
            <w:r w:rsidRPr="00754DDA">
              <w:rPr>
                <w:rFonts w:ascii="Arial" w:hAnsi="Arial" w:cs="Arial"/>
                <w:b/>
                <w:color w:val="000000"/>
                <w:sz w:val="22"/>
                <w:szCs w:val="22"/>
              </w:rPr>
              <w:t>Control</w:t>
            </w:r>
          </w:p>
        </w:tc>
      </w:tr>
      <w:tr w:rsidR="00A12F03" w:rsidRPr="00754DDA" w:rsidTr="00F17AF3">
        <w:tc>
          <w:tcPr>
            <w:tcW w:w="3260" w:type="dxa"/>
          </w:tcPr>
          <w:p w:rsidR="00A12F03" w:rsidRPr="00754DDA" w:rsidRDefault="00A12F03" w:rsidP="00754DDA">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754DDA">
              <w:rPr>
                <w:rFonts w:ascii="Arial" w:hAnsi="Arial" w:cs="Arial"/>
                <w:b w:val="0"/>
                <w:color w:val="000000"/>
                <w:sz w:val="22"/>
                <w:szCs w:val="22"/>
                <w:lang w:val="en-GB"/>
              </w:rPr>
              <w:t>1. Adequate back-up procedures are in place.</w:t>
            </w:r>
          </w:p>
        </w:tc>
        <w:tc>
          <w:tcPr>
            <w:tcW w:w="6379" w:type="dxa"/>
          </w:tcPr>
          <w:p w:rsidR="00A12F03" w:rsidRPr="00754DDA" w:rsidRDefault="00A12F03" w:rsidP="00754DDA">
            <w:pPr>
              <w:rPr>
                <w:rFonts w:ascii="Arial" w:hAnsi="Arial" w:cs="Arial"/>
                <w:color w:val="000000"/>
                <w:sz w:val="22"/>
                <w:szCs w:val="22"/>
              </w:rPr>
            </w:pPr>
            <w:r w:rsidRPr="00754DDA">
              <w:rPr>
                <w:rFonts w:ascii="Arial" w:hAnsi="Arial" w:cs="Arial"/>
                <w:snapToGrid w:val="0"/>
                <w:color w:val="000000"/>
                <w:sz w:val="22"/>
                <w:szCs w:val="22"/>
              </w:rPr>
              <w:t xml:space="preserve">a. Back-up procedures are formalised, documented and followed.  </w:t>
            </w:r>
          </w:p>
        </w:tc>
      </w:tr>
      <w:tr w:rsidR="00A12F03" w:rsidRPr="00754DDA" w:rsidTr="00F17AF3">
        <w:tc>
          <w:tcPr>
            <w:tcW w:w="3260" w:type="dxa"/>
          </w:tcPr>
          <w:p w:rsidR="00A12F03" w:rsidRPr="00E84B6B" w:rsidRDefault="00A12F03" w:rsidP="00754DDA">
            <w:pPr>
              <w:rPr>
                <w:rFonts w:ascii="Arial" w:hAnsi="Arial" w:cs="Arial"/>
                <w:color w:val="000000"/>
                <w:sz w:val="22"/>
                <w:szCs w:val="22"/>
              </w:rPr>
            </w:pPr>
          </w:p>
        </w:tc>
        <w:tc>
          <w:tcPr>
            <w:tcW w:w="6379" w:type="dxa"/>
          </w:tcPr>
          <w:p w:rsidR="00A12F03" w:rsidRPr="00754DDA" w:rsidRDefault="00A12F03" w:rsidP="00754DDA">
            <w:pPr>
              <w:rPr>
                <w:rFonts w:ascii="Arial" w:hAnsi="Arial" w:cs="Arial"/>
                <w:color w:val="000000"/>
                <w:sz w:val="22"/>
                <w:szCs w:val="22"/>
              </w:rPr>
            </w:pPr>
            <w:r w:rsidRPr="00754DDA">
              <w:rPr>
                <w:rFonts w:ascii="Arial" w:hAnsi="Arial" w:cs="Arial"/>
                <w:color w:val="000000"/>
                <w:sz w:val="22"/>
                <w:szCs w:val="22"/>
              </w:rPr>
              <w:t>b. Full verification is done during the back-up process.  The back-up run will display an error message if it encounters errors writing to tape, cd or dvd.</w:t>
            </w:r>
          </w:p>
          <w:p w:rsidR="00A12F03" w:rsidRPr="00754DDA" w:rsidRDefault="00A12F03" w:rsidP="00754DDA">
            <w:pPr>
              <w:rPr>
                <w:rFonts w:ascii="Arial" w:hAnsi="Arial" w:cs="Arial"/>
                <w:color w:val="000000"/>
                <w:sz w:val="22"/>
                <w:szCs w:val="22"/>
              </w:rPr>
            </w:pPr>
          </w:p>
          <w:p w:rsidR="00A12F03" w:rsidRPr="00754DDA" w:rsidRDefault="00A12F03" w:rsidP="00754DDA">
            <w:pPr>
              <w:rPr>
                <w:rFonts w:ascii="Arial" w:hAnsi="Arial" w:cs="Arial"/>
                <w:color w:val="000000"/>
                <w:sz w:val="22"/>
                <w:szCs w:val="22"/>
              </w:rPr>
            </w:pPr>
            <w:r w:rsidRPr="00754DDA">
              <w:rPr>
                <w:rFonts w:ascii="Arial" w:hAnsi="Arial" w:cs="Arial"/>
                <w:color w:val="000000"/>
                <w:sz w:val="22"/>
                <w:szCs w:val="22"/>
              </w:rPr>
              <w:t>The results of back-ups, including errors, are reflected in the back-up register.</w:t>
            </w:r>
          </w:p>
        </w:tc>
      </w:tr>
      <w:tr w:rsidR="00A12F03" w:rsidRPr="00797F27" w:rsidTr="00F17AF3">
        <w:tc>
          <w:tcPr>
            <w:tcW w:w="3260" w:type="dxa"/>
          </w:tcPr>
          <w:p w:rsidR="00A12F03" w:rsidRPr="00E84B6B"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 xml:space="preserve">c. Regular full back-ups include data, programs and configuration settings. </w:t>
            </w:r>
          </w:p>
        </w:tc>
      </w:tr>
      <w:tr w:rsidR="00A12F03" w:rsidRPr="00797F27" w:rsidTr="00F17AF3">
        <w:tc>
          <w:tcPr>
            <w:tcW w:w="3260" w:type="dxa"/>
          </w:tcPr>
          <w:p w:rsidR="00A12F03" w:rsidRPr="00E84B6B"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snapToGrid w:val="0"/>
                <w:color w:val="000000"/>
                <w:sz w:val="22"/>
                <w:szCs w:val="22"/>
              </w:rPr>
              <w:t>d. Formal testing procedures are in place.</w:t>
            </w:r>
          </w:p>
        </w:tc>
      </w:tr>
      <w:tr w:rsidR="00A12F03" w:rsidRPr="00797F27" w:rsidTr="00F17AF3">
        <w:tc>
          <w:tcPr>
            <w:tcW w:w="3260" w:type="dxa"/>
          </w:tcPr>
          <w:p w:rsidR="00A12F03" w:rsidRPr="00E84B6B"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snapToGrid w:val="0"/>
                <w:color w:val="000000"/>
                <w:sz w:val="22"/>
                <w:szCs w:val="22"/>
              </w:rPr>
              <w:t>e. Daily back-ups are collected and stored off-site at a secure location.</w:t>
            </w:r>
          </w:p>
        </w:tc>
      </w:tr>
      <w:tr w:rsidR="00A12F03" w:rsidRPr="00797F27" w:rsidTr="00F17AF3">
        <w:tc>
          <w:tcPr>
            <w:tcW w:w="3260" w:type="dxa"/>
          </w:tcPr>
          <w:p w:rsidR="00A12F03" w:rsidRPr="00E84B6B"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f. Adequate back-up cycle is used:</w:t>
            </w:r>
          </w:p>
          <w:p w:rsidR="00A12F03" w:rsidRPr="00797F27" w:rsidRDefault="00A12F03" w:rsidP="003738E9">
            <w:pPr>
              <w:numPr>
                <w:ilvl w:val="0"/>
                <w:numId w:val="250"/>
              </w:numPr>
              <w:rPr>
                <w:rFonts w:ascii="Arial" w:hAnsi="Arial" w:cs="Arial"/>
                <w:color w:val="000000"/>
                <w:sz w:val="22"/>
                <w:szCs w:val="22"/>
              </w:rPr>
            </w:pPr>
            <w:r w:rsidRPr="00797F27">
              <w:rPr>
                <w:rFonts w:ascii="Arial" w:hAnsi="Arial" w:cs="Arial"/>
                <w:color w:val="000000"/>
                <w:sz w:val="22"/>
                <w:szCs w:val="22"/>
              </w:rPr>
              <w:t>Daily.</w:t>
            </w:r>
          </w:p>
          <w:p w:rsidR="00A12F03" w:rsidRPr="00797F27" w:rsidRDefault="00A12F03" w:rsidP="003738E9">
            <w:pPr>
              <w:numPr>
                <w:ilvl w:val="0"/>
                <w:numId w:val="250"/>
              </w:numPr>
              <w:rPr>
                <w:rFonts w:ascii="Arial" w:hAnsi="Arial" w:cs="Arial"/>
                <w:color w:val="000000"/>
                <w:sz w:val="22"/>
                <w:szCs w:val="22"/>
              </w:rPr>
            </w:pPr>
            <w:r w:rsidRPr="00797F27">
              <w:rPr>
                <w:rFonts w:ascii="Arial" w:hAnsi="Arial" w:cs="Arial"/>
                <w:color w:val="000000"/>
                <w:sz w:val="22"/>
                <w:szCs w:val="22"/>
              </w:rPr>
              <w:t>Monthly back-up.</w:t>
            </w:r>
          </w:p>
          <w:p w:rsidR="00A12F03" w:rsidRPr="00797F27" w:rsidRDefault="00A12F03" w:rsidP="003738E9">
            <w:pPr>
              <w:numPr>
                <w:ilvl w:val="0"/>
                <w:numId w:val="250"/>
              </w:numPr>
              <w:rPr>
                <w:rFonts w:ascii="Arial" w:hAnsi="Arial" w:cs="Arial"/>
                <w:color w:val="000000"/>
                <w:sz w:val="22"/>
                <w:szCs w:val="22"/>
              </w:rPr>
            </w:pPr>
            <w:r w:rsidRPr="00797F27">
              <w:rPr>
                <w:rFonts w:ascii="Arial" w:hAnsi="Arial" w:cs="Arial"/>
                <w:color w:val="000000"/>
                <w:sz w:val="22"/>
                <w:szCs w:val="22"/>
              </w:rPr>
              <w:t>Yearly back-up.</w:t>
            </w:r>
          </w:p>
        </w:tc>
      </w:tr>
      <w:tr w:rsidR="00A12F03" w:rsidRPr="00797F27" w:rsidTr="00F17AF3">
        <w:tc>
          <w:tcPr>
            <w:tcW w:w="3260" w:type="dxa"/>
          </w:tcPr>
          <w:p w:rsidR="00A12F03" w:rsidRPr="00E84B6B"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g. Logs of the back-ups are retained and are formally reviewed by a senior independent person.</w:t>
            </w:r>
          </w:p>
        </w:tc>
      </w:tr>
      <w:tr w:rsidR="00A12F03" w:rsidRPr="00797F27" w:rsidTr="00F17AF3">
        <w:tc>
          <w:tcPr>
            <w:tcW w:w="3260" w:type="dxa"/>
          </w:tcPr>
          <w:p w:rsidR="00A12F03" w:rsidRPr="00E84B6B"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 xml:space="preserve">h. The back-up tapes are dated and a register of the tapes and back-ups is kept.  </w:t>
            </w:r>
          </w:p>
        </w:tc>
      </w:tr>
      <w:tr w:rsidR="00A12F03" w:rsidRPr="00797F27" w:rsidTr="00F17AF3">
        <w:tc>
          <w:tcPr>
            <w:tcW w:w="3260" w:type="dxa"/>
          </w:tcPr>
          <w:p w:rsidR="00A12F03" w:rsidRPr="00E84B6B"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l. The numbering sequence used by the back-up program is the same as that used on the back-up media.</w:t>
            </w:r>
          </w:p>
        </w:tc>
      </w:tr>
      <w:tr w:rsidR="00A12F03" w:rsidRPr="00797F27" w:rsidTr="00F17AF3">
        <w:tc>
          <w:tcPr>
            <w:tcW w:w="3260" w:type="dxa"/>
          </w:tcPr>
          <w:p w:rsidR="00A12F03" w:rsidRPr="00E84B6B" w:rsidRDefault="00A12F03" w:rsidP="00E84B6B">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E84B6B">
              <w:rPr>
                <w:rFonts w:ascii="Arial" w:hAnsi="Arial" w:cs="Arial"/>
                <w:b w:val="0"/>
                <w:color w:val="000000"/>
                <w:sz w:val="22"/>
                <w:szCs w:val="22"/>
                <w:lang w:val="en-GB"/>
              </w:rPr>
              <w:t xml:space="preserve">2. Restore procedures ensure that the system integrity is maintained. </w:t>
            </w:r>
          </w:p>
          <w:p w:rsidR="00A12F03" w:rsidRPr="00E84B6B" w:rsidRDefault="00A12F03" w:rsidP="00E84B6B">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a. All production restore activities are authorised by the IT Director, documented and copies retained for reference and enquiry purposes.</w:t>
            </w:r>
          </w:p>
        </w:tc>
      </w:tr>
      <w:tr w:rsidR="00A12F03" w:rsidRPr="00797F27" w:rsidTr="00F17AF3">
        <w:tc>
          <w:tcPr>
            <w:tcW w:w="3260" w:type="dxa"/>
          </w:tcPr>
          <w:p w:rsidR="00A12F03" w:rsidRPr="00E84B6B" w:rsidRDefault="00A12F03" w:rsidP="00E84B6B">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b. Users are informed and involved in restore activities to ensure:</w:t>
            </w:r>
          </w:p>
          <w:p w:rsidR="00A12F03" w:rsidRPr="00797F27" w:rsidRDefault="00A12F03" w:rsidP="003738E9">
            <w:pPr>
              <w:numPr>
                <w:ilvl w:val="0"/>
                <w:numId w:val="251"/>
              </w:numPr>
              <w:rPr>
                <w:rFonts w:ascii="Arial" w:hAnsi="Arial" w:cs="Arial"/>
                <w:color w:val="000000"/>
                <w:sz w:val="22"/>
                <w:szCs w:val="22"/>
              </w:rPr>
            </w:pPr>
            <w:r w:rsidRPr="00797F27">
              <w:rPr>
                <w:rFonts w:ascii="Arial" w:hAnsi="Arial" w:cs="Arial"/>
                <w:color w:val="000000"/>
                <w:sz w:val="22"/>
                <w:szCs w:val="22"/>
              </w:rPr>
              <w:t>The restore procedure is required and the impact is understood.</w:t>
            </w:r>
          </w:p>
          <w:p w:rsidR="00A12F03" w:rsidRPr="00797F27" w:rsidRDefault="00A12F03" w:rsidP="003738E9">
            <w:pPr>
              <w:numPr>
                <w:ilvl w:val="0"/>
                <w:numId w:val="251"/>
              </w:numPr>
              <w:rPr>
                <w:rFonts w:ascii="Arial" w:hAnsi="Arial" w:cs="Arial"/>
                <w:color w:val="000000"/>
                <w:sz w:val="22"/>
                <w:szCs w:val="22"/>
              </w:rPr>
            </w:pPr>
            <w:r w:rsidRPr="00797F27">
              <w:rPr>
                <w:rFonts w:ascii="Arial" w:hAnsi="Arial" w:cs="Arial"/>
                <w:color w:val="000000"/>
                <w:sz w:val="22"/>
                <w:szCs w:val="22"/>
              </w:rPr>
              <w:t>That cut-offs are identified and that no transaction has been lost.</w:t>
            </w:r>
          </w:p>
        </w:tc>
      </w:tr>
      <w:tr w:rsidR="00A12F03" w:rsidRPr="00797F27" w:rsidTr="00F17AF3">
        <w:tc>
          <w:tcPr>
            <w:tcW w:w="3260" w:type="dxa"/>
          </w:tcPr>
          <w:p w:rsidR="00A12F03" w:rsidRPr="00E84B6B" w:rsidRDefault="00A12F03" w:rsidP="00E84B6B">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c. Internal Audit reviews the restore procedures followed.</w:t>
            </w:r>
          </w:p>
        </w:tc>
      </w:tr>
      <w:tr w:rsidR="00A12F03" w:rsidRPr="00797F27" w:rsidTr="00F17AF3">
        <w:tc>
          <w:tcPr>
            <w:tcW w:w="3260" w:type="dxa"/>
          </w:tcPr>
          <w:p w:rsidR="00A12F03" w:rsidRPr="00E84B6B" w:rsidRDefault="00A12F03" w:rsidP="001A4594">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E84B6B">
              <w:rPr>
                <w:rFonts w:ascii="Arial" w:hAnsi="Arial" w:cs="Arial"/>
                <w:b w:val="0"/>
                <w:color w:val="000000"/>
                <w:sz w:val="22"/>
                <w:szCs w:val="22"/>
                <w:lang w:val="en-GB"/>
              </w:rPr>
              <w:t>3. Adequate emergency support procedures are in place.</w:t>
            </w: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a. Suppliers of critical IT services and hardware are identified and emergency support arrangements have been documented and formalised.</w:t>
            </w:r>
          </w:p>
        </w:tc>
      </w:tr>
    </w:tbl>
    <w:p w:rsidR="00E84B6B" w:rsidRDefault="00E84B6B" w:rsidP="009C3F0E">
      <w:pPr>
        <w:pStyle w:val="Heading3"/>
        <w:rPr>
          <w:rFonts w:ascii="Arial" w:hAnsi="Arial" w:cs="Arial"/>
          <w:sz w:val="22"/>
          <w:szCs w:val="22"/>
        </w:rPr>
      </w:pPr>
      <w:bookmarkStart w:id="1060" w:name="_Toc798423"/>
      <w:bookmarkStart w:id="1061" w:name="_Toc4053050"/>
      <w:bookmarkStart w:id="1062" w:name="_Toc4351379"/>
      <w:bookmarkStart w:id="1063" w:name="_Toc4356397"/>
      <w:bookmarkStart w:id="1064" w:name="_Toc30582979"/>
    </w:p>
    <w:p w:rsidR="00A12F03" w:rsidRDefault="00A12F03" w:rsidP="00E84B6B">
      <w:pPr>
        <w:pStyle w:val="Heading3"/>
        <w:tabs>
          <w:tab w:val="left" w:pos="709"/>
        </w:tabs>
        <w:ind w:left="0"/>
        <w:rPr>
          <w:rFonts w:ascii="Arial" w:hAnsi="Arial" w:cs="Arial"/>
          <w:sz w:val="22"/>
          <w:szCs w:val="22"/>
        </w:rPr>
      </w:pPr>
      <w:bookmarkStart w:id="1065" w:name="_Toc233612339"/>
      <w:bookmarkStart w:id="1066" w:name="_Toc233613058"/>
      <w:bookmarkStart w:id="1067" w:name="_Toc233613121"/>
      <w:r w:rsidRPr="00797F27">
        <w:rPr>
          <w:rFonts w:ascii="Arial" w:hAnsi="Arial" w:cs="Arial"/>
          <w:sz w:val="22"/>
          <w:szCs w:val="22"/>
        </w:rPr>
        <w:t xml:space="preserve">6.5 </w:t>
      </w:r>
      <w:r w:rsidR="00E84B6B">
        <w:rPr>
          <w:rFonts w:ascii="Arial" w:hAnsi="Arial" w:cs="Arial"/>
          <w:sz w:val="22"/>
          <w:szCs w:val="22"/>
        </w:rPr>
        <w:tab/>
      </w:r>
      <w:r w:rsidRPr="00797F27">
        <w:rPr>
          <w:rFonts w:ascii="Arial" w:hAnsi="Arial" w:cs="Arial"/>
          <w:sz w:val="22"/>
          <w:szCs w:val="22"/>
        </w:rPr>
        <w:t>Network management</w:t>
      </w:r>
      <w:bookmarkEnd w:id="1060"/>
      <w:bookmarkEnd w:id="1061"/>
      <w:bookmarkEnd w:id="1062"/>
      <w:bookmarkEnd w:id="1063"/>
      <w:bookmarkEnd w:id="1064"/>
      <w:bookmarkEnd w:id="1065"/>
      <w:bookmarkEnd w:id="1066"/>
      <w:bookmarkEnd w:id="1067"/>
    </w:p>
    <w:p w:rsidR="00E84B6B" w:rsidRPr="00E84B6B" w:rsidRDefault="00E84B6B" w:rsidP="00E84B6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97F27" w:rsidTr="00F17AF3">
        <w:trPr>
          <w:tblHeader/>
        </w:trPr>
        <w:tc>
          <w:tcPr>
            <w:tcW w:w="3260"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 Objective</w:t>
            </w:r>
          </w:p>
        </w:tc>
        <w:tc>
          <w:tcPr>
            <w:tcW w:w="6379"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F17AF3">
        <w:tc>
          <w:tcPr>
            <w:tcW w:w="3260" w:type="dxa"/>
          </w:tcPr>
          <w:p w:rsidR="00A12F03" w:rsidRPr="001A4594" w:rsidRDefault="00A12F03" w:rsidP="001A4594">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1A4594">
              <w:rPr>
                <w:rFonts w:ascii="Arial" w:hAnsi="Arial" w:cs="Arial"/>
                <w:b w:val="0"/>
                <w:color w:val="000000"/>
                <w:sz w:val="22"/>
                <w:szCs w:val="22"/>
                <w:lang w:val="en-GB"/>
              </w:rPr>
              <w:t xml:space="preserve">1. Adequate procedures are in place to maintain, monitor and manage the communications network. </w:t>
            </w:r>
          </w:p>
        </w:tc>
        <w:tc>
          <w:tcPr>
            <w:tcW w:w="6379" w:type="dxa"/>
          </w:tcPr>
          <w:p w:rsidR="00A12F03" w:rsidRPr="001A4594" w:rsidRDefault="00A12F03" w:rsidP="001A4594">
            <w:pPr>
              <w:rPr>
                <w:rFonts w:ascii="Arial" w:hAnsi="Arial" w:cs="Arial"/>
                <w:snapToGrid w:val="0"/>
                <w:color w:val="000000"/>
                <w:sz w:val="22"/>
                <w:szCs w:val="22"/>
              </w:rPr>
            </w:pPr>
            <w:r w:rsidRPr="001A4594">
              <w:rPr>
                <w:rFonts w:ascii="Arial" w:hAnsi="Arial" w:cs="Arial"/>
                <w:snapToGrid w:val="0"/>
                <w:color w:val="000000"/>
                <w:sz w:val="22"/>
                <w:szCs w:val="22"/>
              </w:rPr>
              <w:t>a. The communication network is documented.</w:t>
            </w:r>
          </w:p>
          <w:p w:rsidR="00A12F03" w:rsidRPr="001A4594" w:rsidRDefault="00A12F03" w:rsidP="001A4594">
            <w:pPr>
              <w:rPr>
                <w:rFonts w:ascii="Arial" w:hAnsi="Arial" w:cs="Arial"/>
                <w:snapToGrid w:val="0"/>
                <w:color w:val="000000"/>
                <w:sz w:val="22"/>
                <w:szCs w:val="22"/>
              </w:rPr>
            </w:pPr>
          </w:p>
          <w:p w:rsidR="00A12F03" w:rsidRPr="001A4594" w:rsidRDefault="00A12F03" w:rsidP="001A4594">
            <w:pPr>
              <w:rPr>
                <w:rFonts w:ascii="Arial" w:hAnsi="Arial" w:cs="Arial"/>
                <w:snapToGrid w:val="0"/>
                <w:color w:val="000000"/>
                <w:sz w:val="22"/>
                <w:szCs w:val="22"/>
              </w:rPr>
            </w:pPr>
            <w:r w:rsidRPr="001A4594">
              <w:rPr>
                <w:rFonts w:ascii="Arial" w:hAnsi="Arial" w:cs="Arial"/>
                <w:snapToGrid w:val="0"/>
                <w:color w:val="000000"/>
                <w:sz w:val="22"/>
                <w:szCs w:val="22"/>
              </w:rPr>
              <w:t>The network documentation is kept up-to-date.</w:t>
            </w:r>
          </w:p>
          <w:p w:rsidR="00A12F03" w:rsidRPr="001A4594" w:rsidRDefault="00A12F03" w:rsidP="001A4594">
            <w:pPr>
              <w:rPr>
                <w:rFonts w:ascii="Arial" w:hAnsi="Arial" w:cs="Arial"/>
                <w:snapToGrid w:val="0"/>
                <w:color w:val="000000"/>
                <w:sz w:val="22"/>
                <w:szCs w:val="22"/>
              </w:rPr>
            </w:pPr>
          </w:p>
          <w:p w:rsidR="00A12F03" w:rsidRPr="001A4594" w:rsidRDefault="00A12F03" w:rsidP="001A4594">
            <w:pPr>
              <w:rPr>
                <w:rFonts w:ascii="Arial" w:hAnsi="Arial" w:cs="Arial"/>
                <w:color w:val="000000"/>
                <w:sz w:val="22"/>
                <w:szCs w:val="22"/>
              </w:rPr>
            </w:pPr>
            <w:r w:rsidRPr="001A4594">
              <w:rPr>
                <w:rFonts w:ascii="Arial" w:hAnsi="Arial" w:cs="Arial"/>
                <w:snapToGrid w:val="0"/>
                <w:color w:val="000000"/>
                <w:sz w:val="22"/>
                <w:szCs w:val="22"/>
              </w:rPr>
              <w:t>The documentation is restricted to only IT staff and key business partners.</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snapToGrid w:val="0"/>
                <w:color w:val="000000"/>
                <w:sz w:val="22"/>
                <w:szCs w:val="22"/>
              </w:rPr>
            </w:pPr>
            <w:r w:rsidRPr="00797F27">
              <w:rPr>
                <w:rFonts w:ascii="Arial" w:hAnsi="Arial" w:cs="Arial"/>
                <w:snapToGrid w:val="0"/>
                <w:color w:val="000000"/>
                <w:sz w:val="22"/>
                <w:szCs w:val="22"/>
              </w:rPr>
              <w:t>b. The network is the responsibility of the NeIT Specialist.</w:t>
            </w:r>
          </w:p>
          <w:p w:rsidR="00A12F03" w:rsidRPr="00797F27" w:rsidRDefault="00A12F03" w:rsidP="009C3F0E">
            <w:pPr>
              <w:rPr>
                <w:rFonts w:ascii="Arial" w:hAnsi="Arial" w:cs="Arial"/>
                <w:snapToGrid w:val="0"/>
                <w:color w:val="000000"/>
                <w:sz w:val="22"/>
                <w:szCs w:val="22"/>
              </w:rPr>
            </w:pPr>
          </w:p>
          <w:p w:rsidR="00A12F03" w:rsidRPr="00797F27" w:rsidRDefault="00A12F03" w:rsidP="009C3F0E">
            <w:pPr>
              <w:rPr>
                <w:rFonts w:ascii="Arial" w:hAnsi="Arial" w:cs="Arial"/>
                <w:color w:val="000000"/>
                <w:sz w:val="22"/>
                <w:szCs w:val="22"/>
              </w:rPr>
            </w:pPr>
            <w:r w:rsidRPr="00797F27">
              <w:rPr>
                <w:rFonts w:ascii="Arial" w:hAnsi="Arial" w:cs="Arial"/>
                <w:snapToGrid w:val="0"/>
                <w:color w:val="000000"/>
                <w:sz w:val="22"/>
                <w:szCs w:val="22"/>
              </w:rPr>
              <w:t>Changes to the network are approved by the IT Specialist.</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snapToGrid w:val="0"/>
                <w:color w:val="000000"/>
                <w:sz w:val="22"/>
                <w:szCs w:val="22"/>
              </w:rPr>
              <w:t xml:space="preserve">c. All changes to the network are subject to formal change </w:t>
            </w:r>
            <w:r w:rsidRPr="00797F27">
              <w:rPr>
                <w:rFonts w:ascii="Arial" w:hAnsi="Arial" w:cs="Arial"/>
                <w:snapToGrid w:val="0"/>
                <w:color w:val="000000"/>
                <w:sz w:val="22"/>
                <w:szCs w:val="22"/>
              </w:rPr>
              <w:lastRenderedPageBreak/>
              <w:t>management, i.e. same as for program changes.</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snapToGrid w:val="0"/>
                <w:color w:val="000000"/>
                <w:sz w:val="22"/>
                <w:szCs w:val="22"/>
              </w:rPr>
              <w:t xml:space="preserve">d. The network is monitored and performance is analysed and documented.  </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snapToGrid w:val="0"/>
                <w:color w:val="000000"/>
                <w:sz w:val="22"/>
                <w:szCs w:val="22"/>
              </w:rPr>
              <w:t>e. Network disruptions are identified and corrected in a timely manner.</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snapToGrid w:val="0"/>
                <w:color w:val="000000"/>
                <w:sz w:val="22"/>
                <w:szCs w:val="22"/>
              </w:rPr>
              <w:t>f. The Network Administrators monitor network operations by reviewing reports and information communicated to them by external business partners.</w:t>
            </w:r>
          </w:p>
        </w:tc>
      </w:tr>
      <w:tr w:rsidR="00A12F03" w:rsidRPr="00797F27" w:rsidTr="00F17AF3">
        <w:tc>
          <w:tcPr>
            <w:tcW w:w="3260" w:type="dxa"/>
          </w:tcPr>
          <w:p w:rsidR="00A12F03" w:rsidRPr="00797F27" w:rsidRDefault="00A12F03" w:rsidP="009C3F0E">
            <w:pPr>
              <w:tabs>
                <w:tab w:val="left" w:pos="0"/>
              </w:tabs>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g. The operators prepare reports on CPU and hard drive usage of servers, and response time of logged errors.</w:t>
            </w:r>
          </w:p>
        </w:tc>
      </w:tr>
    </w:tbl>
    <w:p w:rsidR="001A4594" w:rsidRDefault="001A4594" w:rsidP="009C3F0E">
      <w:pPr>
        <w:pStyle w:val="Heading3"/>
        <w:rPr>
          <w:rFonts w:ascii="Arial" w:hAnsi="Arial" w:cs="Arial"/>
          <w:sz w:val="22"/>
          <w:szCs w:val="22"/>
        </w:rPr>
      </w:pPr>
      <w:bookmarkStart w:id="1068" w:name="_Toc530769608"/>
      <w:bookmarkStart w:id="1069" w:name="_Toc4053051"/>
      <w:bookmarkStart w:id="1070" w:name="_Toc4351380"/>
      <w:bookmarkStart w:id="1071" w:name="_Toc4356398"/>
      <w:bookmarkStart w:id="1072" w:name="_Toc30582980"/>
    </w:p>
    <w:p w:rsidR="001A4594" w:rsidRDefault="00A12F03" w:rsidP="001A4594">
      <w:pPr>
        <w:pStyle w:val="Heading3"/>
        <w:tabs>
          <w:tab w:val="left" w:pos="709"/>
        </w:tabs>
        <w:ind w:left="0"/>
        <w:rPr>
          <w:rFonts w:ascii="Arial" w:hAnsi="Arial" w:cs="Arial"/>
          <w:sz w:val="22"/>
          <w:szCs w:val="22"/>
        </w:rPr>
      </w:pPr>
      <w:bookmarkStart w:id="1073" w:name="_Toc233612340"/>
      <w:bookmarkStart w:id="1074" w:name="_Toc233613059"/>
      <w:bookmarkStart w:id="1075" w:name="_Toc233613122"/>
      <w:r w:rsidRPr="00797F27">
        <w:rPr>
          <w:rFonts w:ascii="Arial" w:hAnsi="Arial" w:cs="Arial"/>
          <w:sz w:val="22"/>
          <w:szCs w:val="22"/>
        </w:rPr>
        <w:t>6.6</w:t>
      </w:r>
      <w:r w:rsidR="001A4594">
        <w:rPr>
          <w:rFonts w:ascii="Arial" w:hAnsi="Arial" w:cs="Arial"/>
          <w:sz w:val="22"/>
          <w:szCs w:val="22"/>
        </w:rPr>
        <w:tab/>
      </w:r>
      <w:r w:rsidRPr="00797F27">
        <w:rPr>
          <w:rFonts w:ascii="Arial" w:hAnsi="Arial" w:cs="Arial"/>
          <w:sz w:val="22"/>
          <w:szCs w:val="22"/>
        </w:rPr>
        <w:t>Scheduling, preparing and running of batch processes</w:t>
      </w:r>
      <w:bookmarkEnd w:id="1068"/>
      <w:bookmarkEnd w:id="1069"/>
      <w:bookmarkEnd w:id="1070"/>
      <w:bookmarkEnd w:id="1071"/>
      <w:bookmarkEnd w:id="1072"/>
      <w:bookmarkEnd w:id="1073"/>
      <w:bookmarkEnd w:id="1074"/>
      <w:bookmarkEnd w:id="1075"/>
    </w:p>
    <w:p w:rsidR="00A12F03" w:rsidRPr="00797F27" w:rsidRDefault="00A12F03" w:rsidP="009C3F0E">
      <w:pPr>
        <w:pStyle w:val="Heading3"/>
        <w:rPr>
          <w:rFonts w:ascii="Arial" w:hAnsi="Arial" w:cs="Arial"/>
          <w:sz w:val="22"/>
          <w:szCs w:val="22"/>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97F27" w:rsidTr="001A4594">
        <w:trPr>
          <w:tblHeader/>
        </w:trPr>
        <w:tc>
          <w:tcPr>
            <w:tcW w:w="3260"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 Objective</w:t>
            </w:r>
          </w:p>
        </w:tc>
        <w:tc>
          <w:tcPr>
            <w:tcW w:w="6379"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1A4594">
        <w:trPr>
          <w:trHeight w:val="254"/>
        </w:trPr>
        <w:tc>
          <w:tcPr>
            <w:tcW w:w="3260" w:type="dxa"/>
          </w:tcPr>
          <w:p w:rsidR="00A12F03" w:rsidRPr="001A4594" w:rsidRDefault="00A12F03" w:rsidP="001A4594">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1A4594">
              <w:rPr>
                <w:rFonts w:ascii="Arial" w:hAnsi="Arial" w:cs="Arial"/>
                <w:b w:val="0"/>
                <w:color w:val="000000"/>
                <w:sz w:val="22"/>
                <w:szCs w:val="22"/>
                <w:lang w:val="en-GB"/>
              </w:rPr>
              <w:t>1. Operations activities are properly allocated and supervised.</w:t>
            </w:r>
          </w:p>
        </w:tc>
        <w:tc>
          <w:tcPr>
            <w:tcW w:w="6379" w:type="dxa"/>
          </w:tcPr>
          <w:p w:rsidR="00A12F03" w:rsidRPr="001A4594" w:rsidRDefault="00A12F03" w:rsidP="009C3F0E">
            <w:pPr>
              <w:rPr>
                <w:rFonts w:ascii="Arial" w:hAnsi="Arial" w:cs="Arial"/>
                <w:snapToGrid w:val="0"/>
                <w:color w:val="000000"/>
                <w:sz w:val="22"/>
                <w:szCs w:val="22"/>
              </w:rPr>
            </w:pPr>
            <w:r w:rsidRPr="001A4594">
              <w:rPr>
                <w:rFonts w:ascii="Arial" w:hAnsi="Arial" w:cs="Arial"/>
                <w:snapToGrid w:val="0"/>
                <w:color w:val="000000"/>
                <w:sz w:val="22"/>
                <w:szCs w:val="22"/>
              </w:rPr>
              <w:t xml:space="preserve">a. Operation responsibilities are formalised.  </w:t>
            </w:r>
          </w:p>
          <w:p w:rsidR="00A12F03" w:rsidRPr="001A4594" w:rsidRDefault="00A12F03" w:rsidP="009C3F0E">
            <w:pPr>
              <w:rPr>
                <w:rFonts w:ascii="Arial" w:hAnsi="Arial" w:cs="Arial"/>
                <w:color w:val="000000"/>
                <w:sz w:val="22"/>
                <w:szCs w:val="22"/>
              </w:rPr>
            </w:pPr>
          </w:p>
        </w:tc>
      </w:tr>
      <w:tr w:rsidR="00A12F03" w:rsidRPr="00797F27" w:rsidTr="001A4594">
        <w:trPr>
          <w:trHeight w:val="254"/>
        </w:trPr>
        <w:tc>
          <w:tcPr>
            <w:tcW w:w="3260" w:type="dxa"/>
          </w:tcPr>
          <w:p w:rsidR="00A12F03" w:rsidRPr="001A4594" w:rsidRDefault="00A12F03" w:rsidP="001A4594">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Pr="001A4594" w:rsidRDefault="00A12F03" w:rsidP="009C3F0E">
            <w:pPr>
              <w:rPr>
                <w:rFonts w:ascii="Arial" w:hAnsi="Arial" w:cs="Arial"/>
                <w:snapToGrid w:val="0"/>
                <w:color w:val="000000"/>
                <w:sz w:val="22"/>
                <w:szCs w:val="22"/>
              </w:rPr>
            </w:pPr>
            <w:r w:rsidRPr="001A4594">
              <w:rPr>
                <w:rFonts w:ascii="Arial" w:hAnsi="Arial" w:cs="Arial"/>
                <w:color w:val="000000"/>
                <w:sz w:val="22"/>
                <w:szCs w:val="22"/>
              </w:rPr>
              <w:t>b. System activity logs (operating system and database) are produced, analysed and followed-up on a formal basis, and logs with evidence of follow-up activities are retained for reference or enquiry purposes.</w:t>
            </w:r>
          </w:p>
        </w:tc>
      </w:tr>
      <w:tr w:rsidR="00A12F03" w:rsidRPr="00797F27" w:rsidTr="001A4594">
        <w:tc>
          <w:tcPr>
            <w:tcW w:w="3260" w:type="dxa"/>
          </w:tcPr>
          <w:p w:rsidR="00A12F03" w:rsidRPr="001A4594" w:rsidRDefault="00A12F03" w:rsidP="009C3F0E">
            <w:pPr>
              <w:tabs>
                <w:tab w:val="left" w:pos="0"/>
              </w:tabs>
              <w:rPr>
                <w:rFonts w:ascii="Arial" w:hAnsi="Arial" w:cs="Arial"/>
                <w:color w:val="000000"/>
                <w:sz w:val="22"/>
                <w:szCs w:val="22"/>
              </w:rPr>
            </w:pPr>
            <w:r w:rsidRPr="001A4594">
              <w:rPr>
                <w:rFonts w:ascii="Arial" w:hAnsi="Arial" w:cs="Arial"/>
                <w:color w:val="000000"/>
                <w:sz w:val="22"/>
                <w:szCs w:val="22"/>
              </w:rPr>
              <w:t>2. Production workloads are controlled.</w:t>
            </w:r>
          </w:p>
        </w:tc>
        <w:tc>
          <w:tcPr>
            <w:tcW w:w="6379" w:type="dxa"/>
          </w:tcPr>
          <w:p w:rsidR="00A12F03" w:rsidRPr="001A4594" w:rsidRDefault="00A12F03" w:rsidP="009C3F0E">
            <w:pPr>
              <w:rPr>
                <w:rFonts w:ascii="Arial" w:hAnsi="Arial" w:cs="Arial"/>
                <w:color w:val="000000"/>
                <w:sz w:val="22"/>
                <w:szCs w:val="22"/>
              </w:rPr>
            </w:pPr>
            <w:r w:rsidRPr="001A4594">
              <w:rPr>
                <w:rFonts w:ascii="Arial" w:hAnsi="Arial" w:cs="Arial"/>
                <w:color w:val="000000"/>
                <w:sz w:val="22"/>
                <w:szCs w:val="22"/>
              </w:rPr>
              <w:t>a. Documentation is in place to support Operators in performing their duties via standard operating procedures (SOPs).</w:t>
            </w:r>
          </w:p>
        </w:tc>
      </w:tr>
      <w:tr w:rsidR="00A12F03" w:rsidRPr="00797F27" w:rsidTr="001A4594">
        <w:tc>
          <w:tcPr>
            <w:tcW w:w="3260" w:type="dxa"/>
          </w:tcPr>
          <w:p w:rsidR="00A12F03" w:rsidRPr="001A4594" w:rsidRDefault="00A12F03" w:rsidP="009C3F0E">
            <w:pPr>
              <w:rPr>
                <w:rFonts w:ascii="Arial" w:hAnsi="Arial" w:cs="Arial"/>
                <w:color w:val="000000"/>
                <w:sz w:val="22"/>
                <w:szCs w:val="22"/>
              </w:rPr>
            </w:pPr>
          </w:p>
        </w:tc>
        <w:tc>
          <w:tcPr>
            <w:tcW w:w="6379" w:type="dxa"/>
          </w:tcPr>
          <w:p w:rsidR="00A12F03" w:rsidRPr="001A4594" w:rsidRDefault="00A12F03" w:rsidP="009C3F0E">
            <w:pPr>
              <w:rPr>
                <w:rFonts w:ascii="Arial" w:hAnsi="Arial" w:cs="Arial"/>
                <w:color w:val="000000"/>
                <w:sz w:val="22"/>
                <w:szCs w:val="22"/>
              </w:rPr>
            </w:pPr>
            <w:r w:rsidRPr="001A4594">
              <w:rPr>
                <w:rFonts w:ascii="Arial" w:hAnsi="Arial" w:cs="Arial"/>
                <w:color w:val="000000"/>
                <w:sz w:val="22"/>
                <w:szCs w:val="22"/>
              </w:rPr>
              <w:t>b. Automated scheduling software is used to control operation tasks.</w:t>
            </w:r>
          </w:p>
        </w:tc>
      </w:tr>
      <w:tr w:rsidR="00A12F03" w:rsidRPr="00797F27" w:rsidTr="001A4594">
        <w:tc>
          <w:tcPr>
            <w:tcW w:w="3260" w:type="dxa"/>
          </w:tcPr>
          <w:p w:rsidR="00A12F03" w:rsidRPr="001A4594" w:rsidRDefault="00A12F03" w:rsidP="009C3F0E">
            <w:pPr>
              <w:rPr>
                <w:rFonts w:ascii="Arial" w:hAnsi="Arial" w:cs="Arial"/>
                <w:color w:val="000000"/>
                <w:sz w:val="22"/>
                <w:szCs w:val="22"/>
              </w:rPr>
            </w:pPr>
          </w:p>
        </w:tc>
        <w:tc>
          <w:tcPr>
            <w:tcW w:w="6379" w:type="dxa"/>
          </w:tcPr>
          <w:p w:rsidR="00A12F03" w:rsidRPr="001A4594" w:rsidRDefault="00A12F03" w:rsidP="009C3F0E">
            <w:pPr>
              <w:rPr>
                <w:rFonts w:ascii="Arial" w:hAnsi="Arial" w:cs="Arial"/>
                <w:snapToGrid w:val="0"/>
                <w:color w:val="000000"/>
                <w:sz w:val="22"/>
                <w:szCs w:val="22"/>
              </w:rPr>
            </w:pPr>
            <w:r w:rsidRPr="001A4594">
              <w:rPr>
                <w:rFonts w:ascii="Arial" w:hAnsi="Arial" w:cs="Arial"/>
                <w:color w:val="000000"/>
                <w:sz w:val="22"/>
                <w:szCs w:val="22"/>
              </w:rPr>
              <w:t>c. All tasks are formally planned, scheduled and authorised.</w:t>
            </w:r>
          </w:p>
        </w:tc>
      </w:tr>
      <w:tr w:rsidR="00A12F03" w:rsidRPr="00797F27" w:rsidTr="001A4594">
        <w:tc>
          <w:tcPr>
            <w:tcW w:w="3260" w:type="dxa"/>
          </w:tcPr>
          <w:p w:rsidR="00A12F03" w:rsidRPr="001A4594" w:rsidRDefault="00A12F03" w:rsidP="009C3F0E">
            <w:pPr>
              <w:rPr>
                <w:rFonts w:ascii="Arial" w:hAnsi="Arial" w:cs="Arial"/>
                <w:color w:val="000000"/>
                <w:sz w:val="22"/>
                <w:szCs w:val="22"/>
              </w:rPr>
            </w:pPr>
          </w:p>
        </w:tc>
        <w:tc>
          <w:tcPr>
            <w:tcW w:w="6379" w:type="dxa"/>
          </w:tcPr>
          <w:p w:rsidR="00A12F03" w:rsidRPr="001A4594" w:rsidRDefault="00A12F03" w:rsidP="009C3F0E">
            <w:pPr>
              <w:rPr>
                <w:rFonts w:ascii="Arial" w:hAnsi="Arial" w:cs="Arial"/>
                <w:color w:val="000000"/>
                <w:sz w:val="22"/>
                <w:szCs w:val="22"/>
              </w:rPr>
            </w:pPr>
            <w:r w:rsidRPr="001A4594">
              <w:rPr>
                <w:rFonts w:ascii="Arial" w:hAnsi="Arial" w:cs="Arial"/>
                <w:color w:val="000000"/>
                <w:sz w:val="22"/>
                <w:szCs w:val="22"/>
              </w:rPr>
              <w:t>d. All tasks to be run are documented on the daily schedule and the following information is recorded:</w:t>
            </w:r>
          </w:p>
          <w:p w:rsidR="00A12F03" w:rsidRPr="001A4594" w:rsidRDefault="00A12F03" w:rsidP="009C3F0E">
            <w:pPr>
              <w:rPr>
                <w:rFonts w:ascii="Arial" w:hAnsi="Arial" w:cs="Arial"/>
                <w:color w:val="000000"/>
                <w:sz w:val="22"/>
                <w:szCs w:val="22"/>
              </w:rPr>
            </w:pPr>
          </w:p>
          <w:p w:rsidR="00A12F03" w:rsidRPr="001A4594" w:rsidRDefault="00A12F03" w:rsidP="003738E9">
            <w:pPr>
              <w:numPr>
                <w:ilvl w:val="0"/>
                <w:numId w:val="252"/>
              </w:numPr>
              <w:rPr>
                <w:rFonts w:ascii="Arial" w:hAnsi="Arial" w:cs="Arial"/>
                <w:color w:val="000000"/>
                <w:sz w:val="22"/>
                <w:szCs w:val="22"/>
              </w:rPr>
            </w:pPr>
            <w:r w:rsidRPr="001A4594">
              <w:rPr>
                <w:rFonts w:ascii="Arial" w:hAnsi="Arial" w:cs="Arial"/>
                <w:color w:val="000000"/>
                <w:sz w:val="22"/>
                <w:szCs w:val="22"/>
              </w:rPr>
              <w:t>Batch number.</w:t>
            </w:r>
          </w:p>
          <w:p w:rsidR="00A12F03" w:rsidRPr="001A4594" w:rsidRDefault="00A12F03" w:rsidP="003738E9">
            <w:pPr>
              <w:numPr>
                <w:ilvl w:val="0"/>
                <w:numId w:val="252"/>
              </w:numPr>
              <w:rPr>
                <w:rFonts w:ascii="Arial" w:hAnsi="Arial" w:cs="Arial"/>
                <w:color w:val="000000"/>
                <w:sz w:val="22"/>
                <w:szCs w:val="22"/>
              </w:rPr>
            </w:pPr>
            <w:r w:rsidRPr="001A4594">
              <w:rPr>
                <w:rFonts w:ascii="Arial" w:hAnsi="Arial" w:cs="Arial"/>
                <w:color w:val="000000"/>
                <w:sz w:val="22"/>
                <w:szCs w:val="22"/>
              </w:rPr>
              <w:t>Run date and time.</w:t>
            </w:r>
          </w:p>
          <w:p w:rsidR="00A12F03" w:rsidRPr="001A4594" w:rsidRDefault="00A12F03" w:rsidP="003738E9">
            <w:pPr>
              <w:numPr>
                <w:ilvl w:val="0"/>
                <w:numId w:val="252"/>
              </w:numPr>
              <w:rPr>
                <w:rFonts w:ascii="Arial" w:hAnsi="Arial" w:cs="Arial"/>
                <w:color w:val="000000"/>
                <w:sz w:val="22"/>
                <w:szCs w:val="22"/>
              </w:rPr>
            </w:pPr>
            <w:r w:rsidRPr="001A4594">
              <w:rPr>
                <w:rFonts w:ascii="Arial" w:hAnsi="Arial" w:cs="Arial"/>
                <w:color w:val="000000"/>
                <w:sz w:val="22"/>
                <w:szCs w:val="22"/>
              </w:rPr>
              <w:t>Completed (Y/N).</w:t>
            </w:r>
          </w:p>
          <w:p w:rsidR="00A12F03" w:rsidRPr="001A4594" w:rsidRDefault="00A12F03" w:rsidP="003738E9">
            <w:pPr>
              <w:numPr>
                <w:ilvl w:val="0"/>
                <w:numId w:val="252"/>
              </w:numPr>
              <w:rPr>
                <w:rFonts w:ascii="Arial" w:hAnsi="Arial" w:cs="Arial"/>
                <w:color w:val="000000"/>
                <w:sz w:val="22"/>
                <w:szCs w:val="22"/>
              </w:rPr>
            </w:pPr>
            <w:r w:rsidRPr="001A4594">
              <w:rPr>
                <w:rFonts w:ascii="Arial" w:hAnsi="Arial" w:cs="Arial"/>
                <w:color w:val="000000"/>
                <w:sz w:val="22"/>
                <w:szCs w:val="22"/>
              </w:rPr>
              <w:t>Name of the operator.</w:t>
            </w:r>
          </w:p>
          <w:p w:rsidR="00A12F03" w:rsidRPr="001A4594" w:rsidRDefault="00A12F03" w:rsidP="003738E9">
            <w:pPr>
              <w:numPr>
                <w:ilvl w:val="0"/>
                <w:numId w:val="252"/>
              </w:numPr>
              <w:rPr>
                <w:rFonts w:ascii="Arial" w:hAnsi="Arial" w:cs="Arial"/>
                <w:color w:val="000000"/>
                <w:sz w:val="22"/>
                <w:szCs w:val="22"/>
              </w:rPr>
            </w:pPr>
            <w:r w:rsidRPr="001A4594">
              <w:rPr>
                <w:rFonts w:ascii="Arial" w:hAnsi="Arial" w:cs="Arial"/>
                <w:color w:val="000000"/>
                <w:sz w:val="22"/>
                <w:szCs w:val="22"/>
              </w:rPr>
              <w:t>Name of machine to be used.</w:t>
            </w:r>
          </w:p>
          <w:p w:rsidR="00A12F03" w:rsidRPr="001A4594" w:rsidRDefault="00A12F03" w:rsidP="009C3F0E">
            <w:pPr>
              <w:tabs>
                <w:tab w:val="num" w:pos="417"/>
              </w:tabs>
              <w:ind w:left="340" w:hanging="283"/>
              <w:rPr>
                <w:rFonts w:ascii="Arial" w:hAnsi="Arial" w:cs="Arial"/>
                <w:snapToGrid w:val="0"/>
                <w:color w:val="000000"/>
                <w:sz w:val="22"/>
                <w:szCs w:val="22"/>
              </w:rPr>
            </w:pPr>
          </w:p>
        </w:tc>
      </w:tr>
      <w:tr w:rsidR="00A12F03" w:rsidRPr="00797F27" w:rsidTr="001A4594">
        <w:tc>
          <w:tcPr>
            <w:tcW w:w="3260" w:type="dxa"/>
          </w:tcPr>
          <w:p w:rsidR="00A12F03" w:rsidRPr="001A4594" w:rsidRDefault="00A12F03" w:rsidP="009C3F0E">
            <w:pPr>
              <w:rPr>
                <w:rFonts w:ascii="Arial" w:hAnsi="Arial" w:cs="Arial"/>
                <w:color w:val="000000"/>
                <w:sz w:val="22"/>
                <w:szCs w:val="22"/>
              </w:rPr>
            </w:pPr>
          </w:p>
        </w:tc>
        <w:tc>
          <w:tcPr>
            <w:tcW w:w="6379" w:type="dxa"/>
          </w:tcPr>
          <w:p w:rsidR="00A12F03" w:rsidRPr="001A4594" w:rsidRDefault="00A12F03" w:rsidP="009C3F0E">
            <w:pPr>
              <w:rPr>
                <w:rFonts w:ascii="Arial" w:hAnsi="Arial" w:cs="Arial"/>
                <w:color w:val="000000"/>
                <w:sz w:val="22"/>
                <w:szCs w:val="22"/>
              </w:rPr>
            </w:pPr>
            <w:r w:rsidRPr="001A4594">
              <w:rPr>
                <w:rFonts w:ascii="Arial" w:hAnsi="Arial" w:cs="Arial"/>
                <w:color w:val="000000"/>
                <w:sz w:val="22"/>
                <w:szCs w:val="22"/>
              </w:rPr>
              <w:t>e. All jobs executed are compared to the daily approved planner to ensure that:</w:t>
            </w:r>
          </w:p>
          <w:p w:rsidR="00A12F03" w:rsidRPr="001A4594" w:rsidRDefault="00A12F03" w:rsidP="009C3F0E">
            <w:pPr>
              <w:rPr>
                <w:rFonts w:ascii="Arial" w:hAnsi="Arial" w:cs="Arial"/>
                <w:color w:val="000000"/>
                <w:sz w:val="22"/>
                <w:szCs w:val="22"/>
              </w:rPr>
            </w:pPr>
          </w:p>
          <w:p w:rsidR="00A12F03" w:rsidRPr="001A4594" w:rsidRDefault="00A12F03" w:rsidP="003738E9">
            <w:pPr>
              <w:numPr>
                <w:ilvl w:val="0"/>
                <w:numId w:val="253"/>
              </w:numPr>
              <w:rPr>
                <w:rFonts w:ascii="Arial" w:hAnsi="Arial" w:cs="Arial"/>
                <w:color w:val="000000"/>
                <w:sz w:val="22"/>
                <w:szCs w:val="22"/>
              </w:rPr>
            </w:pPr>
            <w:r w:rsidRPr="001A4594">
              <w:rPr>
                <w:rFonts w:ascii="Arial" w:hAnsi="Arial" w:cs="Arial"/>
                <w:color w:val="000000"/>
                <w:sz w:val="22"/>
                <w:szCs w:val="22"/>
              </w:rPr>
              <w:t>No unauthorised tasks were executed.</w:t>
            </w:r>
          </w:p>
          <w:p w:rsidR="00A12F03" w:rsidRPr="001A4594" w:rsidRDefault="00A12F03" w:rsidP="003738E9">
            <w:pPr>
              <w:numPr>
                <w:ilvl w:val="0"/>
                <w:numId w:val="253"/>
              </w:numPr>
              <w:rPr>
                <w:rFonts w:ascii="Arial" w:hAnsi="Arial" w:cs="Arial"/>
                <w:color w:val="000000"/>
                <w:sz w:val="22"/>
                <w:szCs w:val="22"/>
              </w:rPr>
            </w:pPr>
            <w:r w:rsidRPr="001A4594">
              <w:rPr>
                <w:rFonts w:ascii="Arial" w:hAnsi="Arial" w:cs="Arial"/>
                <w:color w:val="000000"/>
                <w:sz w:val="22"/>
                <w:szCs w:val="22"/>
              </w:rPr>
              <w:t>Tasks were executed in the correct sequence.</w:t>
            </w:r>
          </w:p>
          <w:p w:rsidR="00A12F03" w:rsidRPr="001A4594" w:rsidRDefault="00A12F03" w:rsidP="003738E9">
            <w:pPr>
              <w:numPr>
                <w:ilvl w:val="0"/>
                <w:numId w:val="253"/>
              </w:numPr>
              <w:rPr>
                <w:rFonts w:ascii="Arial" w:hAnsi="Arial" w:cs="Arial"/>
                <w:color w:val="000000"/>
                <w:sz w:val="22"/>
                <w:szCs w:val="22"/>
              </w:rPr>
            </w:pPr>
            <w:r w:rsidRPr="001A4594">
              <w:rPr>
                <w:rFonts w:ascii="Arial" w:hAnsi="Arial" w:cs="Arial"/>
                <w:color w:val="000000"/>
                <w:sz w:val="22"/>
                <w:szCs w:val="22"/>
              </w:rPr>
              <w:t>All unsuccessful tasks were identified.</w:t>
            </w:r>
          </w:p>
        </w:tc>
      </w:tr>
    </w:tbl>
    <w:p w:rsidR="001A4594" w:rsidRDefault="001A4594" w:rsidP="001A4594">
      <w:pPr>
        <w:pStyle w:val="Heading3"/>
        <w:ind w:left="0"/>
        <w:rPr>
          <w:rFonts w:ascii="Arial" w:hAnsi="Arial" w:cs="Arial"/>
          <w:sz w:val="22"/>
          <w:szCs w:val="22"/>
        </w:rPr>
      </w:pPr>
      <w:bookmarkStart w:id="1076" w:name="_Toc530769611"/>
      <w:bookmarkStart w:id="1077" w:name="_Toc4053052"/>
      <w:bookmarkStart w:id="1078" w:name="_Toc4351381"/>
      <w:bookmarkStart w:id="1079" w:name="_Toc4356399"/>
      <w:bookmarkStart w:id="1080" w:name="_Toc30582981"/>
      <w:bookmarkStart w:id="1081" w:name="_Toc233612341"/>
      <w:bookmarkStart w:id="1082" w:name="_Toc233613060"/>
      <w:bookmarkStart w:id="1083" w:name="_Toc233613123"/>
    </w:p>
    <w:p w:rsidR="001A4594" w:rsidRDefault="001A4594" w:rsidP="001A4594">
      <w:r>
        <w:br w:type="page"/>
      </w:r>
    </w:p>
    <w:p w:rsidR="00A12F03" w:rsidRDefault="00A12F03" w:rsidP="001A4594">
      <w:pPr>
        <w:pStyle w:val="Heading3"/>
        <w:tabs>
          <w:tab w:val="left" w:pos="709"/>
        </w:tabs>
        <w:ind w:left="0"/>
        <w:rPr>
          <w:rFonts w:ascii="Arial" w:hAnsi="Arial" w:cs="Arial"/>
          <w:sz w:val="22"/>
          <w:szCs w:val="22"/>
        </w:rPr>
      </w:pPr>
      <w:r w:rsidRPr="00797F27">
        <w:rPr>
          <w:rFonts w:ascii="Arial" w:hAnsi="Arial" w:cs="Arial"/>
          <w:sz w:val="22"/>
          <w:szCs w:val="22"/>
        </w:rPr>
        <w:lastRenderedPageBreak/>
        <w:t xml:space="preserve">6.7 </w:t>
      </w:r>
      <w:r w:rsidR="001A4594">
        <w:rPr>
          <w:rFonts w:ascii="Arial" w:hAnsi="Arial" w:cs="Arial"/>
          <w:sz w:val="22"/>
          <w:szCs w:val="22"/>
        </w:rPr>
        <w:tab/>
      </w:r>
      <w:r w:rsidRPr="00797F27">
        <w:rPr>
          <w:rFonts w:ascii="Arial" w:hAnsi="Arial" w:cs="Arial"/>
          <w:sz w:val="22"/>
          <w:szCs w:val="22"/>
        </w:rPr>
        <w:t>Upgrades to system software (operating system and database management software)</w:t>
      </w:r>
      <w:bookmarkEnd w:id="1076"/>
      <w:bookmarkEnd w:id="1077"/>
      <w:bookmarkEnd w:id="1078"/>
      <w:bookmarkEnd w:id="1079"/>
      <w:bookmarkEnd w:id="1080"/>
      <w:bookmarkEnd w:id="1081"/>
      <w:bookmarkEnd w:id="1082"/>
      <w:bookmarkEnd w:id="1083"/>
    </w:p>
    <w:p w:rsidR="001A4594" w:rsidRPr="001A4594" w:rsidRDefault="001A4594" w:rsidP="001A459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97F27" w:rsidTr="00F17AF3">
        <w:trPr>
          <w:tblHeader/>
        </w:trPr>
        <w:tc>
          <w:tcPr>
            <w:tcW w:w="3260"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 Objective</w:t>
            </w:r>
          </w:p>
        </w:tc>
        <w:tc>
          <w:tcPr>
            <w:tcW w:w="6379"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F17AF3">
        <w:tc>
          <w:tcPr>
            <w:tcW w:w="3260" w:type="dxa"/>
          </w:tcPr>
          <w:p w:rsidR="00A12F03" w:rsidRPr="00797F27" w:rsidRDefault="00A12F03" w:rsidP="009C3F0E">
            <w:pPr>
              <w:tabs>
                <w:tab w:val="left" w:pos="0"/>
              </w:tabs>
              <w:rPr>
                <w:rFonts w:ascii="Arial" w:hAnsi="Arial" w:cs="Arial"/>
                <w:color w:val="000000"/>
                <w:sz w:val="22"/>
                <w:szCs w:val="22"/>
              </w:rPr>
            </w:pPr>
            <w:r w:rsidRPr="00797F27">
              <w:rPr>
                <w:rFonts w:ascii="Arial" w:hAnsi="Arial" w:cs="Arial"/>
                <w:color w:val="000000"/>
                <w:sz w:val="22"/>
                <w:szCs w:val="22"/>
              </w:rPr>
              <w:t xml:space="preserve">1. Upgrades or changes to system software are controlled. </w:t>
            </w: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 xml:space="preserve">a. The identification and selection for new system software is motivated by the relevant Business Unit Manager and authorised by the CEO and General Manager: Finance and Administration, General Manager: Regulation, based on the recommendations by the IT Specialist. </w:t>
            </w:r>
          </w:p>
          <w:p w:rsidR="00A12F03" w:rsidRPr="00797F27" w:rsidRDefault="00A12F03" w:rsidP="009C3F0E">
            <w:pPr>
              <w:rPr>
                <w:rFonts w:ascii="Arial" w:hAnsi="Arial" w:cs="Arial"/>
                <w:color w:val="000000"/>
                <w:sz w:val="22"/>
                <w:szCs w:val="22"/>
              </w:rPr>
            </w:pPr>
          </w:p>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An application form is completed.  Relevant budgets are taken into consideration.</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b. The change in system software is controlled via the standard change control process.</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 xml:space="preserve">c. The new system software is tested in the test environment before introducing into the production environment. </w:t>
            </w:r>
          </w:p>
          <w:p w:rsidR="00A12F03" w:rsidRPr="00797F27" w:rsidRDefault="00A12F03" w:rsidP="009C3F0E">
            <w:pPr>
              <w:rPr>
                <w:rFonts w:ascii="Arial" w:hAnsi="Arial" w:cs="Arial"/>
                <w:color w:val="000000"/>
                <w:sz w:val="22"/>
                <w:szCs w:val="22"/>
              </w:rPr>
            </w:pPr>
          </w:p>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Testing is performed with the same objectives as for application changes.</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 xml:space="preserve">d. A complete back-up is taken of all data, programs and configuration settings, prior to the upgrade/change. </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797F27" w:rsidRDefault="00A12F03" w:rsidP="009C3F0E">
            <w:pPr>
              <w:rPr>
                <w:rFonts w:ascii="Arial" w:hAnsi="Arial" w:cs="Arial"/>
                <w:color w:val="000000"/>
                <w:sz w:val="22"/>
                <w:szCs w:val="22"/>
              </w:rPr>
            </w:pPr>
            <w:r w:rsidRPr="00797F27">
              <w:rPr>
                <w:rFonts w:ascii="Arial" w:hAnsi="Arial" w:cs="Arial"/>
                <w:color w:val="000000"/>
                <w:sz w:val="22"/>
                <w:szCs w:val="22"/>
              </w:rPr>
              <w:t xml:space="preserve">e. Inform users of the change/upgrade that will enable them to identify any change in processing or functionality. </w:t>
            </w:r>
          </w:p>
        </w:tc>
      </w:tr>
    </w:tbl>
    <w:p w:rsidR="00A12F03" w:rsidRPr="001A4594" w:rsidRDefault="00A12F03">
      <w:pPr>
        <w:pStyle w:val="Head"/>
        <w:numPr>
          <w:ilvl w:val="0"/>
          <w:numId w:val="3"/>
        </w:numPr>
        <w:jc w:val="left"/>
        <w:rPr>
          <w:rFonts w:ascii="Arial" w:hAnsi="Arial" w:cs="Arial"/>
          <w:smallCaps w:val="0"/>
          <w:sz w:val="22"/>
          <w:szCs w:val="22"/>
        </w:rPr>
        <w:pPrChange w:id="1084" w:author="PricewaterhouseCoopers" w:date="2012-11-16T12:16:00Z">
          <w:pPr>
            <w:pStyle w:val="Head"/>
            <w:numPr>
              <w:numId w:val="5"/>
            </w:numPr>
            <w:tabs>
              <w:tab w:val="num" w:pos="720"/>
            </w:tabs>
            <w:ind w:left="720" w:hanging="720"/>
            <w:jc w:val="left"/>
          </w:pPr>
        </w:pPrChange>
      </w:pPr>
      <w:bookmarkStart w:id="1085" w:name="_Toc798430"/>
      <w:bookmarkStart w:id="1086" w:name="_Toc4053053"/>
      <w:bookmarkStart w:id="1087" w:name="_Toc4351382"/>
      <w:bookmarkStart w:id="1088" w:name="_Toc4356400"/>
      <w:bookmarkStart w:id="1089" w:name="_Toc30582982"/>
      <w:r w:rsidRPr="00797F27">
        <w:rPr>
          <w:rFonts w:ascii="Arial" w:hAnsi="Arial" w:cs="Arial"/>
          <w:sz w:val="22"/>
          <w:szCs w:val="22"/>
        </w:rPr>
        <w:br w:type="page"/>
      </w:r>
      <w:r w:rsidRPr="001A4594">
        <w:rPr>
          <w:rFonts w:ascii="Arial" w:hAnsi="Arial" w:cs="Arial"/>
          <w:smallCaps w:val="0"/>
          <w:sz w:val="22"/>
          <w:szCs w:val="22"/>
        </w:rPr>
        <w:lastRenderedPageBreak/>
        <w:t xml:space="preserve">INFORMATION </w:t>
      </w:r>
      <w:r w:rsidR="001A4594">
        <w:rPr>
          <w:rFonts w:ascii="Arial" w:hAnsi="Arial" w:cs="Arial"/>
          <w:smallCaps w:val="0"/>
          <w:sz w:val="22"/>
          <w:szCs w:val="22"/>
        </w:rPr>
        <w:t>SECURITY MANAGEMENT</w:t>
      </w:r>
      <w:bookmarkEnd w:id="1085"/>
      <w:bookmarkEnd w:id="1086"/>
      <w:bookmarkEnd w:id="1087"/>
      <w:bookmarkEnd w:id="1088"/>
      <w:bookmarkEnd w:id="1089"/>
    </w:p>
    <w:p w:rsidR="001A4594" w:rsidRPr="001A4594" w:rsidRDefault="001A4594" w:rsidP="001A4594">
      <w:pPr>
        <w:pStyle w:val="Head"/>
        <w:ind w:left="0" w:firstLine="0"/>
        <w:jc w:val="left"/>
        <w:rPr>
          <w:rFonts w:ascii="Arial" w:hAnsi="Arial" w:cs="Arial"/>
          <w:smallCaps w:val="0"/>
          <w:sz w:val="22"/>
          <w:szCs w:val="22"/>
        </w:rPr>
      </w:pPr>
    </w:p>
    <w:p w:rsidR="00A12F03" w:rsidRPr="001A4594" w:rsidRDefault="001A4594" w:rsidP="001A4594">
      <w:pPr>
        <w:pStyle w:val="Head"/>
        <w:ind w:left="0" w:firstLine="0"/>
        <w:jc w:val="left"/>
        <w:rPr>
          <w:rFonts w:ascii="Arial" w:hAnsi="Arial" w:cs="Arial"/>
          <w:smallCaps w:val="0"/>
          <w:sz w:val="22"/>
          <w:szCs w:val="22"/>
        </w:rPr>
      </w:pPr>
      <w:bookmarkStart w:id="1090" w:name="_Toc530769613"/>
      <w:bookmarkStart w:id="1091" w:name="_Toc4053054"/>
      <w:bookmarkStart w:id="1092" w:name="_Toc4351383"/>
      <w:bookmarkStart w:id="1093" w:name="_Toc4356401"/>
      <w:bookmarkStart w:id="1094" w:name="_Toc30582983"/>
      <w:bookmarkStart w:id="1095" w:name="_Toc233612342"/>
      <w:bookmarkStart w:id="1096" w:name="_Toc233613061"/>
      <w:bookmarkStart w:id="1097" w:name="_Toc233613124"/>
      <w:r>
        <w:rPr>
          <w:rFonts w:ascii="Arial" w:hAnsi="Arial" w:cs="Arial"/>
          <w:smallCaps w:val="0"/>
          <w:sz w:val="22"/>
          <w:szCs w:val="22"/>
        </w:rPr>
        <w:t>7.1</w:t>
      </w:r>
      <w:r>
        <w:rPr>
          <w:rFonts w:ascii="Arial" w:hAnsi="Arial" w:cs="Arial"/>
          <w:smallCaps w:val="0"/>
          <w:sz w:val="22"/>
          <w:szCs w:val="22"/>
        </w:rPr>
        <w:tab/>
        <w:t>S</w:t>
      </w:r>
      <w:r w:rsidR="00A12F03" w:rsidRPr="001A4594">
        <w:rPr>
          <w:rFonts w:ascii="Arial" w:hAnsi="Arial" w:cs="Arial"/>
          <w:smallCaps w:val="0"/>
          <w:sz w:val="22"/>
          <w:szCs w:val="22"/>
        </w:rPr>
        <w:t>ecurity management and structures</w:t>
      </w:r>
      <w:bookmarkEnd w:id="1090"/>
      <w:bookmarkEnd w:id="1091"/>
      <w:bookmarkEnd w:id="1092"/>
      <w:bookmarkEnd w:id="1093"/>
      <w:bookmarkEnd w:id="1094"/>
      <w:bookmarkEnd w:id="1095"/>
      <w:bookmarkEnd w:id="1096"/>
      <w:bookmarkEnd w:id="1097"/>
    </w:p>
    <w:p w:rsidR="001A4594" w:rsidRPr="001A4594" w:rsidRDefault="001A4594" w:rsidP="001A4594">
      <w:pPr>
        <w:ind w:left="1440"/>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797F27" w:rsidTr="00F17AF3">
        <w:trPr>
          <w:tblHeader/>
        </w:trPr>
        <w:tc>
          <w:tcPr>
            <w:tcW w:w="3260"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 Objective</w:t>
            </w:r>
          </w:p>
        </w:tc>
        <w:tc>
          <w:tcPr>
            <w:tcW w:w="6379" w:type="dxa"/>
            <w:shd w:val="pct20" w:color="auto" w:fill="FFFFFF"/>
          </w:tcPr>
          <w:p w:rsidR="00A12F03" w:rsidRPr="00797F27" w:rsidRDefault="00A12F03" w:rsidP="009C3F0E">
            <w:pPr>
              <w:rPr>
                <w:rFonts w:ascii="Arial" w:hAnsi="Arial" w:cs="Arial"/>
                <w:b/>
                <w:color w:val="000000"/>
                <w:sz w:val="22"/>
                <w:szCs w:val="22"/>
              </w:rPr>
            </w:pPr>
            <w:r w:rsidRPr="00797F27">
              <w:rPr>
                <w:rFonts w:ascii="Arial" w:hAnsi="Arial" w:cs="Arial"/>
                <w:b/>
                <w:color w:val="000000"/>
                <w:sz w:val="22"/>
                <w:szCs w:val="22"/>
              </w:rPr>
              <w:t>Control</w:t>
            </w:r>
          </w:p>
        </w:tc>
      </w:tr>
      <w:tr w:rsidR="00A12F03" w:rsidRPr="00797F27" w:rsidTr="00F17AF3">
        <w:trPr>
          <w:trHeight w:val="254"/>
        </w:trPr>
        <w:tc>
          <w:tcPr>
            <w:tcW w:w="3260" w:type="dxa"/>
          </w:tcPr>
          <w:p w:rsidR="00A12F03" w:rsidRPr="00797F27" w:rsidRDefault="00A12F03" w:rsidP="009C3F0E">
            <w:pPr>
              <w:widowControl w:val="0"/>
              <w:tabs>
                <w:tab w:val="left" w:pos="0"/>
              </w:tabs>
              <w:rPr>
                <w:rFonts w:ascii="Arial" w:hAnsi="Arial" w:cs="Arial"/>
                <w:color w:val="000000"/>
                <w:sz w:val="22"/>
                <w:szCs w:val="22"/>
              </w:rPr>
            </w:pPr>
            <w:r w:rsidRPr="00797F27">
              <w:rPr>
                <w:rFonts w:ascii="Arial" w:hAnsi="Arial" w:cs="Arial"/>
                <w:color w:val="000000"/>
                <w:sz w:val="22"/>
                <w:szCs w:val="22"/>
              </w:rPr>
              <w:t xml:space="preserve">1. Adequate information security structures, policies, standards and guidelines are in place. </w:t>
            </w:r>
          </w:p>
        </w:tc>
        <w:tc>
          <w:tcPr>
            <w:tcW w:w="6379" w:type="dxa"/>
          </w:tcPr>
          <w:p w:rsidR="00A12F03" w:rsidRPr="001A4594" w:rsidRDefault="00A12F03" w:rsidP="001A4594">
            <w:pPr>
              <w:pStyle w:val="BodyTextIndent"/>
              <w:widowControl w:val="0"/>
              <w:ind w:left="0"/>
              <w:rPr>
                <w:rFonts w:ascii="Arial" w:hAnsi="Arial" w:cs="Arial"/>
                <w:b w:val="0"/>
                <w:color w:val="000000"/>
                <w:sz w:val="22"/>
                <w:szCs w:val="22"/>
              </w:rPr>
            </w:pPr>
            <w:r w:rsidRPr="001A4594">
              <w:rPr>
                <w:rFonts w:ascii="Arial" w:hAnsi="Arial" w:cs="Arial"/>
                <w:b w:val="0"/>
                <w:color w:val="000000"/>
                <w:sz w:val="22"/>
                <w:szCs w:val="22"/>
              </w:rPr>
              <w:t>a. An information security structure has been established for the group including:</w:t>
            </w:r>
          </w:p>
          <w:p w:rsidR="00A12F03" w:rsidRPr="001A4594" w:rsidRDefault="00A12F03" w:rsidP="001A4594">
            <w:pPr>
              <w:pStyle w:val="BodyTextIndent"/>
              <w:widowControl w:val="0"/>
              <w:ind w:left="0"/>
              <w:rPr>
                <w:rFonts w:ascii="Arial" w:hAnsi="Arial" w:cs="Arial"/>
                <w:b w:val="0"/>
                <w:color w:val="000000"/>
                <w:sz w:val="22"/>
                <w:szCs w:val="22"/>
              </w:rPr>
            </w:pPr>
          </w:p>
          <w:p w:rsidR="00A12F03" w:rsidRPr="001A4594" w:rsidRDefault="00A12F03" w:rsidP="003738E9">
            <w:pPr>
              <w:numPr>
                <w:ilvl w:val="0"/>
                <w:numId w:val="254"/>
              </w:numPr>
              <w:rPr>
                <w:rFonts w:ascii="Arial" w:hAnsi="Arial" w:cs="Arial"/>
                <w:color w:val="000000"/>
                <w:sz w:val="22"/>
                <w:szCs w:val="22"/>
              </w:rPr>
            </w:pPr>
            <w:r w:rsidRPr="001A4594">
              <w:rPr>
                <w:rFonts w:ascii="Arial" w:hAnsi="Arial" w:cs="Arial"/>
                <w:color w:val="000000"/>
                <w:sz w:val="22"/>
                <w:szCs w:val="22"/>
              </w:rPr>
              <w:t xml:space="preserve">General Manager: Finance and Administration, </w:t>
            </w:r>
          </w:p>
          <w:p w:rsidR="00A12F03" w:rsidRPr="001A4594" w:rsidRDefault="00A12F03" w:rsidP="003738E9">
            <w:pPr>
              <w:numPr>
                <w:ilvl w:val="0"/>
                <w:numId w:val="254"/>
              </w:numPr>
              <w:rPr>
                <w:rFonts w:ascii="Arial" w:hAnsi="Arial" w:cs="Arial"/>
                <w:color w:val="000000"/>
                <w:sz w:val="22"/>
                <w:szCs w:val="22"/>
              </w:rPr>
            </w:pPr>
            <w:r w:rsidRPr="001A4594">
              <w:rPr>
                <w:rFonts w:ascii="Arial" w:hAnsi="Arial" w:cs="Arial"/>
                <w:color w:val="000000"/>
                <w:sz w:val="22"/>
                <w:szCs w:val="22"/>
              </w:rPr>
              <w:t xml:space="preserve">General Manager: Regulation,- Manager: Corporate Communications and Legal Services </w:t>
            </w:r>
          </w:p>
          <w:p w:rsidR="00A12F03" w:rsidRPr="001A4594" w:rsidRDefault="00A12F03" w:rsidP="003738E9">
            <w:pPr>
              <w:numPr>
                <w:ilvl w:val="0"/>
                <w:numId w:val="254"/>
              </w:numPr>
              <w:rPr>
                <w:rFonts w:ascii="Arial" w:hAnsi="Arial" w:cs="Arial"/>
                <w:b/>
                <w:color w:val="000000"/>
                <w:sz w:val="22"/>
                <w:szCs w:val="22"/>
              </w:rPr>
            </w:pPr>
            <w:r w:rsidRPr="001A4594">
              <w:rPr>
                <w:rFonts w:ascii="Arial" w:hAnsi="Arial" w:cs="Arial"/>
                <w:color w:val="000000"/>
                <w:sz w:val="22"/>
                <w:szCs w:val="22"/>
              </w:rPr>
              <w:t>IT Specialist</w:t>
            </w:r>
            <w:r w:rsidRPr="001A4594">
              <w:rPr>
                <w:rFonts w:ascii="Arial" w:hAnsi="Arial" w:cs="Arial"/>
                <w:b/>
                <w:color w:val="000000"/>
                <w:sz w:val="22"/>
                <w:szCs w:val="22"/>
              </w:rPr>
              <w:t xml:space="preserve"> </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1A4594" w:rsidRDefault="00A12F03" w:rsidP="001A4594">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1A4594">
              <w:rPr>
                <w:rFonts w:ascii="Arial" w:hAnsi="Arial" w:cs="Arial"/>
                <w:b w:val="0"/>
                <w:snapToGrid w:val="0"/>
                <w:color w:val="000000"/>
                <w:sz w:val="22"/>
                <w:szCs w:val="22"/>
                <w:lang w:val="en-GB"/>
              </w:rPr>
              <w:t xml:space="preserve">b. A comprehensive information security policy has been established and approved. </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1A4594" w:rsidRDefault="00A12F03" w:rsidP="001A4594">
            <w:pPr>
              <w:rPr>
                <w:rFonts w:ascii="Arial" w:hAnsi="Arial" w:cs="Arial"/>
                <w:color w:val="000000"/>
                <w:sz w:val="22"/>
                <w:szCs w:val="22"/>
              </w:rPr>
            </w:pPr>
            <w:r w:rsidRPr="001A4594">
              <w:rPr>
                <w:rFonts w:ascii="Arial" w:hAnsi="Arial" w:cs="Arial"/>
                <w:color w:val="000000"/>
                <w:sz w:val="22"/>
                <w:szCs w:val="22"/>
              </w:rPr>
              <w:t>c. The information security policy is communicated to all users and published on the Intranet.</w:t>
            </w:r>
          </w:p>
          <w:p w:rsidR="00A12F03" w:rsidRPr="001A4594" w:rsidRDefault="00A12F03" w:rsidP="001A4594">
            <w:pPr>
              <w:rPr>
                <w:rFonts w:ascii="Arial" w:hAnsi="Arial" w:cs="Arial"/>
                <w:color w:val="000000"/>
                <w:sz w:val="22"/>
                <w:szCs w:val="22"/>
              </w:rPr>
            </w:pPr>
          </w:p>
          <w:p w:rsidR="00A12F03" w:rsidRPr="001A4594" w:rsidRDefault="00A12F03" w:rsidP="001A4594">
            <w:pPr>
              <w:rPr>
                <w:rFonts w:ascii="Arial" w:hAnsi="Arial" w:cs="Arial"/>
                <w:color w:val="000000"/>
                <w:sz w:val="22"/>
                <w:szCs w:val="22"/>
              </w:rPr>
            </w:pPr>
            <w:r w:rsidRPr="001A4594">
              <w:rPr>
                <w:rFonts w:ascii="Arial" w:hAnsi="Arial" w:cs="Arial"/>
                <w:color w:val="000000"/>
                <w:sz w:val="22"/>
                <w:szCs w:val="22"/>
              </w:rPr>
              <w:t xml:space="preserve">Employment contracts for new employees refer to the information security policy. </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1A4594" w:rsidRDefault="00A12F03" w:rsidP="001A4594">
            <w:pPr>
              <w:rPr>
                <w:rFonts w:ascii="Arial" w:hAnsi="Arial" w:cs="Arial"/>
                <w:color w:val="000000"/>
                <w:sz w:val="22"/>
                <w:szCs w:val="22"/>
              </w:rPr>
            </w:pPr>
            <w:r w:rsidRPr="001A4594">
              <w:rPr>
                <w:rFonts w:ascii="Arial" w:hAnsi="Arial" w:cs="Arial"/>
                <w:color w:val="000000"/>
                <w:sz w:val="22"/>
                <w:szCs w:val="22"/>
              </w:rPr>
              <w:t>d. All employees (users</w:t>
            </w:r>
            <w:r w:rsidRPr="001A4594">
              <w:rPr>
                <w:rFonts w:ascii="Arial" w:hAnsi="Arial" w:cs="Arial"/>
                <w:snapToGrid w:val="0"/>
                <w:color w:val="000000"/>
                <w:sz w:val="22"/>
                <w:szCs w:val="22"/>
              </w:rPr>
              <w:t>) are required to sign a confidentiality agreement upon joining.</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1A4594" w:rsidRDefault="00A12F03" w:rsidP="001A4594">
            <w:pPr>
              <w:rPr>
                <w:rFonts w:ascii="Arial" w:hAnsi="Arial" w:cs="Arial"/>
                <w:snapToGrid w:val="0"/>
                <w:color w:val="000000"/>
                <w:sz w:val="22"/>
                <w:szCs w:val="22"/>
              </w:rPr>
            </w:pPr>
            <w:r w:rsidRPr="001A4594">
              <w:rPr>
                <w:rFonts w:ascii="Arial" w:hAnsi="Arial" w:cs="Arial"/>
                <w:snapToGrid w:val="0"/>
                <w:color w:val="000000"/>
                <w:sz w:val="22"/>
                <w:szCs w:val="22"/>
              </w:rPr>
              <w:t>e. A formal information security awareness campaign has been initiated and awareness posters are displayed on notice boards.</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1A4594" w:rsidRDefault="00A12F03" w:rsidP="001A4594">
            <w:pPr>
              <w:pStyle w:val="BodyText"/>
              <w:pBdr>
                <w:top w:val="none" w:sz="0" w:space="0" w:color="auto"/>
                <w:left w:val="none" w:sz="0" w:space="0" w:color="auto"/>
                <w:bottom w:val="none" w:sz="0" w:space="0" w:color="auto"/>
                <w:right w:val="none" w:sz="0" w:space="0" w:color="auto"/>
              </w:pBdr>
              <w:jc w:val="left"/>
              <w:rPr>
                <w:rFonts w:ascii="Arial" w:hAnsi="Arial" w:cs="Arial"/>
                <w:b w:val="0"/>
                <w:snapToGrid w:val="0"/>
                <w:color w:val="000000"/>
                <w:sz w:val="22"/>
                <w:szCs w:val="22"/>
                <w:lang w:val="en-GB"/>
              </w:rPr>
            </w:pPr>
            <w:r w:rsidRPr="001A4594">
              <w:rPr>
                <w:rFonts w:ascii="Arial" w:hAnsi="Arial" w:cs="Arial"/>
                <w:b w:val="0"/>
                <w:snapToGrid w:val="0"/>
                <w:color w:val="000000"/>
                <w:sz w:val="22"/>
                <w:szCs w:val="22"/>
                <w:lang w:val="en-GB"/>
              </w:rPr>
              <w:t>f. All contractors and third parties are required to formally acknowledge the existence and adherence to the Information Security Policies and Guidelines.</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1A4594" w:rsidRDefault="00A12F03" w:rsidP="001A4594">
            <w:pPr>
              <w:pStyle w:val="BodyText"/>
              <w:pBdr>
                <w:top w:val="none" w:sz="0" w:space="0" w:color="auto"/>
                <w:left w:val="none" w:sz="0" w:space="0" w:color="auto"/>
                <w:bottom w:val="none" w:sz="0" w:space="0" w:color="auto"/>
                <w:right w:val="none" w:sz="0" w:space="0" w:color="auto"/>
              </w:pBdr>
              <w:jc w:val="left"/>
              <w:rPr>
                <w:rFonts w:ascii="Arial" w:hAnsi="Arial" w:cs="Arial"/>
                <w:b w:val="0"/>
                <w:snapToGrid w:val="0"/>
                <w:color w:val="000000"/>
                <w:sz w:val="22"/>
                <w:szCs w:val="22"/>
                <w:lang w:val="en-GB"/>
              </w:rPr>
            </w:pPr>
            <w:r w:rsidRPr="001A4594">
              <w:rPr>
                <w:rFonts w:ascii="Arial" w:hAnsi="Arial" w:cs="Arial"/>
                <w:b w:val="0"/>
                <w:snapToGrid w:val="0"/>
                <w:color w:val="000000"/>
                <w:sz w:val="22"/>
                <w:szCs w:val="22"/>
                <w:lang w:val="en-GB"/>
              </w:rPr>
              <w:t xml:space="preserve">g. Detailed information security standards and guidelines have been developed, approved and implemented. </w:t>
            </w:r>
          </w:p>
        </w:tc>
      </w:tr>
      <w:tr w:rsidR="00A12F03" w:rsidRPr="00797F27" w:rsidTr="00F17AF3">
        <w:tc>
          <w:tcPr>
            <w:tcW w:w="3260" w:type="dxa"/>
          </w:tcPr>
          <w:p w:rsidR="00A12F03" w:rsidRPr="00797F27" w:rsidRDefault="00A12F03" w:rsidP="009C3F0E">
            <w:pPr>
              <w:rPr>
                <w:rFonts w:ascii="Arial" w:hAnsi="Arial" w:cs="Arial"/>
                <w:color w:val="000000"/>
                <w:sz w:val="22"/>
                <w:szCs w:val="22"/>
              </w:rPr>
            </w:pPr>
          </w:p>
        </w:tc>
        <w:tc>
          <w:tcPr>
            <w:tcW w:w="6379" w:type="dxa"/>
          </w:tcPr>
          <w:p w:rsidR="00A12F03" w:rsidRPr="001A4594" w:rsidRDefault="00A12F03" w:rsidP="001A4594">
            <w:pPr>
              <w:pStyle w:val="BodyText"/>
              <w:pBdr>
                <w:top w:val="none" w:sz="0" w:space="0" w:color="auto"/>
                <w:left w:val="none" w:sz="0" w:space="0" w:color="auto"/>
                <w:bottom w:val="none" w:sz="0" w:space="0" w:color="auto"/>
                <w:right w:val="none" w:sz="0" w:space="0" w:color="auto"/>
              </w:pBdr>
              <w:jc w:val="left"/>
              <w:rPr>
                <w:rFonts w:ascii="Arial" w:hAnsi="Arial" w:cs="Arial"/>
                <w:b w:val="0"/>
                <w:snapToGrid w:val="0"/>
                <w:color w:val="000000"/>
                <w:sz w:val="22"/>
                <w:szCs w:val="22"/>
                <w:lang w:val="en-GB"/>
              </w:rPr>
            </w:pPr>
            <w:r w:rsidRPr="001A4594">
              <w:rPr>
                <w:rFonts w:ascii="Arial" w:hAnsi="Arial" w:cs="Arial"/>
                <w:b w:val="0"/>
                <w:snapToGrid w:val="0"/>
                <w:color w:val="000000"/>
                <w:sz w:val="22"/>
                <w:szCs w:val="22"/>
                <w:lang w:val="en-GB"/>
              </w:rPr>
              <w:t>h. Compliance with the information security policy, standards and guidelines are monitored.</w:t>
            </w:r>
          </w:p>
        </w:tc>
      </w:tr>
    </w:tbl>
    <w:p w:rsidR="001A4594" w:rsidRDefault="001A4594" w:rsidP="001A4594">
      <w:pPr>
        <w:pStyle w:val="Heading3"/>
        <w:ind w:left="1440"/>
        <w:rPr>
          <w:rFonts w:ascii="Arial" w:hAnsi="Arial" w:cs="Arial"/>
          <w:sz w:val="22"/>
          <w:szCs w:val="22"/>
        </w:rPr>
      </w:pPr>
      <w:bookmarkStart w:id="1098" w:name="_Toc4053055"/>
      <w:bookmarkStart w:id="1099" w:name="_Toc4351384"/>
      <w:bookmarkStart w:id="1100" w:name="_Toc4356402"/>
      <w:bookmarkStart w:id="1101" w:name="_Toc30582984"/>
      <w:bookmarkStart w:id="1102" w:name="_Toc233612343"/>
      <w:bookmarkStart w:id="1103" w:name="_Toc233613062"/>
      <w:bookmarkStart w:id="1104" w:name="_Toc233613125"/>
    </w:p>
    <w:p w:rsidR="00A12F03" w:rsidRDefault="001A4594" w:rsidP="001A4594">
      <w:pPr>
        <w:pStyle w:val="Heading3"/>
        <w:tabs>
          <w:tab w:val="left" w:pos="709"/>
        </w:tabs>
        <w:ind w:left="709" w:hanging="709"/>
        <w:rPr>
          <w:rFonts w:ascii="Arial" w:hAnsi="Arial" w:cs="Arial"/>
          <w:sz w:val="22"/>
          <w:szCs w:val="22"/>
        </w:rPr>
      </w:pPr>
      <w:r>
        <w:rPr>
          <w:rFonts w:ascii="Arial" w:hAnsi="Arial" w:cs="Arial"/>
          <w:sz w:val="22"/>
          <w:szCs w:val="22"/>
        </w:rPr>
        <w:t>7.2</w:t>
      </w:r>
      <w:r>
        <w:rPr>
          <w:rFonts w:ascii="Arial" w:hAnsi="Arial" w:cs="Arial"/>
          <w:sz w:val="22"/>
          <w:szCs w:val="22"/>
        </w:rPr>
        <w:tab/>
      </w:r>
      <w:r w:rsidR="00A12F03" w:rsidRPr="00797F27">
        <w:rPr>
          <w:rFonts w:ascii="Arial" w:hAnsi="Arial" w:cs="Arial"/>
          <w:sz w:val="22"/>
          <w:szCs w:val="22"/>
        </w:rPr>
        <w:t>Security administration</w:t>
      </w:r>
      <w:bookmarkEnd w:id="1098"/>
      <w:bookmarkEnd w:id="1099"/>
      <w:bookmarkEnd w:id="1100"/>
      <w:bookmarkEnd w:id="1101"/>
      <w:bookmarkEnd w:id="1102"/>
      <w:bookmarkEnd w:id="1103"/>
      <w:bookmarkEnd w:id="1104"/>
    </w:p>
    <w:p w:rsidR="001A4594" w:rsidRPr="001A4594" w:rsidRDefault="001A4594" w:rsidP="001A4594">
      <w:pPr>
        <w:ind w:left="144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B24944" w:rsidTr="00F17AF3">
        <w:trPr>
          <w:tblHeader/>
        </w:trPr>
        <w:tc>
          <w:tcPr>
            <w:tcW w:w="3260" w:type="dxa"/>
            <w:shd w:val="pct20" w:color="auto" w:fill="FFFFFF"/>
          </w:tcPr>
          <w:p w:rsidR="00A12F03" w:rsidRPr="00B24944" w:rsidRDefault="00A12F03" w:rsidP="009C3F0E">
            <w:pPr>
              <w:rPr>
                <w:rFonts w:ascii="Arial" w:hAnsi="Arial" w:cs="Arial"/>
                <w:b/>
                <w:color w:val="000000"/>
                <w:sz w:val="22"/>
                <w:szCs w:val="22"/>
              </w:rPr>
            </w:pPr>
            <w:r w:rsidRPr="00B24944">
              <w:rPr>
                <w:rFonts w:ascii="Arial" w:hAnsi="Arial" w:cs="Arial"/>
                <w:b/>
                <w:color w:val="000000"/>
                <w:sz w:val="22"/>
                <w:szCs w:val="22"/>
              </w:rPr>
              <w:t>Control Objective</w:t>
            </w:r>
          </w:p>
        </w:tc>
        <w:tc>
          <w:tcPr>
            <w:tcW w:w="6379" w:type="dxa"/>
            <w:shd w:val="pct20" w:color="auto" w:fill="FFFFFF"/>
          </w:tcPr>
          <w:p w:rsidR="00A12F03" w:rsidRPr="00B24944" w:rsidRDefault="00A12F03" w:rsidP="009C3F0E">
            <w:pPr>
              <w:rPr>
                <w:rFonts w:ascii="Arial" w:hAnsi="Arial" w:cs="Arial"/>
                <w:b/>
                <w:color w:val="000000"/>
                <w:sz w:val="22"/>
                <w:szCs w:val="22"/>
              </w:rPr>
            </w:pPr>
            <w:r w:rsidRPr="00B24944">
              <w:rPr>
                <w:rFonts w:ascii="Arial" w:hAnsi="Arial" w:cs="Arial"/>
                <w:b/>
                <w:color w:val="000000"/>
                <w:sz w:val="22"/>
                <w:szCs w:val="22"/>
              </w:rPr>
              <w:t>Control</w:t>
            </w:r>
          </w:p>
        </w:tc>
      </w:tr>
      <w:tr w:rsidR="00A12F03" w:rsidRPr="00B24944" w:rsidTr="00F17AF3">
        <w:tc>
          <w:tcPr>
            <w:tcW w:w="3260" w:type="dxa"/>
          </w:tcPr>
          <w:p w:rsidR="00A12F03" w:rsidRPr="00B24944" w:rsidRDefault="00A12F03" w:rsidP="009C3F0E">
            <w:pPr>
              <w:tabs>
                <w:tab w:val="left" w:pos="0"/>
              </w:tabs>
              <w:rPr>
                <w:rFonts w:ascii="Arial" w:hAnsi="Arial" w:cs="Arial"/>
                <w:color w:val="000000"/>
                <w:sz w:val="22"/>
                <w:szCs w:val="22"/>
              </w:rPr>
            </w:pPr>
            <w:r w:rsidRPr="00B24944">
              <w:rPr>
                <w:rFonts w:ascii="Arial" w:hAnsi="Arial" w:cs="Arial"/>
                <w:color w:val="000000"/>
                <w:sz w:val="22"/>
                <w:szCs w:val="22"/>
              </w:rPr>
              <w:t>1. Responsibility for security administration is allocated.</w:t>
            </w:r>
          </w:p>
        </w:tc>
        <w:tc>
          <w:tcPr>
            <w:tcW w:w="6379" w:type="dxa"/>
          </w:tcPr>
          <w:p w:rsidR="00A12F03" w:rsidRPr="00B24944" w:rsidRDefault="00A12F03" w:rsidP="009C3F0E">
            <w:pPr>
              <w:tabs>
                <w:tab w:val="num" w:pos="0"/>
              </w:tabs>
              <w:ind w:hanging="18"/>
              <w:rPr>
                <w:rFonts w:ascii="Arial" w:hAnsi="Arial" w:cs="Arial"/>
                <w:color w:val="000000"/>
                <w:sz w:val="22"/>
                <w:szCs w:val="22"/>
              </w:rPr>
            </w:pPr>
            <w:r w:rsidRPr="00B24944">
              <w:rPr>
                <w:rFonts w:ascii="Arial" w:hAnsi="Arial" w:cs="Arial"/>
                <w:snapToGrid w:val="0"/>
                <w:color w:val="000000"/>
                <w:sz w:val="22"/>
                <w:szCs w:val="22"/>
              </w:rPr>
              <w:t>a. Responsibility for security administration is allocated to the IT Specialist</w:t>
            </w:r>
          </w:p>
          <w:p w:rsidR="00A12F03" w:rsidRPr="00B24944" w:rsidRDefault="00A12F03" w:rsidP="009C3F0E">
            <w:pPr>
              <w:rPr>
                <w:rFonts w:ascii="Arial" w:hAnsi="Arial" w:cs="Arial"/>
                <w:snapToGrid w:val="0"/>
                <w:color w:val="000000"/>
                <w:sz w:val="22"/>
                <w:szCs w:val="22"/>
              </w:rPr>
            </w:pPr>
          </w:p>
          <w:p w:rsidR="00A12F03" w:rsidRPr="00B24944" w:rsidRDefault="00A12F03" w:rsidP="009C3F0E">
            <w:pPr>
              <w:rPr>
                <w:rFonts w:ascii="Arial" w:hAnsi="Arial" w:cs="Arial"/>
                <w:sz w:val="22"/>
                <w:szCs w:val="22"/>
              </w:rPr>
            </w:pPr>
            <w:r w:rsidRPr="00B24944">
              <w:rPr>
                <w:rFonts w:ascii="Arial" w:hAnsi="Arial" w:cs="Arial"/>
                <w:snapToGrid w:val="0"/>
                <w:sz w:val="22"/>
                <w:szCs w:val="22"/>
              </w:rPr>
              <w:t>Information security maintenance is segregated from operations.</w:t>
            </w:r>
          </w:p>
        </w:tc>
      </w:tr>
      <w:tr w:rsidR="00A12F03" w:rsidRPr="00B24944" w:rsidTr="00F17AF3">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b. System/security configuration settings for each network and server hosting critical applications are clearly documented, approved and securely filed.</w:t>
            </w:r>
          </w:p>
        </w:tc>
      </w:tr>
      <w:tr w:rsidR="00A12F03" w:rsidRPr="00B24944" w:rsidTr="00F17AF3">
        <w:tc>
          <w:tcPr>
            <w:tcW w:w="3260"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 xml:space="preserve">2. A formal process for security administration is in place </w:t>
            </w:r>
            <w:r w:rsidRPr="00B24944">
              <w:rPr>
                <w:rFonts w:ascii="Arial" w:hAnsi="Arial" w:cs="Arial"/>
                <w:snapToGrid w:val="0"/>
                <w:color w:val="000000"/>
                <w:sz w:val="22"/>
                <w:szCs w:val="22"/>
              </w:rPr>
              <w:t>ensuring that changes in responsibilities are in line with system access rights.</w:t>
            </w: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a. User access (or changes to access rights) is established based on:</w:t>
            </w:r>
          </w:p>
          <w:p w:rsidR="00A12F03" w:rsidRPr="00B24944" w:rsidRDefault="00A12F03" w:rsidP="009C3F0E">
            <w:pPr>
              <w:rPr>
                <w:rFonts w:ascii="Arial" w:hAnsi="Arial" w:cs="Arial"/>
                <w:color w:val="000000"/>
                <w:sz w:val="22"/>
                <w:szCs w:val="22"/>
              </w:rPr>
            </w:pPr>
          </w:p>
          <w:p w:rsidR="00A12F03" w:rsidRPr="00B24944" w:rsidRDefault="00A12F03" w:rsidP="003738E9">
            <w:pPr>
              <w:numPr>
                <w:ilvl w:val="0"/>
                <w:numId w:val="255"/>
              </w:numPr>
              <w:rPr>
                <w:rFonts w:ascii="Arial" w:hAnsi="Arial" w:cs="Arial"/>
                <w:color w:val="000000"/>
                <w:sz w:val="22"/>
                <w:szCs w:val="22"/>
              </w:rPr>
            </w:pPr>
            <w:r w:rsidRPr="00B24944">
              <w:rPr>
                <w:rFonts w:ascii="Arial" w:hAnsi="Arial" w:cs="Arial"/>
                <w:color w:val="000000"/>
                <w:sz w:val="22"/>
                <w:szCs w:val="22"/>
              </w:rPr>
              <w:t>Written user completed request (network and application access form).</w:t>
            </w:r>
          </w:p>
          <w:p w:rsidR="00A12F03" w:rsidRDefault="00A12F03" w:rsidP="003738E9">
            <w:pPr>
              <w:numPr>
                <w:ilvl w:val="0"/>
                <w:numId w:val="255"/>
              </w:numPr>
              <w:rPr>
                <w:rFonts w:ascii="Arial" w:hAnsi="Arial" w:cs="Arial"/>
                <w:color w:val="000000"/>
                <w:sz w:val="22"/>
                <w:szCs w:val="22"/>
              </w:rPr>
            </w:pPr>
            <w:r w:rsidRPr="00B24944">
              <w:rPr>
                <w:rFonts w:ascii="Arial" w:hAnsi="Arial" w:cs="Arial"/>
                <w:color w:val="000000"/>
                <w:sz w:val="22"/>
                <w:szCs w:val="22"/>
              </w:rPr>
              <w:t xml:space="preserve">Departmental management approval. </w:t>
            </w:r>
          </w:p>
          <w:p w:rsidR="001A4594" w:rsidRPr="00B24944" w:rsidRDefault="001A4594" w:rsidP="009C3F0E">
            <w:pPr>
              <w:tabs>
                <w:tab w:val="num" w:pos="417"/>
              </w:tabs>
              <w:ind w:left="340" w:hanging="283"/>
              <w:rPr>
                <w:rFonts w:ascii="Arial" w:hAnsi="Arial" w:cs="Arial"/>
                <w:color w:val="000000"/>
                <w:sz w:val="22"/>
                <w:szCs w:val="22"/>
              </w:rPr>
            </w:pPr>
          </w:p>
        </w:tc>
      </w:tr>
      <w:tr w:rsidR="00A12F03" w:rsidRPr="00B24944" w:rsidTr="00F17AF3">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snapToGrid w:val="0"/>
                <w:color w:val="000000"/>
                <w:sz w:val="22"/>
                <w:szCs w:val="22"/>
              </w:rPr>
            </w:pPr>
            <w:r w:rsidRPr="00B24944">
              <w:rPr>
                <w:rFonts w:ascii="Arial" w:hAnsi="Arial" w:cs="Arial"/>
                <w:color w:val="000000"/>
                <w:sz w:val="22"/>
                <w:szCs w:val="22"/>
              </w:rPr>
              <w:t>b. Copy of the approval is retained as an audit trail.</w:t>
            </w:r>
          </w:p>
        </w:tc>
      </w:tr>
      <w:tr w:rsidR="00A12F03" w:rsidRPr="00B24944" w:rsidTr="00F17AF3">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 xml:space="preserve">c. HR procedures are implemented to notify the Security </w:t>
            </w:r>
            <w:r w:rsidRPr="00B24944">
              <w:rPr>
                <w:rFonts w:ascii="Arial" w:hAnsi="Arial" w:cs="Arial"/>
                <w:color w:val="000000"/>
                <w:sz w:val="22"/>
                <w:szCs w:val="22"/>
              </w:rPr>
              <w:lastRenderedPageBreak/>
              <w:t>Administrators of resignations and dismissals, for timely deletion of user IDs.</w:t>
            </w:r>
          </w:p>
        </w:tc>
      </w:tr>
      <w:tr w:rsidR="00A12F03" w:rsidRPr="00B24944" w:rsidTr="00F17AF3">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d. Security Administrator regularly scans the profile file/table for inactive/dormant accounts.</w:t>
            </w:r>
          </w:p>
        </w:tc>
      </w:tr>
      <w:tr w:rsidR="00A12F03" w:rsidRPr="00B24944" w:rsidTr="00F17AF3">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e. User access is reviewed on a regular basis and compared to the approved access control documentation.</w:t>
            </w:r>
          </w:p>
        </w:tc>
      </w:tr>
    </w:tbl>
    <w:p w:rsidR="00A12F03" w:rsidRPr="00B24944" w:rsidRDefault="00A12F03" w:rsidP="009C3F0E">
      <w:pPr>
        <w:pStyle w:val="Heading3"/>
        <w:rPr>
          <w:rFonts w:ascii="Arial" w:hAnsi="Arial" w:cs="Arial"/>
          <w:sz w:val="22"/>
          <w:szCs w:val="22"/>
        </w:rPr>
      </w:pPr>
      <w:bookmarkStart w:id="1105" w:name="_Toc4053056"/>
      <w:bookmarkStart w:id="1106" w:name="_Toc4351385"/>
      <w:bookmarkStart w:id="1107" w:name="_Toc4356403"/>
      <w:bookmarkStart w:id="1108" w:name="_Toc30582985"/>
      <w:r w:rsidRPr="00B24944">
        <w:rPr>
          <w:rFonts w:ascii="Arial" w:hAnsi="Arial" w:cs="Arial"/>
          <w:sz w:val="22"/>
          <w:szCs w:val="22"/>
        </w:rPr>
        <w:tab/>
      </w:r>
      <w:bookmarkStart w:id="1109" w:name="_Toc233612344"/>
      <w:bookmarkStart w:id="1110" w:name="_Toc233613063"/>
      <w:bookmarkStart w:id="1111" w:name="_Toc233613126"/>
    </w:p>
    <w:p w:rsidR="00A12F03" w:rsidRDefault="001A4594" w:rsidP="001A4594">
      <w:pPr>
        <w:pStyle w:val="Heading3"/>
        <w:tabs>
          <w:tab w:val="left" w:pos="709"/>
        </w:tabs>
        <w:ind w:left="66"/>
        <w:rPr>
          <w:rFonts w:ascii="Arial" w:hAnsi="Arial" w:cs="Arial"/>
          <w:sz w:val="22"/>
          <w:szCs w:val="22"/>
        </w:rPr>
      </w:pPr>
      <w:r>
        <w:rPr>
          <w:rFonts w:ascii="Arial" w:hAnsi="Arial" w:cs="Arial"/>
          <w:sz w:val="22"/>
          <w:szCs w:val="22"/>
        </w:rPr>
        <w:t>7.3</w:t>
      </w:r>
      <w:r>
        <w:rPr>
          <w:rFonts w:ascii="Arial" w:hAnsi="Arial" w:cs="Arial"/>
          <w:sz w:val="22"/>
          <w:szCs w:val="22"/>
        </w:rPr>
        <w:tab/>
      </w:r>
      <w:r w:rsidR="00A12F03" w:rsidRPr="00B24944">
        <w:rPr>
          <w:rFonts w:ascii="Arial" w:hAnsi="Arial" w:cs="Arial"/>
          <w:sz w:val="22"/>
          <w:szCs w:val="22"/>
        </w:rPr>
        <w:t>Monitoring and reporting security incidents</w:t>
      </w:r>
      <w:bookmarkEnd w:id="1105"/>
      <w:bookmarkEnd w:id="1106"/>
      <w:bookmarkEnd w:id="1107"/>
      <w:bookmarkEnd w:id="1108"/>
      <w:bookmarkEnd w:id="1109"/>
      <w:bookmarkEnd w:id="1110"/>
      <w:bookmarkEnd w:id="1111"/>
    </w:p>
    <w:p w:rsidR="001A4594" w:rsidRPr="001A4594" w:rsidRDefault="001A4594" w:rsidP="001A4594">
      <w:pPr>
        <w:ind w:left="1440"/>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B24944" w:rsidTr="001A4594">
        <w:tc>
          <w:tcPr>
            <w:tcW w:w="3260" w:type="dxa"/>
            <w:shd w:val="clear" w:color="auto" w:fill="C0C0C0"/>
          </w:tcPr>
          <w:p w:rsidR="00A12F03" w:rsidRPr="00B24944" w:rsidRDefault="00A12F03" w:rsidP="009C3F0E">
            <w:pPr>
              <w:rPr>
                <w:rFonts w:ascii="Arial" w:hAnsi="Arial" w:cs="Arial"/>
                <w:b/>
                <w:color w:val="000000"/>
                <w:sz w:val="22"/>
                <w:szCs w:val="22"/>
              </w:rPr>
            </w:pPr>
            <w:r w:rsidRPr="00B24944">
              <w:rPr>
                <w:rFonts w:ascii="Arial" w:hAnsi="Arial" w:cs="Arial"/>
                <w:b/>
                <w:color w:val="000000"/>
                <w:sz w:val="22"/>
                <w:szCs w:val="22"/>
              </w:rPr>
              <w:t>Control Objective</w:t>
            </w:r>
          </w:p>
        </w:tc>
        <w:tc>
          <w:tcPr>
            <w:tcW w:w="6379" w:type="dxa"/>
            <w:shd w:val="clear" w:color="auto" w:fill="C0C0C0"/>
          </w:tcPr>
          <w:p w:rsidR="00A12F03" w:rsidRPr="00B24944" w:rsidRDefault="00A12F03" w:rsidP="009C3F0E">
            <w:pPr>
              <w:rPr>
                <w:rFonts w:ascii="Arial" w:hAnsi="Arial" w:cs="Arial"/>
                <w:b/>
                <w:color w:val="000000"/>
                <w:sz w:val="22"/>
                <w:szCs w:val="22"/>
              </w:rPr>
            </w:pPr>
            <w:r w:rsidRPr="00B24944">
              <w:rPr>
                <w:rFonts w:ascii="Arial" w:hAnsi="Arial" w:cs="Arial"/>
                <w:b/>
                <w:color w:val="000000"/>
                <w:sz w:val="22"/>
                <w:szCs w:val="22"/>
              </w:rPr>
              <w:t>Control</w:t>
            </w:r>
          </w:p>
        </w:tc>
      </w:tr>
      <w:tr w:rsidR="00A12F03" w:rsidRPr="00B24944" w:rsidTr="001A4594">
        <w:tc>
          <w:tcPr>
            <w:tcW w:w="3260" w:type="dxa"/>
          </w:tcPr>
          <w:p w:rsidR="00A12F03" w:rsidRPr="001A4594" w:rsidRDefault="00A12F03" w:rsidP="001A4594">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1A4594">
              <w:rPr>
                <w:rFonts w:ascii="Arial" w:hAnsi="Arial" w:cs="Arial"/>
                <w:b w:val="0"/>
                <w:color w:val="000000"/>
                <w:sz w:val="22"/>
                <w:szCs w:val="22"/>
                <w:lang w:val="en-GB"/>
              </w:rPr>
              <w:t>1. Security incidents are defined, identified, reported and followed-up.</w:t>
            </w:r>
          </w:p>
        </w:tc>
        <w:tc>
          <w:tcPr>
            <w:tcW w:w="6379" w:type="dxa"/>
          </w:tcPr>
          <w:p w:rsidR="00A12F03" w:rsidRPr="00B24944" w:rsidRDefault="00A12F03" w:rsidP="009C3F0E">
            <w:pPr>
              <w:tabs>
                <w:tab w:val="left" w:pos="0"/>
              </w:tabs>
              <w:rPr>
                <w:rFonts w:ascii="Arial" w:hAnsi="Arial" w:cs="Arial"/>
                <w:color w:val="000000"/>
                <w:sz w:val="22"/>
                <w:szCs w:val="22"/>
              </w:rPr>
            </w:pPr>
            <w:r w:rsidRPr="00B24944">
              <w:rPr>
                <w:rFonts w:ascii="Arial" w:hAnsi="Arial" w:cs="Arial"/>
                <w:color w:val="000000"/>
                <w:sz w:val="22"/>
                <w:szCs w:val="22"/>
              </w:rPr>
              <w:t xml:space="preserve">a. Security incidents have been formally defined. </w:t>
            </w:r>
          </w:p>
        </w:tc>
      </w:tr>
      <w:tr w:rsidR="00A12F03" w:rsidRPr="00B24944" w:rsidTr="001A4594">
        <w:tc>
          <w:tcPr>
            <w:tcW w:w="3260" w:type="dxa"/>
          </w:tcPr>
          <w:p w:rsidR="00A12F03" w:rsidRPr="001A459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sz w:val="22"/>
                <w:szCs w:val="22"/>
              </w:rPr>
            </w:pPr>
            <w:r w:rsidRPr="00B24944">
              <w:rPr>
                <w:rFonts w:ascii="Arial" w:hAnsi="Arial" w:cs="Arial"/>
                <w:sz w:val="22"/>
                <w:szCs w:val="22"/>
              </w:rPr>
              <w:t>b. Security incidents are identified.</w:t>
            </w:r>
          </w:p>
        </w:tc>
      </w:tr>
      <w:tr w:rsidR="00A12F03" w:rsidRPr="00B24944" w:rsidTr="001A4594">
        <w:tc>
          <w:tcPr>
            <w:tcW w:w="3260" w:type="dxa"/>
          </w:tcPr>
          <w:p w:rsidR="00A12F03" w:rsidRPr="001A459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c. Security incidents are centrally recorded analysed for severity and followed-up.  The security committee meets regularly to discuss and analyse all security incidents.</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d. Security status, including incidents, is reported to management on a regular basis through the risk sub-committee and the risk committee.</w:t>
            </w:r>
          </w:p>
        </w:tc>
      </w:tr>
    </w:tbl>
    <w:p w:rsidR="001A4594" w:rsidRDefault="001A4594" w:rsidP="001A4594">
      <w:pPr>
        <w:pStyle w:val="Heading3"/>
        <w:ind w:left="1440"/>
        <w:rPr>
          <w:rFonts w:ascii="Arial" w:hAnsi="Arial" w:cs="Arial"/>
          <w:sz w:val="22"/>
          <w:szCs w:val="22"/>
        </w:rPr>
      </w:pPr>
      <w:bookmarkStart w:id="1112" w:name="_Toc798434"/>
      <w:bookmarkStart w:id="1113" w:name="_Toc4053057"/>
      <w:bookmarkStart w:id="1114" w:name="_Toc4351386"/>
      <w:bookmarkStart w:id="1115" w:name="_Toc4356404"/>
      <w:bookmarkStart w:id="1116" w:name="_Toc30582986"/>
      <w:bookmarkStart w:id="1117" w:name="_Toc233612345"/>
      <w:bookmarkStart w:id="1118" w:name="_Toc233613064"/>
      <w:bookmarkStart w:id="1119" w:name="_Toc233613127"/>
    </w:p>
    <w:p w:rsidR="00A12F03" w:rsidRDefault="00A12F03">
      <w:pPr>
        <w:pStyle w:val="Heading3"/>
        <w:numPr>
          <w:ilvl w:val="1"/>
          <w:numId w:val="283"/>
        </w:numPr>
        <w:tabs>
          <w:tab w:val="left" w:pos="709"/>
        </w:tabs>
        <w:ind w:left="709" w:hanging="643"/>
        <w:rPr>
          <w:rFonts w:ascii="Arial" w:hAnsi="Arial" w:cs="Arial"/>
          <w:sz w:val="22"/>
          <w:szCs w:val="22"/>
        </w:rPr>
        <w:pPrChange w:id="1120" w:author="PricewaterhouseCoopers" w:date="2012-11-16T12:29:00Z">
          <w:pPr>
            <w:pStyle w:val="Heading3"/>
            <w:numPr>
              <w:ilvl w:val="1"/>
              <w:numId w:val="18"/>
            </w:numPr>
            <w:tabs>
              <w:tab w:val="left" w:pos="709"/>
            </w:tabs>
            <w:ind w:left="709" w:hanging="643"/>
          </w:pPr>
        </w:pPrChange>
      </w:pPr>
      <w:r w:rsidRPr="00B24944">
        <w:rPr>
          <w:rFonts w:ascii="Arial" w:hAnsi="Arial" w:cs="Arial"/>
          <w:sz w:val="22"/>
          <w:szCs w:val="22"/>
        </w:rPr>
        <w:t xml:space="preserve">Physical </w:t>
      </w:r>
      <w:bookmarkEnd w:id="1112"/>
      <w:r w:rsidRPr="00B24944">
        <w:rPr>
          <w:rFonts w:ascii="Arial" w:hAnsi="Arial" w:cs="Arial"/>
          <w:sz w:val="22"/>
          <w:szCs w:val="22"/>
        </w:rPr>
        <w:t>security</w:t>
      </w:r>
      <w:bookmarkEnd w:id="1113"/>
      <w:bookmarkEnd w:id="1114"/>
      <w:bookmarkEnd w:id="1115"/>
      <w:bookmarkEnd w:id="1116"/>
      <w:bookmarkEnd w:id="1117"/>
      <w:bookmarkEnd w:id="1118"/>
      <w:bookmarkEnd w:id="1119"/>
    </w:p>
    <w:p w:rsidR="001A4594" w:rsidRPr="001A4594" w:rsidRDefault="001A4594" w:rsidP="001A4594">
      <w:pPr>
        <w:ind w:left="1440"/>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B24944" w:rsidTr="001A4594">
        <w:trPr>
          <w:tblHeader/>
        </w:trPr>
        <w:tc>
          <w:tcPr>
            <w:tcW w:w="3260" w:type="dxa"/>
            <w:shd w:val="pct20" w:color="auto" w:fill="FFFFFF"/>
          </w:tcPr>
          <w:p w:rsidR="00A12F03" w:rsidRPr="00B24944" w:rsidRDefault="00A12F03" w:rsidP="009C3F0E">
            <w:pPr>
              <w:rPr>
                <w:rFonts w:ascii="Arial" w:hAnsi="Arial" w:cs="Arial"/>
                <w:b/>
                <w:color w:val="000000"/>
                <w:sz w:val="22"/>
                <w:szCs w:val="22"/>
              </w:rPr>
            </w:pPr>
            <w:r w:rsidRPr="00B24944">
              <w:rPr>
                <w:rFonts w:ascii="Arial" w:hAnsi="Arial" w:cs="Arial"/>
                <w:b/>
                <w:color w:val="000000"/>
                <w:sz w:val="22"/>
                <w:szCs w:val="22"/>
              </w:rPr>
              <w:t>Control Objective</w:t>
            </w:r>
          </w:p>
        </w:tc>
        <w:tc>
          <w:tcPr>
            <w:tcW w:w="6379" w:type="dxa"/>
            <w:shd w:val="pct20" w:color="auto" w:fill="FFFFFF"/>
          </w:tcPr>
          <w:p w:rsidR="00A12F03" w:rsidRPr="00B24944" w:rsidRDefault="00A12F03" w:rsidP="009C3F0E">
            <w:pPr>
              <w:rPr>
                <w:rFonts w:ascii="Arial" w:hAnsi="Arial" w:cs="Arial"/>
                <w:b/>
                <w:color w:val="000000"/>
                <w:sz w:val="22"/>
                <w:szCs w:val="22"/>
              </w:rPr>
            </w:pPr>
            <w:r w:rsidRPr="00B24944">
              <w:rPr>
                <w:rFonts w:ascii="Arial" w:hAnsi="Arial" w:cs="Arial"/>
                <w:b/>
                <w:color w:val="000000"/>
                <w:sz w:val="22"/>
                <w:szCs w:val="22"/>
              </w:rPr>
              <w:t>Control</w:t>
            </w:r>
          </w:p>
        </w:tc>
      </w:tr>
      <w:tr w:rsidR="00A12F03" w:rsidRPr="00B24944" w:rsidTr="001A4594">
        <w:trPr>
          <w:trHeight w:val="254"/>
        </w:trPr>
        <w:tc>
          <w:tcPr>
            <w:tcW w:w="3260"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1. Physical access to the site/building is adequately restricted.</w:t>
            </w: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a. The building is physically secure.</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 xml:space="preserve">c. Visitors are escorted by staff from the time of entry to time of departure.  </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d. The receptionists have a good understanding of the security procedures.</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e. There is a 24-hour security presence at the building and appropriate surveillance equipment is in place over entrances to the building and computer room.</w:t>
            </w:r>
          </w:p>
        </w:tc>
      </w:tr>
      <w:tr w:rsidR="00A12F03" w:rsidRPr="00B24944" w:rsidTr="00AB71A8">
        <w:tc>
          <w:tcPr>
            <w:tcW w:w="3260"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2. The computer room is adequately protected.</w:t>
            </w:r>
          </w:p>
        </w:tc>
        <w:tc>
          <w:tcPr>
            <w:tcW w:w="6379" w:type="dxa"/>
            <w:shd w:val="clear" w:color="auto" w:fill="auto"/>
          </w:tcPr>
          <w:p w:rsidR="00A12F03" w:rsidRPr="00B24944" w:rsidRDefault="00A12F03" w:rsidP="009C3F0E">
            <w:pPr>
              <w:rPr>
                <w:rFonts w:ascii="Arial" w:hAnsi="Arial" w:cs="Arial"/>
                <w:color w:val="000000"/>
                <w:sz w:val="22"/>
                <w:szCs w:val="22"/>
              </w:rPr>
            </w:pP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C6554B">
            <w:pPr>
              <w:rPr>
                <w:rFonts w:ascii="Arial" w:hAnsi="Arial" w:cs="Arial"/>
                <w:color w:val="000000"/>
                <w:sz w:val="22"/>
                <w:szCs w:val="22"/>
              </w:rPr>
            </w:pPr>
            <w:r w:rsidRPr="00B24944">
              <w:rPr>
                <w:rFonts w:ascii="Arial" w:hAnsi="Arial" w:cs="Arial"/>
                <w:color w:val="000000"/>
                <w:sz w:val="22"/>
                <w:szCs w:val="22"/>
              </w:rPr>
              <w:t>b. The computer/server room has no windows to the outside and has a solid door and roof.</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snapToGrid w:val="0"/>
                <w:color w:val="000000"/>
                <w:sz w:val="22"/>
                <w:szCs w:val="22"/>
              </w:rPr>
            </w:pPr>
            <w:r w:rsidRPr="00B24944">
              <w:rPr>
                <w:rFonts w:ascii="Arial" w:hAnsi="Arial" w:cs="Arial"/>
                <w:color w:val="000000"/>
                <w:sz w:val="22"/>
                <w:szCs w:val="22"/>
              </w:rPr>
              <w:t>c. The computer room has an elevated (raised) floor.</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snapToGrid w:val="0"/>
                <w:color w:val="000000"/>
                <w:sz w:val="22"/>
                <w:szCs w:val="22"/>
              </w:rPr>
            </w:pPr>
            <w:r w:rsidRPr="00B24944">
              <w:rPr>
                <w:rFonts w:ascii="Arial" w:hAnsi="Arial" w:cs="Arial"/>
                <w:color w:val="000000"/>
                <w:sz w:val="22"/>
                <w:szCs w:val="22"/>
              </w:rPr>
              <w:t>d. The computer room is fitted with climate control that is regularly checked by the operator.</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snapToGrid w:val="0"/>
                <w:color w:val="000000"/>
                <w:sz w:val="22"/>
                <w:szCs w:val="22"/>
              </w:rPr>
            </w:pPr>
            <w:r w:rsidRPr="00B24944">
              <w:rPr>
                <w:rFonts w:ascii="Arial" w:hAnsi="Arial" w:cs="Arial"/>
                <w:color w:val="000000"/>
                <w:sz w:val="22"/>
                <w:szCs w:val="22"/>
              </w:rPr>
              <w:t>e. The servers are connected to a UPS and standby power is available.</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f. The UPS and standby power are inspected / serviced regularly (every year).</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g. The computer room has a fire extinguishing system that is regularly inspected / serviced.</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3. Removable media (such as off-line data storage e.g. tapes/cartridges) are adequately protected.</w:t>
            </w: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a. Formalised procedures are in place for protecting removable media.</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 xml:space="preserve">b. When data sent off-site for storage, appropriate procedures are adopted to ensure they are protected from loss or misuse </w:t>
            </w:r>
            <w:r w:rsidRPr="00B24944">
              <w:rPr>
                <w:rFonts w:ascii="Arial" w:hAnsi="Arial" w:cs="Arial"/>
                <w:color w:val="000000"/>
                <w:sz w:val="22"/>
                <w:szCs w:val="22"/>
              </w:rPr>
              <w:lastRenderedPageBreak/>
              <w:t>while in transit.</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c. Data stored on any portable computers taken off-site, is protected (e.g. through use of password software, encryption, etc).</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d. When hardware failure occurs, procedures are in place to protect sensitive information on the hard drives of servers or PCs.</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4. Information is classified and confidential documents are labelled and adequately protected.</w:t>
            </w: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a. There are standards and guidelines for classification and labelling of documents/information.</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 xml:space="preserve">b. Sensitive/confidential data is distributed only on a need-to-know basis.  </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c. There is a formal process in place for destroying confidential documentation.</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5. Systems, network and technical documentation is adequately protected.</w:t>
            </w: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a. System, network and technical systems documentation is not widely available.</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b. The distribution list for systems, network or technical documentation is kept to a minimum and is authorised by business management.</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c. Systems documentation is locked away in cabinets.</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6. The disposal of discarded computer equipment and data media is secure and controlled.</w:t>
            </w: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a. Formal procedures exist for handling disposal of media.</w:t>
            </w:r>
          </w:p>
          <w:p w:rsidR="00A12F03" w:rsidRPr="00B24944" w:rsidRDefault="00A12F03" w:rsidP="009C3F0E">
            <w:pPr>
              <w:rPr>
                <w:rFonts w:ascii="Arial" w:hAnsi="Arial" w:cs="Arial"/>
                <w:color w:val="000000"/>
                <w:sz w:val="22"/>
                <w:szCs w:val="22"/>
              </w:rPr>
            </w:pP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b. Disk drives are “hard formatted” and tapes, CDs and other removable media are destroyed when no longer in use.</w:t>
            </w:r>
          </w:p>
        </w:tc>
      </w:tr>
      <w:tr w:rsidR="00A12F03" w:rsidRPr="00B24944" w:rsidTr="001A4594">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c. Disposal of all computer related items is registered, approved and a record maintained for reference and audit purpose.</w:t>
            </w:r>
          </w:p>
        </w:tc>
      </w:tr>
    </w:tbl>
    <w:p w:rsidR="00C6554B" w:rsidRDefault="00C6554B" w:rsidP="00C6554B">
      <w:pPr>
        <w:pStyle w:val="Heading3"/>
        <w:ind w:left="1440"/>
        <w:rPr>
          <w:rFonts w:ascii="Arial" w:hAnsi="Arial" w:cs="Arial"/>
          <w:sz w:val="22"/>
          <w:szCs w:val="22"/>
        </w:rPr>
      </w:pPr>
      <w:bookmarkStart w:id="1121" w:name="_Toc530769619"/>
      <w:bookmarkStart w:id="1122" w:name="_Toc4053058"/>
      <w:bookmarkStart w:id="1123" w:name="_Toc4351387"/>
      <w:bookmarkStart w:id="1124" w:name="_Toc4356405"/>
      <w:bookmarkStart w:id="1125" w:name="_Toc30582987"/>
      <w:bookmarkStart w:id="1126" w:name="_Toc233612346"/>
      <w:bookmarkStart w:id="1127" w:name="_Toc233613065"/>
      <w:bookmarkStart w:id="1128" w:name="_Toc233613128"/>
    </w:p>
    <w:p w:rsidR="00A12F03" w:rsidRDefault="00A12F03">
      <w:pPr>
        <w:pStyle w:val="Heading3"/>
        <w:numPr>
          <w:ilvl w:val="1"/>
          <w:numId w:val="283"/>
        </w:numPr>
        <w:tabs>
          <w:tab w:val="left" w:pos="709"/>
        </w:tabs>
        <w:ind w:left="709" w:hanging="643"/>
        <w:rPr>
          <w:rFonts w:ascii="Arial" w:hAnsi="Arial" w:cs="Arial"/>
          <w:sz w:val="22"/>
          <w:szCs w:val="22"/>
        </w:rPr>
        <w:pPrChange w:id="1129" w:author="PricewaterhouseCoopers" w:date="2012-11-16T12:29:00Z">
          <w:pPr>
            <w:pStyle w:val="Heading3"/>
            <w:numPr>
              <w:ilvl w:val="1"/>
              <w:numId w:val="18"/>
            </w:numPr>
            <w:tabs>
              <w:tab w:val="left" w:pos="709"/>
            </w:tabs>
            <w:ind w:left="709" w:hanging="643"/>
          </w:pPr>
        </w:pPrChange>
      </w:pPr>
      <w:r w:rsidRPr="00B24944">
        <w:rPr>
          <w:rFonts w:ascii="Arial" w:hAnsi="Arial" w:cs="Arial"/>
          <w:sz w:val="22"/>
          <w:szCs w:val="22"/>
        </w:rPr>
        <w:t>Network dial-up access</w:t>
      </w:r>
      <w:bookmarkEnd w:id="1121"/>
      <w:bookmarkEnd w:id="1122"/>
      <w:bookmarkEnd w:id="1123"/>
      <w:bookmarkEnd w:id="1124"/>
      <w:bookmarkEnd w:id="1125"/>
      <w:bookmarkEnd w:id="1126"/>
      <w:bookmarkEnd w:id="1127"/>
      <w:bookmarkEnd w:id="1128"/>
    </w:p>
    <w:p w:rsidR="00C6554B" w:rsidRPr="00C6554B" w:rsidRDefault="00C6554B" w:rsidP="00C6554B">
      <w:pPr>
        <w:ind w:left="144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B24944" w:rsidTr="00C6554B">
        <w:trPr>
          <w:tblHeader/>
        </w:trPr>
        <w:tc>
          <w:tcPr>
            <w:tcW w:w="3260" w:type="dxa"/>
            <w:shd w:val="pct20" w:color="auto" w:fill="FFFFFF"/>
          </w:tcPr>
          <w:p w:rsidR="00A12F03" w:rsidRPr="00B24944" w:rsidRDefault="00A12F03" w:rsidP="009C3F0E">
            <w:pPr>
              <w:rPr>
                <w:rFonts w:ascii="Arial" w:hAnsi="Arial" w:cs="Arial"/>
                <w:b/>
                <w:color w:val="000000"/>
                <w:sz w:val="22"/>
                <w:szCs w:val="22"/>
              </w:rPr>
            </w:pPr>
            <w:r w:rsidRPr="00B24944">
              <w:rPr>
                <w:rFonts w:ascii="Arial" w:hAnsi="Arial" w:cs="Arial"/>
                <w:b/>
                <w:color w:val="000000"/>
                <w:sz w:val="22"/>
                <w:szCs w:val="22"/>
              </w:rPr>
              <w:t>Control Objective</w:t>
            </w:r>
          </w:p>
        </w:tc>
        <w:tc>
          <w:tcPr>
            <w:tcW w:w="6379" w:type="dxa"/>
            <w:shd w:val="pct20" w:color="auto" w:fill="FFFFFF"/>
          </w:tcPr>
          <w:p w:rsidR="00A12F03" w:rsidRPr="00B24944" w:rsidRDefault="00A12F03" w:rsidP="009C3F0E">
            <w:pPr>
              <w:rPr>
                <w:rFonts w:ascii="Arial" w:hAnsi="Arial" w:cs="Arial"/>
                <w:b/>
                <w:color w:val="000000"/>
                <w:sz w:val="22"/>
                <w:szCs w:val="22"/>
              </w:rPr>
            </w:pPr>
            <w:r w:rsidRPr="00B24944">
              <w:rPr>
                <w:rFonts w:ascii="Arial" w:hAnsi="Arial" w:cs="Arial"/>
                <w:b/>
                <w:color w:val="000000"/>
                <w:sz w:val="22"/>
                <w:szCs w:val="22"/>
              </w:rPr>
              <w:t>Control</w:t>
            </w:r>
          </w:p>
        </w:tc>
      </w:tr>
      <w:tr w:rsidR="00A12F03" w:rsidRPr="00B24944" w:rsidTr="00C6554B">
        <w:tc>
          <w:tcPr>
            <w:tcW w:w="3260" w:type="dxa"/>
          </w:tcPr>
          <w:p w:rsidR="00A12F03" w:rsidRPr="00C6554B" w:rsidRDefault="00A12F03" w:rsidP="00C6554B">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C6554B">
              <w:rPr>
                <w:rFonts w:ascii="Arial" w:hAnsi="Arial" w:cs="Arial"/>
                <w:b w:val="0"/>
                <w:color w:val="000000"/>
                <w:sz w:val="22"/>
                <w:szCs w:val="22"/>
                <w:lang w:val="en-GB"/>
              </w:rPr>
              <w:t>1. Connections by remote computers are controlled.</w:t>
            </w:r>
          </w:p>
        </w:tc>
        <w:tc>
          <w:tcPr>
            <w:tcW w:w="6379" w:type="dxa"/>
          </w:tcPr>
          <w:p w:rsidR="00A12F03" w:rsidRPr="00C6554B" w:rsidRDefault="00A12F03" w:rsidP="009C3F0E">
            <w:pPr>
              <w:rPr>
                <w:rFonts w:ascii="Arial" w:hAnsi="Arial" w:cs="Arial"/>
                <w:color w:val="000000"/>
                <w:sz w:val="22"/>
                <w:szCs w:val="22"/>
              </w:rPr>
            </w:pPr>
            <w:r w:rsidRPr="00C6554B">
              <w:rPr>
                <w:rFonts w:ascii="Arial" w:hAnsi="Arial" w:cs="Arial"/>
                <w:color w:val="000000"/>
                <w:sz w:val="22"/>
                <w:szCs w:val="22"/>
              </w:rPr>
              <w:t xml:space="preserve">a. All remote connections are controlled and are based on adequate identification and authentication controls.  </w:t>
            </w:r>
          </w:p>
        </w:tc>
      </w:tr>
    </w:tbl>
    <w:p w:rsidR="00C6554B" w:rsidRDefault="00C6554B" w:rsidP="009C3F0E">
      <w:pPr>
        <w:pStyle w:val="Heading3"/>
        <w:rPr>
          <w:rFonts w:ascii="Arial" w:hAnsi="Arial" w:cs="Arial"/>
          <w:sz w:val="22"/>
          <w:szCs w:val="22"/>
        </w:rPr>
      </w:pPr>
      <w:bookmarkStart w:id="1130" w:name="_Toc4053059"/>
      <w:bookmarkStart w:id="1131" w:name="_Toc4351388"/>
      <w:bookmarkStart w:id="1132" w:name="_Toc4356406"/>
      <w:bookmarkStart w:id="1133" w:name="_Toc30582988"/>
    </w:p>
    <w:p w:rsidR="00C6554B" w:rsidRDefault="00C6554B" w:rsidP="00C6554B">
      <w:r>
        <w:br w:type="page"/>
      </w:r>
    </w:p>
    <w:p w:rsidR="00A12F03" w:rsidRDefault="00A12F03" w:rsidP="00C6554B">
      <w:pPr>
        <w:pStyle w:val="Heading3"/>
        <w:tabs>
          <w:tab w:val="left" w:pos="709"/>
        </w:tabs>
        <w:ind w:left="709" w:hanging="709"/>
        <w:rPr>
          <w:rFonts w:ascii="Arial" w:hAnsi="Arial" w:cs="Arial"/>
          <w:sz w:val="22"/>
          <w:szCs w:val="22"/>
        </w:rPr>
      </w:pPr>
      <w:bookmarkStart w:id="1134" w:name="_Toc233612347"/>
      <w:bookmarkStart w:id="1135" w:name="_Toc233613066"/>
      <w:bookmarkStart w:id="1136" w:name="_Toc233613129"/>
      <w:r w:rsidRPr="00B24944">
        <w:rPr>
          <w:rFonts w:ascii="Arial" w:hAnsi="Arial" w:cs="Arial"/>
          <w:sz w:val="22"/>
          <w:szCs w:val="22"/>
        </w:rPr>
        <w:lastRenderedPageBreak/>
        <w:t xml:space="preserve">7.6 </w:t>
      </w:r>
      <w:r w:rsidR="00C6554B">
        <w:rPr>
          <w:rFonts w:ascii="Arial" w:hAnsi="Arial" w:cs="Arial"/>
          <w:sz w:val="22"/>
          <w:szCs w:val="22"/>
        </w:rPr>
        <w:tab/>
      </w:r>
      <w:r w:rsidRPr="00B24944">
        <w:rPr>
          <w:rFonts w:ascii="Arial" w:hAnsi="Arial" w:cs="Arial"/>
          <w:sz w:val="22"/>
          <w:szCs w:val="22"/>
        </w:rPr>
        <w:t>External network</w:t>
      </w:r>
      <w:bookmarkEnd w:id="1130"/>
      <w:bookmarkEnd w:id="1131"/>
      <w:bookmarkEnd w:id="1132"/>
      <w:bookmarkEnd w:id="1133"/>
      <w:bookmarkEnd w:id="1134"/>
      <w:bookmarkEnd w:id="1135"/>
      <w:bookmarkEnd w:id="1136"/>
    </w:p>
    <w:p w:rsidR="00C6554B" w:rsidRPr="00C6554B" w:rsidRDefault="00C6554B" w:rsidP="00C6554B"/>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B24944" w:rsidTr="00C6554B">
        <w:trPr>
          <w:tblHeader/>
        </w:trPr>
        <w:tc>
          <w:tcPr>
            <w:tcW w:w="3260" w:type="dxa"/>
            <w:shd w:val="pct20" w:color="auto" w:fill="FFFFFF"/>
          </w:tcPr>
          <w:p w:rsidR="00A12F03" w:rsidRPr="00B24944" w:rsidRDefault="00A12F03" w:rsidP="009C3F0E">
            <w:pPr>
              <w:rPr>
                <w:rFonts w:ascii="Arial" w:hAnsi="Arial" w:cs="Arial"/>
                <w:b/>
                <w:color w:val="000000"/>
                <w:sz w:val="22"/>
                <w:szCs w:val="22"/>
              </w:rPr>
            </w:pPr>
            <w:r w:rsidRPr="00B24944">
              <w:rPr>
                <w:rFonts w:ascii="Arial" w:hAnsi="Arial" w:cs="Arial"/>
                <w:b/>
                <w:color w:val="000000"/>
                <w:sz w:val="22"/>
                <w:szCs w:val="22"/>
              </w:rPr>
              <w:t>Control Objective</w:t>
            </w:r>
          </w:p>
        </w:tc>
        <w:tc>
          <w:tcPr>
            <w:tcW w:w="6379" w:type="dxa"/>
            <w:shd w:val="pct20" w:color="auto" w:fill="FFFFFF"/>
          </w:tcPr>
          <w:p w:rsidR="00A12F03" w:rsidRPr="00B24944" w:rsidRDefault="00A12F03" w:rsidP="009C3F0E">
            <w:pPr>
              <w:rPr>
                <w:rFonts w:ascii="Arial" w:hAnsi="Arial" w:cs="Arial"/>
                <w:b/>
                <w:color w:val="000000"/>
                <w:sz w:val="22"/>
                <w:szCs w:val="22"/>
              </w:rPr>
            </w:pPr>
            <w:r w:rsidRPr="00B24944">
              <w:rPr>
                <w:rFonts w:ascii="Arial" w:hAnsi="Arial" w:cs="Arial"/>
                <w:b/>
                <w:color w:val="000000"/>
                <w:sz w:val="22"/>
                <w:szCs w:val="22"/>
              </w:rPr>
              <w:t>Control</w:t>
            </w:r>
          </w:p>
        </w:tc>
      </w:tr>
      <w:tr w:rsidR="00A12F03" w:rsidRPr="00B24944" w:rsidTr="00C6554B">
        <w:tc>
          <w:tcPr>
            <w:tcW w:w="3260"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1. Security is considered for all external network connections.</w:t>
            </w: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a. A contract is in place with third parties, which covers technical standards, legal and security requirements.</w:t>
            </w:r>
          </w:p>
        </w:tc>
      </w:tr>
      <w:tr w:rsidR="00A12F03" w:rsidRPr="00B24944" w:rsidTr="00C6554B">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b. Information is encrypted and external users are certified (authenticated).</w:t>
            </w:r>
          </w:p>
        </w:tc>
      </w:tr>
      <w:tr w:rsidR="00A12F03" w:rsidRPr="00B24944" w:rsidTr="00C6554B">
        <w:tc>
          <w:tcPr>
            <w:tcW w:w="3260" w:type="dxa"/>
          </w:tcPr>
          <w:p w:rsidR="00A12F03" w:rsidRPr="00B24944" w:rsidRDefault="00A12F03" w:rsidP="009C3F0E">
            <w:pPr>
              <w:rPr>
                <w:rFonts w:ascii="Arial" w:hAnsi="Arial" w:cs="Arial"/>
                <w:color w:val="000000"/>
                <w:sz w:val="22"/>
                <w:szCs w:val="22"/>
              </w:rPr>
            </w:pPr>
          </w:p>
        </w:tc>
        <w:tc>
          <w:tcPr>
            <w:tcW w:w="6379" w:type="dxa"/>
          </w:tcPr>
          <w:p w:rsidR="00A12F03" w:rsidRPr="00B24944" w:rsidRDefault="00A12F03" w:rsidP="009C3F0E">
            <w:pPr>
              <w:rPr>
                <w:rFonts w:ascii="Arial" w:hAnsi="Arial" w:cs="Arial"/>
                <w:color w:val="000000"/>
                <w:sz w:val="22"/>
                <w:szCs w:val="22"/>
              </w:rPr>
            </w:pPr>
            <w:r w:rsidRPr="00B24944">
              <w:rPr>
                <w:rFonts w:ascii="Arial" w:hAnsi="Arial" w:cs="Arial"/>
                <w:color w:val="000000"/>
                <w:sz w:val="22"/>
                <w:szCs w:val="22"/>
              </w:rPr>
              <w:t>c. All external network connections access the network through the firewall.</w:t>
            </w:r>
          </w:p>
        </w:tc>
      </w:tr>
    </w:tbl>
    <w:p w:rsidR="00C6554B" w:rsidRDefault="00C6554B" w:rsidP="009C3F0E">
      <w:pPr>
        <w:pStyle w:val="Heading3"/>
        <w:rPr>
          <w:rFonts w:ascii="Arial" w:hAnsi="Arial" w:cs="Arial"/>
          <w:sz w:val="22"/>
          <w:szCs w:val="22"/>
        </w:rPr>
      </w:pPr>
      <w:bookmarkStart w:id="1137" w:name="_Toc530769615"/>
      <w:bookmarkStart w:id="1138" w:name="_Toc4053060"/>
      <w:bookmarkStart w:id="1139" w:name="_Toc4351389"/>
      <w:bookmarkStart w:id="1140" w:name="_Toc4356407"/>
      <w:bookmarkStart w:id="1141" w:name="_Toc30582989"/>
    </w:p>
    <w:p w:rsidR="00A12F03" w:rsidRDefault="009B3750" w:rsidP="009B3750">
      <w:pPr>
        <w:pStyle w:val="Heading3"/>
        <w:tabs>
          <w:tab w:val="left" w:pos="709"/>
        </w:tabs>
        <w:ind w:left="0"/>
        <w:rPr>
          <w:rFonts w:ascii="Arial" w:hAnsi="Arial" w:cs="Arial"/>
          <w:sz w:val="22"/>
          <w:szCs w:val="22"/>
        </w:rPr>
      </w:pPr>
      <w:bookmarkStart w:id="1142" w:name="_Toc233612348"/>
      <w:bookmarkStart w:id="1143" w:name="_Toc233613067"/>
      <w:bookmarkStart w:id="1144" w:name="_Toc233613130"/>
      <w:r>
        <w:rPr>
          <w:rFonts w:ascii="Arial" w:hAnsi="Arial" w:cs="Arial"/>
          <w:sz w:val="22"/>
          <w:szCs w:val="22"/>
        </w:rPr>
        <w:t>7.7</w:t>
      </w:r>
      <w:r>
        <w:rPr>
          <w:rFonts w:ascii="Arial" w:hAnsi="Arial" w:cs="Arial"/>
          <w:sz w:val="22"/>
          <w:szCs w:val="22"/>
        </w:rPr>
        <w:tab/>
      </w:r>
      <w:r w:rsidR="00A12F03" w:rsidRPr="00B24944">
        <w:rPr>
          <w:rFonts w:ascii="Arial" w:hAnsi="Arial" w:cs="Arial"/>
          <w:sz w:val="22"/>
          <w:szCs w:val="22"/>
        </w:rPr>
        <w:t>Computer viruses and end user computing</w:t>
      </w:r>
      <w:bookmarkEnd w:id="1137"/>
      <w:bookmarkEnd w:id="1138"/>
      <w:bookmarkEnd w:id="1139"/>
      <w:bookmarkEnd w:id="1140"/>
      <w:bookmarkEnd w:id="1141"/>
      <w:bookmarkEnd w:id="1142"/>
      <w:bookmarkEnd w:id="1143"/>
      <w:bookmarkEnd w:id="1144"/>
    </w:p>
    <w:p w:rsidR="00C6554B" w:rsidRPr="00C6554B" w:rsidRDefault="00C6554B" w:rsidP="00C6554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379"/>
      </w:tblGrid>
      <w:tr w:rsidR="00A12F03" w:rsidRPr="00B24944" w:rsidTr="00C6554B">
        <w:trPr>
          <w:tblHeader/>
        </w:trPr>
        <w:tc>
          <w:tcPr>
            <w:tcW w:w="3260" w:type="dxa"/>
            <w:shd w:val="pct20" w:color="auto" w:fill="FFFFFF"/>
          </w:tcPr>
          <w:p w:rsidR="00A12F03" w:rsidRPr="00B24944" w:rsidRDefault="00A12F03" w:rsidP="009C3F0E">
            <w:pPr>
              <w:rPr>
                <w:rFonts w:ascii="Arial" w:hAnsi="Arial" w:cs="Arial"/>
                <w:b/>
                <w:color w:val="000000"/>
                <w:sz w:val="22"/>
                <w:szCs w:val="22"/>
              </w:rPr>
            </w:pPr>
            <w:r w:rsidRPr="00B24944">
              <w:rPr>
                <w:rFonts w:ascii="Arial" w:hAnsi="Arial" w:cs="Arial"/>
                <w:b/>
                <w:color w:val="000000"/>
                <w:sz w:val="22"/>
                <w:szCs w:val="22"/>
              </w:rPr>
              <w:t>Control Objective</w:t>
            </w:r>
          </w:p>
        </w:tc>
        <w:tc>
          <w:tcPr>
            <w:tcW w:w="6379" w:type="dxa"/>
            <w:shd w:val="pct20" w:color="auto" w:fill="FFFFFF"/>
          </w:tcPr>
          <w:p w:rsidR="00A12F03" w:rsidRPr="00B24944" w:rsidRDefault="00A12F03" w:rsidP="009C3F0E">
            <w:pPr>
              <w:rPr>
                <w:rFonts w:ascii="Arial" w:hAnsi="Arial" w:cs="Arial"/>
                <w:b/>
                <w:color w:val="000000"/>
                <w:sz w:val="22"/>
                <w:szCs w:val="22"/>
              </w:rPr>
            </w:pPr>
            <w:r w:rsidRPr="00B24944">
              <w:rPr>
                <w:rFonts w:ascii="Arial" w:hAnsi="Arial" w:cs="Arial"/>
                <w:b/>
                <w:color w:val="000000"/>
                <w:sz w:val="22"/>
                <w:szCs w:val="22"/>
              </w:rPr>
              <w:t>Control</w:t>
            </w:r>
          </w:p>
        </w:tc>
      </w:tr>
      <w:tr w:rsidR="00A12F03" w:rsidRPr="00B24944" w:rsidTr="00C6554B">
        <w:tc>
          <w:tcPr>
            <w:tcW w:w="3260" w:type="dxa"/>
          </w:tcPr>
          <w:p w:rsidR="00A12F03" w:rsidRPr="009B3750" w:rsidRDefault="00A12F03" w:rsidP="00C6554B">
            <w:pPr>
              <w:pStyle w:val="BodyText2"/>
              <w:spacing w:after="0" w:line="240" w:lineRule="auto"/>
              <w:rPr>
                <w:rFonts w:ascii="Arial" w:hAnsi="Arial" w:cs="Arial"/>
                <w:color w:val="000000"/>
                <w:sz w:val="22"/>
                <w:szCs w:val="22"/>
                <w:lang w:val="en-GB"/>
              </w:rPr>
            </w:pPr>
            <w:r w:rsidRPr="009B3750">
              <w:rPr>
                <w:rFonts w:ascii="Arial" w:hAnsi="Arial" w:cs="Arial"/>
                <w:color w:val="000000"/>
                <w:sz w:val="22"/>
                <w:szCs w:val="22"/>
                <w:lang w:val="en-GB"/>
              </w:rPr>
              <w:t>1. Adequate anti-virus arrangements are in place.</w:t>
            </w:r>
          </w:p>
        </w:tc>
        <w:tc>
          <w:tcPr>
            <w:tcW w:w="6379" w:type="dxa"/>
          </w:tcPr>
          <w:p w:rsidR="00A12F03" w:rsidRPr="00B24944" w:rsidRDefault="00A12F03" w:rsidP="00C6554B">
            <w:pPr>
              <w:rPr>
                <w:rFonts w:ascii="Arial" w:hAnsi="Arial" w:cs="Arial"/>
                <w:color w:val="000000"/>
                <w:sz w:val="22"/>
                <w:szCs w:val="22"/>
              </w:rPr>
            </w:pPr>
            <w:r w:rsidRPr="00B24944">
              <w:rPr>
                <w:rFonts w:ascii="Arial" w:hAnsi="Arial" w:cs="Arial"/>
                <w:snapToGrid w:val="0"/>
                <w:color w:val="000000"/>
                <w:sz w:val="22"/>
                <w:szCs w:val="22"/>
              </w:rPr>
              <w:t xml:space="preserve">a. A computer virus guideline is in place and is being followed. </w:t>
            </w:r>
          </w:p>
        </w:tc>
      </w:tr>
      <w:tr w:rsidR="00A12F03" w:rsidRPr="00B24944" w:rsidTr="00C6554B">
        <w:tc>
          <w:tcPr>
            <w:tcW w:w="3260" w:type="dxa"/>
          </w:tcPr>
          <w:p w:rsidR="00A12F03" w:rsidRPr="009B3750" w:rsidRDefault="00A12F03" w:rsidP="00C6554B">
            <w:pPr>
              <w:rPr>
                <w:rFonts w:ascii="Arial" w:hAnsi="Arial" w:cs="Arial"/>
                <w:color w:val="000000"/>
                <w:sz w:val="22"/>
                <w:szCs w:val="22"/>
              </w:rPr>
            </w:pPr>
          </w:p>
        </w:tc>
        <w:tc>
          <w:tcPr>
            <w:tcW w:w="6379" w:type="dxa"/>
          </w:tcPr>
          <w:p w:rsidR="00A12F03" w:rsidRPr="00B24944" w:rsidRDefault="00A12F03" w:rsidP="00C6554B">
            <w:pPr>
              <w:rPr>
                <w:rFonts w:ascii="Arial" w:hAnsi="Arial" w:cs="Arial"/>
                <w:color w:val="000000"/>
                <w:sz w:val="22"/>
                <w:szCs w:val="22"/>
              </w:rPr>
            </w:pPr>
            <w:r w:rsidRPr="00B24944">
              <w:rPr>
                <w:rFonts w:ascii="Arial" w:hAnsi="Arial" w:cs="Arial"/>
                <w:color w:val="000000"/>
                <w:sz w:val="22"/>
                <w:szCs w:val="22"/>
              </w:rPr>
              <w:t>b. All workstations have anti-virus software installed.</w:t>
            </w:r>
          </w:p>
        </w:tc>
      </w:tr>
      <w:tr w:rsidR="00A12F03" w:rsidRPr="00B24944" w:rsidTr="00C6554B">
        <w:tc>
          <w:tcPr>
            <w:tcW w:w="3260" w:type="dxa"/>
          </w:tcPr>
          <w:p w:rsidR="00A12F03" w:rsidRPr="009B3750" w:rsidRDefault="00A12F03" w:rsidP="00C6554B">
            <w:pPr>
              <w:rPr>
                <w:rFonts w:ascii="Arial" w:hAnsi="Arial" w:cs="Arial"/>
                <w:color w:val="000000"/>
                <w:sz w:val="22"/>
                <w:szCs w:val="22"/>
              </w:rPr>
            </w:pPr>
          </w:p>
        </w:tc>
        <w:tc>
          <w:tcPr>
            <w:tcW w:w="6379" w:type="dxa"/>
          </w:tcPr>
          <w:p w:rsidR="00A12F03" w:rsidRPr="00B24944" w:rsidRDefault="00A12F03" w:rsidP="00C6554B">
            <w:pPr>
              <w:rPr>
                <w:rFonts w:ascii="Arial" w:hAnsi="Arial" w:cs="Arial"/>
                <w:color w:val="000000"/>
                <w:sz w:val="22"/>
                <w:szCs w:val="22"/>
              </w:rPr>
            </w:pPr>
            <w:r w:rsidRPr="00B24944">
              <w:rPr>
                <w:rFonts w:ascii="Arial" w:hAnsi="Arial" w:cs="Arial"/>
                <w:snapToGrid w:val="0"/>
                <w:color w:val="000000"/>
                <w:sz w:val="22"/>
                <w:szCs w:val="22"/>
              </w:rPr>
              <w:t xml:space="preserve">c. The virus definition library for the anti-virus software is automatically updated on every workstation.  </w:t>
            </w:r>
          </w:p>
        </w:tc>
      </w:tr>
      <w:tr w:rsidR="00A12F03" w:rsidRPr="00B24944" w:rsidTr="00C6554B">
        <w:tc>
          <w:tcPr>
            <w:tcW w:w="3260" w:type="dxa"/>
          </w:tcPr>
          <w:p w:rsidR="00A12F03" w:rsidRPr="009B3750" w:rsidRDefault="00A12F03" w:rsidP="00C6554B">
            <w:pPr>
              <w:rPr>
                <w:rFonts w:ascii="Arial" w:hAnsi="Arial" w:cs="Arial"/>
                <w:color w:val="000000"/>
                <w:sz w:val="22"/>
                <w:szCs w:val="22"/>
              </w:rPr>
            </w:pPr>
          </w:p>
        </w:tc>
        <w:tc>
          <w:tcPr>
            <w:tcW w:w="6379" w:type="dxa"/>
          </w:tcPr>
          <w:p w:rsidR="00A12F03" w:rsidRPr="00B24944" w:rsidRDefault="00A12F03" w:rsidP="00C6554B">
            <w:pPr>
              <w:rPr>
                <w:rFonts w:ascii="Arial" w:hAnsi="Arial" w:cs="Arial"/>
                <w:color w:val="000000"/>
                <w:sz w:val="22"/>
                <w:szCs w:val="22"/>
              </w:rPr>
            </w:pPr>
            <w:r w:rsidRPr="00B24944">
              <w:rPr>
                <w:rFonts w:ascii="Arial" w:hAnsi="Arial" w:cs="Arial"/>
                <w:snapToGrid w:val="0"/>
                <w:color w:val="000000"/>
                <w:sz w:val="22"/>
                <w:szCs w:val="22"/>
              </w:rPr>
              <w:t>d. The e-mail server is scanned by anti-virus software.</w:t>
            </w:r>
          </w:p>
        </w:tc>
      </w:tr>
      <w:tr w:rsidR="00A12F03" w:rsidRPr="00B24944" w:rsidTr="00C6554B">
        <w:tc>
          <w:tcPr>
            <w:tcW w:w="3260" w:type="dxa"/>
          </w:tcPr>
          <w:p w:rsidR="00A12F03" w:rsidRPr="009B3750" w:rsidRDefault="00A12F03" w:rsidP="00C6554B">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r w:rsidRPr="009B3750">
              <w:rPr>
                <w:rFonts w:ascii="Arial" w:hAnsi="Arial" w:cs="Arial"/>
                <w:b w:val="0"/>
                <w:color w:val="000000"/>
                <w:sz w:val="22"/>
                <w:szCs w:val="22"/>
                <w:lang w:val="en-GB"/>
              </w:rPr>
              <w:t>2. End-user computing is subject to the same controls as for program development.</w:t>
            </w:r>
          </w:p>
        </w:tc>
        <w:tc>
          <w:tcPr>
            <w:tcW w:w="6379" w:type="dxa"/>
          </w:tcPr>
          <w:p w:rsidR="00A12F03" w:rsidRPr="00B24944" w:rsidRDefault="00A12F03" w:rsidP="00C6554B">
            <w:pPr>
              <w:rPr>
                <w:rFonts w:ascii="Arial" w:hAnsi="Arial" w:cs="Arial"/>
                <w:color w:val="000000"/>
                <w:sz w:val="22"/>
                <w:szCs w:val="22"/>
              </w:rPr>
            </w:pPr>
            <w:r w:rsidRPr="00B24944">
              <w:rPr>
                <w:rFonts w:ascii="Arial" w:hAnsi="Arial" w:cs="Arial"/>
                <w:color w:val="000000"/>
                <w:sz w:val="22"/>
                <w:szCs w:val="22"/>
              </w:rPr>
              <w:t>a. An end-user computing guideline has been developed and is being adhered to.</w:t>
            </w:r>
          </w:p>
          <w:p w:rsidR="00A12F03" w:rsidRPr="00B24944" w:rsidRDefault="00A12F03" w:rsidP="00C6554B">
            <w:pPr>
              <w:rPr>
                <w:rFonts w:ascii="Arial" w:hAnsi="Arial" w:cs="Arial"/>
                <w:color w:val="000000"/>
                <w:sz w:val="22"/>
                <w:szCs w:val="22"/>
              </w:rPr>
            </w:pPr>
          </w:p>
        </w:tc>
      </w:tr>
      <w:tr w:rsidR="00A12F03" w:rsidRPr="00B24944" w:rsidTr="00C6554B">
        <w:tc>
          <w:tcPr>
            <w:tcW w:w="3260" w:type="dxa"/>
          </w:tcPr>
          <w:p w:rsidR="00A12F03" w:rsidRPr="009B3750" w:rsidRDefault="00A12F03" w:rsidP="00C6554B">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lang w:val="en-GB"/>
              </w:rPr>
            </w:pPr>
          </w:p>
        </w:tc>
        <w:tc>
          <w:tcPr>
            <w:tcW w:w="6379" w:type="dxa"/>
          </w:tcPr>
          <w:p w:rsidR="00A12F03" w:rsidRPr="00B24944" w:rsidRDefault="00A12F03" w:rsidP="00C6554B">
            <w:pPr>
              <w:rPr>
                <w:rFonts w:ascii="Arial" w:hAnsi="Arial" w:cs="Arial"/>
                <w:color w:val="000000"/>
                <w:sz w:val="22"/>
                <w:szCs w:val="22"/>
              </w:rPr>
            </w:pPr>
            <w:r w:rsidRPr="00B24944">
              <w:rPr>
                <w:rFonts w:ascii="Arial" w:hAnsi="Arial" w:cs="Arial"/>
                <w:color w:val="000000"/>
                <w:sz w:val="22"/>
                <w:szCs w:val="22"/>
              </w:rPr>
              <w:t>b. Users are aware of the controls and quality assurance procedures followed during the normal development process, and apply similar principles when creating work-arounds, spreadsheets, etc.</w:t>
            </w:r>
          </w:p>
        </w:tc>
      </w:tr>
      <w:bookmarkEnd w:id="908"/>
      <w:bookmarkEnd w:id="909"/>
    </w:tbl>
    <w:p w:rsidR="00A12F03" w:rsidRPr="00B24944" w:rsidRDefault="00A12F03" w:rsidP="009C3F0E">
      <w:pPr>
        <w:rPr>
          <w:rFonts w:ascii="Arial" w:hAnsi="Arial" w:cs="Arial"/>
          <w:sz w:val="22"/>
          <w:szCs w:val="22"/>
        </w:rPr>
      </w:pPr>
    </w:p>
    <w:p w:rsidR="006223F3" w:rsidRPr="00B24944" w:rsidRDefault="006223F3" w:rsidP="009C3F0E">
      <w:pPr>
        <w:rPr>
          <w:rFonts w:ascii="Arial" w:hAnsi="Arial" w:cs="Arial"/>
          <w:sz w:val="22"/>
          <w:szCs w:val="22"/>
        </w:rPr>
        <w:sectPr w:rsidR="006223F3" w:rsidRPr="00B24944" w:rsidSect="00190D18">
          <w:headerReference w:type="default" r:id="rId43"/>
          <w:headerReference w:type="first" r:id="rId44"/>
          <w:pgSz w:w="11907" w:h="16839" w:code="9"/>
          <w:pgMar w:top="1440" w:right="1183" w:bottom="1134" w:left="1418" w:header="720" w:footer="392" w:gutter="0"/>
          <w:cols w:space="720"/>
          <w:titlePg/>
          <w:docGrid w:linePitch="360"/>
        </w:sectPr>
      </w:pPr>
    </w:p>
    <w:p w:rsidR="002834E6" w:rsidRPr="00B24944" w:rsidRDefault="003B48EE" w:rsidP="009C3F0E">
      <w:pPr>
        <w:rPr>
          <w:rFonts w:ascii="Arial" w:hAnsi="Arial" w:cs="Arial"/>
          <w:sz w:val="22"/>
          <w:szCs w:val="22"/>
        </w:rPr>
      </w:pPr>
      <w:r>
        <w:rPr>
          <w:rFonts w:ascii="Arial" w:hAnsi="Arial" w:cs="Arial"/>
          <w:noProof/>
          <w:sz w:val="40"/>
          <w:szCs w:val="40"/>
        </w:rPr>
        <w:lastRenderedPageBreak/>
        <mc:AlternateContent>
          <mc:Choice Requires="wps">
            <w:drawing>
              <wp:anchor distT="0" distB="0" distL="114300" distR="114300" simplePos="0" relativeHeight="251674624" behindDoc="0" locked="0" layoutInCell="1" allowOverlap="1">
                <wp:simplePos x="0" y="0"/>
                <wp:positionH relativeFrom="column">
                  <wp:posOffset>-39370</wp:posOffset>
                </wp:positionH>
                <wp:positionV relativeFrom="paragraph">
                  <wp:posOffset>-179705</wp:posOffset>
                </wp:positionV>
                <wp:extent cx="5941695" cy="9116060"/>
                <wp:effectExtent l="19050" t="19050" r="20955" b="27940"/>
                <wp:wrapNone/>
                <wp:docPr id="4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695" cy="911606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3238" w:rsidRDefault="00893238" w:rsidP="0043039A">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43039A">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Pr="00465423" w:rsidRDefault="00893238" w:rsidP="0043039A">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43039A">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8.</w:t>
                            </w:r>
                          </w:p>
                          <w:p w:rsidR="00893238" w:rsidRDefault="00893238" w:rsidP="0043039A">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DELEGATION OF AUTHORITY</w:t>
                            </w:r>
                          </w:p>
                          <w:p w:rsidR="00893238" w:rsidRPr="006973B9" w:rsidRDefault="00893238" w:rsidP="0043039A">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43039A">
                            <w:pPr>
                              <w:pStyle w:val="Heading1"/>
                              <w:jc w:val="center"/>
                              <w:rPr>
                                <w:rFonts w:ascii="Arial" w:hAnsi="Arial" w:cs="Arial"/>
                                <w:sz w:val="48"/>
                                <w:szCs w:val="48"/>
                              </w:rPr>
                            </w:pPr>
                          </w:p>
                          <w:p w:rsidR="00893238" w:rsidRPr="00806F58" w:rsidRDefault="00893238" w:rsidP="0043039A">
                            <w:pPr>
                              <w:jc w:val="center"/>
                              <w:rPr>
                                <w:rFonts w:ascii="Arial" w:hAnsi="Arial" w:cs="Arial"/>
                                <w:b/>
                                <w:bCs/>
                                <w:sz w:val="22"/>
                                <w:szCs w:val="22"/>
                              </w:rPr>
                            </w:pPr>
                          </w:p>
                          <w:p w:rsidR="00893238" w:rsidRPr="00806F58" w:rsidRDefault="00893238" w:rsidP="0043039A">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43039A">
                            <w:pPr>
                              <w:tabs>
                                <w:tab w:val="left" w:pos="8222"/>
                              </w:tabs>
                              <w:ind w:left="142"/>
                              <w:jc w:val="both"/>
                              <w:rPr>
                                <w:rFonts w:ascii="Arial" w:hAnsi="Arial" w:cs="Arial"/>
                                <w:sz w:val="22"/>
                                <w:szCs w:val="22"/>
                              </w:rPr>
                            </w:pPr>
                          </w:p>
                          <w:p w:rsidR="00893238" w:rsidRPr="00806F58" w:rsidRDefault="00893238" w:rsidP="0043039A">
                            <w:pPr>
                              <w:tabs>
                                <w:tab w:val="left" w:pos="8222"/>
                              </w:tabs>
                              <w:jc w:val="center"/>
                              <w:rPr>
                                <w:rFonts w:ascii="Arial" w:hAnsi="Arial" w:cs="Arial"/>
                                <w:b/>
                                <w:bCs/>
                                <w:sz w:val="22"/>
                                <w:szCs w:val="22"/>
                              </w:rPr>
                            </w:pPr>
                          </w:p>
                          <w:p w:rsidR="00893238" w:rsidRPr="00806F58" w:rsidRDefault="00893238" w:rsidP="0043039A">
                            <w:pPr>
                              <w:jc w:val="center"/>
                              <w:rPr>
                                <w:rFonts w:ascii="Arial" w:hAnsi="Arial" w:cs="Arial"/>
                                <w:b/>
                                <w:bCs/>
                                <w:sz w:val="22"/>
                                <w:szCs w:val="22"/>
                              </w:rPr>
                            </w:pPr>
                          </w:p>
                          <w:p w:rsidR="00893238" w:rsidRPr="00806F58" w:rsidRDefault="00893238" w:rsidP="0043039A">
                            <w:pPr>
                              <w:jc w:val="center"/>
                              <w:rPr>
                                <w:rFonts w:ascii="Arial" w:hAnsi="Arial" w:cs="Arial"/>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3" type="#_x0000_t202" style="position:absolute;margin-left:-3.1pt;margin-top:-14.15pt;width:467.85pt;height:71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" filled="f" strokeweight="2.25pt">
                <v:textbox>
                  <w:txbxContent>
                    <w:p w:rsidR="00893238" w:rsidRDefault="00893238" w:rsidP="0043039A">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43039A">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Pr="00465423" w:rsidRDefault="00893238" w:rsidP="0043039A">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43039A">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8.</w:t>
                      </w:r>
                    </w:p>
                    <w:p w:rsidR="00893238" w:rsidRDefault="00893238" w:rsidP="0043039A">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DELEGATION OF AUTHORITY</w:t>
                      </w:r>
                    </w:p>
                    <w:p w:rsidR="00893238" w:rsidRPr="006973B9" w:rsidRDefault="00893238" w:rsidP="0043039A">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43039A">
                      <w:pPr>
                        <w:pStyle w:val="Heading1"/>
                        <w:jc w:val="center"/>
                        <w:rPr>
                          <w:rFonts w:ascii="Arial" w:hAnsi="Arial" w:cs="Arial"/>
                          <w:sz w:val="48"/>
                          <w:szCs w:val="48"/>
                        </w:rPr>
                      </w:pPr>
                    </w:p>
                    <w:p w:rsidR="00893238" w:rsidRPr="00806F58" w:rsidRDefault="00893238" w:rsidP="0043039A">
                      <w:pPr>
                        <w:jc w:val="center"/>
                        <w:rPr>
                          <w:rFonts w:ascii="Arial" w:hAnsi="Arial" w:cs="Arial"/>
                          <w:b/>
                          <w:bCs/>
                          <w:sz w:val="22"/>
                          <w:szCs w:val="22"/>
                        </w:rPr>
                      </w:pPr>
                    </w:p>
                    <w:p w:rsidR="00893238" w:rsidRPr="00806F58" w:rsidRDefault="00893238" w:rsidP="0043039A">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43039A">
                      <w:pPr>
                        <w:tabs>
                          <w:tab w:val="left" w:pos="8222"/>
                        </w:tabs>
                        <w:ind w:left="142"/>
                        <w:jc w:val="both"/>
                        <w:rPr>
                          <w:rFonts w:ascii="Arial" w:hAnsi="Arial" w:cs="Arial"/>
                          <w:sz w:val="22"/>
                          <w:szCs w:val="22"/>
                        </w:rPr>
                      </w:pPr>
                    </w:p>
                    <w:p w:rsidR="00893238" w:rsidRPr="00806F58" w:rsidRDefault="00893238" w:rsidP="0043039A">
                      <w:pPr>
                        <w:tabs>
                          <w:tab w:val="left" w:pos="8222"/>
                        </w:tabs>
                        <w:jc w:val="center"/>
                        <w:rPr>
                          <w:rFonts w:ascii="Arial" w:hAnsi="Arial" w:cs="Arial"/>
                          <w:b/>
                          <w:bCs/>
                          <w:sz w:val="22"/>
                          <w:szCs w:val="22"/>
                        </w:rPr>
                      </w:pPr>
                    </w:p>
                    <w:p w:rsidR="00893238" w:rsidRPr="00806F58" w:rsidRDefault="00893238" w:rsidP="0043039A">
                      <w:pPr>
                        <w:jc w:val="center"/>
                        <w:rPr>
                          <w:rFonts w:ascii="Arial" w:hAnsi="Arial" w:cs="Arial"/>
                          <w:b/>
                          <w:bCs/>
                          <w:sz w:val="22"/>
                          <w:szCs w:val="22"/>
                        </w:rPr>
                      </w:pPr>
                    </w:p>
                    <w:p w:rsidR="00893238" w:rsidRPr="00806F58" w:rsidRDefault="00893238" w:rsidP="0043039A">
                      <w:pPr>
                        <w:jc w:val="center"/>
                        <w:rPr>
                          <w:rFonts w:ascii="Arial" w:hAnsi="Arial" w:cs="Arial"/>
                          <w:b/>
                          <w:bCs/>
                          <w:sz w:val="22"/>
                          <w:szCs w:val="22"/>
                        </w:rPr>
                      </w:pPr>
                    </w:p>
                  </w:txbxContent>
                </v:textbox>
              </v:shape>
            </w:pict>
          </mc:Fallback>
        </mc:AlternateContent>
      </w: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43039A" w:rsidRDefault="0043039A" w:rsidP="009B3750">
      <w:pPr>
        <w:jc w:val="center"/>
        <w:rPr>
          <w:rFonts w:ascii="Arial" w:hAnsi="Arial" w:cs="Arial"/>
          <w:sz w:val="40"/>
          <w:szCs w:val="40"/>
        </w:rPr>
      </w:pPr>
    </w:p>
    <w:p w:rsidR="006223F3" w:rsidRPr="00B24944" w:rsidRDefault="006223F3" w:rsidP="0043039A">
      <w:pPr>
        <w:jc w:val="center"/>
        <w:rPr>
          <w:rFonts w:ascii="Arial" w:hAnsi="Arial" w:cs="Arial"/>
          <w:sz w:val="22"/>
          <w:szCs w:val="22"/>
        </w:rPr>
        <w:sectPr w:rsidR="006223F3" w:rsidRPr="00B24944" w:rsidSect="00190D18">
          <w:headerReference w:type="default" r:id="rId45"/>
          <w:headerReference w:type="first" r:id="rId46"/>
          <w:pgSz w:w="11907" w:h="16839" w:code="9"/>
          <w:pgMar w:top="1440" w:right="1183" w:bottom="1134" w:left="1418" w:header="720" w:footer="392" w:gutter="0"/>
          <w:cols w:space="720"/>
          <w:titlePg/>
          <w:docGrid w:linePitch="360"/>
        </w:sectPr>
      </w:pPr>
    </w:p>
    <w:p w:rsidR="00DA69A4" w:rsidRPr="00B24944" w:rsidRDefault="00DA69A4" w:rsidP="009C3F0E">
      <w:pPr>
        <w:rPr>
          <w:rFonts w:ascii="Arial" w:hAnsi="Arial" w:cs="Arial"/>
          <w:b/>
          <w:bCs/>
          <w:sz w:val="22"/>
          <w:szCs w:val="22"/>
        </w:rPr>
      </w:pPr>
      <w:r w:rsidRPr="00B24944">
        <w:rPr>
          <w:rFonts w:ascii="Arial" w:hAnsi="Arial" w:cs="Arial"/>
          <w:b/>
          <w:bCs/>
          <w:sz w:val="22"/>
          <w:szCs w:val="22"/>
        </w:rPr>
        <w:lastRenderedPageBreak/>
        <w:t>DELEGATION OF POWERS</w:t>
      </w:r>
    </w:p>
    <w:p w:rsidR="00DA69A4" w:rsidRPr="00B24944" w:rsidRDefault="00DA69A4" w:rsidP="009C3F0E">
      <w:pPr>
        <w:rPr>
          <w:rFonts w:ascii="Arial" w:hAnsi="Arial" w:cs="Arial"/>
          <w:b/>
          <w:bCs/>
          <w:sz w:val="22"/>
          <w:szCs w:val="22"/>
        </w:rPr>
      </w:pPr>
    </w:p>
    <w:p w:rsidR="00DA69A4" w:rsidRPr="004E069A" w:rsidRDefault="00DA69A4" w:rsidP="009C3F0E">
      <w:pPr>
        <w:tabs>
          <w:tab w:val="left" w:pos="426"/>
        </w:tabs>
        <w:rPr>
          <w:rFonts w:ascii="Arial" w:hAnsi="Arial" w:cs="Arial"/>
          <w:b/>
          <w:color w:val="000000"/>
          <w:sz w:val="22"/>
          <w:szCs w:val="22"/>
          <w:lang w:val="en-ZA"/>
        </w:rPr>
      </w:pPr>
      <w:r w:rsidRPr="004E069A">
        <w:rPr>
          <w:rFonts w:ascii="Arial" w:hAnsi="Arial" w:cs="Arial"/>
          <w:b/>
          <w:color w:val="000000"/>
          <w:sz w:val="22"/>
          <w:szCs w:val="22"/>
          <w:lang w:val="en-ZA"/>
        </w:rPr>
        <w:t>Preamble:</w:t>
      </w:r>
    </w:p>
    <w:p w:rsidR="00DA69A4" w:rsidRPr="00B24944" w:rsidRDefault="00DA69A4" w:rsidP="009C3F0E">
      <w:pPr>
        <w:rPr>
          <w:rFonts w:ascii="Arial" w:hAnsi="Arial" w:cs="Arial"/>
          <w:b/>
          <w:color w:val="000000"/>
          <w:sz w:val="22"/>
          <w:szCs w:val="22"/>
          <w:u w:val="single"/>
          <w:lang w:val="en-ZA"/>
        </w:rPr>
      </w:pPr>
    </w:p>
    <w:p w:rsidR="00DA69A4" w:rsidRPr="00B24944" w:rsidRDefault="00DA69A4" w:rsidP="009C3F0E">
      <w:pPr>
        <w:rPr>
          <w:rFonts w:ascii="Arial" w:hAnsi="Arial" w:cs="Arial"/>
          <w:color w:val="000000"/>
          <w:sz w:val="22"/>
          <w:szCs w:val="22"/>
          <w:lang w:val="en-ZA"/>
        </w:rPr>
      </w:pPr>
      <w:r w:rsidRPr="00B24944">
        <w:rPr>
          <w:rFonts w:ascii="Arial" w:hAnsi="Arial" w:cs="Arial"/>
          <w:color w:val="000000"/>
          <w:sz w:val="22"/>
          <w:szCs w:val="22"/>
          <w:lang w:val="en-ZA"/>
        </w:rPr>
        <w:t>The Schedule of Authorities covers the execution of activities to deliver ECB’s strategy as vested with the ECB Board Members. The Schedule of Authorities defines the delegation and execution of authorities within the company by the ECB Board. The Schedule of Authorities should be approved by the Board and should be reviewed on an annual basis for applicability or at more regular intervals as circumstances dictate.</w:t>
      </w:r>
    </w:p>
    <w:p w:rsidR="00DA69A4" w:rsidRPr="00B24944" w:rsidRDefault="00DA69A4" w:rsidP="009C3F0E">
      <w:pPr>
        <w:rPr>
          <w:rFonts w:ascii="Arial" w:hAnsi="Arial" w:cs="Arial"/>
          <w:color w:val="000000"/>
          <w:sz w:val="22"/>
          <w:szCs w:val="22"/>
          <w:lang w:val="en-ZA"/>
        </w:rPr>
      </w:pPr>
    </w:p>
    <w:p w:rsidR="00DA69A4" w:rsidRPr="009B3750" w:rsidRDefault="00DA69A4" w:rsidP="009C3F0E">
      <w:pPr>
        <w:rPr>
          <w:rFonts w:ascii="Arial" w:hAnsi="Arial" w:cs="Arial"/>
          <w:b/>
          <w:color w:val="000000"/>
          <w:sz w:val="22"/>
          <w:szCs w:val="22"/>
          <w:lang w:val="en-ZA"/>
        </w:rPr>
      </w:pPr>
      <w:r w:rsidRPr="009B3750">
        <w:rPr>
          <w:rFonts w:ascii="Arial" w:hAnsi="Arial" w:cs="Arial"/>
          <w:b/>
          <w:color w:val="000000"/>
          <w:sz w:val="22"/>
          <w:szCs w:val="22"/>
          <w:lang w:val="en-ZA"/>
        </w:rPr>
        <w:t>Key to levels</w:t>
      </w:r>
    </w:p>
    <w:p w:rsidR="00DA69A4" w:rsidRPr="00B24944" w:rsidRDefault="00DA69A4" w:rsidP="009C3F0E">
      <w:pPr>
        <w:rPr>
          <w:rFonts w:ascii="Arial" w:hAnsi="Arial" w:cs="Arial"/>
          <w:color w:val="000000"/>
          <w:sz w:val="22"/>
          <w:szCs w:val="22"/>
          <w:lang w:val="en-ZA"/>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560"/>
      </w:tblGrid>
      <w:tr w:rsidR="00DA69A4" w:rsidRPr="00B24944" w:rsidTr="00DA69A4">
        <w:tc>
          <w:tcPr>
            <w:tcW w:w="1728" w:type="dxa"/>
          </w:tcPr>
          <w:p w:rsidR="00DA69A4" w:rsidRPr="00B24944" w:rsidRDefault="00DA69A4" w:rsidP="009C3F0E">
            <w:pPr>
              <w:rPr>
                <w:rFonts w:ascii="Arial" w:hAnsi="Arial" w:cs="Arial"/>
                <w:b/>
                <w:color w:val="000000"/>
                <w:sz w:val="22"/>
                <w:szCs w:val="22"/>
                <w:lang w:val="en-ZA"/>
              </w:rPr>
            </w:pPr>
            <w:r w:rsidRPr="00B24944">
              <w:rPr>
                <w:rFonts w:ascii="Arial" w:hAnsi="Arial" w:cs="Arial"/>
                <w:b/>
                <w:color w:val="000000"/>
                <w:sz w:val="22"/>
                <w:szCs w:val="22"/>
                <w:lang w:val="en-ZA"/>
              </w:rPr>
              <w:t>Level</w:t>
            </w:r>
          </w:p>
        </w:tc>
        <w:tc>
          <w:tcPr>
            <w:tcW w:w="7560" w:type="dxa"/>
          </w:tcPr>
          <w:p w:rsidR="00DA69A4" w:rsidRPr="00B24944" w:rsidRDefault="00DA69A4" w:rsidP="009C3F0E">
            <w:pPr>
              <w:rPr>
                <w:rFonts w:ascii="Arial" w:hAnsi="Arial" w:cs="Arial"/>
                <w:b/>
                <w:color w:val="000000"/>
                <w:sz w:val="22"/>
                <w:szCs w:val="22"/>
                <w:lang w:val="en-ZA"/>
              </w:rPr>
            </w:pPr>
            <w:r w:rsidRPr="00B24944">
              <w:rPr>
                <w:rFonts w:ascii="Arial" w:hAnsi="Arial" w:cs="Arial"/>
                <w:b/>
                <w:color w:val="000000"/>
                <w:sz w:val="22"/>
                <w:szCs w:val="22"/>
                <w:lang w:val="en-ZA"/>
              </w:rPr>
              <w:t>Description</w:t>
            </w:r>
          </w:p>
        </w:tc>
      </w:tr>
      <w:tr w:rsidR="00DA69A4" w:rsidRPr="00B24944" w:rsidTr="00DA69A4">
        <w:tc>
          <w:tcPr>
            <w:tcW w:w="1728" w:type="dxa"/>
          </w:tcPr>
          <w:p w:rsidR="00DA69A4" w:rsidRPr="00B24944" w:rsidRDefault="00DA69A4" w:rsidP="009C3F0E">
            <w:pPr>
              <w:rPr>
                <w:rFonts w:ascii="Arial" w:hAnsi="Arial" w:cs="Arial"/>
                <w:color w:val="000000"/>
                <w:sz w:val="22"/>
                <w:szCs w:val="22"/>
                <w:lang w:val="en-ZA"/>
              </w:rPr>
            </w:pPr>
            <w:r w:rsidRPr="00B24944">
              <w:rPr>
                <w:rFonts w:ascii="Arial" w:hAnsi="Arial" w:cs="Arial"/>
                <w:color w:val="000000"/>
                <w:sz w:val="22"/>
                <w:szCs w:val="22"/>
                <w:lang w:val="en-ZA"/>
              </w:rPr>
              <w:t>Responsible</w:t>
            </w:r>
          </w:p>
        </w:tc>
        <w:tc>
          <w:tcPr>
            <w:tcW w:w="7560" w:type="dxa"/>
          </w:tcPr>
          <w:p w:rsidR="00DA69A4" w:rsidRPr="00B24944" w:rsidRDefault="00DA69A4" w:rsidP="008D055E">
            <w:pPr>
              <w:rPr>
                <w:rFonts w:ascii="Arial" w:hAnsi="Arial" w:cs="Arial"/>
                <w:color w:val="000000"/>
                <w:sz w:val="22"/>
                <w:szCs w:val="22"/>
                <w:lang w:val="en-ZA"/>
              </w:rPr>
            </w:pPr>
            <w:r w:rsidRPr="00B24944">
              <w:rPr>
                <w:rFonts w:ascii="Arial" w:hAnsi="Arial" w:cs="Arial"/>
                <w:color w:val="000000"/>
                <w:sz w:val="22"/>
                <w:szCs w:val="22"/>
                <w:lang w:val="en-ZA"/>
              </w:rPr>
              <w:t xml:space="preserve">This level is </w:t>
            </w:r>
            <w:r w:rsidRPr="00B24944">
              <w:rPr>
                <w:rFonts w:ascii="Arial" w:hAnsi="Arial" w:cs="Arial"/>
                <w:b/>
                <w:color w:val="000000"/>
                <w:sz w:val="22"/>
                <w:szCs w:val="22"/>
                <w:lang w:val="en-ZA"/>
              </w:rPr>
              <w:t xml:space="preserve">responsible to the accountable person/group </w:t>
            </w:r>
            <w:r w:rsidRPr="00B24944">
              <w:rPr>
                <w:rFonts w:ascii="Arial" w:hAnsi="Arial" w:cs="Arial"/>
                <w:color w:val="000000"/>
                <w:sz w:val="22"/>
                <w:szCs w:val="22"/>
                <w:lang w:val="en-ZA"/>
              </w:rPr>
              <w:t>and is responsible to ensure that action</w:t>
            </w:r>
            <w:del w:id="1145" w:author="Sekandi" w:date="2012-10-03T12:50:00Z">
              <w:r w:rsidRPr="00B24944" w:rsidDel="008D055E">
                <w:rPr>
                  <w:rFonts w:ascii="Arial" w:hAnsi="Arial" w:cs="Arial"/>
                  <w:color w:val="000000"/>
                  <w:sz w:val="22"/>
                  <w:szCs w:val="22"/>
                  <w:lang w:val="en-ZA"/>
                </w:rPr>
                <w:delText>s</w:delText>
              </w:r>
            </w:del>
            <w:r w:rsidRPr="00B24944">
              <w:rPr>
                <w:rFonts w:ascii="Arial" w:hAnsi="Arial" w:cs="Arial"/>
                <w:color w:val="000000"/>
                <w:sz w:val="22"/>
                <w:szCs w:val="22"/>
                <w:lang w:val="en-ZA"/>
              </w:rPr>
              <w:t xml:space="preserve"> taken, transactions and events have been reviewed, monitored and evaluated for compliance with the procedures adopted by ECB, where applicable, before submission to the accountable person/group.</w:t>
            </w:r>
          </w:p>
        </w:tc>
      </w:tr>
      <w:tr w:rsidR="00DA69A4" w:rsidRPr="00B24944" w:rsidTr="00DA69A4">
        <w:tc>
          <w:tcPr>
            <w:tcW w:w="1728" w:type="dxa"/>
          </w:tcPr>
          <w:p w:rsidR="00DA69A4" w:rsidRPr="00B24944" w:rsidRDefault="00DA69A4" w:rsidP="009C3F0E">
            <w:pPr>
              <w:rPr>
                <w:rFonts w:ascii="Arial" w:hAnsi="Arial" w:cs="Arial"/>
                <w:color w:val="000000"/>
                <w:sz w:val="22"/>
                <w:szCs w:val="22"/>
                <w:lang w:val="en-ZA"/>
              </w:rPr>
            </w:pPr>
            <w:r w:rsidRPr="00B24944">
              <w:rPr>
                <w:rFonts w:ascii="Arial" w:hAnsi="Arial" w:cs="Arial"/>
                <w:color w:val="000000"/>
                <w:sz w:val="22"/>
                <w:szCs w:val="22"/>
                <w:lang w:val="en-ZA"/>
              </w:rPr>
              <w:t xml:space="preserve">Accountable / Approver </w:t>
            </w:r>
          </w:p>
        </w:tc>
        <w:tc>
          <w:tcPr>
            <w:tcW w:w="7560" w:type="dxa"/>
          </w:tcPr>
          <w:p w:rsidR="00DA69A4" w:rsidRPr="00B24944" w:rsidRDefault="00DA69A4" w:rsidP="009C3F0E">
            <w:pPr>
              <w:rPr>
                <w:rFonts w:ascii="Arial" w:hAnsi="Arial" w:cs="Arial"/>
                <w:color w:val="000000"/>
                <w:sz w:val="22"/>
                <w:szCs w:val="22"/>
                <w:lang w:val="en-ZA"/>
              </w:rPr>
            </w:pPr>
            <w:r w:rsidRPr="00B24944">
              <w:rPr>
                <w:rFonts w:ascii="Arial" w:hAnsi="Arial" w:cs="Arial"/>
                <w:color w:val="000000"/>
                <w:sz w:val="22"/>
                <w:szCs w:val="22"/>
                <w:lang w:val="en-ZA"/>
              </w:rPr>
              <w:t xml:space="preserve">This level is </w:t>
            </w:r>
            <w:r w:rsidRPr="00B24944">
              <w:rPr>
                <w:rFonts w:ascii="Arial" w:hAnsi="Arial" w:cs="Arial"/>
                <w:b/>
                <w:color w:val="000000"/>
                <w:sz w:val="22"/>
                <w:szCs w:val="22"/>
                <w:lang w:val="en-ZA"/>
              </w:rPr>
              <w:t>accountable</w:t>
            </w:r>
            <w:r w:rsidRPr="00B24944">
              <w:rPr>
                <w:rFonts w:ascii="Arial" w:hAnsi="Arial" w:cs="Arial"/>
                <w:color w:val="000000"/>
                <w:sz w:val="22"/>
                <w:szCs w:val="22"/>
                <w:lang w:val="en-ZA"/>
              </w:rPr>
              <w:t xml:space="preserve"> and has the responsibility for ensuring that the action taken, transactions and events are within the objectives of ECB, and that it occurred within the approvals framework and the procedures adopted by the Board.</w:t>
            </w:r>
          </w:p>
        </w:tc>
      </w:tr>
      <w:tr w:rsidR="00DA69A4" w:rsidRPr="00B24944" w:rsidTr="00DA69A4">
        <w:tc>
          <w:tcPr>
            <w:tcW w:w="1728" w:type="dxa"/>
          </w:tcPr>
          <w:p w:rsidR="00DA69A4" w:rsidRPr="00B24944" w:rsidRDefault="00DA69A4" w:rsidP="009C3F0E">
            <w:pPr>
              <w:rPr>
                <w:rFonts w:ascii="Arial" w:hAnsi="Arial" w:cs="Arial"/>
                <w:color w:val="000000"/>
                <w:sz w:val="22"/>
                <w:szCs w:val="22"/>
                <w:lang w:val="en-ZA"/>
              </w:rPr>
            </w:pPr>
            <w:r w:rsidRPr="00B24944">
              <w:rPr>
                <w:rFonts w:ascii="Arial" w:hAnsi="Arial" w:cs="Arial"/>
                <w:color w:val="000000"/>
                <w:sz w:val="22"/>
                <w:szCs w:val="22"/>
                <w:lang w:val="en-ZA"/>
              </w:rPr>
              <w:t xml:space="preserve">Consult </w:t>
            </w:r>
          </w:p>
        </w:tc>
        <w:tc>
          <w:tcPr>
            <w:tcW w:w="7560" w:type="dxa"/>
          </w:tcPr>
          <w:p w:rsidR="00DA69A4" w:rsidRPr="00B24944" w:rsidRDefault="00DA69A4" w:rsidP="009C3F0E">
            <w:pPr>
              <w:rPr>
                <w:rFonts w:ascii="Arial" w:hAnsi="Arial" w:cs="Arial"/>
                <w:color w:val="000000"/>
                <w:sz w:val="22"/>
                <w:szCs w:val="22"/>
                <w:lang w:val="en-ZA"/>
              </w:rPr>
            </w:pPr>
            <w:r w:rsidRPr="00B24944">
              <w:rPr>
                <w:rFonts w:ascii="Arial" w:hAnsi="Arial" w:cs="Arial"/>
                <w:color w:val="000000"/>
                <w:sz w:val="22"/>
                <w:szCs w:val="22"/>
                <w:lang w:val="en-ZA"/>
              </w:rPr>
              <w:t>This person/group should be consulted before any transaction or event takes place.</w:t>
            </w:r>
          </w:p>
        </w:tc>
      </w:tr>
      <w:tr w:rsidR="00DA69A4" w:rsidRPr="00B24944" w:rsidTr="00DA69A4">
        <w:tc>
          <w:tcPr>
            <w:tcW w:w="1728" w:type="dxa"/>
          </w:tcPr>
          <w:p w:rsidR="00DA69A4" w:rsidRPr="00B24944" w:rsidRDefault="00DA69A4" w:rsidP="009C3F0E">
            <w:pPr>
              <w:rPr>
                <w:rFonts w:ascii="Arial" w:hAnsi="Arial" w:cs="Arial"/>
                <w:color w:val="000000"/>
                <w:sz w:val="22"/>
                <w:szCs w:val="22"/>
                <w:lang w:val="en-ZA"/>
              </w:rPr>
            </w:pPr>
            <w:r w:rsidRPr="00B24944">
              <w:rPr>
                <w:rFonts w:ascii="Arial" w:hAnsi="Arial" w:cs="Arial"/>
                <w:color w:val="000000"/>
                <w:sz w:val="22"/>
                <w:szCs w:val="22"/>
                <w:lang w:val="en-ZA"/>
              </w:rPr>
              <w:t xml:space="preserve">Inform </w:t>
            </w:r>
          </w:p>
        </w:tc>
        <w:tc>
          <w:tcPr>
            <w:tcW w:w="7560" w:type="dxa"/>
          </w:tcPr>
          <w:p w:rsidR="00DA69A4" w:rsidRPr="00B24944" w:rsidRDefault="00DA69A4" w:rsidP="009C3F0E">
            <w:pPr>
              <w:rPr>
                <w:rFonts w:ascii="Arial" w:hAnsi="Arial" w:cs="Arial"/>
                <w:color w:val="000000"/>
                <w:sz w:val="22"/>
                <w:szCs w:val="22"/>
                <w:lang w:val="en-ZA"/>
              </w:rPr>
            </w:pPr>
            <w:r w:rsidRPr="00B24944">
              <w:rPr>
                <w:rFonts w:ascii="Arial" w:hAnsi="Arial" w:cs="Arial"/>
                <w:color w:val="000000"/>
                <w:sz w:val="22"/>
                <w:szCs w:val="22"/>
                <w:lang w:val="en-ZA"/>
              </w:rPr>
              <w:t xml:space="preserve">This person/group should be </w:t>
            </w:r>
            <w:r w:rsidRPr="00B24944">
              <w:rPr>
                <w:rFonts w:ascii="Arial" w:hAnsi="Arial" w:cs="Arial"/>
                <w:b/>
                <w:color w:val="000000"/>
                <w:sz w:val="22"/>
                <w:szCs w:val="22"/>
                <w:lang w:val="en-ZA"/>
              </w:rPr>
              <w:t xml:space="preserve">informed, </w:t>
            </w:r>
            <w:r w:rsidRPr="00B24944">
              <w:rPr>
                <w:rFonts w:ascii="Arial" w:hAnsi="Arial" w:cs="Arial"/>
                <w:color w:val="000000"/>
                <w:sz w:val="22"/>
                <w:szCs w:val="22"/>
                <w:lang w:val="en-ZA"/>
              </w:rPr>
              <w:t>timeously, throughout the duration of the event or transaction via ECB’s reporting process. This person/group may be informed in detail, if requested, or in summary for their evaluation and information.</w:t>
            </w:r>
          </w:p>
        </w:tc>
      </w:tr>
    </w:tbl>
    <w:p w:rsidR="004E4D69" w:rsidRPr="00B24944" w:rsidRDefault="004E4D69" w:rsidP="009C3F0E">
      <w:pPr>
        <w:rPr>
          <w:rFonts w:ascii="Arial" w:hAnsi="Arial" w:cs="Arial"/>
          <w:sz w:val="22"/>
          <w:szCs w:val="22"/>
        </w:rPr>
      </w:pPr>
      <w:r w:rsidRPr="00B24944">
        <w:rPr>
          <w:rFonts w:ascii="Arial" w:hAnsi="Arial" w:cs="Arial"/>
          <w:sz w:val="22"/>
          <w:szCs w:val="22"/>
        </w:rPr>
        <w:br w:type="page"/>
      </w:r>
    </w:p>
    <w:p w:rsidR="00DA69A4" w:rsidRPr="00B24944" w:rsidRDefault="00DA69A4" w:rsidP="009C3F0E">
      <w:pPr>
        <w:rPr>
          <w:rFonts w:ascii="Arial" w:hAnsi="Arial" w:cs="Arial"/>
          <w:b/>
          <w:color w:val="000000"/>
          <w:sz w:val="22"/>
          <w:szCs w:val="22"/>
        </w:rPr>
      </w:pPr>
      <w:r w:rsidRPr="00B24944">
        <w:rPr>
          <w:rFonts w:ascii="Arial" w:hAnsi="Arial" w:cs="Arial"/>
          <w:b/>
          <w:color w:val="000000"/>
          <w:sz w:val="22"/>
          <w:szCs w:val="22"/>
        </w:rPr>
        <w:lastRenderedPageBreak/>
        <w:t>Abbreviations:</w:t>
      </w:r>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color w:val="000000"/>
          <w:sz w:val="22"/>
          <w:szCs w:val="22"/>
        </w:rPr>
      </w:pPr>
      <w:r w:rsidRPr="00B24944">
        <w:rPr>
          <w:rFonts w:ascii="Arial" w:hAnsi="Arial" w:cs="Arial"/>
          <w:color w:val="000000"/>
          <w:sz w:val="22"/>
          <w:szCs w:val="22"/>
        </w:rPr>
        <w:t>Minister</w:t>
      </w:r>
      <w:r w:rsidRPr="00B24944">
        <w:rPr>
          <w:rFonts w:ascii="Arial" w:hAnsi="Arial" w:cs="Arial"/>
          <w:color w:val="000000"/>
          <w:sz w:val="22"/>
          <w:szCs w:val="22"/>
        </w:rPr>
        <w:tab/>
      </w:r>
      <w:r w:rsidRPr="00B24944">
        <w:rPr>
          <w:rFonts w:ascii="Arial" w:hAnsi="Arial" w:cs="Arial"/>
          <w:color w:val="000000"/>
          <w:sz w:val="22"/>
          <w:szCs w:val="22"/>
        </w:rPr>
        <w:tab/>
        <w:t>:</w:t>
      </w:r>
      <w:r w:rsidRPr="00B24944">
        <w:rPr>
          <w:rFonts w:ascii="Arial" w:hAnsi="Arial" w:cs="Arial"/>
          <w:color w:val="000000"/>
          <w:sz w:val="22"/>
          <w:szCs w:val="22"/>
        </w:rPr>
        <w:tab/>
        <w:t>Minister of Mines and Energy</w:t>
      </w:r>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color w:val="000000"/>
          <w:sz w:val="22"/>
          <w:szCs w:val="22"/>
        </w:rPr>
      </w:pPr>
      <w:r w:rsidRPr="00B24944">
        <w:rPr>
          <w:rFonts w:ascii="Arial" w:hAnsi="Arial" w:cs="Arial"/>
          <w:color w:val="000000"/>
          <w:sz w:val="22"/>
          <w:szCs w:val="22"/>
        </w:rPr>
        <w:t>Board</w:t>
      </w:r>
      <w:r w:rsidRPr="00B24944">
        <w:rPr>
          <w:rFonts w:ascii="Arial" w:hAnsi="Arial" w:cs="Arial"/>
          <w:color w:val="000000"/>
          <w:sz w:val="22"/>
          <w:szCs w:val="22"/>
        </w:rPr>
        <w:tab/>
      </w:r>
      <w:r w:rsidRPr="00B24944">
        <w:rPr>
          <w:rFonts w:ascii="Arial" w:hAnsi="Arial" w:cs="Arial"/>
          <w:color w:val="000000"/>
          <w:sz w:val="22"/>
          <w:szCs w:val="22"/>
        </w:rPr>
        <w:tab/>
      </w:r>
      <w:r w:rsidRPr="00B24944">
        <w:rPr>
          <w:rFonts w:ascii="Arial" w:hAnsi="Arial" w:cs="Arial"/>
          <w:color w:val="000000"/>
          <w:sz w:val="22"/>
          <w:szCs w:val="22"/>
        </w:rPr>
        <w:tab/>
        <w:t>:</w:t>
      </w:r>
      <w:r w:rsidRPr="00B24944">
        <w:rPr>
          <w:rFonts w:ascii="Arial" w:hAnsi="Arial" w:cs="Arial"/>
          <w:color w:val="000000"/>
          <w:sz w:val="22"/>
          <w:szCs w:val="22"/>
        </w:rPr>
        <w:tab/>
        <w:t>ECB Board of Directors</w:t>
      </w:r>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color w:val="000000"/>
          <w:sz w:val="22"/>
          <w:szCs w:val="22"/>
        </w:rPr>
      </w:pPr>
      <w:r w:rsidRPr="00B24944">
        <w:rPr>
          <w:rFonts w:ascii="Arial" w:hAnsi="Arial" w:cs="Arial"/>
          <w:color w:val="000000"/>
          <w:sz w:val="22"/>
          <w:szCs w:val="22"/>
        </w:rPr>
        <w:t>Chairperson</w:t>
      </w:r>
      <w:r w:rsidRPr="00B24944">
        <w:rPr>
          <w:rFonts w:ascii="Arial" w:hAnsi="Arial" w:cs="Arial"/>
          <w:color w:val="000000"/>
          <w:sz w:val="22"/>
          <w:szCs w:val="22"/>
        </w:rPr>
        <w:tab/>
      </w:r>
      <w:r w:rsidRPr="00B24944">
        <w:rPr>
          <w:rFonts w:ascii="Arial" w:hAnsi="Arial" w:cs="Arial"/>
          <w:color w:val="000000"/>
          <w:sz w:val="22"/>
          <w:szCs w:val="22"/>
        </w:rPr>
        <w:tab/>
        <w:t xml:space="preserve">: </w:t>
      </w:r>
      <w:r w:rsidRPr="00B24944">
        <w:rPr>
          <w:rFonts w:ascii="Arial" w:hAnsi="Arial" w:cs="Arial"/>
          <w:color w:val="000000"/>
          <w:sz w:val="22"/>
          <w:szCs w:val="22"/>
        </w:rPr>
        <w:tab/>
        <w:t>Chairperson of the Board</w:t>
      </w:r>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color w:val="000000"/>
          <w:sz w:val="22"/>
          <w:szCs w:val="22"/>
        </w:rPr>
      </w:pPr>
      <w:r w:rsidRPr="00B24944">
        <w:rPr>
          <w:rFonts w:ascii="Arial" w:hAnsi="Arial" w:cs="Arial"/>
          <w:color w:val="000000"/>
          <w:sz w:val="22"/>
          <w:szCs w:val="22"/>
        </w:rPr>
        <w:t>F&amp;A Committee</w:t>
      </w:r>
      <w:r w:rsidRPr="00B24944">
        <w:rPr>
          <w:rFonts w:ascii="Arial" w:hAnsi="Arial" w:cs="Arial"/>
          <w:color w:val="000000"/>
          <w:sz w:val="22"/>
          <w:szCs w:val="22"/>
        </w:rPr>
        <w:tab/>
        <w:t>:</w:t>
      </w:r>
      <w:r w:rsidRPr="00B24944">
        <w:rPr>
          <w:rFonts w:ascii="Arial" w:hAnsi="Arial" w:cs="Arial"/>
          <w:color w:val="000000"/>
          <w:sz w:val="22"/>
          <w:szCs w:val="22"/>
        </w:rPr>
        <w:tab/>
        <w:t>Finance &amp; Audit Committee</w:t>
      </w:r>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color w:val="000000"/>
          <w:sz w:val="22"/>
          <w:szCs w:val="22"/>
        </w:rPr>
      </w:pPr>
      <w:r w:rsidRPr="00B24944">
        <w:rPr>
          <w:rFonts w:ascii="Arial" w:hAnsi="Arial" w:cs="Arial"/>
          <w:color w:val="000000"/>
          <w:sz w:val="22"/>
          <w:szCs w:val="22"/>
        </w:rPr>
        <w:t>P Comm</w:t>
      </w:r>
      <w:r w:rsidRPr="00B24944">
        <w:rPr>
          <w:rFonts w:ascii="Arial" w:hAnsi="Arial" w:cs="Arial"/>
          <w:color w:val="000000"/>
          <w:sz w:val="22"/>
          <w:szCs w:val="22"/>
        </w:rPr>
        <w:tab/>
      </w:r>
      <w:r w:rsidRPr="00B24944">
        <w:rPr>
          <w:rFonts w:ascii="Arial" w:hAnsi="Arial" w:cs="Arial"/>
          <w:color w:val="000000"/>
          <w:sz w:val="22"/>
          <w:szCs w:val="22"/>
        </w:rPr>
        <w:tab/>
        <w:t>:</w:t>
      </w:r>
      <w:r w:rsidRPr="00B24944">
        <w:rPr>
          <w:rFonts w:ascii="Arial" w:hAnsi="Arial" w:cs="Arial"/>
          <w:color w:val="000000"/>
          <w:sz w:val="22"/>
          <w:szCs w:val="22"/>
        </w:rPr>
        <w:tab/>
        <w:t>Policy Committee</w:t>
      </w:r>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color w:val="000000"/>
          <w:sz w:val="22"/>
          <w:szCs w:val="22"/>
        </w:rPr>
      </w:pPr>
      <w:r w:rsidRPr="00B24944">
        <w:rPr>
          <w:rFonts w:ascii="Arial" w:hAnsi="Arial" w:cs="Arial"/>
          <w:color w:val="000000"/>
          <w:sz w:val="22"/>
          <w:szCs w:val="22"/>
        </w:rPr>
        <w:t>HR Comm</w:t>
      </w:r>
      <w:r w:rsidRPr="00B24944">
        <w:rPr>
          <w:rFonts w:ascii="Arial" w:hAnsi="Arial" w:cs="Arial"/>
          <w:color w:val="000000"/>
          <w:sz w:val="22"/>
          <w:szCs w:val="22"/>
        </w:rPr>
        <w:tab/>
      </w:r>
      <w:r w:rsidRPr="00B24944">
        <w:rPr>
          <w:rFonts w:ascii="Arial" w:hAnsi="Arial" w:cs="Arial"/>
          <w:color w:val="000000"/>
          <w:sz w:val="22"/>
          <w:szCs w:val="22"/>
        </w:rPr>
        <w:tab/>
        <w:t xml:space="preserve">: </w:t>
      </w:r>
      <w:r w:rsidRPr="00B24944">
        <w:rPr>
          <w:rFonts w:ascii="Arial" w:hAnsi="Arial" w:cs="Arial"/>
          <w:color w:val="000000"/>
          <w:sz w:val="22"/>
          <w:szCs w:val="22"/>
        </w:rPr>
        <w:tab/>
        <w:t>Human Resources Committee</w:t>
      </w:r>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color w:val="000000"/>
          <w:sz w:val="22"/>
          <w:szCs w:val="22"/>
        </w:rPr>
      </w:pPr>
      <w:r w:rsidRPr="00B24944">
        <w:rPr>
          <w:rFonts w:ascii="Arial" w:hAnsi="Arial" w:cs="Arial"/>
          <w:color w:val="000000"/>
          <w:sz w:val="22"/>
          <w:szCs w:val="22"/>
        </w:rPr>
        <w:t>TC</w:t>
      </w:r>
      <w:r w:rsidRPr="00B24944">
        <w:rPr>
          <w:rFonts w:ascii="Arial" w:hAnsi="Arial" w:cs="Arial"/>
          <w:color w:val="000000"/>
          <w:sz w:val="22"/>
          <w:szCs w:val="22"/>
        </w:rPr>
        <w:tab/>
      </w:r>
      <w:r w:rsidRPr="00B24944">
        <w:rPr>
          <w:rFonts w:ascii="Arial" w:hAnsi="Arial" w:cs="Arial"/>
          <w:color w:val="000000"/>
          <w:sz w:val="22"/>
          <w:szCs w:val="22"/>
        </w:rPr>
        <w:tab/>
      </w:r>
      <w:r w:rsidRPr="00B24944">
        <w:rPr>
          <w:rFonts w:ascii="Arial" w:hAnsi="Arial" w:cs="Arial"/>
          <w:color w:val="000000"/>
          <w:sz w:val="22"/>
          <w:szCs w:val="22"/>
        </w:rPr>
        <w:tab/>
        <w:t>:</w:t>
      </w:r>
      <w:r w:rsidRPr="00B24944">
        <w:rPr>
          <w:rFonts w:ascii="Arial" w:hAnsi="Arial" w:cs="Arial"/>
          <w:color w:val="000000"/>
          <w:sz w:val="22"/>
          <w:szCs w:val="22"/>
        </w:rPr>
        <w:tab/>
        <w:t>Tender Committee</w:t>
      </w:r>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color w:val="000000"/>
          <w:sz w:val="22"/>
          <w:szCs w:val="22"/>
        </w:rPr>
      </w:pPr>
      <w:r w:rsidRPr="00B24944">
        <w:rPr>
          <w:rFonts w:ascii="Arial" w:hAnsi="Arial" w:cs="Arial"/>
          <w:color w:val="000000"/>
          <w:sz w:val="22"/>
          <w:szCs w:val="22"/>
        </w:rPr>
        <w:t>CEO</w:t>
      </w:r>
      <w:r w:rsidRPr="00B24944">
        <w:rPr>
          <w:rFonts w:ascii="Arial" w:hAnsi="Arial" w:cs="Arial"/>
          <w:color w:val="000000"/>
          <w:sz w:val="22"/>
          <w:szCs w:val="22"/>
        </w:rPr>
        <w:tab/>
      </w:r>
      <w:r w:rsidRPr="00B24944">
        <w:rPr>
          <w:rFonts w:ascii="Arial" w:hAnsi="Arial" w:cs="Arial"/>
          <w:color w:val="000000"/>
          <w:sz w:val="22"/>
          <w:szCs w:val="22"/>
        </w:rPr>
        <w:tab/>
      </w:r>
      <w:r w:rsidRPr="00B24944">
        <w:rPr>
          <w:rFonts w:ascii="Arial" w:hAnsi="Arial" w:cs="Arial"/>
          <w:color w:val="000000"/>
          <w:sz w:val="22"/>
          <w:szCs w:val="22"/>
        </w:rPr>
        <w:tab/>
        <w:t>:</w:t>
      </w:r>
      <w:r w:rsidRPr="00B24944">
        <w:rPr>
          <w:rFonts w:ascii="Arial" w:hAnsi="Arial" w:cs="Arial"/>
          <w:color w:val="000000"/>
          <w:sz w:val="22"/>
          <w:szCs w:val="22"/>
        </w:rPr>
        <w:tab/>
        <w:t>Chief Executive Officer</w:t>
      </w:r>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color w:val="000000"/>
          <w:sz w:val="22"/>
          <w:szCs w:val="22"/>
        </w:rPr>
      </w:pPr>
      <w:r w:rsidRPr="00B24944">
        <w:rPr>
          <w:rFonts w:ascii="Arial" w:hAnsi="Arial" w:cs="Arial"/>
          <w:color w:val="000000"/>
          <w:sz w:val="22"/>
          <w:szCs w:val="22"/>
        </w:rPr>
        <w:t>GM</w:t>
      </w:r>
      <w:r w:rsidRPr="00B24944">
        <w:rPr>
          <w:rFonts w:ascii="Arial" w:hAnsi="Arial" w:cs="Arial"/>
          <w:color w:val="000000"/>
          <w:sz w:val="22"/>
          <w:szCs w:val="22"/>
        </w:rPr>
        <w:tab/>
      </w:r>
      <w:r w:rsidRPr="00B24944">
        <w:rPr>
          <w:rFonts w:ascii="Arial" w:hAnsi="Arial" w:cs="Arial"/>
          <w:color w:val="000000"/>
          <w:sz w:val="22"/>
          <w:szCs w:val="22"/>
        </w:rPr>
        <w:tab/>
      </w:r>
      <w:r w:rsidRPr="00B24944">
        <w:rPr>
          <w:rFonts w:ascii="Arial" w:hAnsi="Arial" w:cs="Arial"/>
          <w:color w:val="000000"/>
          <w:sz w:val="22"/>
          <w:szCs w:val="22"/>
        </w:rPr>
        <w:tab/>
        <w:t>:</w:t>
      </w:r>
      <w:r w:rsidRPr="00B24944">
        <w:rPr>
          <w:rFonts w:ascii="Arial" w:hAnsi="Arial" w:cs="Arial"/>
          <w:color w:val="000000"/>
          <w:sz w:val="22"/>
          <w:szCs w:val="22"/>
        </w:rPr>
        <w:tab/>
        <w:t>General Manager of Department</w:t>
      </w:r>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color w:val="000000"/>
          <w:sz w:val="22"/>
          <w:szCs w:val="22"/>
        </w:rPr>
      </w:pPr>
      <w:r w:rsidRPr="00B24944">
        <w:rPr>
          <w:rFonts w:ascii="Arial" w:hAnsi="Arial" w:cs="Arial"/>
          <w:color w:val="000000"/>
          <w:sz w:val="22"/>
          <w:szCs w:val="22"/>
        </w:rPr>
        <w:t>GM: F&amp;A</w:t>
      </w:r>
      <w:r w:rsidRPr="00B24944">
        <w:rPr>
          <w:rFonts w:ascii="Arial" w:hAnsi="Arial" w:cs="Arial"/>
          <w:color w:val="000000"/>
          <w:sz w:val="22"/>
          <w:szCs w:val="22"/>
        </w:rPr>
        <w:tab/>
      </w:r>
      <w:r w:rsidRPr="00B24944">
        <w:rPr>
          <w:rFonts w:ascii="Arial" w:hAnsi="Arial" w:cs="Arial"/>
          <w:color w:val="000000"/>
          <w:sz w:val="22"/>
          <w:szCs w:val="22"/>
        </w:rPr>
        <w:tab/>
        <w:t>:</w:t>
      </w:r>
      <w:r w:rsidRPr="00B24944">
        <w:rPr>
          <w:rFonts w:ascii="Arial" w:hAnsi="Arial" w:cs="Arial"/>
          <w:color w:val="000000"/>
          <w:sz w:val="22"/>
          <w:szCs w:val="22"/>
        </w:rPr>
        <w:tab/>
        <w:t>General Manager: Finance &amp; Administration</w:t>
      </w:r>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color w:val="000000"/>
          <w:sz w:val="22"/>
          <w:szCs w:val="22"/>
        </w:rPr>
      </w:pPr>
      <w:r w:rsidRPr="00B24944">
        <w:rPr>
          <w:rFonts w:ascii="Arial" w:hAnsi="Arial" w:cs="Arial"/>
          <w:color w:val="000000"/>
          <w:sz w:val="22"/>
          <w:szCs w:val="22"/>
        </w:rPr>
        <w:t xml:space="preserve">GM: </w:t>
      </w:r>
      <w:del w:id="1146" w:author="PricewaterhouseCoopers" w:date="2012-11-16T10:20:00Z">
        <w:r w:rsidRPr="00B24944" w:rsidDel="00A5099A">
          <w:rPr>
            <w:rFonts w:ascii="Arial" w:hAnsi="Arial" w:cs="Arial"/>
            <w:color w:val="000000"/>
            <w:sz w:val="22"/>
            <w:szCs w:val="22"/>
          </w:rPr>
          <w:delText>E</w:delText>
        </w:r>
      </w:del>
      <w:r w:rsidRPr="00B24944">
        <w:rPr>
          <w:rFonts w:ascii="Arial" w:hAnsi="Arial" w:cs="Arial"/>
          <w:color w:val="000000"/>
          <w:sz w:val="22"/>
          <w:szCs w:val="22"/>
        </w:rPr>
        <w:t>R</w:t>
      </w:r>
      <w:r w:rsidRPr="00B24944">
        <w:rPr>
          <w:rFonts w:ascii="Arial" w:hAnsi="Arial" w:cs="Arial"/>
          <w:color w:val="000000"/>
          <w:sz w:val="22"/>
          <w:szCs w:val="22"/>
        </w:rPr>
        <w:tab/>
      </w:r>
      <w:r w:rsidRPr="00B24944">
        <w:rPr>
          <w:rFonts w:ascii="Arial" w:hAnsi="Arial" w:cs="Arial"/>
          <w:color w:val="000000"/>
          <w:sz w:val="22"/>
          <w:szCs w:val="22"/>
        </w:rPr>
        <w:tab/>
        <w:t>:</w:t>
      </w:r>
      <w:r w:rsidRPr="00B24944">
        <w:rPr>
          <w:rFonts w:ascii="Arial" w:hAnsi="Arial" w:cs="Arial"/>
          <w:color w:val="000000"/>
          <w:sz w:val="22"/>
          <w:szCs w:val="22"/>
        </w:rPr>
        <w:tab/>
      </w:r>
      <w:del w:id="1147" w:author="PricewaterhouseCoopers" w:date="2012-11-16T10:21:00Z">
        <w:r w:rsidRPr="00B24944" w:rsidDel="00A5099A">
          <w:rPr>
            <w:rFonts w:ascii="Arial" w:hAnsi="Arial" w:cs="Arial"/>
            <w:color w:val="000000"/>
            <w:sz w:val="22"/>
            <w:szCs w:val="22"/>
          </w:rPr>
          <w:delText xml:space="preserve">General Manager: </w:delText>
        </w:r>
      </w:del>
      <w:del w:id="1148" w:author="PricewaterhouseCoopers" w:date="2012-11-16T10:20:00Z">
        <w:r w:rsidRPr="00B24944" w:rsidDel="00A5099A">
          <w:rPr>
            <w:rFonts w:ascii="Arial" w:hAnsi="Arial" w:cs="Arial"/>
            <w:color w:val="000000"/>
            <w:sz w:val="22"/>
            <w:szCs w:val="22"/>
          </w:rPr>
          <w:delText xml:space="preserve">Economic </w:delText>
        </w:r>
      </w:del>
      <w:del w:id="1149" w:author="PricewaterhouseCoopers" w:date="2012-11-16T10:21:00Z">
        <w:r w:rsidRPr="00B24944" w:rsidDel="00A5099A">
          <w:rPr>
            <w:rFonts w:ascii="Arial" w:hAnsi="Arial" w:cs="Arial"/>
            <w:color w:val="000000"/>
            <w:sz w:val="22"/>
            <w:szCs w:val="22"/>
          </w:rPr>
          <w:delText>Regulation</w:delText>
        </w:r>
      </w:del>
      <w:ins w:id="1150" w:author="PricewaterhouseCoopers" w:date="2012-11-16T10:21:00Z">
        <w:r w:rsidR="00A5099A">
          <w:rPr>
            <w:rFonts w:ascii="Arial" w:hAnsi="Arial" w:cs="Arial"/>
            <w:color w:val="000000"/>
            <w:sz w:val="22"/>
            <w:szCs w:val="22"/>
          </w:rPr>
          <w:t>General Manager: Regulation</w:t>
        </w:r>
      </w:ins>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color w:val="000000"/>
          <w:sz w:val="22"/>
          <w:szCs w:val="22"/>
        </w:rPr>
      </w:pPr>
      <w:r w:rsidRPr="00B24944">
        <w:rPr>
          <w:rFonts w:ascii="Arial" w:hAnsi="Arial" w:cs="Arial"/>
          <w:color w:val="000000"/>
          <w:sz w:val="22"/>
          <w:szCs w:val="22"/>
        </w:rPr>
        <w:t>Mgr. CCL</w:t>
      </w:r>
      <w:r w:rsidRPr="00B24944">
        <w:rPr>
          <w:rFonts w:ascii="Arial" w:hAnsi="Arial" w:cs="Arial"/>
          <w:color w:val="000000"/>
          <w:sz w:val="22"/>
          <w:szCs w:val="22"/>
        </w:rPr>
        <w:tab/>
      </w:r>
      <w:r w:rsidRPr="00B24944">
        <w:rPr>
          <w:rFonts w:ascii="Arial" w:hAnsi="Arial" w:cs="Arial"/>
          <w:color w:val="000000"/>
          <w:sz w:val="22"/>
          <w:szCs w:val="22"/>
        </w:rPr>
        <w:tab/>
        <w:t>:</w:t>
      </w:r>
      <w:r w:rsidRPr="00B24944">
        <w:rPr>
          <w:rFonts w:ascii="Arial" w:hAnsi="Arial" w:cs="Arial"/>
          <w:color w:val="000000"/>
          <w:sz w:val="22"/>
          <w:szCs w:val="22"/>
        </w:rPr>
        <w:tab/>
        <w:t>Manager: Corporate Communications and Legal Services</w:t>
      </w:r>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color w:val="000000"/>
          <w:sz w:val="22"/>
          <w:szCs w:val="22"/>
        </w:rPr>
      </w:pPr>
      <w:r w:rsidRPr="00B24944">
        <w:rPr>
          <w:rFonts w:ascii="Arial" w:hAnsi="Arial" w:cs="Arial"/>
          <w:color w:val="000000"/>
          <w:sz w:val="22"/>
          <w:szCs w:val="22"/>
        </w:rPr>
        <w:t>HRM</w:t>
      </w:r>
      <w:r w:rsidRPr="00B24944">
        <w:rPr>
          <w:rFonts w:ascii="Arial" w:hAnsi="Arial" w:cs="Arial"/>
          <w:color w:val="000000"/>
          <w:sz w:val="22"/>
          <w:szCs w:val="22"/>
        </w:rPr>
        <w:tab/>
      </w:r>
      <w:r w:rsidRPr="00B24944">
        <w:rPr>
          <w:rFonts w:ascii="Arial" w:hAnsi="Arial" w:cs="Arial"/>
          <w:color w:val="000000"/>
          <w:sz w:val="22"/>
          <w:szCs w:val="22"/>
        </w:rPr>
        <w:tab/>
      </w:r>
      <w:r w:rsidRPr="00B24944">
        <w:rPr>
          <w:rFonts w:ascii="Arial" w:hAnsi="Arial" w:cs="Arial"/>
          <w:color w:val="000000"/>
          <w:sz w:val="22"/>
          <w:szCs w:val="22"/>
        </w:rPr>
        <w:tab/>
        <w:t>:</w:t>
      </w:r>
      <w:r w:rsidRPr="00B24944">
        <w:rPr>
          <w:rFonts w:ascii="Arial" w:hAnsi="Arial" w:cs="Arial"/>
          <w:color w:val="000000"/>
          <w:sz w:val="22"/>
          <w:szCs w:val="22"/>
        </w:rPr>
        <w:tab/>
        <w:t>Human Resources Manager</w:t>
      </w:r>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color w:val="000000"/>
          <w:sz w:val="22"/>
          <w:szCs w:val="22"/>
        </w:rPr>
      </w:pPr>
      <w:r w:rsidRPr="00B24944">
        <w:rPr>
          <w:rFonts w:ascii="Arial" w:hAnsi="Arial" w:cs="Arial"/>
          <w:color w:val="000000"/>
          <w:sz w:val="22"/>
          <w:szCs w:val="22"/>
        </w:rPr>
        <w:t>Admin Officer</w:t>
      </w:r>
      <w:r w:rsidRPr="00B24944">
        <w:rPr>
          <w:rFonts w:ascii="Arial" w:hAnsi="Arial" w:cs="Arial"/>
          <w:color w:val="000000"/>
          <w:sz w:val="22"/>
          <w:szCs w:val="22"/>
        </w:rPr>
        <w:tab/>
      </w:r>
      <w:r w:rsidRPr="00B24944">
        <w:rPr>
          <w:rFonts w:ascii="Arial" w:hAnsi="Arial" w:cs="Arial"/>
          <w:color w:val="000000"/>
          <w:sz w:val="22"/>
          <w:szCs w:val="22"/>
        </w:rPr>
        <w:tab/>
        <w:t>:</w:t>
      </w:r>
      <w:r w:rsidRPr="00B24944">
        <w:rPr>
          <w:rFonts w:ascii="Arial" w:hAnsi="Arial" w:cs="Arial"/>
          <w:color w:val="000000"/>
          <w:sz w:val="22"/>
          <w:szCs w:val="22"/>
        </w:rPr>
        <w:tab/>
        <w:t>Administration Officer</w:t>
      </w:r>
    </w:p>
    <w:p w:rsidR="00DA69A4" w:rsidRPr="00B24944" w:rsidRDefault="00DA69A4" w:rsidP="009C3F0E">
      <w:pPr>
        <w:rPr>
          <w:rFonts w:ascii="Arial" w:hAnsi="Arial" w:cs="Arial"/>
          <w:color w:val="000000"/>
          <w:sz w:val="22"/>
          <w:szCs w:val="22"/>
        </w:rPr>
      </w:pPr>
    </w:p>
    <w:p w:rsidR="00DA69A4" w:rsidRPr="00B24944" w:rsidRDefault="00DA69A4" w:rsidP="009C3F0E">
      <w:pPr>
        <w:rPr>
          <w:rFonts w:ascii="Arial" w:hAnsi="Arial" w:cs="Arial"/>
          <w:b/>
          <w:bCs/>
          <w:color w:val="000000"/>
          <w:sz w:val="22"/>
          <w:szCs w:val="22"/>
        </w:rPr>
      </w:pPr>
      <w:r w:rsidRPr="00B24944">
        <w:rPr>
          <w:rFonts w:ascii="Arial" w:hAnsi="Arial" w:cs="Arial"/>
          <w:color w:val="000000"/>
          <w:sz w:val="22"/>
          <w:szCs w:val="22"/>
        </w:rPr>
        <w:t>IT Spec</w:t>
      </w:r>
      <w:r w:rsidRPr="00B24944">
        <w:rPr>
          <w:rFonts w:ascii="Arial" w:hAnsi="Arial" w:cs="Arial"/>
          <w:color w:val="000000"/>
          <w:sz w:val="22"/>
          <w:szCs w:val="22"/>
        </w:rPr>
        <w:tab/>
      </w:r>
      <w:r w:rsidRPr="00B24944">
        <w:rPr>
          <w:rFonts w:ascii="Arial" w:hAnsi="Arial" w:cs="Arial"/>
          <w:color w:val="000000"/>
          <w:sz w:val="22"/>
          <w:szCs w:val="22"/>
        </w:rPr>
        <w:tab/>
        <w:t>:</w:t>
      </w:r>
      <w:r w:rsidRPr="00B24944">
        <w:rPr>
          <w:rFonts w:ascii="Arial" w:hAnsi="Arial" w:cs="Arial"/>
          <w:color w:val="000000"/>
          <w:sz w:val="22"/>
          <w:szCs w:val="22"/>
        </w:rPr>
        <w:tab/>
        <w:t>Information Technology Specialist</w:t>
      </w:r>
    </w:p>
    <w:p w:rsidR="00DA69A4" w:rsidRPr="00B24944" w:rsidRDefault="00DA69A4" w:rsidP="009C3F0E">
      <w:pPr>
        <w:rPr>
          <w:rFonts w:ascii="Arial" w:hAnsi="Arial" w:cs="Arial"/>
          <w:b/>
          <w:bCs/>
          <w:color w:val="000000"/>
          <w:sz w:val="22"/>
          <w:szCs w:val="22"/>
        </w:rPr>
        <w:sectPr w:rsidR="00DA69A4" w:rsidRPr="00B24944" w:rsidSect="00190D18">
          <w:headerReference w:type="default" r:id="rId47"/>
          <w:headerReference w:type="first" r:id="rId48"/>
          <w:pgSz w:w="11907" w:h="16839" w:code="9"/>
          <w:pgMar w:top="1440" w:right="1183" w:bottom="1134" w:left="1418" w:header="720" w:footer="392" w:gutter="0"/>
          <w:cols w:space="720"/>
          <w:titlePg/>
          <w:docGrid w:linePitch="360"/>
        </w:sectPr>
      </w:pPr>
    </w:p>
    <w:tbl>
      <w:tblPr>
        <w:tblW w:w="13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1943"/>
        <w:gridCol w:w="1601"/>
        <w:gridCol w:w="1559"/>
        <w:gridCol w:w="1559"/>
        <w:gridCol w:w="1422"/>
        <w:gridCol w:w="2008"/>
      </w:tblGrid>
      <w:tr w:rsidR="00DA69A4" w:rsidRPr="00CA0B15" w:rsidTr="00593A42">
        <w:trPr>
          <w:trHeight w:val="500"/>
          <w:tblHeader/>
        </w:trPr>
        <w:tc>
          <w:tcPr>
            <w:tcW w:w="3828" w:type="dxa"/>
            <w:tcBorders>
              <w:top w:val="double" w:sz="4" w:space="0" w:color="auto"/>
              <w:left w:val="double" w:sz="4" w:space="0" w:color="auto"/>
              <w:bottom w:val="double" w:sz="4" w:space="0" w:color="auto"/>
              <w:right w:val="double" w:sz="4" w:space="0" w:color="auto"/>
            </w:tcBorders>
            <w:shd w:val="pct15" w:color="auto" w:fill="FFFFFF"/>
          </w:tcPr>
          <w:p w:rsidR="00DA69A4" w:rsidRPr="00CA0B15" w:rsidRDefault="00DA69A4" w:rsidP="00CA0B15">
            <w:pPr>
              <w:pStyle w:val="Heading5"/>
              <w:ind w:firstLine="0"/>
              <w:rPr>
                <w:rFonts w:ascii="Arial" w:hAnsi="Arial" w:cs="Arial"/>
                <w:color w:val="000000"/>
                <w:sz w:val="22"/>
                <w:szCs w:val="22"/>
              </w:rPr>
            </w:pPr>
            <w:r w:rsidRPr="00CA0B15">
              <w:rPr>
                <w:rFonts w:ascii="Arial" w:hAnsi="Arial" w:cs="Arial"/>
                <w:color w:val="000000"/>
                <w:sz w:val="22"/>
                <w:szCs w:val="22"/>
              </w:rPr>
              <w:lastRenderedPageBreak/>
              <w:t>Approval Category</w:t>
            </w:r>
          </w:p>
        </w:tc>
        <w:tc>
          <w:tcPr>
            <w:tcW w:w="1943" w:type="dxa"/>
            <w:tcBorders>
              <w:top w:val="double" w:sz="4" w:space="0" w:color="auto"/>
              <w:left w:val="nil"/>
              <w:bottom w:val="double" w:sz="4" w:space="0" w:color="auto"/>
            </w:tcBorders>
            <w:shd w:val="pct15" w:color="auto" w:fill="FFFFFF"/>
          </w:tcPr>
          <w:p w:rsidR="00DA69A4" w:rsidRPr="00CA0B15" w:rsidRDefault="00DA69A4" w:rsidP="00CA0B15">
            <w:pPr>
              <w:rPr>
                <w:rFonts w:ascii="Arial" w:hAnsi="Arial" w:cs="Arial"/>
                <w:b/>
                <w:color w:val="000000"/>
                <w:sz w:val="22"/>
                <w:szCs w:val="22"/>
              </w:rPr>
            </w:pPr>
            <w:r w:rsidRPr="00CA0B15">
              <w:rPr>
                <w:rFonts w:ascii="Arial" w:hAnsi="Arial" w:cs="Arial"/>
                <w:b/>
                <w:color w:val="000000"/>
                <w:sz w:val="22"/>
                <w:szCs w:val="22"/>
              </w:rPr>
              <w:t>Value</w:t>
            </w:r>
          </w:p>
        </w:tc>
        <w:tc>
          <w:tcPr>
            <w:tcW w:w="1601" w:type="dxa"/>
            <w:tcBorders>
              <w:top w:val="double" w:sz="4" w:space="0" w:color="auto"/>
              <w:bottom w:val="double" w:sz="4" w:space="0" w:color="auto"/>
            </w:tcBorders>
            <w:shd w:val="pct15" w:color="auto" w:fill="FFFFFF"/>
          </w:tcPr>
          <w:p w:rsidR="00DA69A4" w:rsidRPr="00CA0B15" w:rsidRDefault="00DA69A4" w:rsidP="00CA0B15">
            <w:pPr>
              <w:rPr>
                <w:rFonts w:ascii="Arial" w:hAnsi="Arial" w:cs="Arial"/>
                <w:b/>
                <w:color w:val="000000"/>
                <w:sz w:val="22"/>
                <w:szCs w:val="22"/>
              </w:rPr>
            </w:pPr>
            <w:r w:rsidRPr="00CA0B15">
              <w:rPr>
                <w:rFonts w:ascii="Arial" w:hAnsi="Arial" w:cs="Arial"/>
                <w:b/>
                <w:color w:val="000000"/>
                <w:sz w:val="22"/>
                <w:szCs w:val="22"/>
              </w:rPr>
              <w:t>Responsible</w:t>
            </w:r>
          </w:p>
        </w:tc>
        <w:tc>
          <w:tcPr>
            <w:tcW w:w="1559" w:type="dxa"/>
            <w:tcBorders>
              <w:top w:val="double" w:sz="4" w:space="0" w:color="auto"/>
              <w:bottom w:val="double" w:sz="4" w:space="0" w:color="auto"/>
            </w:tcBorders>
            <w:shd w:val="pct15" w:color="auto" w:fill="FFFFFF"/>
          </w:tcPr>
          <w:p w:rsidR="00DA69A4" w:rsidRPr="00CA0B15" w:rsidRDefault="00DA69A4" w:rsidP="00CA0B15">
            <w:pPr>
              <w:rPr>
                <w:rFonts w:ascii="Arial" w:hAnsi="Arial" w:cs="Arial"/>
                <w:b/>
                <w:color w:val="000000"/>
                <w:sz w:val="22"/>
                <w:szCs w:val="22"/>
              </w:rPr>
            </w:pPr>
            <w:r w:rsidRPr="00CA0B15">
              <w:rPr>
                <w:rFonts w:ascii="Arial" w:hAnsi="Arial" w:cs="Arial"/>
                <w:b/>
                <w:color w:val="000000"/>
                <w:sz w:val="22"/>
                <w:szCs w:val="22"/>
              </w:rPr>
              <w:t>Accountable</w:t>
            </w:r>
          </w:p>
        </w:tc>
        <w:tc>
          <w:tcPr>
            <w:tcW w:w="1559" w:type="dxa"/>
            <w:tcBorders>
              <w:top w:val="double" w:sz="4" w:space="0" w:color="auto"/>
              <w:bottom w:val="double" w:sz="4" w:space="0" w:color="auto"/>
            </w:tcBorders>
            <w:shd w:val="pct15" w:color="auto" w:fill="FFFFFF"/>
          </w:tcPr>
          <w:p w:rsidR="00DA69A4" w:rsidRPr="00CA0B15" w:rsidRDefault="00DA69A4" w:rsidP="00CA0B15">
            <w:pPr>
              <w:rPr>
                <w:rFonts w:ascii="Arial" w:hAnsi="Arial" w:cs="Arial"/>
                <w:b/>
                <w:color w:val="000000"/>
                <w:sz w:val="22"/>
                <w:szCs w:val="22"/>
              </w:rPr>
            </w:pPr>
            <w:r w:rsidRPr="00CA0B15">
              <w:rPr>
                <w:rFonts w:ascii="Arial" w:hAnsi="Arial" w:cs="Arial"/>
                <w:b/>
                <w:color w:val="000000"/>
                <w:sz w:val="22"/>
                <w:szCs w:val="22"/>
              </w:rPr>
              <w:t>Consult</w:t>
            </w:r>
          </w:p>
        </w:tc>
        <w:tc>
          <w:tcPr>
            <w:tcW w:w="1422" w:type="dxa"/>
            <w:tcBorders>
              <w:top w:val="double" w:sz="4" w:space="0" w:color="auto"/>
              <w:bottom w:val="double" w:sz="4" w:space="0" w:color="auto"/>
            </w:tcBorders>
            <w:shd w:val="pct15" w:color="auto" w:fill="FFFFFF"/>
          </w:tcPr>
          <w:p w:rsidR="00DA69A4" w:rsidRPr="00CA0B15" w:rsidRDefault="00DA69A4" w:rsidP="00CA0B15">
            <w:pPr>
              <w:rPr>
                <w:rFonts w:ascii="Arial" w:hAnsi="Arial" w:cs="Arial"/>
                <w:b/>
                <w:color w:val="000000"/>
                <w:sz w:val="22"/>
                <w:szCs w:val="22"/>
              </w:rPr>
            </w:pPr>
            <w:r w:rsidRPr="00CA0B15">
              <w:rPr>
                <w:rFonts w:ascii="Arial" w:hAnsi="Arial" w:cs="Arial"/>
                <w:b/>
                <w:color w:val="000000"/>
                <w:sz w:val="22"/>
                <w:szCs w:val="22"/>
              </w:rPr>
              <w:t>Inform</w:t>
            </w:r>
          </w:p>
        </w:tc>
        <w:tc>
          <w:tcPr>
            <w:tcW w:w="2008" w:type="dxa"/>
            <w:tcBorders>
              <w:top w:val="double" w:sz="4" w:space="0" w:color="auto"/>
              <w:left w:val="double" w:sz="4" w:space="0" w:color="auto"/>
              <w:bottom w:val="double" w:sz="4" w:space="0" w:color="auto"/>
              <w:right w:val="double" w:sz="4" w:space="0" w:color="auto"/>
            </w:tcBorders>
            <w:shd w:val="pct15" w:color="auto" w:fill="FFFFFF"/>
          </w:tcPr>
          <w:p w:rsidR="00DA69A4" w:rsidRPr="00CA0B15" w:rsidRDefault="00DA69A4" w:rsidP="00CA0B15">
            <w:pPr>
              <w:pStyle w:val="Heading5"/>
              <w:ind w:firstLine="0"/>
              <w:rPr>
                <w:rFonts w:ascii="Arial" w:hAnsi="Arial" w:cs="Arial"/>
                <w:color w:val="000000"/>
                <w:sz w:val="22"/>
                <w:szCs w:val="22"/>
              </w:rPr>
            </w:pPr>
            <w:r w:rsidRPr="00CA0B15">
              <w:rPr>
                <w:rFonts w:ascii="Arial" w:hAnsi="Arial" w:cs="Arial"/>
                <w:color w:val="000000"/>
                <w:sz w:val="22"/>
                <w:szCs w:val="22"/>
              </w:rPr>
              <w:t>Comment</w:t>
            </w:r>
          </w:p>
        </w:tc>
      </w:tr>
      <w:tr w:rsidR="00DA69A4" w:rsidRPr="00CA0B15" w:rsidTr="00593A42">
        <w:trPr>
          <w:trHeight w:val="421"/>
        </w:trPr>
        <w:tc>
          <w:tcPr>
            <w:tcW w:w="3828" w:type="dxa"/>
            <w:tcBorders>
              <w:left w:val="double" w:sz="4" w:space="0" w:color="auto"/>
              <w:right w:val="double" w:sz="4" w:space="0" w:color="auto"/>
            </w:tcBorders>
          </w:tcPr>
          <w:p w:rsidR="00DA69A4" w:rsidRDefault="00041C71" w:rsidP="00B428BB">
            <w:pPr>
              <w:pStyle w:val="ListParagraph"/>
              <w:numPr>
                <w:ilvl w:val="0"/>
                <w:numId w:val="55"/>
              </w:numPr>
              <w:tabs>
                <w:tab w:val="left" w:pos="601"/>
              </w:tabs>
              <w:ind w:left="0" w:firstLine="0"/>
              <w:contextualSpacing/>
              <w:rPr>
                <w:rFonts w:ascii="Arial" w:hAnsi="Arial" w:cs="Arial"/>
                <w:b/>
                <w:color w:val="000000"/>
                <w:sz w:val="22"/>
                <w:szCs w:val="22"/>
              </w:rPr>
            </w:pPr>
            <w:r w:rsidRPr="00041C71">
              <w:rPr>
                <w:rFonts w:ascii="Arial" w:hAnsi="Arial" w:cs="Arial"/>
                <w:b/>
                <w:color w:val="000000"/>
                <w:sz w:val="22"/>
                <w:szCs w:val="22"/>
              </w:rPr>
              <w:t>Corporate Governance</w:t>
            </w:r>
          </w:p>
          <w:p w:rsidR="00041C71" w:rsidRPr="00041C71" w:rsidRDefault="00041C71" w:rsidP="00F243F3">
            <w:pPr>
              <w:tabs>
                <w:tab w:val="left" w:pos="601"/>
              </w:tabs>
              <w:contextualSpacing/>
              <w:rPr>
                <w:rFonts w:ascii="Arial" w:hAnsi="Arial" w:cs="Arial"/>
                <w:b/>
                <w:color w:val="000000"/>
                <w:sz w:val="22"/>
                <w:szCs w:val="22"/>
              </w:rPr>
            </w:pPr>
          </w:p>
        </w:tc>
        <w:tc>
          <w:tcPr>
            <w:tcW w:w="1943" w:type="dxa"/>
            <w:tcBorders>
              <w:left w:val="nil"/>
            </w:tcBorders>
          </w:tcPr>
          <w:p w:rsidR="00DA69A4" w:rsidRPr="00CA0B15" w:rsidRDefault="00DA69A4" w:rsidP="00F243F3">
            <w:pPr>
              <w:rPr>
                <w:rFonts w:ascii="Arial" w:hAnsi="Arial" w:cs="Arial"/>
                <w:color w:val="000000"/>
                <w:sz w:val="22"/>
                <w:szCs w:val="22"/>
              </w:rPr>
            </w:pPr>
          </w:p>
        </w:tc>
        <w:tc>
          <w:tcPr>
            <w:tcW w:w="1601" w:type="dxa"/>
          </w:tcPr>
          <w:p w:rsidR="00DA69A4" w:rsidRPr="00CA0B15" w:rsidRDefault="00DA69A4" w:rsidP="00F243F3">
            <w:pPr>
              <w:rPr>
                <w:rFonts w:ascii="Arial" w:hAnsi="Arial" w:cs="Arial"/>
                <w:color w:val="000000"/>
                <w:sz w:val="22"/>
                <w:szCs w:val="22"/>
              </w:rPr>
            </w:pPr>
          </w:p>
        </w:tc>
        <w:tc>
          <w:tcPr>
            <w:tcW w:w="1559" w:type="dxa"/>
          </w:tcPr>
          <w:p w:rsidR="00DA69A4" w:rsidRPr="00CA0B15" w:rsidRDefault="00DA69A4" w:rsidP="00F243F3">
            <w:pPr>
              <w:rPr>
                <w:rFonts w:ascii="Arial" w:hAnsi="Arial" w:cs="Arial"/>
                <w:color w:val="000000"/>
                <w:sz w:val="22"/>
                <w:szCs w:val="22"/>
              </w:rPr>
            </w:pPr>
          </w:p>
        </w:tc>
        <w:tc>
          <w:tcPr>
            <w:tcW w:w="1559" w:type="dxa"/>
          </w:tcPr>
          <w:p w:rsidR="00DA69A4" w:rsidRPr="00CA0B15" w:rsidRDefault="00DA69A4" w:rsidP="00F243F3">
            <w:pPr>
              <w:rPr>
                <w:rFonts w:ascii="Arial" w:hAnsi="Arial" w:cs="Arial"/>
                <w:color w:val="000000"/>
                <w:sz w:val="22"/>
                <w:szCs w:val="22"/>
              </w:rPr>
            </w:pPr>
          </w:p>
        </w:tc>
        <w:tc>
          <w:tcPr>
            <w:tcW w:w="1422" w:type="dxa"/>
          </w:tcPr>
          <w:p w:rsidR="00DA69A4" w:rsidRPr="00CA0B15" w:rsidRDefault="00DA69A4" w:rsidP="00F243F3">
            <w:pPr>
              <w:rPr>
                <w:rFonts w:ascii="Arial" w:hAnsi="Arial" w:cs="Arial"/>
                <w:color w:val="000000"/>
                <w:sz w:val="22"/>
                <w:szCs w:val="22"/>
              </w:rPr>
            </w:pPr>
          </w:p>
        </w:tc>
        <w:tc>
          <w:tcPr>
            <w:tcW w:w="2008" w:type="dxa"/>
            <w:tcBorders>
              <w:left w:val="double" w:sz="4" w:space="0" w:color="auto"/>
              <w:right w:val="double" w:sz="4" w:space="0" w:color="auto"/>
            </w:tcBorders>
          </w:tcPr>
          <w:p w:rsidR="00DA69A4" w:rsidRPr="00CA0B15" w:rsidRDefault="00DA69A4" w:rsidP="00F243F3">
            <w:pPr>
              <w:rPr>
                <w:rFonts w:ascii="Arial" w:hAnsi="Arial" w:cs="Arial"/>
                <w:color w:val="000000"/>
                <w:sz w:val="22"/>
                <w:szCs w:val="22"/>
              </w:rPr>
            </w:pPr>
          </w:p>
        </w:tc>
      </w:tr>
      <w:tr w:rsidR="00041C71" w:rsidRPr="00CA0B15" w:rsidTr="00593A42">
        <w:trPr>
          <w:trHeight w:val="774"/>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56"/>
              </w:numPr>
              <w:tabs>
                <w:tab w:val="left" w:pos="601"/>
              </w:tabs>
              <w:ind w:left="0" w:firstLine="0"/>
              <w:contextualSpacing/>
              <w:rPr>
                <w:rFonts w:ascii="Arial" w:hAnsi="Arial" w:cs="Arial"/>
                <w:color w:val="000000"/>
                <w:sz w:val="22"/>
                <w:szCs w:val="22"/>
              </w:rPr>
            </w:pPr>
            <w:r w:rsidRPr="00CA0B15">
              <w:rPr>
                <w:rFonts w:ascii="Arial" w:hAnsi="Arial" w:cs="Arial"/>
                <w:color w:val="000000"/>
                <w:sz w:val="22"/>
                <w:szCs w:val="22"/>
              </w:rPr>
              <w:t>Board charter</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Chairperson</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Minister</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Mgr. CCL to assist in preparing the document</w:t>
            </w: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56"/>
              </w:numPr>
              <w:tabs>
                <w:tab w:val="left" w:pos="601"/>
              </w:tabs>
              <w:ind w:left="0" w:firstLine="0"/>
              <w:contextualSpacing/>
              <w:rPr>
                <w:rFonts w:ascii="Arial" w:hAnsi="Arial" w:cs="Arial"/>
                <w:color w:val="000000"/>
                <w:sz w:val="22"/>
                <w:szCs w:val="22"/>
              </w:rPr>
            </w:pPr>
            <w:r w:rsidRPr="00CA0B15">
              <w:rPr>
                <w:rFonts w:ascii="Arial" w:hAnsi="Arial" w:cs="Arial"/>
                <w:color w:val="000000"/>
                <w:sz w:val="22"/>
                <w:szCs w:val="22"/>
              </w:rPr>
              <w:t>Board resolutions</w:t>
            </w:r>
          </w:p>
          <w:p w:rsidR="00041C71" w:rsidRPr="00CA0B15" w:rsidRDefault="00041C71" w:rsidP="00C25E3F">
            <w:pPr>
              <w:pStyle w:val="ListParagraph"/>
              <w:tabs>
                <w:tab w:val="left" w:pos="601"/>
              </w:tabs>
              <w:ind w:left="0"/>
              <w:rPr>
                <w:rFonts w:ascii="Arial" w:hAnsi="Arial" w:cs="Arial"/>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Chairperson</w:t>
            </w: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Minister</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324"/>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56"/>
              </w:numPr>
              <w:tabs>
                <w:tab w:val="left" w:pos="601"/>
              </w:tabs>
              <w:ind w:left="0" w:firstLine="0"/>
              <w:contextualSpacing/>
              <w:rPr>
                <w:rFonts w:ascii="Arial" w:hAnsi="Arial" w:cs="Arial"/>
                <w:color w:val="000000"/>
                <w:sz w:val="22"/>
                <w:szCs w:val="22"/>
              </w:rPr>
            </w:pPr>
            <w:r w:rsidRPr="00CA0B15">
              <w:rPr>
                <w:rFonts w:ascii="Arial" w:hAnsi="Arial" w:cs="Arial"/>
                <w:color w:val="000000"/>
                <w:sz w:val="22"/>
                <w:szCs w:val="22"/>
              </w:rPr>
              <w:t>Finance and Audit Committee charter</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Chairperson</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48"/>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56"/>
              </w:numPr>
              <w:tabs>
                <w:tab w:val="left" w:pos="601"/>
                <w:tab w:val="left" w:pos="785"/>
              </w:tabs>
              <w:ind w:left="0" w:firstLine="0"/>
              <w:contextualSpacing/>
              <w:rPr>
                <w:rFonts w:ascii="Arial" w:hAnsi="Arial" w:cs="Arial"/>
                <w:color w:val="000000"/>
                <w:sz w:val="22"/>
                <w:szCs w:val="22"/>
              </w:rPr>
            </w:pPr>
            <w:r w:rsidRPr="00CA0B15">
              <w:rPr>
                <w:rFonts w:ascii="Arial" w:hAnsi="Arial" w:cs="Arial"/>
                <w:color w:val="000000"/>
                <w:sz w:val="22"/>
                <w:szCs w:val="22"/>
              </w:rPr>
              <w:t>Policy Committee charter</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Chairperson</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24"/>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56"/>
              </w:numPr>
              <w:tabs>
                <w:tab w:val="left" w:pos="601"/>
              </w:tabs>
              <w:ind w:left="0" w:firstLine="0"/>
              <w:contextualSpacing/>
              <w:rPr>
                <w:rFonts w:ascii="Arial" w:hAnsi="Arial" w:cs="Arial"/>
                <w:color w:val="000000"/>
                <w:sz w:val="22"/>
                <w:szCs w:val="22"/>
              </w:rPr>
            </w:pPr>
            <w:r w:rsidRPr="00CA0B15">
              <w:rPr>
                <w:rFonts w:ascii="Arial" w:hAnsi="Arial" w:cs="Arial"/>
                <w:color w:val="000000"/>
                <w:sz w:val="22"/>
                <w:szCs w:val="22"/>
              </w:rPr>
              <w:t>Customer Services Committee charter</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Chairperson</w:t>
            </w: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2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56"/>
              </w:numPr>
              <w:tabs>
                <w:tab w:val="left" w:pos="601"/>
              </w:tabs>
              <w:ind w:left="0" w:firstLine="0"/>
              <w:contextualSpacing/>
              <w:rPr>
                <w:rFonts w:ascii="Arial" w:hAnsi="Arial" w:cs="Arial"/>
                <w:color w:val="000000"/>
                <w:sz w:val="22"/>
                <w:szCs w:val="22"/>
              </w:rPr>
            </w:pPr>
            <w:r w:rsidRPr="00CA0B15">
              <w:rPr>
                <w:rFonts w:ascii="Arial" w:hAnsi="Arial" w:cs="Arial"/>
                <w:color w:val="000000"/>
                <w:sz w:val="22"/>
                <w:szCs w:val="22"/>
              </w:rPr>
              <w:t>Human Resources Committee charter</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Chairperson</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691"/>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56"/>
              </w:numPr>
              <w:tabs>
                <w:tab w:val="left" w:pos="601"/>
              </w:tabs>
              <w:ind w:left="0" w:firstLine="0"/>
              <w:contextualSpacing/>
              <w:rPr>
                <w:rFonts w:ascii="Arial" w:hAnsi="Arial" w:cs="Arial"/>
                <w:color w:val="000000"/>
                <w:sz w:val="22"/>
                <w:szCs w:val="22"/>
              </w:rPr>
            </w:pPr>
            <w:r w:rsidRPr="00CA0B15">
              <w:rPr>
                <w:rFonts w:ascii="Arial" w:hAnsi="Arial" w:cs="Arial"/>
                <w:color w:val="000000"/>
                <w:sz w:val="22"/>
                <w:szCs w:val="22"/>
              </w:rPr>
              <w:t>Pricing and Tariffs Committee charter</w:t>
            </w:r>
          </w:p>
          <w:p w:rsidR="00041C71" w:rsidRPr="00CA0B15" w:rsidRDefault="00041C71" w:rsidP="00C25E3F">
            <w:pPr>
              <w:pStyle w:val="ListParagraph"/>
              <w:tabs>
                <w:tab w:val="left" w:pos="459"/>
                <w:tab w:val="left" w:pos="601"/>
              </w:tabs>
              <w:ind w:left="0"/>
              <w:rPr>
                <w:rFonts w:ascii="Arial" w:hAnsi="Arial" w:cs="Arial"/>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Chairperson</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R</w:t>
            </w:r>
          </w:p>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36"/>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56"/>
              </w:numPr>
              <w:tabs>
                <w:tab w:val="left" w:pos="601"/>
              </w:tabs>
              <w:ind w:left="0" w:firstLine="0"/>
              <w:contextualSpacing/>
              <w:rPr>
                <w:rFonts w:ascii="Arial" w:hAnsi="Arial" w:cs="Arial"/>
                <w:b/>
                <w:color w:val="000000"/>
                <w:sz w:val="22"/>
                <w:szCs w:val="22"/>
              </w:rPr>
            </w:pPr>
            <w:r w:rsidRPr="00CA0B15">
              <w:rPr>
                <w:rFonts w:ascii="Arial" w:hAnsi="Arial" w:cs="Arial"/>
                <w:b/>
                <w:color w:val="000000"/>
                <w:sz w:val="22"/>
                <w:szCs w:val="22"/>
              </w:rPr>
              <w:t>Strategic plans, policies     and budgets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16"/>
        </w:trPr>
        <w:tc>
          <w:tcPr>
            <w:tcW w:w="3828" w:type="dxa"/>
            <w:tcBorders>
              <w:left w:val="double" w:sz="4" w:space="0" w:color="auto"/>
              <w:right w:val="double" w:sz="4" w:space="0" w:color="auto"/>
            </w:tcBorders>
          </w:tcPr>
          <w:p w:rsidR="00041C71" w:rsidRDefault="00041C71" w:rsidP="00B428BB">
            <w:pPr>
              <w:pStyle w:val="ListParagraph"/>
              <w:numPr>
                <w:ilvl w:val="1"/>
                <w:numId w:val="56"/>
              </w:numPr>
              <w:tabs>
                <w:tab w:val="left" w:pos="601"/>
              </w:tabs>
              <w:ind w:left="0" w:firstLine="0"/>
              <w:contextualSpacing/>
              <w:rPr>
                <w:rFonts w:ascii="Arial" w:hAnsi="Arial" w:cs="Arial"/>
                <w:color w:val="000000"/>
                <w:sz w:val="22"/>
                <w:szCs w:val="22"/>
              </w:rPr>
            </w:pPr>
            <w:r w:rsidRPr="00CA0B15">
              <w:rPr>
                <w:rFonts w:ascii="Arial" w:hAnsi="Arial" w:cs="Arial"/>
                <w:color w:val="000000"/>
                <w:sz w:val="22"/>
                <w:szCs w:val="22"/>
              </w:rPr>
              <w:t>Strategic Plan/Business Plan</w:t>
            </w:r>
          </w:p>
          <w:p w:rsidR="00C25E3F" w:rsidRPr="00C25E3F" w:rsidRDefault="00C25E3F" w:rsidP="00C25E3F">
            <w:pPr>
              <w:tabs>
                <w:tab w:val="left" w:pos="601"/>
              </w:tabs>
              <w:contextualSpacing/>
              <w:rPr>
                <w:rFonts w:ascii="Arial" w:hAnsi="Arial" w:cs="Arial"/>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Board</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Minister</w:t>
            </w:r>
          </w:p>
        </w:tc>
        <w:tc>
          <w:tcPr>
            <w:tcW w:w="1422"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56"/>
              </w:numPr>
              <w:tabs>
                <w:tab w:val="left" w:pos="601"/>
              </w:tabs>
              <w:ind w:left="0" w:firstLine="0"/>
              <w:contextualSpacing/>
              <w:rPr>
                <w:rFonts w:ascii="Arial" w:hAnsi="Arial" w:cs="Arial"/>
                <w:color w:val="000000"/>
                <w:sz w:val="22"/>
                <w:szCs w:val="22"/>
              </w:rPr>
            </w:pPr>
            <w:r w:rsidRPr="00CA0B15">
              <w:rPr>
                <w:rFonts w:ascii="Arial" w:hAnsi="Arial" w:cs="Arial"/>
                <w:color w:val="000000"/>
                <w:sz w:val="22"/>
                <w:szCs w:val="22"/>
              </w:rPr>
              <w:t>Policies</w:t>
            </w:r>
          </w:p>
          <w:p w:rsidR="00041C71" w:rsidRPr="00CA0B15" w:rsidRDefault="00041C71" w:rsidP="00F243F3">
            <w:pPr>
              <w:pStyle w:val="ListParagraph"/>
              <w:tabs>
                <w:tab w:val="left" w:pos="601"/>
              </w:tabs>
              <w:ind w:left="0"/>
              <w:rPr>
                <w:rFonts w:ascii="Arial" w:hAnsi="Arial" w:cs="Arial"/>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P Comm</w:t>
            </w:r>
          </w:p>
        </w:tc>
        <w:tc>
          <w:tcPr>
            <w:tcW w:w="1422"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 / GM</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2063"/>
        </w:trPr>
        <w:tc>
          <w:tcPr>
            <w:tcW w:w="3828" w:type="dxa"/>
            <w:tcBorders>
              <w:left w:val="double" w:sz="4" w:space="0" w:color="auto"/>
              <w:bottom w:val="single" w:sz="4" w:space="0" w:color="auto"/>
              <w:right w:val="double" w:sz="4" w:space="0" w:color="auto"/>
            </w:tcBorders>
          </w:tcPr>
          <w:p w:rsidR="00041C71" w:rsidRPr="00CA0B15" w:rsidRDefault="00041C71" w:rsidP="00B428BB">
            <w:pPr>
              <w:pStyle w:val="ListParagraph"/>
              <w:numPr>
                <w:ilvl w:val="1"/>
                <w:numId w:val="56"/>
              </w:numPr>
              <w:tabs>
                <w:tab w:val="left" w:pos="601"/>
              </w:tabs>
              <w:ind w:left="0" w:firstLine="0"/>
              <w:contextualSpacing/>
              <w:rPr>
                <w:rFonts w:ascii="Arial" w:hAnsi="Arial" w:cs="Arial"/>
                <w:color w:val="000000"/>
                <w:sz w:val="22"/>
                <w:szCs w:val="22"/>
              </w:rPr>
            </w:pPr>
            <w:r w:rsidRPr="00CA0B15">
              <w:rPr>
                <w:rFonts w:ascii="Arial" w:hAnsi="Arial" w:cs="Arial"/>
                <w:color w:val="000000"/>
                <w:sz w:val="22"/>
                <w:szCs w:val="22"/>
              </w:rPr>
              <w:t>Capital Expenditure</w:t>
            </w:r>
          </w:p>
          <w:p w:rsidR="00C25E3F" w:rsidRPr="00C25E3F" w:rsidRDefault="00C25E3F" w:rsidP="00C25E3F">
            <w:pPr>
              <w:tabs>
                <w:tab w:val="left" w:pos="601"/>
              </w:tabs>
              <w:contextualSpacing/>
              <w:rPr>
                <w:rFonts w:ascii="Arial" w:hAnsi="Arial" w:cs="Arial"/>
                <w:color w:val="000000"/>
                <w:sz w:val="22"/>
                <w:szCs w:val="22"/>
              </w:rPr>
            </w:pPr>
          </w:p>
          <w:p w:rsidR="00C25E3F" w:rsidRPr="00CA0B15" w:rsidRDefault="00C25E3F" w:rsidP="00B428BB">
            <w:pPr>
              <w:numPr>
                <w:ilvl w:val="0"/>
                <w:numId w:val="79"/>
              </w:numPr>
              <w:tabs>
                <w:tab w:val="left" w:pos="318"/>
              </w:tabs>
              <w:ind w:left="0" w:firstLine="0"/>
              <w:rPr>
                <w:rFonts w:ascii="Arial" w:hAnsi="Arial" w:cs="Arial"/>
                <w:color w:val="000000"/>
                <w:sz w:val="22"/>
                <w:szCs w:val="22"/>
              </w:rPr>
            </w:pPr>
            <w:r w:rsidRPr="00CA0B15">
              <w:rPr>
                <w:rFonts w:ascii="Arial" w:hAnsi="Arial" w:cs="Arial"/>
                <w:color w:val="000000"/>
                <w:sz w:val="22"/>
                <w:szCs w:val="22"/>
              </w:rPr>
              <w:t>Overall Budget approval</w:t>
            </w:r>
          </w:p>
          <w:p w:rsidR="00C25E3F" w:rsidRPr="00C25E3F" w:rsidRDefault="00C25E3F" w:rsidP="00C25E3F">
            <w:pPr>
              <w:tabs>
                <w:tab w:val="left" w:pos="318"/>
              </w:tabs>
              <w:contextualSpacing/>
              <w:rPr>
                <w:rFonts w:ascii="Arial" w:hAnsi="Arial" w:cs="Arial"/>
                <w:color w:val="000000"/>
                <w:sz w:val="22"/>
                <w:szCs w:val="22"/>
              </w:rPr>
            </w:pPr>
          </w:p>
          <w:p w:rsidR="00C25E3F" w:rsidRPr="00C25E3F" w:rsidRDefault="00C25E3F" w:rsidP="00C25E3F">
            <w:pPr>
              <w:tabs>
                <w:tab w:val="left" w:pos="318"/>
              </w:tabs>
              <w:contextualSpacing/>
              <w:rPr>
                <w:rFonts w:ascii="Arial" w:hAnsi="Arial" w:cs="Arial"/>
                <w:color w:val="000000"/>
                <w:sz w:val="22"/>
                <w:szCs w:val="22"/>
              </w:rPr>
            </w:pPr>
          </w:p>
          <w:p w:rsidR="00041C71" w:rsidRDefault="00C25E3F" w:rsidP="00B428BB">
            <w:pPr>
              <w:pStyle w:val="ListParagraph"/>
              <w:numPr>
                <w:ilvl w:val="0"/>
                <w:numId w:val="61"/>
              </w:numPr>
              <w:tabs>
                <w:tab w:val="left" w:pos="318"/>
              </w:tabs>
              <w:ind w:left="318" w:hanging="318"/>
              <w:contextualSpacing/>
              <w:rPr>
                <w:rFonts w:ascii="Arial" w:hAnsi="Arial" w:cs="Arial"/>
                <w:color w:val="000000"/>
                <w:sz w:val="22"/>
                <w:szCs w:val="22"/>
              </w:rPr>
            </w:pPr>
            <w:r w:rsidRPr="00C25E3F">
              <w:rPr>
                <w:rFonts w:ascii="Arial" w:hAnsi="Arial" w:cs="Arial"/>
                <w:color w:val="000000"/>
                <w:sz w:val="22"/>
                <w:szCs w:val="22"/>
              </w:rPr>
              <w:t>Capital: Expenditure against     individually approved capital budget items</w:t>
            </w:r>
          </w:p>
          <w:p w:rsidR="00C25E3F" w:rsidRPr="00C25E3F" w:rsidRDefault="00C25E3F" w:rsidP="00C25E3F">
            <w:pPr>
              <w:tabs>
                <w:tab w:val="left" w:pos="318"/>
              </w:tabs>
              <w:contextualSpacing/>
              <w:rPr>
                <w:rFonts w:ascii="Arial" w:hAnsi="Arial" w:cs="Arial"/>
                <w:color w:val="000000"/>
                <w:sz w:val="22"/>
                <w:szCs w:val="22"/>
              </w:rPr>
            </w:pPr>
          </w:p>
        </w:tc>
        <w:tc>
          <w:tcPr>
            <w:tcW w:w="1943" w:type="dxa"/>
            <w:tcBorders>
              <w:left w:val="nil"/>
              <w:bottom w:val="single" w:sz="4" w:space="0" w:color="auto"/>
            </w:tcBorders>
          </w:tcPr>
          <w:p w:rsidR="00C25E3F" w:rsidRPr="00CA0B15" w:rsidRDefault="00C25E3F"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Borders>
              <w:bottom w:val="single" w:sz="4" w:space="0" w:color="auto"/>
            </w:tcBorders>
          </w:tcPr>
          <w:p w:rsidR="00C25E3F" w:rsidRDefault="00C25E3F" w:rsidP="00F243F3">
            <w:pPr>
              <w:rPr>
                <w:rFonts w:ascii="Arial" w:hAnsi="Arial" w:cs="Arial"/>
                <w:color w:val="000000"/>
                <w:sz w:val="22"/>
                <w:szCs w:val="22"/>
              </w:rPr>
            </w:pPr>
          </w:p>
          <w:p w:rsidR="00C25E3F" w:rsidRDefault="00C25E3F" w:rsidP="00F243F3">
            <w:pPr>
              <w:rPr>
                <w:rFonts w:ascii="Arial" w:hAnsi="Arial" w:cs="Arial"/>
                <w:color w:val="000000"/>
                <w:sz w:val="22"/>
                <w:szCs w:val="22"/>
              </w:rPr>
            </w:pPr>
          </w:p>
          <w:p w:rsidR="00C25E3F" w:rsidRPr="00CA0B15" w:rsidRDefault="00C25E3F" w:rsidP="00F243F3">
            <w:pPr>
              <w:rPr>
                <w:rFonts w:ascii="Arial" w:hAnsi="Arial" w:cs="Arial"/>
                <w:color w:val="000000"/>
                <w:sz w:val="22"/>
                <w:szCs w:val="22"/>
              </w:rPr>
            </w:pPr>
            <w:r w:rsidRPr="00CA0B15">
              <w:rPr>
                <w:rFonts w:ascii="Arial" w:hAnsi="Arial" w:cs="Arial"/>
                <w:color w:val="000000"/>
                <w:sz w:val="22"/>
                <w:szCs w:val="22"/>
              </w:rPr>
              <w:t>CEO</w:t>
            </w:r>
          </w:p>
          <w:p w:rsidR="00C25E3F" w:rsidRDefault="00C25E3F" w:rsidP="00F243F3">
            <w:pPr>
              <w:rPr>
                <w:rFonts w:ascii="Arial" w:hAnsi="Arial" w:cs="Arial"/>
                <w:color w:val="000000"/>
                <w:sz w:val="22"/>
                <w:szCs w:val="22"/>
              </w:rPr>
            </w:pPr>
          </w:p>
          <w:p w:rsidR="00C25E3F" w:rsidRDefault="00C25E3F" w:rsidP="00F243F3">
            <w:pPr>
              <w:rPr>
                <w:rFonts w:ascii="Arial" w:hAnsi="Arial" w:cs="Arial"/>
                <w:color w:val="000000"/>
                <w:sz w:val="22"/>
                <w:szCs w:val="22"/>
              </w:rPr>
            </w:pPr>
          </w:p>
          <w:p w:rsidR="00C25E3F" w:rsidRPr="00CA0B15" w:rsidRDefault="00C25E3F" w:rsidP="00F243F3">
            <w:pPr>
              <w:rPr>
                <w:rFonts w:ascii="Arial" w:hAnsi="Arial" w:cs="Arial"/>
                <w:color w:val="000000"/>
                <w:sz w:val="22"/>
                <w:szCs w:val="22"/>
              </w:rPr>
            </w:pPr>
            <w:r w:rsidRPr="00CA0B15">
              <w:rPr>
                <w:rFonts w:ascii="Arial" w:hAnsi="Arial" w:cs="Arial"/>
                <w:color w:val="000000"/>
                <w:sz w:val="22"/>
                <w:szCs w:val="22"/>
              </w:rPr>
              <w:t>Admin Officer</w:t>
            </w:r>
          </w:p>
          <w:p w:rsidR="00C25E3F" w:rsidRPr="00CA0B15" w:rsidRDefault="00C25E3F"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559" w:type="dxa"/>
            <w:tcBorders>
              <w:bottom w:val="single" w:sz="4" w:space="0" w:color="auto"/>
            </w:tcBorders>
          </w:tcPr>
          <w:p w:rsidR="00C25E3F" w:rsidRDefault="00C25E3F" w:rsidP="00F243F3">
            <w:pPr>
              <w:rPr>
                <w:rFonts w:ascii="Arial" w:hAnsi="Arial" w:cs="Arial"/>
                <w:color w:val="000000"/>
                <w:sz w:val="22"/>
                <w:szCs w:val="22"/>
              </w:rPr>
            </w:pPr>
          </w:p>
          <w:p w:rsidR="00C25E3F" w:rsidRDefault="00C25E3F" w:rsidP="00F243F3">
            <w:pPr>
              <w:rPr>
                <w:rFonts w:ascii="Arial" w:hAnsi="Arial" w:cs="Arial"/>
                <w:color w:val="000000"/>
                <w:sz w:val="22"/>
                <w:szCs w:val="22"/>
              </w:rPr>
            </w:pPr>
          </w:p>
          <w:p w:rsidR="00C25E3F" w:rsidRPr="00CA0B15" w:rsidRDefault="00C25E3F" w:rsidP="00F243F3">
            <w:pPr>
              <w:rPr>
                <w:rFonts w:ascii="Arial" w:hAnsi="Arial" w:cs="Arial"/>
                <w:color w:val="000000"/>
                <w:sz w:val="22"/>
                <w:szCs w:val="22"/>
              </w:rPr>
            </w:pPr>
            <w:r w:rsidRPr="00CA0B15">
              <w:rPr>
                <w:rFonts w:ascii="Arial" w:hAnsi="Arial" w:cs="Arial"/>
                <w:color w:val="000000"/>
                <w:sz w:val="22"/>
                <w:szCs w:val="22"/>
              </w:rPr>
              <w:t>Board</w:t>
            </w:r>
          </w:p>
          <w:p w:rsidR="00C25E3F" w:rsidRDefault="00C25E3F" w:rsidP="00F243F3">
            <w:pPr>
              <w:rPr>
                <w:rFonts w:ascii="Arial" w:hAnsi="Arial" w:cs="Arial"/>
                <w:color w:val="000000"/>
                <w:sz w:val="22"/>
                <w:szCs w:val="22"/>
              </w:rPr>
            </w:pPr>
          </w:p>
          <w:p w:rsidR="00C25E3F" w:rsidRDefault="00C25E3F" w:rsidP="00F243F3">
            <w:pPr>
              <w:rPr>
                <w:rFonts w:ascii="Arial" w:hAnsi="Arial" w:cs="Arial"/>
                <w:color w:val="000000"/>
                <w:sz w:val="22"/>
                <w:szCs w:val="22"/>
              </w:rPr>
            </w:pPr>
          </w:p>
          <w:p w:rsidR="00C25E3F" w:rsidRPr="00CA0B15" w:rsidRDefault="00C25E3F" w:rsidP="00F243F3">
            <w:pPr>
              <w:rPr>
                <w:rFonts w:ascii="Arial" w:hAnsi="Arial" w:cs="Arial"/>
                <w:color w:val="000000"/>
                <w:sz w:val="22"/>
                <w:szCs w:val="22"/>
              </w:rPr>
            </w:pPr>
            <w:r w:rsidRPr="00CA0B15">
              <w:rPr>
                <w:rFonts w:ascii="Arial" w:hAnsi="Arial" w:cs="Arial"/>
                <w:color w:val="000000"/>
                <w:sz w:val="22"/>
                <w:szCs w:val="22"/>
              </w:rPr>
              <w:t>CEO</w:t>
            </w:r>
          </w:p>
          <w:p w:rsidR="00C25E3F" w:rsidRPr="00CA0B15" w:rsidRDefault="00C25E3F"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559" w:type="dxa"/>
            <w:tcBorders>
              <w:bottom w:val="single" w:sz="4" w:space="0" w:color="auto"/>
            </w:tcBorders>
          </w:tcPr>
          <w:p w:rsidR="00C25E3F" w:rsidRDefault="00C25E3F" w:rsidP="00F243F3">
            <w:pPr>
              <w:rPr>
                <w:rFonts w:ascii="Arial" w:hAnsi="Arial" w:cs="Arial"/>
                <w:color w:val="000000"/>
                <w:sz w:val="22"/>
                <w:szCs w:val="22"/>
              </w:rPr>
            </w:pPr>
          </w:p>
          <w:p w:rsidR="00C25E3F" w:rsidRDefault="00C25E3F" w:rsidP="00F243F3">
            <w:pPr>
              <w:rPr>
                <w:rFonts w:ascii="Arial" w:hAnsi="Arial" w:cs="Arial"/>
                <w:color w:val="000000"/>
                <w:sz w:val="22"/>
                <w:szCs w:val="22"/>
              </w:rPr>
            </w:pPr>
          </w:p>
          <w:p w:rsidR="00C25E3F" w:rsidRPr="00CA0B15" w:rsidRDefault="00C25E3F" w:rsidP="00F243F3">
            <w:pPr>
              <w:rPr>
                <w:rFonts w:ascii="Arial" w:hAnsi="Arial" w:cs="Arial"/>
                <w:color w:val="000000"/>
                <w:sz w:val="22"/>
                <w:szCs w:val="22"/>
              </w:rPr>
            </w:pPr>
            <w:r w:rsidRPr="00CA0B15">
              <w:rPr>
                <w:rFonts w:ascii="Arial" w:hAnsi="Arial" w:cs="Arial"/>
                <w:color w:val="000000"/>
                <w:sz w:val="22"/>
                <w:szCs w:val="22"/>
              </w:rPr>
              <w:t xml:space="preserve">F&amp;A </w:t>
            </w:r>
            <w:r>
              <w:rPr>
                <w:rFonts w:ascii="Arial" w:hAnsi="Arial" w:cs="Arial"/>
                <w:color w:val="000000"/>
                <w:sz w:val="22"/>
                <w:szCs w:val="22"/>
              </w:rPr>
              <w:t>Co</w:t>
            </w:r>
            <w:r w:rsidRPr="00CA0B15">
              <w:rPr>
                <w:rFonts w:ascii="Arial" w:hAnsi="Arial" w:cs="Arial"/>
                <w:color w:val="000000"/>
                <w:sz w:val="22"/>
                <w:szCs w:val="22"/>
              </w:rPr>
              <w:t>mmittee / Minister</w:t>
            </w:r>
          </w:p>
          <w:p w:rsidR="00C25E3F" w:rsidRPr="00CA0B15" w:rsidRDefault="00C25E3F"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tc>
        <w:tc>
          <w:tcPr>
            <w:tcW w:w="1422" w:type="dxa"/>
            <w:tcBorders>
              <w:bottom w:val="single" w:sz="4" w:space="0" w:color="auto"/>
            </w:tcBorders>
          </w:tcPr>
          <w:p w:rsidR="00C25E3F" w:rsidRDefault="00C25E3F" w:rsidP="00C25E3F">
            <w:pPr>
              <w:rPr>
                <w:rFonts w:ascii="Arial" w:hAnsi="Arial" w:cs="Arial"/>
                <w:color w:val="000000"/>
                <w:sz w:val="22"/>
                <w:szCs w:val="22"/>
              </w:rPr>
            </w:pPr>
          </w:p>
          <w:p w:rsidR="00C25E3F" w:rsidRDefault="00C25E3F" w:rsidP="00C25E3F">
            <w:pPr>
              <w:rPr>
                <w:rFonts w:ascii="Arial" w:hAnsi="Arial" w:cs="Arial"/>
                <w:color w:val="000000"/>
                <w:sz w:val="22"/>
                <w:szCs w:val="22"/>
              </w:rPr>
            </w:pPr>
          </w:p>
          <w:p w:rsidR="00C25E3F" w:rsidRPr="00CA0B15" w:rsidRDefault="00C25E3F" w:rsidP="00C25E3F">
            <w:pPr>
              <w:rPr>
                <w:rFonts w:ascii="Arial" w:hAnsi="Arial" w:cs="Arial"/>
                <w:color w:val="000000"/>
                <w:sz w:val="22"/>
                <w:szCs w:val="22"/>
              </w:rPr>
            </w:pPr>
            <w:r w:rsidRPr="00CA0B15">
              <w:rPr>
                <w:rFonts w:ascii="Arial" w:hAnsi="Arial" w:cs="Arial"/>
                <w:color w:val="000000"/>
                <w:sz w:val="22"/>
                <w:szCs w:val="22"/>
              </w:rPr>
              <w:t>GM</w:t>
            </w:r>
            <w:r>
              <w:rPr>
                <w:rFonts w:ascii="Arial" w:hAnsi="Arial" w:cs="Arial"/>
                <w:color w:val="000000"/>
                <w:sz w:val="22"/>
                <w:szCs w:val="22"/>
              </w:rPr>
              <w:t>:</w:t>
            </w:r>
            <w:r w:rsidRPr="00CA0B15">
              <w:rPr>
                <w:rFonts w:ascii="Arial" w:hAnsi="Arial" w:cs="Arial"/>
                <w:color w:val="000000"/>
                <w:sz w:val="22"/>
                <w:szCs w:val="22"/>
              </w:rPr>
              <w:t xml:space="preserve"> F&amp;A</w:t>
            </w:r>
          </w:p>
          <w:p w:rsidR="00C25E3F" w:rsidRPr="00CA0B15" w:rsidRDefault="00C25E3F"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2008" w:type="dxa"/>
            <w:tcBorders>
              <w:left w:val="double" w:sz="4" w:space="0" w:color="auto"/>
              <w:bottom w:val="sing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2000"/>
        </w:trPr>
        <w:tc>
          <w:tcPr>
            <w:tcW w:w="3828" w:type="dxa"/>
            <w:tcBorders>
              <w:left w:val="double" w:sz="4" w:space="0" w:color="auto"/>
              <w:bottom w:val="single" w:sz="4" w:space="0" w:color="auto"/>
              <w:right w:val="double" w:sz="4" w:space="0" w:color="auto"/>
            </w:tcBorders>
          </w:tcPr>
          <w:p w:rsidR="00041C71" w:rsidRPr="00CA0B15" w:rsidRDefault="00041C71" w:rsidP="00B428BB">
            <w:pPr>
              <w:pStyle w:val="ListParagraph"/>
              <w:numPr>
                <w:ilvl w:val="1"/>
                <w:numId w:val="56"/>
              </w:numPr>
              <w:tabs>
                <w:tab w:val="left" w:pos="601"/>
              </w:tabs>
              <w:ind w:left="601" w:hanging="601"/>
              <w:contextualSpacing/>
              <w:rPr>
                <w:rFonts w:ascii="Arial" w:hAnsi="Arial" w:cs="Arial"/>
                <w:color w:val="000000"/>
                <w:sz w:val="22"/>
                <w:szCs w:val="22"/>
              </w:rPr>
            </w:pPr>
            <w:r w:rsidRPr="00CA0B15">
              <w:rPr>
                <w:rFonts w:ascii="Arial" w:hAnsi="Arial" w:cs="Arial"/>
                <w:color w:val="000000"/>
                <w:sz w:val="22"/>
                <w:szCs w:val="22"/>
              </w:rPr>
              <w:lastRenderedPageBreak/>
              <w:t>Operating Expenditure</w:t>
            </w:r>
          </w:p>
          <w:p w:rsidR="00C25E3F" w:rsidRPr="00C25E3F" w:rsidRDefault="00C25E3F" w:rsidP="00C25E3F">
            <w:pPr>
              <w:contextualSpacing/>
              <w:rPr>
                <w:rFonts w:ascii="Arial" w:hAnsi="Arial" w:cs="Arial"/>
                <w:color w:val="000000"/>
              </w:rPr>
            </w:pPr>
          </w:p>
          <w:p w:rsidR="00C25E3F" w:rsidRPr="00CA0B15" w:rsidRDefault="00C25E3F" w:rsidP="00B428BB">
            <w:pPr>
              <w:pStyle w:val="ListParagraph"/>
              <w:numPr>
                <w:ilvl w:val="0"/>
                <w:numId w:val="61"/>
              </w:numPr>
              <w:tabs>
                <w:tab w:val="left" w:pos="318"/>
              </w:tabs>
              <w:ind w:left="318" w:hanging="284"/>
              <w:contextualSpacing/>
              <w:rPr>
                <w:rFonts w:ascii="Arial" w:hAnsi="Arial" w:cs="Arial"/>
                <w:color w:val="000000"/>
                <w:sz w:val="22"/>
                <w:szCs w:val="22"/>
              </w:rPr>
            </w:pPr>
            <w:r w:rsidRPr="00CA0B15">
              <w:rPr>
                <w:rFonts w:ascii="Arial" w:hAnsi="Arial" w:cs="Arial"/>
                <w:color w:val="000000"/>
                <w:sz w:val="22"/>
                <w:szCs w:val="22"/>
              </w:rPr>
              <w:t>Overall Budget approval    including contingency</w:t>
            </w:r>
          </w:p>
          <w:p w:rsidR="00C25E3F" w:rsidRPr="00CA0B15" w:rsidRDefault="00C25E3F" w:rsidP="00C25E3F">
            <w:pPr>
              <w:pStyle w:val="ListParagraph"/>
              <w:tabs>
                <w:tab w:val="left" w:pos="318"/>
              </w:tabs>
              <w:ind w:left="318" w:hanging="284"/>
              <w:rPr>
                <w:rFonts w:ascii="Arial" w:hAnsi="Arial" w:cs="Arial"/>
                <w:color w:val="000000"/>
                <w:sz w:val="22"/>
                <w:szCs w:val="22"/>
              </w:rPr>
            </w:pPr>
          </w:p>
          <w:p w:rsidR="00041C71" w:rsidRPr="00C25E3F" w:rsidRDefault="00C25E3F" w:rsidP="00B428BB">
            <w:pPr>
              <w:pStyle w:val="ListParagraph"/>
              <w:numPr>
                <w:ilvl w:val="0"/>
                <w:numId w:val="61"/>
              </w:numPr>
              <w:tabs>
                <w:tab w:val="left" w:pos="318"/>
              </w:tabs>
              <w:ind w:left="318" w:hanging="284"/>
              <w:contextualSpacing/>
              <w:rPr>
                <w:rFonts w:ascii="Arial" w:hAnsi="Arial" w:cs="Arial"/>
                <w:color w:val="000000"/>
                <w:sz w:val="22"/>
                <w:szCs w:val="22"/>
              </w:rPr>
            </w:pPr>
            <w:r w:rsidRPr="00CA0B15">
              <w:rPr>
                <w:rFonts w:ascii="Arial" w:hAnsi="Arial" w:cs="Arial"/>
                <w:color w:val="000000"/>
                <w:sz w:val="22"/>
                <w:szCs w:val="22"/>
              </w:rPr>
              <w:t>Expenditure from approved operating budget of individual budget holders</w:t>
            </w:r>
          </w:p>
        </w:tc>
        <w:tc>
          <w:tcPr>
            <w:tcW w:w="1943" w:type="dxa"/>
            <w:tcBorders>
              <w:left w:val="nil"/>
              <w:bottom w:val="single" w:sz="4" w:space="0" w:color="auto"/>
            </w:tcBorders>
          </w:tcPr>
          <w:p w:rsidR="00C25E3F" w:rsidRPr="00CA0B15" w:rsidRDefault="00C25E3F"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Borders>
              <w:bottom w:val="single" w:sz="4" w:space="0" w:color="auto"/>
            </w:tcBorders>
          </w:tcPr>
          <w:p w:rsidR="00C25E3F" w:rsidRDefault="00C25E3F" w:rsidP="00F243F3">
            <w:pPr>
              <w:rPr>
                <w:rFonts w:ascii="Arial" w:hAnsi="Arial" w:cs="Arial"/>
                <w:color w:val="000000"/>
                <w:sz w:val="22"/>
                <w:szCs w:val="22"/>
              </w:rPr>
            </w:pPr>
          </w:p>
          <w:p w:rsidR="00C25E3F" w:rsidRDefault="00C25E3F" w:rsidP="00F243F3">
            <w:pPr>
              <w:rPr>
                <w:rFonts w:ascii="Arial" w:hAnsi="Arial" w:cs="Arial"/>
                <w:color w:val="000000"/>
                <w:sz w:val="22"/>
                <w:szCs w:val="22"/>
              </w:rPr>
            </w:pPr>
          </w:p>
          <w:p w:rsidR="00C25E3F" w:rsidRPr="00CA0B15" w:rsidRDefault="00C25E3F" w:rsidP="00F243F3">
            <w:pPr>
              <w:rPr>
                <w:rFonts w:ascii="Arial" w:hAnsi="Arial" w:cs="Arial"/>
                <w:color w:val="000000"/>
                <w:sz w:val="22"/>
                <w:szCs w:val="22"/>
              </w:rPr>
            </w:pPr>
            <w:r w:rsidRPr="00CA0B15">
              <w:rPr>
                <w:rFonts w:ascii="Arial" w:hAnsi="Arial" w:cs="Arial"/>
                <w:color w:val="000000"/>
                <w:sz w:val="22"/>
                <w:szCs w:val="22"/>
              </w:rPr>
              <w:t>CEO</w:t>
            </w:r>
          </w:p>
          <w:p w:rsidR="00C25E3F" w:rsidRPr="00CA0B15" w:rsidRDefault="00C25E3F" w:rsidP="00F243F3">
            <w:pPr>
              <w:rPr>
                <w:rFonts w:ascii="Arial" w:hAnsi="Arial" w:cs="Arial"/>
                <w:color w:val="000000"/>
                <w:sz w:val="22"/>
                <w:szCs w:val="22"/>
              </w:rPr>
            </w:pPr>
          </w:p>
          <w:p w:rsidR="00C25E3F" w:rsidRPr="00CA0B15" w:rsidRDefault="00C25E3F" w:rsidP="00F243F3">
            <w:pPr>
              <w:rPr>
                <w:rFonts w:ascii="Arial" w:hAnsi="Arial" w:cs="Arial"/>
                <w:color w:val="000000"/>
                <w:sz w:val="22"/>
                <w:szCs w:val="22"/>
              </w:rPr>
            </w:pPr>
          </w:p>
          <w:p w:rsidR="00C25E3F" w:rsidRPr="00CA0B15" w:rsidRDefault="00C25E3F" w:rsidP="00F243F3">
            <w:pPr>
              <w:rPr>
                <w:rFonts w:ascii="Arial" w:hAnsi="Arial" w:cs="Arial"/>
                <w:color w:val="000000"/>
                <w:sz w:val="22"/>
                <w:szCs w:val="22"/>
              </w:rPr>
            </w:pPr>
            <w:r w:rsidRPr="00CA0B15">
              <w:rPr>
                <w:rFonts w:ascii="Arial" w:hAnsi="Arial" w:cs="Arial"/>
                <w:color w:val="000000"/>
                <w:sz w:val="22"/>
                <w:szCs w:val="22"/>
              </w:rPr>
              <w:t>Admin Officer</w:t>
            </w:r>
          </w:p>
          <w:p w:rsidR="00C25E3F" w:rsidRPr="00CA0B15" w:rsidRDefault="00C25E3F"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559" w:type="dxa"/>
            <w:tcBorders>
              <w:bottom w:val="single" w:sz="4" w:space="0" w:color="auto"/>
            </w:tcBorders>
          </w:tcPr>
          <w:p w:rsidR="00C25E3F" w:rsidRDefault="00C25E3F" w:rsidP="00F243F3">
            <w:pPr>
              <w:rPr>
                <w:rFonts w:ascii="Arial" w:hAnsi="Arial" w:cs="Arial"/>
                <w:color w:val="000000"/>
                <w:sz w:val="22"/>
                <w:szCs w:val="22"/>
              </w:rPr>
            </w:pPr>
          </w:p>
          <w:p w:rsidR="00C25E3F" w:rsidRDefault="00C25E3F" w:rsidP="00F243F3">
            <w:pPr>
              <w:rPr>
                <w:rFonts w:ascii="Arial" w:hAnsi="Arial" w:cs="Arial"/>
                <w:color w:val="000000"/>
                <w:sz w:val="22"/>
                <w:szCs w:val="22"/>
              </w:rPr>
            </w:pPr>
          </w:p>
          <w:p w:rsidR="00C25E3F" w:rsidRPr="00CA0B15" w:rsidRDefault="00C25E3F" w:rsidP="00F243F3">
            <w:pPr>
              <w:rPr>
                <w:rFonts w:ascii="Arial" w:hAnsi="Arial" w:cs="Arial"/>
                <w:color w:val="000000"/>
                <w:sz w:val="22"/>
                <w:szCs w:val="22"/>
              </w:rPr>
            </w:pPr>
            <w:r w:rsidRPr="00CA0B15">
              <w:rPr>
                <w:rFonts w:ascii="Arial" w:hAnsi="Arial" w:cs="Arial"/>
                <w:color w:val="000000"/>
                <w:sz w:val="22"/>
                <w:szCs w:val="22"/>
              </w:rPr>
              <w:t>Board</w:t>
            </w:r>
          </w:p>
          <w:p w:rsidR="00C25E3F" w:rsidRPr="00CA0B15" w:rsidRDefault="00C25E3F" w:rsidP="00F243F3">
            <w:pPr>
              <w:rPr>
                <w:rFonts w:ascii="Arial" w:hAnsi="Arial" w:cs="Arial"/>
                <w:color w:val="000000"/>
                <w:sz w:val="22"/>
                <w:szCs w:val="22"/>
              </w:rPr>
            </w:pPr>
          </w:p>
          <w:p w:rsidR="00C25E3F" w:rsidRPr="00CA0B15" w:rsidRDefault="00C25E3F" w:rsidP="00F243F3">
            <w:pPr>
              <w:rPr>
                <w:rFonts w:ascii="Arial" w:hAnsi="Arial" w:cs="Arial"/>
                <w:color w:val="000000"/>
                <w:sz w:val="22"/>
                <w:szCs w:val="22"/>
              </w:rPr>
            </w:pPr>
          </w:p>
          <w:p w:rsidR="00C25E3F" w:rsidRPr="00CA0B15" w:rsidRDefault="00C25E3F"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tc>
        <w:tc>
          <w:tcPr>
            <w:tcW w:w="1559" w:type="dxa"/>
            <w:tcBorders>
              <w:bottom w:val="single" w:sz="4" w:space="0" w:color="auto"/>
            </w:tcBorders>
          </w:tcPr>
          <w:p w:rsidR="00C25E3F" w:rsidRDefault="00C25E3F" w:rsidP="00F243F3">
            <w:pPr>
              <w:rPr>
                <w:rFonts w:ascii="Arial" w:hAnsi="Arial" w:cs="Arial"/>
                <w:color w:val="000000"/>
                <w:sz w:val="22"/>
                <w:szCs w:val="22"/>
              </w:rPr>
            </w:pPr>
          </w:p>
          <w:p w:rsidR="00C25E3F" w:rsidRDefault="00C25E3F" w:rsidP="00F243F3">
            <w:pPr>
              <w:rPr>
                <w:rFonts w:ascii="Arial" w:hAnsi="Arial" w:cs="Arial"/>
                <w:color w:val="000000"/>
                <w:sz w:val="22"/>
                <w:szCs w:val="22"/>
              </w:rPr>
            </w:pPr>
          </w:p>
          <w:p w:rsidR="00C25E3F" w:rsidRPr="00CA0B15" w:rsidRDefault="00C25E3F" w:rsidP="00F243F3">
            <w:pPr>
              <w:rPr>
                <w:rFonts w:ascii="Arial" w:hAnsi="Arial" w:cs="Arial"/>
                <w:color w:val="000000"/>
                <w:sz w:val="22"/>
                <w:szCs w:val="22"/>
              </w:rPr>
            </w:pPr>
            <w:r w:rsidRPr="00CA0B15">
              <w:rPr>
                <w:rFonts w:ascii="Arial" w:hAnsi="Arial" w:cs="Arial"/>
                <w:color w:val="000000"/>
                <w:sz w:val="22"/>
                <w:szCs w:val="22"/>
              </w:rPr>
              <w:t>F&amp;A Committee / Minister</w:t>
            </w:r>
          </w:p>
          <w:p w:rsidR="00C25E3F" w:rsidRPr="00CA0B15" w:rsidRDefault="00C25E3F" w:rsidP="00F243F3">
            <w:pPr>
              <w:rPr>
                <w:rFonts w:ascii="Arial" w:hAnsi="Arial" w:cs="Arial"/>
                <w:color w:val="000000"/>
                <w:sz w:val="22"/>
                <w:szCs w:val="22"/>
              </w:rPr>
            </w:pPr>
            <w:r>
              <w:rPr>
                <w:rFonts w:ascii="Arial" w:hAnsi="Arial" w:cs="Arial"/>
                <w:color w:val="000000"/>
                <w:sz w:val="22"/>
                <w:szCs w:val="22"/>
              </w:rPr>
              <w:t>G</w:t>
            </w:r>
            <w:r w:rsidRPr="00CA0B15">
              <w:rPr>
                <w:rFonts w:ascii="Arial" w:hAnsi="Arial" w:cs="Arial"/>
                <w:color w:val="000000"/>
                <w:sz w:val="22"/>
                <w:szCs w:val="22"/>
              </w:rPr>
              <w:t>M: F&amp;A</w:t>
            </w:r>
          </w:p>
          <w:p w:rsidR="00041C71" w:rsidRPr="00CA0B15" w:rsidRDefault="00041C71" w:rsidP="00F243F3">
            <w:pPr>
              <w:rPr>
                <w:rFonts w:ascii="Arial" w:hAnsi="Arial" w:cs="Arial"/>
                <w:color w:val="000000"/>
                <w:sz w:val="22"/>
                <w:szCs w:val="22"/>
              </w:rPr>
            </w:pPr>
          </w:p>
        </w:tc>
        <w:tc>
          <w:tcPr>
            <w:tcW w:w="1422" w:type="dxa"/>
            <w:tcBorders>
              <w:bottom w:val="single" w:sz="4" w:space="0" w:color="auto"/>
            </w:tcBorders>
          </w:tcPr>
          <w:p w:rsidR="00C25E3F" w:rsidRDefault="00C25E3F" w:rsidP="00F243F3">
            <w:pPr>
              <w:rPr>
                <w:rFonts w:ascii="Arial" w:hAnsi="Arial" w:cs="Arial"/>
                <w:color w:val="000000"/>
                <w:sz w:val="22"/>
                <w:szCs w:val="22"/>
              </w:rPr>
            </w:pPr>
          </w:p>
          <w:p w:rsidR="00C25E3F" w:rsidRDefault="00C25E3F" w:rsidP="00F243F3">
            <w:pPr>
              <w:rPr>
                <w:rFonts w:ascii="Arial" w:hAnsi="Arial" w:cs="Arial"/>
                <w:color w:val="000000"/>
                <w:sz w:val="22"/>
                <w:szCs w:val="22"/>
              </w:rPr>
            </w:pPr>
          </w:p>
          <w:p w:rsidR="00041C71" w:rsidRPr="00CA0B15" w:rsidRDefault="00C25E3F" w:rsidP="00F243F3">
            <w:pPr>
              <w:rPr>
                <w:rFonts w:ascii="Arial" w:hAnsi="Arial" w:cs="Arial"/>
                <w:color w:val="000000"/>
                <w:sz w:val="22"/>
                <w:szCs w:val="22"/>
              </w:rPr>
            </w:pPr>
            <w:r w:rsidRPr="00CA0B15">
              <w:rPr>
                <w:rFonts w:ascii="Arial" w:hAnsi="Arial" w:cs="Arial"/>
                <w:color w:val="000000"/>
                <w:sz w:val="22"/>
                <w:szCs w:val="22"/>
              </w:rPr>
              <w:t>GM: F&amp;A</w:t>
            </w:r>
          </w:p>
        </w:tc>
        <w:tc>
          <w:tcPr>
            <w:tcW w:w="2008" w:type="dxa"/>
            <w:tcBorders>
              <w:left w:val="double" w:sz="4" w:space="0" w:color="auto"/>
              <w:bottom w:val="sing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26"/>
        </w:trPr>
        <w:tc>
          <w:tcPr>
            <w:tcW w:w="3828" w:type="dxa"/>
            <w:tcBorders>
              <w:left w:val="double" w:sz="4" w:space="0" w:color="auto"/>
              <w:right w:val="double" w:sz="4" w:space="0" w:color="auto"/>
            </w:tcBorders>
          </w:tcPr>
          <w:p w:rsidR="00041C71" w:rsidRPr="00CA0B15" w:rsidDel="00CC4D55" w:rsidRDefault="00041C71" w:rsidP="00B428BB">
            <w:pPr>
              <w:pStyle w:val="ListParagraph"/>
              <w:numPr>
                <w:ilvl w:val="1"/>
                <w:numId w:val="56"/>
              </w:numPr>
              <w:tabs>
                <w:tab w:val="left" w:pos="612"/>
              </w:tabs>
              <w:ind w:left="0" w:firstLine="0"/>
              <w:contextualSpacing/>
              <w:rPr>
                <w:rFonts w:ascii="Arial" w:hAnsi="Arial" w:cs="Arial"/>
                <w:color w:val="000000"/>
                <w:sz w:val="22"/>
                <w:szCs w:val="22"/>
              </w:rPr>
            </w:pPr>
            <w:r w:rsidRPr="00CA0B15">
              <w:rPr>
                <w:rFonts w:ascii="Arial" w:hAnsi="Arial" w:cs="Arial"/>
                <w:color w:val="000000"/>
                <w:sz w:val="22"/>
                <w:szCs w:val="22"/>
              </w:rPr>
              <w:t>Expenditure from Contingency Budget</w:t>
            </w: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Del="00CC4D55" w:rsidRDefault="00041C71" w:rsidP="00F243F3">
            <w:pPr>
              <w:rPr>
                <w:rFonts w:ascii="Arial" w:hAnsi="Arial" w:cs="Arial"/>
                <w:color w:val="000000"/>
                <w:sz w:val="22"/>
                <w:szCs w:val="22"/>
              </w:rPr>
            </w:pPr>
          </w:p>
        </w:tc>
        <w:tc>
          <w:tcPr>
            <w:tcW w:w="1601" w:type="dxa"/>
          </w:tcPr>
          <w:p w:rsidR="00041C71" w:rsidRPr="00CA0B15" w:rsidDel="00CC4D55" w:rsidRDefault="00041C71" w:rsidP="00F243F3">
            <w:pPr>
              <w:rPr>
                <w:rFonts w:ascii="Arial" w:hAnsi="Arial" w:cs="Arial"/>
                <w:color w:val="000000"/>
                <w:sz w:val="22"/>
                <w:szCs w:val="22"/>
              </w:rPr>
            </w:pPr>
            <w:r w:rsidRPr="00CA0B15">
              <w:rPr>
                <w:rFonts w:ascii="Arial" w:hAnsi="Arial" w:cs="Arial"/>
                <w:color w:val="000000"/>
                <w:sz w:val="22"/>
                <w:szCs w:val="22"/>
                <w:lang w:val="en-ZA"/>
              </w:rPr>
              <w:t>GM: F&amp;A</w:t>
            </w:r>
          </w:p>
        </w:tc>
        <w:tc>
          <w:tcPr>
            <w:tcW w:w="1559" w:type="dxa"/>
          </w:tcPr>
          <w:p w:rsidR="00041C71" w:rsidRPr="00CA0B15" w:rsidDel="00CC4D5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Del="00CC4D5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tc>
        <w:tc>
          <w:tcPr>
            <w:tcW w:w="1422" w:type="dxa"/>
          </w:tcPr>
          <w:p w:rsidR="00041C71" w:rsidRPr="00CA0B15" w:rsidDel="00CC4D5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21"/>
        </w:trPr>
        <w:tc>
          <w:tcPr>
            <w:tcW w:w="3828" w:type="dxa"/>
            <w:tcBorders>
              <w:left w:val="double" w:sz="4" w:space="0" w:color="auto"/>
              <w:right w:val="double" w:sz="4" w:space="0" w:color="auto"/>
            </w:tcBorders>
          </w:tcPr>
          <w:p w:rsidR="00041C71" w:rsidRDefault="00041C71" w:rsidP="00B428BB">
            <w:pPr>
              <w:pStyle w:val="ListParagraph"/>
              <w:numPr>
                <w:ilvl w:val="0"/>
                <w:numId w:val="56"/>
              </w:numPr>
              <w:tabs>
                <w:tab w:val="left" w:pos="596"/>
              </w:tabs>
              <w:ind w:left="0" w:firstLine="0"/>
              <w:contextualSpacing/>
              <w:rPr>
                <w:rFonts w:ascii="Arial" w:hAnsi="Arial" w:cs="Arial"/>
                <w:b/>
                <w:color w:val="000000"/>
                <w:sz w:val="22"/>
                <w:szCs w:val="22"/>
              </w:rPr>
            </w:pPr>
            <w:r w:rsidRPr="00CA0B15">
              <w:rPr>
                <w:rFonts w:ascii="Arial" w:hAnsi="Arial" w:cs="Arial"/>
                <w:b/>
                <w:color w:val="000000"/>
                <w:sz w:val="22"/>
                <w:szCs w:val="22"/>
              </w:rPr>
              <w:t>Procurement</w:t>
            </w:r>
          </w:p>
          <w:p w:rsidR="00C25E3F" w:rsidRPr="00C25E3F" w:rsidRDefault="00C25E3F" w:rsidP="00C25E3F">
            <w:pPr>
              <w:contextualSpacing/>
              <w:rPr>
                <w:rFonts w:ascii="Arial" w:hAnsi="Arial" w:cs="Arial"/>
                <w:b/>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3008"/>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56"/>
              </w:numPr>
              <w:tabs>
                <w:tab w:val="left" w:pos="601"/>
              </w:tabs>
              <w:ind w:left="0" w:firstLine="0"/>
              <w:contextualSpacing/>
              <w:rPr>
                <w:rFonts w:ascii="Arial" w:hAnsi="Arial" w:cs="Arial"/>
                <w:color w:val="000000"/>
                <w:sz w:val="22"/>
                <w:szCs w:val="22"/>
              </w:rPr>
            </w:pPr>
            <w:r w:rsidRPr="00CA0B15">
              <w:rPr>
                <w:rFonts w:ascii="Arial" w:hAnsi="Arial" w:cs="Arial"/>
                <w:color w:val="000000"/>
                <w:sz w:val="22"/>
                <w:szCs w:val="22"/>
              </w:rPr>
              <w:t>Procurement of goods/services</w:t>
            </w:r>
          </w:p>
          <w:p w:rsidR="00041C71" w:rsidRPr="00CA0B15" w:rsidRDefault="00041C71" w:rsidP="00F243F3">
            <w:pPr>
              <w:rPr>
                <w:rFonts w:ascii="Arial" w:hAnsi="Arial" w:cs="Arial"/>
                <w:color w:val="000000"/>
                <w:sz w:val="22"/>
                <w:szCs w:val="22"/>
              </w:rPr>
            </w:pPr>
          </w:p>
          <w:p w:rsidR="00041C71" w:rsidRPr="00CA0B15" w:rsidRDefault="00041C71" w:rsidP="00B428BB">
            <w:pPr>
              <w:pStyle w:val="ListParagraph"/>
              <w:numPr>
                <w:ilvl w:val="0"/>
                <w:numId w:val="57"/>
              </w:numPr>
              <w:tabs>
                <w:tab w:val="left" w:pos="318"/>
              </w:tabs>
              <w:ind w:left="318" w:hanging="318"/>
              <w:contextualSpacing/>
              <w:rPr>
                <w:rFonts w:ascii="Arial" w:hAnsi="Arial" w:cs="Arial"/>
                <w:color w:val="000000"/>
                <w:sz w:val="22"/>
                <w:szCs w:val="22"/>
              </w:rPr>
            </w:pPr>
            <w:r w:rsidRPr="00CA0B15">
              <w:rPr>
                <w:rFonts w:ascii="Arial" w:hAnsi="Arial" w:cs="Arial"/>
                <w:color w:val="000000"/>
                <w:sz w:val="22"/>
                <w:szCs w:val="22"/>
              </w:rPr>
              <w:t>Purchase requisitions</w:t>
            </w:r>
          </w:p>
          <w:p w:rsidR="00041C71" w:rsidRPr="00CA0B15" w:rsidRDefault="00041C71" w:rsidP="00C25E3F">
            <w:pPr>
              <w:tabs>
                <w:tab w:val="left" w:pos="318"/>
              </w:tabs>
              <w:ind w:left="318" w:hanging="318"/>
              <w:rPr>
                <w:rFonts w:ascii="Arial" w:hAnsi="Arial" w:cs="Arial"/>
                <w:color w:val="000000"/>
                <w:sz w:val="22"/>
                <w:szCs w:val="22"/>
              </w:rPr>
            </w:pPr>
          </w:p>
          <w:p w:rsidR="00041C71" w:rsidRPr="00CA0B15" w:rsidRDefault="00041C71" w:rsidP="00C25E3F">
            <w:pPr>
              <w:tabs>
                <w:tab w:val="left" w:pos="318"/>
              </w:tabs>
              <w:ind w:left="318" w:hanging="318"/>
              <w:rPr>
                <w:rFonts w:ascii="Arial" w:hAnsi="Arial" w:cs="Arial"/>
                <w:color w:val="000000"/>
                <w:sz w:val="22"/>
                <w:szCs w:val="22"/>
              </w:rPr>
            </w:pPr>
          </w:p>
          <w:p w:rsidR="00041C71" w:rsidRPr="00CA0B15" w:rsidRDefault="00041C71" w:rsidP="00C25E3F">
            <w:pPr>
              <w:tabs>
                <w:tab w:val="left" w:pos="318"/>
              </w:tabs>
              <w:ind w:left="318" w:hanging="318"/>
              <w:rPr>
                <w:rFonts w:ascii="Arial" w:hAnsi="Arial" w:cs="Arial"/>
                <w:color w:val="000000"/>
                <w:sz w:val="22"/>
                <w:szCs w:val="22"/>
              </w:rPr>
            </w:pPr>
          </w:p>
          <w:p w:rsidR="00041C71" w:rsidRPr="00CA0B15" w:rsidRDefault="00041C71" w:rsidP="00C25E3F">
            <w:pPr>
              <w:tabs>
                <w:tab w:val="left" w:pos="318"/>
              </w:tabs>
              <w:ind w:left="318" w:hanging="318"/>
              <w:rPr>
                <w:rFonts w:ascii="Arial" w:hAnsi="Arial" w:cs="Arial"/>
                <w:color w:val="000000"/>
                <w:sz w:val="22"/>
                <w:szCs w:val="22"/>
              </w:rPr>
            </w:pPr>
          </w:p>
          <w:p w:rsidR="00041C71" w:rsidRPr="00CA0B15" w:rsidRDefault="00041C71" w:rsidP="00C25E3F">
            <w:pPr>
              <w:tabs>
                <w:tab w:val="left" w:pos="318"/>
              </w:tabs>
              <w:ind w:left="318" w:hanging="318"/>
              <w:rPr>
                <w:rFonts w:ascii="Arial" w:hAnsi="Arial" w:cs="Arial"/>
                <w:color w:val="000000"/>
                <w:sz w:val="22"/>
                <w:szCs w:val="22"/>
              </w:rPr>
            </w:pPr>
          </w:p>
          <w:p w:rsidR="00041C71" w:rsidRPr="00CA0B15" w:rsidRDefault="00041C71" w:rsidP="00C25E3F">
            <w:pPr>
              <w:tabs>
                <w:tab w:val="left" w:pos="318"/>
              </w:tabs>
              <w:ind w:left="318" w:hanging="318"/>
              <w:rPr>
                <w:rFonts w:ascii="Arial" w:hAnsi="Arial" w:cs="Arial"/>
                <w:color w:val="000000"/>
                <w:sz w:val="22"/>
                <w:szCs w:val="22"/>
              </w:rPr>
            </w:pPr>
          </w:p>
          <w:p w:rsidR="00041C71" w:rsidRPr="00CA0B15" w:rsidRDefault="00041C71" w:rsidP="00C25E3F">
            <w:pPr>
              <w:tabs>
                <w:tab w:val="left" w:pos="318"/>
              </w:tabs>
              <w:ind w:left="318" w:hanging="318"/>
              <w:rPr>
                <w:rFonts w:ascii="Arial" w:hAnsi="Arial" w:cs="Arial"/>
                <w:color w:val="000000"/>
                <w:sz w:val="22"/>
                <w:szCs w:val="22"/>
              </w:rPr>
            </w:pPr>
          </w:p>
          <w:p w:rsidR="00041C71" w:rsidRPr="00CA0B15" w:rsidRDefault="00041C71" w:rsidP="00B428BB">
            <w:pPr>
              <w:pStyle w:val="ListParagraph"/>
              <w:numPr>
                <w:ilvl w:val="0"/>
                <w:numId w:val="57"/>
              </w:numPr>
              <w:tabs>
                <w:tab w:val="left" w:pos="318"/>
              </w:tabs>
              <w:ind w:left="318" w:hanging="318"/>
              <w:contextualSpacing/>
              <w:rPr>
                <w:rFonts w:ascii="Arial" w:hAnsi="Arial" w:cs="Arial"/>
                <w:color w:val="000000"/>
                <w:sz w:val="22"/>
                <w:szCs w:val="22"/>
              </w:rPr>
            </w:pPr>
            <w:r w:rsidRPr="00C25E3F">
              <w:rPr>
                <w:rFonts w:ascii="Arial" w:hAnsi="Arial" w:cs="Arial"/>
                <w:color w:val="000000"/>
                <w:sz w:val="22"/>
                <w:szCs w:val="22"/>
              </w:rPr>
              <w:t>Purchase orders</w:t>
            </w:r>
          </w:p>
        </w:tc>
        <w:tc>
          <w:tcPr>
            <w:tcW w:w="1943" w:type="dxa"/>
            <w:tcBorders>
              <w:left w:val="nil"/>
            </w:tcBorders>
          </w:tcPr>
          <w:p w:rsidR="00041C71" w:rsidRPr="00CA0B15" w:rsidRDefault="00041C71" w:rsidP="00F243F3">
            <w:pPr>
              <w:pStyle w:val="Header"/>
              <w:rPr>
                <w:rFonts w:ascii="Arial" w:hAnsi="Arial" w:cs="Arial"/>
                <w:color w:val="000000"/>
                <w:sz w:val="22"/>
                <w:szCs w:val="22"/>
              </w:rPr>
            </w:pPr>
          </w:p>
          <w:p w:rsidR="00041C71" w:rsidRPr="00CA0B15" w:rsidRDefault="00041C71" w:rsidP="00F243F3">
            <w:pPr>
              <w:pStyle w:val="Header"/>
              <w:rPr>
                <w:rFonts w:ascii="Arial" w:hAnsi="Arial" w:cs="Arial"/>
                <w:color w:val="000000"/>
                <w:sz w:val="22"/>
                <w:szCs w:val="22"/>
              </w:rPr>
            </w:pPr>
          </w:p>
          <w:p w:rsidR="00041C71" w:rsidRPr="00CA0B15" w:rsidRDefault="00041C71" w:rsidP="00F243F3">
            <w:pPr>
              <w:pStyle w:val="Header"/>
              <w:rPr>
                <w:rFonts w:ascii="Arial" w:hAnsi="Arial" w:cs="Arial"/>
                <w:color w:val="000000"/>
                <w:sz w:val="22"/>
                <w:szCs w:val="22"/>
              </w:rPr>
            </w:pPr>
          </w:p>
          <w:p w:rsidR="00041C71" w:rsidRPr="00CA0B15" w:rsidRDefault="00041C71" w:rsidP="00F243F3">
            <w:pPr>
              <w:tabs>
                <w:tab w:val="left" w:pos="360"/>
                <w:tab w:val="left" w:pos="840"/>
              </w:tabs>
              <w:rPr>
                <w:rFonts w:ascii="Arial" w:hAnsi="Arial" w:cs="Arial"/>
                <w:color w:val="000000"/>
                <w:sz w:val="22"/>
                <w:szCs w:val="22"/>
              </w:rPr>
            </w:pPr>
            <w:r w:rsidRPr="00CA0B15">
              <w:rPr>
                <w:rFonts w:ascii="Arial" w:hAnsi="Arial" w:cs="Arial"/>
                <w:color w:val="000000"/>
                <w:sz w:val="22"/>
                <w:szCs w:val="22"/>
              </w:rPr>
              <w:t>&lt; N$ 50,000</w:t>
            </w:r>
          </w:p>
          <w:p w:rsidR="00C25E3F" w:rsidRDefault="00C25E3F" w:rsidP="00F243F3">
            <w:pPr>
              <w:tabs>
                <w:tab w:val="left" w:pos="360"/>
                <w:tab w:val="left" w:pos="840"/>
              </w:tabs>
              <w:rPr>
                <w:rFonts w:ascii="Arial" w:hAnsi="Arial" w:cs="Arial"/>
                <w:color w:val="000000"/>
                <w:sz w:val="22"/>
                <w:szCs w:val="22"/>
              </w:rPr>
            </w:pPr>
          </w:p>
          <w:p w:rsidR="00C25E3F" w:rsidRDefault="00041C71" w:rsidP="00F243F3">
            <w:pPr>
              <w:tabs>
                <w:tab w:val="left" w:pos="360"/>
                <w:tab w:val="left" w:pos="840"/>
              </w:tabs>
              <w:rPr>
                <w:rFonts w:ascii="Arial" w:hAnsi="Arial" w:cs="Arial"/>
                <w:color w:val="000000"/>
                <w:sz w:val="22"/>
                <w:szCs w:val="22"/>
              </w:rPr>
            </w:pPr>
            <w:r w:rsidRPr="00CA0B15">
              <w:rPr>
                <w:rFonts w:ascii="Arial" w:hAnsi="Arial" w:cs="Arial"/>
                <w:color w:val="000000"/>
                <w:sz w:val="22"/>
                <w:szCs w:val="22"/>
              </w:rPr>
              <w:t xml:space="preserve">N$ 50,000 to </w:t>
            </w:r>
          </w:p>
          <w:p w:rsidR="00041C71" w:rsidRPr="00CA0B15" w:rsidRDefault="00041C71" w:rsidP="00F243F3">
            <w:pPr>
              <w:tabs>
                <w:tab w:val="left" w:pos="360"/>
                <w:tab w:val="left" w:pos="840"/>
              </w:tabs>
              <w:rPr>
                <w:rFonts w:ascii="Arial" w:hAnsi="Arial" w:cs="Arial"/>
                <w:color w:val="000000"/>
                <w:sz w:val="22"/>
                <w:szCs w:val="22"/>
              </w:rPr>
            </w:pPr>
            <w:r w:rsidRPr="00CA0B15">
              <w:rPr>
                <w:rFonts w:ascii="Arial" w:hAnsi="Arial" w:cs="Arial"/>
                <w:color w:val="000000"/>
                <w:sz w:val="22"/>
                <w:szCs w:val="22"/>
              </w:rPr>
              <w:t>N$ 100,000</w:t>
            </w:r>
          </w:p>
          <w:p w:rsidR="00041C71" w:rsidRPr="00CA0B15" w:rsidRDefault="00041C71" w:rsidP="00F243F3">
            <w:pPr>
              <w:tabs>
                <w:tab w:val="left" w:pos="360"/>
                <w:tab w:val="left" w:pos="840"/>
              </w:tabs>
              <w:rPr>
                <w:rFonts w:ascii="Arial" w:hAnsi="Arial" w:cs="Arial"/>
                <w:color w:val="000000"/>
                <w:sz w:val="22"/>
                <w:szCs w:val="22"/>
              </w:rPr>
            </w:pPr>
          </w:p>
          <w:p w:rsidR="00041C71" w:rsidRPr="00CA0B15" w:rsidRDefault="00041C71" w:rsidP="00F243F3">
            <w:pPr>
              <w:tabs>
                <w:tab w:val="left" w:pos="360"/>
                <w:tab w:val="left" w:pos="840"/>
              </w:tabs>
              <w:rPr>
                <w:rFonts w:ascii="Arial" w:hAnsi="Arial" w:cs="Arial"/>
                <w:color w:val="000000"/>
                <w:sz w:val="22"/>
                <w:szCs w:val="22"/>
              </w:rPr>
            </w:pPr>
            <w:r w:rsidRPr="00CA0B15">
              <w:rPr>
                <w:rFonts w:ascii="Arial" w:hAnsi="Arial" w:cs="Arial"/>
                <w:color w:val="000000"/>
                <w:sz w:val="22"/>
                <w:szCs w:val="22"/>
              </w:rPr>
              <w:t>&gt; N$ 100,000</w:t>
            </w:r>
          </w:p>
          <w:p w:rsidR="00041C71" w:rsidRDefault="00041C71" w:rsidP="00F243F3">
            <w:pPr>
              <w:tabs>
                <w:tab w:val="left" w:pos="840"/>
              </w:tabs>
              <w:rPr>
                <w:rFonts w:ascii="Arial" w:hAnsi="Arial" w:cs="Arial"/>
                <w:color w:val="000000"/>
                <w:sz w:val="22"/>
                <w:szCs w:val="22"/>
              </w:rPr>
            </w:pPr>
          </w:p>
          <w:p w:rsidR="00C25E3F" w:rsidRPr="00CA0B15" w:rsidRDefault="00C25E3F" w:rsidP="00F243F3">
            <w:pPr>
              <w:tabs>
                <w:tab w:val="left" w:pos="840"/>
              </w:tabs>
              <w:rPr>
                <w:rFonts w:ascii="Arial" w:hAnsi="Arial" w:cs="Arial"/>
                <w:color w:val="000000"/>
                <w:sz w:val="22"/>
                <w:szCs w:val="22"/>
              </w:rPr>
            </w:pPr>
          </w:p>
          <w:p w:rsidR="00041C71" w:rsidRPr="00CA0B15" w:rsidRDefault="00041C71" w:rsidP="007E7C11">
            <w:pPr>
              <w:tabs>
                <w:tab w:val="left" w:pos="360"/>
                <w:tab w:val="left" w:pos="840"/>
              </w:tabs>
              <w:rPr>
                <w:rFonts w:ascii="Arial" w:hAnsi="Arial" w:cs="Arial"/>
                <w:color w:val="000000"/>
                <w:sz w:val="22"/>
                <w:szCs w:val="22"/>
              </w:rPr>
            </w:pPr>
            <w:r w:rsidRPr="00CA0B15">
              <w:rPr>
                <w:rFonts w:ascii="Arial" w:hAnsi="Arial" w:cs="Arial"/>
                <w:color w:val="000000"/>
                <w:sz w:val="22"/>
                <w:szCs w:val="22"/>
              </w:rPr>
              <w:t>All</w:t>
            </w: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Employee</w:t>
            </w:r>
          </w:p>
          <w:p w:rsidR="00C25E3F" w:rsidRDefault="00C25E3F" w:rsidP="00F243F3">
            <w:pPr>
              <w:rPr>
                <w:rFonts w:ascii="Arial" w:hAnsi="Arial" w:cs="Arial"/>
                <w:color w:val="000000"/>
                <w:sz w:val="22"/>
                <w:szCs w:val="22"/>
                <w:lang w:val="en-ZA"/>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lang w:val="en-ZA"/>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CEO</w:t>
            </w:r>
          </w:p>
          <w:p w:rsidR="00041C71" w:rsidRDefault="00041C71" w:rsidP="00F243F3">
            <w:pPr>
              <w:rPr>
                <w:rFonts w:ascii="Arial" w:hAnsi="Arial" w:cs="Arial"/>
                <w:color w:val="000000"/>
                <w:sz w:val="22"/>
                <w:szCs w:val="22"/>
                <w:lang w:val="en-ZA"/>
              </w:rPr>
            </w:pPr>
          </w:p>
          <w:p w:rsidR="00C25E3F" w:rsidRPr="00CA0B15" w:rsidRDefault="00C25E3F" w:rsidP="00F243F3">
            <w:pPr>
              <w:rPr>
                <w:rFonts w:ascii="Arial" w:hAnsi="Arial" w:cs="Arial"/>
                <w:color w:val="000000"/>
                <w:sz w:val="22"/>
                <w:szCs w:val="22"/>
                <w:lang w:val="en-ZA"/>
              </w:rPr>
            </w:pPr>
          </w:p>
          <w:p w:rsidR="00041C71" w:rsidRPr="00CA0B15" w:rsidRDefault="00041C71" w:rsidP="007E7C11">
            <w:pPr>
              <w:rPr>
                <w:rFonts w:ascii="Arial" w:hAnsi="Arial" w:cs="Arial"/>
                <w:color w:val="000000"/>
                <w:sz w:val="22"/>
                <w:szCs w:val="22"/>
              </w:rPr>
            </w:pPr>
            <w:r w:rsidRPr="00CA0B15">
              <w:rPr>
                <w:rFonts w:ascii="Arial" w:hAnsi="Arial" w:cs="Arial"/>
                <w:color w:val="000000"/>
                <w:sz w:val="22"/>
                <w:szCs w:val="22"/>
                <w:lang w:val="en-ZA"/>
              </w:rPr>
              <w:t>Admin Officer</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lang w:val="en-ZA"/>
              </w:rPr>
            </w:pPr>
            <w:r w:rsidRPr="00CA0B15">
              <w:rPr>
                <w:rFonts w:ascii="Arial" w:hAnsi="Arial" w:cs="Arial"/>
                <w:color w:val="000000"/>
                <w:sz w:val="22"/>
                <w:szCs w:val="22"/>
                <w:lang w:val="en-ZA"/>
              </w:rPr>
              <w:t>TC</w:t>
            </w:r>
          </w:p>
          <w:p w:rsidR="00041C71" w:rsidRPr="00CA0B15" w:rsidRDefault="00041C71" w:rsidP="00F243F3">
            <w:pPr>
              <w:rPr>
                <w:rFonts w:ascii="Arial" w:hAnsi="Arial" w:cs="Arial"/>
                <w:color w:val="000000"/>
                <w:sz w:val="22"/>
                <w:szCs w:val="22"/>
                <w:lang w:val="en-ZA"/>
              </w:rPr>
            </w:pPr>
          </w:p>
          <w:p w:rsidR="00041C71" w:rsidRPr="00CA0B15" w:rsidRDefault="00041C71" w:rsidP="00F243F3">
            <w:pPr>
              <w:rPr>
                <w:rFonts w:ascii="Arial" w:hAnsi="Arial" w:cs="Arial"/>
                <w:color w:val="000000"/>
                <w:sz w:val="22"/>
                <w:szCs w:val="22"/>
                <w:lang w:val="en-ZA"/>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GM: F&amp;A</w:t>
            </w:r>
            <w:r w:rsidRPr="00CA0B15">
              <w:rPr>
                <w:rFonts w:ascii="Arial" w:hAnsi="Arial" w:cs="Arial"/>
                <w:color w:val="000000"/>
                <w:sz w:val="22"/>
                <w:szCs w:val="22"/>
              </w:rPr>
              <w:t xml:space="preserve"> </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422"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56"/>
              </w:numPr>
              <w:tabs>
                <w:tab w:val="left" w:pos="601"/>
              </w:tabs>
              <w:ind w:left="0" w:firstLine="0"/>
              <w:contextualSpacing/>
              <w:rPr>
                <w:rFonts w:ascii="Arial" w:hAnsi="Arial" w:cs="Arial"/>
                <w:color w:val="000000"/>
                <w:sz w:val="22"/>
                <w:szCs w:val="22"/>
              </w:rPr>
            </w:pPr>
            <w:r w:rsidRPr="00CA0B15">
              <w:rPr>
                <w:rFonts w:ascii="Arial" w:hAnsi="Arial" w:cs="Arial"/>
                <w:color w:val="000000"/>
                <w:sz w:val="22"/>
                <w:szCs w:val="22"/>
              </w:rPr>
              <w:t>Approval of contracts with third parties within approved budgets</w:t>
            </w:r>
          </w:p>
          <w:p w:rsidR="00041C71" w:rsidRPr="00CA0B15" w:rsidRDefault="00041C71" w:rsidP="00F243F3">
            <w:pPr>
              <w:rPr>
                <w:rFonts w:ascii="Arial" w:hAnsi="Arial" w:cs="Arial"/>
                <w:color w:val="000000"/>
                <w:sz w:val="22"/>
                <w:szCs w:val="22"/>
              </w:rPr>
            </w:pPr>
          </w:p>
        </w:tc>
        <w:tc>
          <w:tcPr>
            <w:tcW w:w="1943" w:type="dxa"/>
            <w:tcBorders>
              <w:left w:val="nil"/>
            </w:tcBorders>
          </w:tcPr>
          <w:p w:rsidR="00041C71" w:rsidRPr="00CA0B15" w:rsidRDefault="00041C71" w:rsidP="00F243F3">
            <w:pPr>
              <w:tabs>
                <w:tab w:val="left" w:pos="360"/>
                <w:tab w:val="left" w:pos="840"/>
              </w:tabs>
              <w:rPr>
                <w:rFonts w:ascii="Arial" w:hAnsi="Arial" w:cs="Arial"/>
                <w:color w:val="000000"/>
                <w:sz w:val="22"/>
                <w:szCs w:val="22"/>
              </w:rPr>
            </w:pPr>
            <w:commentRangeStart w:id="1151"/>
            <w:r w:rsidRPr="00CA0B15">
              <w:rPr>
                <w:rFonts w:ascii="Arial" w:hAnsi="Arial" w:cs="Arial"/>
                <w:color w:val="000000"/>
                <w:sz w:val="22"/>
                <w:szCs w:val="22"/>
              </w:rPr>
              <w:t>&lt;N$50,000</w:t>
            </w:r>
          </w:p>
          <w:p w:rsidR="00041C71" w:rsidRPr="00CA0B15" w:rsidRDefault="00041C71" w:rsidP="00F243F3">
            <w:pPr>
              <w:tabs>
                <w:tab w:val="left" w:pos="840"/>
              </w:tabs>
              <w:rPr>
                <w:rFonts w:ascii="Arial" w:hAnsi="Arial" w:cs="Arial"/>
                <w:color w:val="000000"/>
                <w:sz w:val="22"/>
                <w:szCs w:val="22"/>
              </w:rPr>
            </w:pPr>
          </w:p>
          <w:p w:rsidR="00041C71" w:rsidRPr="00CA0B15" w:rsidRDefault="00041C71" w:rsidP="00F243F3">
            <w:pPr>
              <w:tabs>
                <w:tab w:val="left" w:pos="360"/>
                <w:tab w:val="left" w:pos="840"/>
              </w:tabs>
              <w:rPr>
                <w:rFonts w:ascii="Arial" w:hAnsi="Arial" w:cs="Arial"/>
                <w:color w:val="000000"/>
                <w:sz w:val="22"/>
                <w:szCs w:val="22"/>
              </w:rPr>
            </w:pPr>
            <w:r w:rsidRPr="00CA0B15">
              <w:rPr>
                <w:rFonts w:ascii="Arial" w:hAnsi="Arial" w:cs="Arial"/>
                <w:color w:val="000000"/>
                <w:sz w:val="22"/>
                <w:szCs w:val="22"/>
              </w:rPr>
              <w:t>N$50,000 to N$100,000</w:t>
            </w:r>
          </w:p>
          <w:p w:rsidR="00041C71" w:rsidRPr="00CA0B15" w:rsidRDefault="00041C71" w:rsidP="00F243F3">
            <w:pPr>
              <w:tabs>
                <w:tab w:val="left" w:pos="360"/>
                <w:tab w:val="left" w:pos="840"/>
              </w:tabs>
              <w:rPr>
                <w:rFonts w:ascii="Arial" w:hAnsi="Arial" w:cs="Arial"/>
                <w:color w:val="000000"/>
                <w:sz w:val="22"/>
                <w:szCs w:val="22"/>
              </w:rPr>
            </w:pPr>
          </w:p>
          <w:p w:rsidR="00041C71" w:rsidRPr="00CA0B15" w:rsidRDefault="00041C71" w:rsidP="00F243F3">
            <w:pPr>
              <w:tabs>
                <w:tab w:val="left" w:pos="360"/>
                <w:tab w:val="left" w:pos="840"/>
              </w:tabs>
              <w:rPr>
                <w:rFonts w:ascii="Arial" w:hAnsi="Arial" w:cs="Arial"/>
                <w:color w:val="000000"/>
                <w:sz w:val="22"/>
                <w:szCs w:val="22"/>
              </w:rPr>
            </w:pPr>
            <w:r w:rsidRPr="00CA0B15">
              <w:rPr>
                <w:rFonts w:ascii="Arial" w:hAnsi="Arial" w:cs="Arial"/>
                <w:color w:val="000000"/>
                <w:sz w:val="22"/>
                <w:szCs w:val="22"/>
              </w:rPr>
              <w:t>&gt;N$100,000</w:t>
            </w:r>
          </w:p>
          <w:commentRangeEnd w:id="1151"/>
          <w:p w:rsidR="00041C71" w:rsidRPr="00CA0B15" w:rsidRDefault="00875FB5" w:rsidP="00F243F3">
            <w:pPr>
              <w:tabs>
                <w:tab w:val="left" w:pos="840"/>
              </w:tabs>
              <w:rPr>
                <w:rFonts w:ascii="Arial" w:hAnsi="Arial" w:cs="Arial"/>
                <w:color w:val="000000"/>
                <w:sz w:val="22"/>
                <w:szCs w:val="22"/>
              </w:rPr>
            </w:pPr>
            <w:r>
              <w:rPr>
                <w:rStyle w:val="CommentReference"/>
              </w:rPr>
              <w:commentReference w:id="1151"/>
            </w:r>
          </w:p>
          <w:p w:rsidR="00041C71" w:rsidRPr="00CA0B15" w:rsidRDefault="00041C71" w:rsidP="00F243F3">
            <w:pPr>
              <w:tabs>
                <w:tab w:val="left" w:pos="360"/>
                <w:tab w:val="left" w:pos="840"/>
              </w:tabs>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GM: 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lang w:val="en-ZA"/>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CEO</w:t>
            </w:r>
          </w:p>
          <w:p w:rsidR="00041C71" w:rsidRPr="00CA0B15" w:rsidRDefault="00041C71" w:rsidP="00F243F3">
            <w:pPr>
              <w:rPr>
                <w:rFonts w:ascii="Arial" w:hAnsi="Arial" w:cs="Arial"/>
                <w:color w:val="000000"/>
                <w:sz w:val="22"/>
                <w:szCs w:val="22"/>
                <w:lang w:val="en-ZA"/>
              </w:rPr>
            </w:pP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lang w:val="en-ZA"/>
              </w:rPr>
            </w:pPr>
            <w:r w:rsidRPr="00CA0B15">
              <w:rPr>
                <w:rFonts w:ascii="Arial" w:hAnsi="Arial" w:cs="Arial"/>
                <w:color w:val="000000"/>
                <w:sz w:val="22"/>
                <w:szCs w:val="22"/>
                <w:lang w:val="en-ZA"/>
              </w:rPr>
              <w:t>TC</w:t>
            </w:r>
          </w:p>
          <w:p w:rsidR="00041C71" w:rsidRPr="00CA0B15" w:rsidRDefault="00041C71" w:rsidP="00F243F3">
            <w:pPr>
              <w:rPr>
                <w:rFonts w:ascii="Arial" w:hAnsi="Arial" w:cs="Arial"/>
                <w:color w:val="000000"/>
                <w:sz w:val="22"/>
                <w:szCs w:val="22"/>
                <w:lang w:val="en-ZA"/>
              </w:rPr>
            </w:pP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All contracts to be reviewed by the Mgr. CCL</w:t>
            </w:r>
          </w:p>
        </w:tc>
      </w:tr>
      <w:tr w:rsidR="00041C71" w:rsidRPr="00CA0B15" w:rsidTr="00593A42">
        <w:trPr>
          <w:trHeight w:val="500"/>
        </w:trPr>
        <w:tc>
          <w:tcPr>
            <w:tcW w:w="3828" w:type="dxa"/>
            <w:tcBorders>
              <w:left w:val="double" w:sz="4" w:space="0" w:color="auto"/>
              <w:bottom w:val="single" w:sz="4" w:space="0" w:color="auto"/>
              <w:right w:val="double" w:sz="4" w:space="0" w:color="auto"/>
            </w:tcBorders>
          </w:tcPr>
          <w:p w:rsidR="00041C71" w:rsidRPr="00CA0B15" w:rsidRDefault="00041C71" w:rsidP="00B428BB">
            <w:pPr>
              <w:pStyle w:val="ListParagraph"/>
              <w:numPr>
                <w:ilvl w:val="0"/>
                <w:numId w:val="62"/>
              </w:numPr>
              <w:tabs>
                <w:tab w:val="clear" w:pos="360"/>
                <w:tab w:val="num" w:pos="601"/>
              </w:tabs>
              <w:ind w:left="0" w:firstLine="0"/>
              <w:contextualSpacing/>
              <w:rPr>
                <w:rFonts w:ascii="Arial" w:hAnsi="Arial" w:cs="Arial"/>
                <w:b/>
                <w:color w:val="000000"/>
                <w:sz w:val="22"/>
                <w:szCs w:val="22"/>
              </w:rPr>
            </w:pPr>
            <w:r w:rsidRPr="00CA0B15">
              <w:rPr>
                <w:rFonts w:ascii="Arial" w:hAnsi="Arial" w:cs="Arial"/>
                <w:b/>
                <w:color w:val="000000"/>
                <w:sz w:val="22"/>
                <w:szCs w:val="22"/>
              </w:rPr>
              <w:lastRenderedPageBreak/>
              <w:t>Banking</w:t>
            </w:r>
          </w:p>
        </w:tc>
        <w:tc>
          <w:tcPr>
            <w:tcW w:w="1943" w:type="dxa"/>
            <w:tcBorders>
              <w:left w:val="nil"/>
              <w:bottom w:val="single" w:sz="4" w:space="0" w:color="auto"/>
            </w:tcBorders>
          </w:tcPr>
          <w:p w:rsidR="00041C71" w:rsidRPr="00CA0B15" w:rsidRDefault="00041C71" w:rsidP="00F243F3">
            <w:pPr>
              <w:rPr>
                <w:rFonts w:ascii="Arial" w:hAnsi="Arial" w:cs="Arial"/>
                <w:color w:val="000000"/>
                <w:sz w:val="22"/>
                <w:szCs w:val="22"/>
              </w:rPr>
            </w:pPr>
          </w:p>
        </w:tc>
        <w:tc>
          <w:tcPr>
            <w:tcW w:w="1601" w:type="dxa"/>
            <w:tcBorders>
              <w:bottom w:val="single" w:sz="4" w:space="0" w:color="auto"/>
            </w:tcBorders>
          </w:tcPr>
          <w:p w:rsidR="00041C71" w:rsidRPr="00CA0B15" w:rsidRDefault="00041C71" w:rsidP="00F243F3">
            <w:pPr>
              <w:rPr>
                <w:rFonts w:ascii="Arial" w:hAnsi="Arial" w:cs="Arial"/>
                <w:color w:val="000000"/>
                <w:sz w:val="22"/>
                <w:szCs w:val="22"/>
              </w:rPr>
            </w:pPr>
          </w:p>
        </w:tc>
        <w:tc>
          <w:tcPr>
            <w:tcW w:w="1559" w:type="dxa"/>
            <w:tcBorders>
              <w:bottom w:val="single" w:sz="4" w:space="0" w:color="auto"/>
            </w:tcBorders>
          </w:tcPr>
          <w:p w:rsidR="00041C71" w:rsidRPr="00CA0B15" w:rsidRDefault="00041C71" w:rsidP="00F243F3">
            <w:pPr>
              <w:rPr>
                <w:rFonts w:ascii="Arial" w:hAnsi="Arial" w:cs="Arial"/>
                <w:color w:val="000000"/>
                <w:sz w:val="22"/>
                <w:szCs w:val="22"/>
              </w:rPr>
            </w:pPr>
          </w:p>
        </w:tc>
        <w:tc>
          <w:tcPr>
            <w:tcW w:w="1559" w:type="dxa"/>
            <w:tcBorders>
              <w:bottom w:val="single" w:sz="4" w:space="0" w:color="auto"/>
            </w:tcBorders>
          </w:tcPr>
          <w:p w:rsidR="00041C71" w:rsidRPr="00CA0B15" w:rsidRDefault="00041C71" w:rsidP="00F243F3">
            <w:pPr>
              <w:rPr>
                <w:rFonts w:ascii="Arial" w:hAnsi="Arial" w:cs="Arial"/>
                <w:color w:val="000000"/>
                <w:sz w:val="22"/>
                <w:szCs w:val="22"/>
              </w:rPr>
            </w:pPr>
          </w:p>
        </w:tc>
        <w:tc>
          <w:tcPr>
            <w:tcW w:w="1422" w:type="dxa"/>
            <w:tcBorders>
              <w:bottom w:val="single" w:sz="4" w:space="0" w:color="auto"/>
            </w:tcBorders>
          </w:tcPr>
          <w:p w:rsidR="00041C71" w:rsidRPr="00CA0B15" w:rsidRDefault="00041C71" w:rsidP="00F243F3">
            <w:pPr>
              <w:rPr>
                <w:rFonts w:ascii="Arial" w:hAnsi="Arial" w:cs="Arial"/>
                <w:color w:val="000000"/>
                <w:sz w:val="22"/>
                <w:szCs w:val="22"/>
              </w:rPr>
            </w:pPr>
          </w:p>
        </w:tc>
        <w:tc>
          <w:tcPr>
            <w:tcW w:w="2008" w:type="dxa"/>
            <w:tcBorders>
              <w:left w:val="double" w:sz="4" w:space="0" w:color="auto"/>
              <w:bottom w:val="sing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91"/>
        </w:trPr>
        <w:tc>
          <w:tcPr>
            <w:tcW w:w="3828" w:type="dxa"/>
            <w:tcBorders>
              <w:left w:val="double" w:sz="4" w:space="0" w:color="auto"/>
              <w:bottom w:val="single" w:sz="4" w:space="0" w:color="auto"/>
              <w:right w:val="double" w:sz="4" w:space="0" w:color="auto"/>
            </w:tcBorders>
          </w:tcPr>
          <w:p w:rsidR="00041C71" w:rsidRPr="00CA0B15" w:rsidRDefault="00041C71" w:rsidP="00B428BB">
            <w:pPr>
              <w:pStyle w:val="ListParagraph"/>
              <w:numPr>
                <w:ilvl w:val="1"/>
                <w:numId w:val="62"/>
              </w:numPr>
              <w:tabs>
                <w:tab w:val="clear" w:pos="360"/>
                <w:tab w:val="num" w:pos="601"/>
                <w:tab w:val="num" w:pos="785"/>
              </w:tabs>
              <w:ind w:left="0" w:firstLine="0"/>
              <w:contextualSpacing/>
              <w:rPr>
                <w:rFonts w:ascii="Arial" w:hAnsi="Arial" w:cs="Arial"/>
                <w:color w:val="000000"/>
                <w:sz w:val="22"/>
                <w:szCs w:val="22"/>
              </w:rPr>
            </w:pPr>
            <w:r w:rsidRPr="00CA0B15">
              <w:rPr>
                <w:rFonts w:ascii="Arial" w:hAnsi="Arial" w:cs="Arial"/>
                <w:color w:val="000000"/>
                <w:sz w:val="22"/>
                <w:szCs w:val="22"/>
              </w:rPr>
              <w:t>Banking mandate including annual negotiations</w:t>
            </w:r>
          </w:p>
        </w:tc>
        <w:tc>
          <w:tcPr>
            <w:tcW w:w="1943" w:type="dxa"/>
            <w:tcBorders>
              <w:left w:val="nil"/>
              <w:bottom w:val="single" w:sz="4" w:space="0" w:color="auto"/>
            </w:tcBorders>
          </w:tcPr>
          <w:p w:rsidR="00041C71" w:rsidRPr="00CA0B15" w:rsidRDefault="00041C71" w:rsidP="00F243F3">
            <w:pPr>
              <w:rPr>
                <w:rFonts w:ascii="Arial" w:hAnsi="Arial" w:cs="Arial"/>
                <w:color w:val="000000"/>
                <w:sz w:val="22"/>
                <w:szCs w:val="22"/>
              </w:rPr>
            </w:pPr>
          </w:p>
        </w:tc>
        <w:tc>
          <w:tcPr>
            <w:tcW w:w="1601" w:type="dxa"/>
            <w:tcBorders>
              <w:bottom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Borders>
              <w:bottom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559" w:type="dxa"/>
            <w:tcBorders>
              <w:bottom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tc>
        <w:tc>
          <w:tcPr>
            <w:tcW w:w="1422" w:type="dxa"/>
            <w:tcBorders>
              <w:bottom w:val="single" w:sz="4" w:space="0" w:color="auto"/>
            </w:tcBorders>
          </w:tcPr>
          <w:p w:rsidR="00041C71" w:rsidRPr="00CA0B15" w:rsidRDefault="00041C71" w:rsidP="00F243F3">
            <w:pPr>
              <w:rPr>
                <w:rFonts w:ascii="Arial" w:hAnsi="Arial" w:cs="Arial"/>
                <w:color w:val="000000"/>
                <w:sz w:val="22"/>
                <w:szCs w:val="22"/>
              </w:rPr>
            </w:pPr>
          </w:p>
        </w:tc>
        <w:tc>
          <w:tcPr>
            <w:tcW w:w="2008" w:type="dxa"/>
            <w:tcBorders>
              <w:left w:val="double" w:sz="4" w:space="0" w:color="auto"/>
              <w:bottom w:val="sing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399"/>
        </w:trPr>
        <w:tc>
          <w:tcPr>
            <w:tcW w:w="3828" w:type="dxa"/>
            <w:tcBorders>
              <w:top w:val="single" w:sz="4" w:space="0" w:color="auto"/>
              <w:left w:val="double" w:sz="4" w:space="0" w:color="auto"/>
              <w:right w:val="double" w:sz="4" w:space="0" w:color="auto"/>
            </w:tcBorders>
          </w:tcPr>
          <w:p w:rsidR="00041C71" w:rsidRPr="00CA0B15" w:rsidRDefault="00041C71" w:rsidP="00B428BB">
            <w:pPr>
              <w:pStyle w:val="ListParagraph"/>
              <w:numPr>
                <w:ilvl w:val="0"/>
                <w:numId w:val="78"/>
              </w:numPr>
              <w:tabs>
                <w:tab w:val="clear" w:pos="360"/>
                <w:tab w:val="num" w:pos="601"/>
                <w:tab w:val="num" w:pos="785"/>
              </w:tabs>
              <w:ind w:left="0" w:firstLine="0"/>
              <w:contextualSpacing/>
              <w:rPr>
                <w:rFonts w:ascii="Arial" w:hAnsi="Arial" w:cs="Arial"/>
                <w:color w:val="000000"/>
                <w:sz w:val="22"/>
                <w:szCs w:val="22"/>
              </w:rPr>
            </w:pPr>
            <w:r w:rsidRPr="00CA0B15">
              <w:rPr>
                <w:rFonts w:ascii="Arial" w:hAnsi="Arial" w:cs="Arial"/>
                <w:color w:val="000000"/>
                <w:sz w:val="22"/>
                <w:szCs w:val="22"/>
              </w:rPr>
              <w:t>Appointment/Change of main bankers</w:t>
            </w:r>
          </w:p>
        </w:tc>
        <w:tc>
          <w:tcPr>
            <w:tcW w:w="1943" w:type="dxa"/>
            <w:tcBorders>
              <w:top w:val="single" w:sz="4" w:space="0" w:color="auto"/>
              <w:left w:val="nil"/>
            </w:tcBorders>
          </w:tcPr>
          <w:p w:rsidR="00041C71" w:rsidRPr="00CA0B15" w:rsidRDefault="00041C71" w:rsidP="00F243F3">
            <w:pPr>
              <w:rPr>
                <w:rFonts w:ascii="Arial" w:hAnsi="Arial" w:cs="Arial"/>
                <w:color w:val="000000"/>
                <w:sz w:val="22"/>
                <w:szCs w:val="22"/>
              </w:rPr>
            </w:pPr>
          </w:p>
        </w:tc>
        <w:tc>
          <w:tcPr>
            <w:tcW w:w="1601" w:type="dxa"/>
            <w:tcBorders>
              <w:top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Borders>
              <w:top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559" w:type="dxa"/>
            <w:tcBorders>
              <w:top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tc>
        <w:tc>
          <w:tcPr>
            <w:tcW w:w="1422" w:type="dxa"/>
            <w:tcBorders>
              <w:top w:val="single" w:sz="4" w:space="0" w:color="auto"/>
            </w:tcBorders>
          </w:tcPr>
          <w:p w:rsidR="00041C71" w:rsidRPr="00CA0B15" w:rsidRDefault="00041C71" w:rsidP="00F243F3">
            <w:pPr>
              <w:rPr>
                <w:rFonts w:ascii="Arial" w:hAnsi="Arial" w:cs="Arial"/>
                <w:color w:val="000000"/>
                <w:sz w:val="22"/>
                <w:szCs w:val="22"/>
              </w:rPr>
            </w:pPr>
          </w:p>
        </w:tc>
        <w:tc>
          <w:tcPr>
            <w:tcW w:w="2008" w:type="dxa"/>
            <w:tcBorders>
              <w:top w:val="single" w:sz="4" w:space="0" w:color="auto"/>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378"/>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63"/>
              </w:numPr>
              <w:tabs>
                <w:tab w:val="clear" w:pos="360"/>
                <w:tab w:val="num" w:pos="601"/>
                <w:tab w:val="num" w:pos="785"/>
              </w:tabs>
              <w:ind w:left="0" w:firstLine="0"/>
              <w:contextualSpacing/>
              <w:rPr>
                <w:rFonts w:ascii="Arial" w:hAnsi="Arial" w:cs="Arial"/>
                <w:color w:val="000000"/>
                <w:sz w:val="22"/>
                <w:szCs w:val="22"/>
              </w:rPr>
            </w:pPr>
            <w:r w:rsidRPr="00CA0B15">
              <w:rPr>
                <w:rFonts w:ascii="Arial" w:hAnsi="Arial" w:cs="Arial"/>
                <w:color w:val="000000"/>
                <w:sz w:val="22"/>
                <w:szCs w:val="22"/>
              </w:rPr>
              <w:t>Opening of bank accounts</w:t>
            </w:r>
          </w:p>
          <w:p w:rsidR="00041C71" w:rsidRPr="00CA0B15" w:rsidRDefault="00041C71" w:rsidP="005D5C8A">
            <w:pPr>
              <w:pStyle w:val="ListParagraph"/>
              <w:tabs>
                <w:tab w:val="num" w:pos="601"/>
              </w:tabs>
              <w:ind w:left="0"/>
              <w:rPr>
                <w:rFonts w:ascii="Arial" w:hAnsi="Arial" w:cs="Arial"/>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356"/>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63"/>
              </w:numPr>
              <w:tabs>
                <w:tab w:val="clear" w:pos="360"/>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Approval of signing procedures and signatories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06"/>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63"/>
              </w:numPr>
              <w:tabs>
                <w:tab w:val="clear" w:pos="360"/>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Approval of electronic funds transfer (EFT) mandate</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cantSplit/>
          <w:trHeight w:val="329"/>
        </w:trPr>
        <w:tc>
          <w:tcPr>
            <w:tcW w:w="3828" w:type="dxa"/>
            <w:tcBorders>
              <w:left w:val="double" w:sz="4" w:space="0" w:color="auto"/>
              <w:bottom w:val="single" w:sz="4" w:space="0" w:color="auto"/>
              <w:right w:val="double" w:sz="4" w:space="0" w:color="auto"/>
            </w:tcBorders>
          </w:tcPr>
          <w:p w:rsidR="00041C71" w:rsidRPr="00CA0B15" w:rsidRDefault="00041C71" w:rsidP="00B428BB">
            <w:pPr>
              <w:pStyle w:val="Header"/>
              <w:numPr>
                <w:ilvl w:val="1"/>
                <w:numId w:val="63"/>
              </w:numPr>
              <w:tabs>
                <w:tab w:val="clear" w:pos="360"/>
                <w:tab w:val="clear" w:pos="4320"/>
                <w:tab w:val="clear" w:pos="8640"/>
                <w:tab w:val="num" w:pos="601"/>
              </w:tabs>
              <w:ind w:left="0" w:firstLine="0"/>
              <w:rPr>
                <w:rFonts w:ascii="Arial" w:hAnsi="Arial" w:cs="Arial"/>
                <w:color w:val="000000"/>
                <w:sz w:val="22"/>
                <w:szCs w:val="22"/>
              </w:rPr>
            </w:pPr>
            <w:r w:rsidRPr="00CA0B15">
              <w:rPr>
                <w:rFonts w:ascii="Arial" w:hAnsi="Arial" w:cs="Arial"/>
                <w:color w:val="000000"/>
                <w:sz w:val="22"/>
                <w:szCs w:val="22"/>
              </w:rPr>
              <w:t>Approval of designated EFT persons</w:t>
            </w:r>
          </w:p>
        </w:tc>
        <w:tc>
          <w:tcPr>
            <w:tcW w:w="1943" w:type="dxa"/>
            <w:tcBorders>
              <w:left w:val="nil"/>
              <w:bottom w:val="single" w:sz="4" w:space="0" w:color="auto"/>
            </w:tcBorders>
          </w:tcPr>
          <w:p w:rsidR="00041C71" w:rsidRPr="00CA0B15" w:rsidRDefault="00041C71" w:rsidP="00F243F3">
            <w:pPr>
              <w:rPr>
                <w:rFonts w:ascii="Arial" w:hAnsi="Arial" w:cs="Arial"/>
                <w:color w:val="000000"/>
                <w:sz w:val="22"/>
                <w:szCs w:val="22"/>
              </w:rPr>
            </w:pPr>
          </w:p>
        </w:tc>
        <w:tc>
          <w:tcPr>
            <w:tcW w:w="1601" w:type="dxa"/>
            <w:tcBorders>
              <w:bottom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Borders>
              <w:bottom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559" w:type="dxa"/>
            <w:tcBorders>
              <w:bottom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tc>
        <w:tc>
          <w:tcPr>
            <w:tcW w:w="1422" w:type="dxa"/>
            <w:tcBorders>
              <w:bottom w:val="single" w:sz="4" w:space="0" w:color="auto"/>
            </w:tcBorders>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80"/>
        </w:trPr>
        <w:tc>
          <w:tcPr>
            <w:tcW w:w="3828" w:type="dxa"/>
            <w:tcBorders>
              <w:left w:val="double" w:sz="4" w:space="0" w:color="auto"/>
              <w:right w:val="double" w:sz="4" w:space="0" w:color="auto"/>
            </w:tcBorders>
          </w:tcPr>
          <w:p w:rsidR="00041C71" w:rsidRPr="00CA0B15" w:rsidRDefault="00041C71" w:rsidP="00B428BB">
            <w:pPr>
              <w:pStyle w:val="Header"/>
              <w:numPr>
                <w:ilvl w:val="1"/>
                <w:numId w:val="63"/>
              </w:numPr>
              <w:tabs>
                <w:tab w:val="clear" w:pos="360"/>
                <w:tab w:val="clear" w:pos="4320"/>
                <w:tab w:val="clear" w:pos="8640"/>
                <w:tab w:val="num" w:pos="601"/>
              </w:tabs>
              <w:ind w:left="0" w:firstLine="0"/>
              <w:rPr>
                <w:rFonts w:ascii="Arial" w:hAnsi="Arial" w:cs="Arial"/>
                <w:color w:val="000000"/>
                <w:sz w:val="22"/>
                <w:szCs w:val="22"/>
              </w:rPr>
            </w:pPr>
            <w:r w:rsidRPr="00CA0B15">
              <w:rPr>
                <w:rFonts w:ascii="Arial" w:hAnsi="Arial" w:cs="Arial"/>
                <w:color w:val="000000"/>
                <w:sz w:val="22"/>
                <w:szCs w:val="22"/>
              </w:rPr>
              <w:t>Communications and instructions to the bank not covered under 4.1 – 4.6</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Header"/>
              <w:numPr>
                <w:ilvl w:val="1"/>
                <w:numId w:val="63"/>
              </w:numPr>
              <w:tabs>
                <w:tab w:val="clear" w:pos="360"/>
                <w:tab w:val="clear" w:pos="4320"/>
                <w:tab w:val="clear" w:pos="8640"/>
                <w:tab w:val="num" w:pos="601"/>
              </w:tabs>
              <w:ind w:left="0" w:firstLine="0"/>
              <w:rPr>
                <w:rFonts w:ascii="Arial" w:hAnsi="Arial" w:cs="Arial"/>
                <w:color w:val="000000"/>
                <w:sz w:val="22"/>
                <w:szCs w:val="22"/>
              </w:rPr>
            </w:pPr>
            <w:r w:rsidRPr="00CA0B15">
              <w:rPr>
                <w:rFonts w:ascii="Arial" w:hAnsi="Arial" w:cs="Arial"/>
                <w:color w:val="000000"/>
                <w:sz w:val="22"/>
                <w:szCs w:val="22"/>
              </w:rPr>
              <w:t>Opening of petty cash account and replenishing float</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Admin Officer</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42"/>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62"/>
              </w:numPr>
              <w:tabs>
                <w:tab w:val="clear" w:pos="360"/>
                <w:tab w:val="num" w:pos="601"/>
              </w:tabs>
              <w:ind w:left="0" w:firstLine="0"/>
              <w:contextualSpacing/>
              <w:rPr>
                <w:rFonts w:ascii="Arial" w:hAnsi="Arial" w:cs="Arial"/>
                <w:color w:val="000000"/>
                <w:sz w:val="22"/>
                <w:szCs w:val="22"/>
              </w:rPr>
            </w:pPr>
            <w:r w:rsidRPr="00CA0B15">
              <w:rPr>
                <w:rFonts w:ascii="Arial" w:hAnsi="Arial" w:cs="Arial"/>
                <w:b/>
                <w:color w:val="000000"/>
                <w:sz w:val="22"/>
                <w:szCs w:val="22"/>
              </w:rPr>
              <w:t>Investments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06"/>
        </w:trPr>
        <w:tc>
          <w:tcPr>
            <w:tcW w:w="3828" w:type="dxa"/>
            <w:tcBorders>
              <w:left w:val="double" w:sz="4" w:space="0" w:color="auto"/>
              <w:right w:val="double" w:sz="4" w:space="0" w:color="auto"/>
            </w:tcBorders>
          </w:tcPr>
          <w:p w:rsidR="00041C71" w:rsidRDefault="00041C71" w:rsidP="00B428BB">
            <w:pPr>
              <w:pStyle w:val="Header"/>
              <w:numPr>
                <w:ilvl w:val="1"/>
                <w:numId w:val="62"/>
              </w:numPr>
              <w:tabs>
                <w:tab w:val="clear" w:pos="360"/>
                <w:tab w:val="clear" w:pos="4320"/>
                <w:tab w:val="clear" w:pos="8640"/>
                <w:tab w:val="num" w:pos="601"/>
              </w:tabs>
              <w:ind w:left="601" w:hanging="601"/>
              <w:rPr>
                <w:rFonts w:ascii="Arial" w:hAnsi="Arial" w:cs="Arial"/>
                <w:color w:val="000000"/>
                <w:sz w:val="22"/>
                <w:szCs w:val="22"/>
              </w:rPr>
            </w:pPr>
            <w:r w:rsidRPr="00CA0B15">
              <w:rPr>
                <w:rFonts w:ascii="Arial" w:hAnsi="Arial" w:cs="Arial"/>
                <w:color w:val="000000"/>
                <w:sz w:val="22"/>
                <w:szCs w:val="22"/>
              </w:rPr>
              <w:t>Setting of investment policy</w:t>
            </w:r>
          </w:p>
          <w:p w:rsidR="00041C71" w:rsidRPr="00AE3A16" w:rsidRDefault="00041C71" w:rsidP="00AE3A16">
            <w:pPr>
              <w:pStyle w:val="Header"/>
              <w:tabs>
                <w:tab w:val="clear" w:pos="4320"/>
                <w:tab w:val="clear" w:pos="8640"/>
              </w:tabs>
              <w:rPr>
                <w:rFonts w:ascii="Arial" w:hAnsi="Arial" w:cs="Arial"/>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5D5C8A">
            <w:pPr>
              <w:rPr>
                <w:rFonts w:ascii="Arial" w:hAnsi="Arial" w:cs="Arial"/>
                <w:color w:val="000000"/>
                <w:sz w:val="22"/>
                <w:szCs w:val="22"/>
              </w:rPr>
            </w:pPr>
            <w:r w:rsidRPr="00CA0B15">
              <w:rPr>
                <w:rFonts w:ascii="Arial" w:hAnsi="Arial" w:cs="Arial"/>
                <w:color w:val="000000"/>
                <w:sz w:val="22"/>
                <w:szCs w:val="22"/>
              </w:rPr>
              <w:t>F&amp;A Committee</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56"/>
        </w:trPr>
        <w:tc>
          <w:tcPr>
            <w:tcW w:w="3828" w:type="dxa"/>
            <w:tcBorders>
              <w:left w:val="double" w:sz="4" w:space="0" w:color="auto"/>
              <w:right w:val="double" w:sz="4" w:space="0" w:color="auto"/>
            </w:tcBorders>
          </w:tcPr>
          <w:p w:rsidR="00041C71" w:rsidRPr="00AE3A16" w:rsidRDefault="00041C71" w:rsidP="00B428BB">
            <w:pPr>
              <w:pStyle w:val="Header"/>
              <w:numPr>
                <w:ilvl w:val="1"/>
                <w:numId w:val="62"/>
              </w:numPr>
              <w:tabs>
                <w:tab w:val="clear" w:pos="360"/>
                <w:tab w:val="clear" w:pos="4320"/>
                <w:tab w:val="clear" w:pos="8640"/>
                <w:tab w:val="num" w:pos="601"/>
              </w:tabs>
              <w:ind w:left="601" w:hanging="601"/>
              <w:rPr>
                <w:rFonts w:ascii="Arial" w:hAnsi="Arial" w:cs="Arial"/>
                <w:color w:val="000000"/>
                <w:sz w:val="22"/>
                <w:szCs w:val="22"/>
              </w:rPr>
            </w:pPr>
            <w:r w:rsidRPr="00CA0B15">
              <w:rPr>
                <w:rFonts w:ascii="Arial" w:hAnsi="Arial" w:cs="Arial"/>
                <w:color w:val="000000"/>
                <w:sz w:val="22"/>
                <w:szCs w:val="22"/>
              </w:rPr>
              <w:t>Investments &lt;35 days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tc>
        <w:tc>
          <w:tcPr>
            <w:tcW w:w="1422"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378"/>
        </w:trPr>
        <w:tc>
          <w:tcPr>
            <w:tcW w:w="3828" w:type="dxa"/>
            <w:tcBorders>
              <w:left w:val="double" w:sz="4" w:space="0" w:color="auto"/>
              <w:right w:val="double" w:sz="4" w:space="0" w:color="auto"/>
            </w:tcBorders>
          </w:tcPr>
          <w:p w:rsidR="00041C71" w:rsidRPr="00CA0B15" w:rsidRDefault="00041C71" w:rsidP="00B428BB">
            <w:pPr>
              <w:pStyle w:val="Header"/>
              <w:numPr>
                <w:ilvl w:val="1"/>
                <w:numId w:val="62"/>
              </w:numPr>
              <w:tabs>
                <w:tab w:val="clear" w:pos="360"/>
                <w:tab w:val="clear" w:pos="4320"/>
                <w:tab w:val="clear" w:pos="8640"/>
                <w:tab w:val="num" w:pos="601"/>
              </w:tabs>
              <w:ind w:left="601" w:hanging="601"/>
              <w:rPr>
                <w:rFonts w:ascii="Arial" w:hAnsi="Arial" w:cs="Arial"/>
                <w:color w:val="000000"/>
                <w:sz w:val="22"/>
                <w:szCs w:val="22"/>
              </w:rPr>
            </w:pPr>
            <w:r w:rsidRPr="00CA0B15">
              <w:rPr>
                <w:rFonts w:ascii="Arial" w:hAnsi="Arial" w:cs="Arial"/>
                <w:color w:val="000000"/>
                <w:sz w:val="22"/>
                <w:szCs w:val="22"/>
              </w:rPr>
              <w:t>Investments &gt;35 days</w:t>
            </w:r>
          </w:p>
          <w:p w:rsidR="00041C71" w:rsidRPr="00CA0B15" w:rsidRDefault="00041C71" w:rsidP="00AE3A16">
            <w:pPr>
              <w:pStyle w:val="Header"/>
              <w:tabs>
                <w:tab w:val="clear" w:pos="4320"/>
                <w:tab w:val="clear" w:pos="8640"/>
              </w:tabs>
              <w:rPr>
                <w:rFonts w:ascii="Arial" w:hAnsi="Arial" w:cs="Arial"/>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lang w:val="en-ZA"/>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tc>
        <w:tc>
          <w:tcPr>
            <w:tcW w:w="1422"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28"/>
        </w:trPr>
        <w:tc>
          <w:tcPr>
            <w:tcW w:w="3828" w:type="dxa"/>
            <w:tcBorders>
              <w:left w:val="double" w:sz="4" w:space="0" w:color="auto"/>
              <w:right w:val="double" w:sz="4" w:space="0" w:color="auto"/>
            </w:tcBorders>
          </w:tcPr>
          <w:p w:rsidR="00041C71" w:rsidRPr="00CA0B15" w:rsidRDefault="00041C71" w:rsidP="00B428BB">
            <w:pPr>
              <w:pStyle w:val="Header"/>
              <w:numPr>
                <w:ilvl w:val="1"/>
                <w:numId w:val="62"/>
              </w:numPr>
              <w:tabs>
                <w:tab w:val="clear" w:pos="360"/>
                <w:tab w:val="clear" w:pos="4320"/>
                <w:tab w:val="clear" w:pos="8640"/>
                <w:tab w:val="num" w:pos="601"/>
              </w:tabs>
              <w:ind w:left="601" w:hanging="601"/>
              <w:rPr>
                <w:rFonts w:ascii="Arial" w:hAnsi="Arial" w:cs="Arial"/>
                <w:color w:val="000000"/>
                <w:sz w:val="22"/>
                <w:szCs w:val="22"/>
              </w:rPr>
            </w:pPr>
            <w:r w:rsidRPr="00CA0B15">
              <w:rPr>
                <w:rFonts w:ascii="Arial" w:hAnsi="Arial" w:cs="Arial"/>
                <w:color w:val="000000"/>
                <w:sz w:val="22"/>
                <w:szCs w:val="22"/>
              </w:rPr>
              <w:t>Investments &gt;89 days</w:t>
            </w:r>
          </w:p>
          <w:p w:rsidR="00041C71" w:rsidRPr="00CA0B15" w:rsidRDefault="00041C71" w:rsidP="00AE3A16">
            <w:pPr>
              <w:pStyle w:val="Header"/>
              <w:tabs>
                <w:tab w:val="clear" w:pos="4320"/>
                <w:tab w:val="clear" w:pos="8640"/>
              </w:tabs>
              <w:rPr>
                <w:rFonts w:ascii="Arial" w:hAnsi="Arial" w:cs="Arial"/>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lang w:val="en-ZA"/>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tc>
        <w:tc>
          <w:tcPr>
            <w:tcW w:w="1559" w:type="dxa"/>
          </w:tcPr>
          <w:p w:rsidR="00041C71"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p w:rsidR="00BD7F84" w:rsidRDefault="00BD7F84" w:rsidP="00F243F3">
            <w:pPr>
              <w:rPr>
                <w:rFonts w:ascii="Arial" w:hAnsi="Arial" w:cs="Arial"/>
                <w:color w:val="000000"/>
                <w:sz w:val="22"/>
                <w:szCs w:val="22"/>
              </w:rPr>
            </w:pPr>
          </w:p>
          <w:p w:rsidR="00BD7F84" w:rsidRDefault="00BD7F84" w:rsidP="00F243F3">
            <w:pPr>
              <w:rPr>
                <w:rFonts w:ascii="Arial" w:hAnsi="Arial" w:cs="Arial"/>
                <w:color w:val="000000"/>
                <w:sz w:val="22"/>
                <w:szCs w:val="22"/>
              </w:rPr>
            </w:pPr>
          </w:p>
          <w:p w:rsidR="00BD7F84" w:rsidRDefault="00BD7F84" w:rsidP="00F243F3">
            <w:pPr>
              <w:rPr>
                <w:rFonts w:ascii="Arial" w:hAnsi="Arial" w:cs="Arial"/>
                <w:color w:val="000000"/>
                <w:sz w:val="22"/>
                <w:szCs w:val="22"/>
              </w:rPr>
            </w:pPr>
          </w:p>
          <w:p w:rsidR="00BD7F84" w:rsidRPr="00CA0B15" w:rsidRDefault="00BD7F84"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lang w:val="en-ZA"/>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62"/>
              </w:numPr>
              <w:tabs>
                <w:tab w:val="clear" w:pos="360"/>
                <w:tab w:val="num" w:pos="601"/>
              </w:tabs>
              <w:ind w:left="0" w:firstLine="0"/>
              <w:contextualSpacing/>
              <w:rPr>
                <w:rFonts w:ascii="Arial" w:hAnsi="Arial" w:cs="Arial"/>
                <w:b/>
                <w:color w:val="000000"/>
                <w:sz w:val="22"/>
                <w:szCs w:val="22"/>
              </w:rPr>
            </w:pPr>
            <w:r w:rsidRPr="00CA0B15">
              <w:rPr>
                <w:rFonts w:ascii="Arial" w:hAnsi="Arial" w:cs="Arial"/>
                <w:b/>
                <w:color w:val="000000"/>
                <w:sz w:val="22"/>
                <w:szCs w:val="22"/>
              </w:rPr>
              <w:lastRenderedPageBreak/>
              <w:t>Financing activities</w:t>
            </w:r>
          </w:p>
          <w:p w:rsidR="00041C71" w:rsidRPr="00CA0B15" w:rsidRDefault="00041C71" w:rsidP="005D5C8A">
            <w:pPr>
              <w:rPr>
                <w:rFonts w:ascii="Arial" w:hAnsi="Arial" w:cs="Arial"/>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b/>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1411"/>
        </w:trPr>
        <w:tc>
          <w:tcPr>
            <w:tcW w:w="3828" w:type="dxa"/>
            <w:tcBorders>
              <w:left w:val="double" w:sz="4" w:space="0" w:color="auto"/>
              <w:right w:val="double" w:sz="4" w:space="0" w:color="auto"/>
            </w:tcBorders>
          </w:tcPr>
          <w:p w:rsidR="00BD7F84" w:rsidRPr="00BD7F84" w:rsidRDefault="00041C71" w:rsidP="00B428BB">
            <w:pPr>
              <w:pStyle w:val="ListParagraph"/>
              <w:numPr>
                <w:ilvl w:val="1"/>
                <w:numId w:val="62"/>
              </w:numPr>
              <w:tabs>
                <w:tab w:val="clear" w:pos="360"/>
                <w:tab w:val="left" w:pos="601"/>
              </w:tabs>
              <w:ind w:left="0" w:firstLine="0"/>
              <w:contextualSpacing/>
              <w:rPr>
                <w:rFonts w:ascii="Arial" w:hAnsi="Arial" w:cs="Arial"/>
                <w:color w:val="000000"/>
                <w:sz w:val="22"/>
                <w:szCs w:val="22"/>
              </w:rPr>
            </w:pPr>
            <w:r w:rsidRPr="00BD7F84">
              <w:rPr>
                <w:rFonts w:ascii="Arial" w:hAnsi="Arial" w:cs="Arial"/>
                <w:color w:val="000000"/>
                <w:sz w:val="22"/>
                <w:szCs w:val="22"/>
              </w:rPr>
              <w:t>Guarantees / Sureties</w:t>
            </w:r>
          </w:p>
          <w:p w:rsidR="00041C71" w:rsidRPr="00BD7F84" w:rsidRDefault="00BD7F84" w:rsidP="00BD7F84">
            <w:pPr>
              <w:tabs>
                <w:tab w:val="left" w:pos="601"/>
              </w:tabs>
              <w:contextualSpacing/>
              <w:rPr>
                <w:rFonts w:ascii="Arial" w:hAnsi="Arial" w:cs="Arial"/>
                <w:color w:val="000000"/>
                <w:sz w:val="22"/>
                <w:szCs w:val="22"/>
              </w:rPr>
            </w:pPr>
            <w:r w:rsidRPr="00BD7F84">
              <w:rPr>
                <w:rFonts w:ascii="Arial" w:hAnsi="Arial" w:cs="Arial"/>
                <w:color w:val="000000"/>
                <w:sz w:val="22"/>
                <w:szCs w:val="22"/>
              </w:rPr>
              <w:t xml:space="preserve"> </w:t>
            </w:r>
          </w:p>
          <w:p w:rsidR="00041C71" w:rsidRPr="00CA0B15" w:rsidRDefault="00041C71" w:rsidP="00B428BB">
            <w:pPr>
              <w:pStyle w:val="ListParagraph"/>
              <w:numPr>
                <w:ilvl w:val="0"/>
                <w:numId w:val="58"/>
              </w:numPr>
              <w:tabs>
                <w:tab w:val="left" w:pos="318"/>
                <w:tab w:val="left" w:pos="785"/>
              </w:tabs>
              <w:ind w:left="318" w:hanging="318"/>
              <w:contextualSpacing/>
              <w:rPr>
                <w:rFonts w:ascii="Arial" w:hAnsi="Arial" w:cs="Arial"/>
                <w:b/>
                <w:color w:val="000000"/>
                <w:sz w:val="22"/>
                <w:szCs w:val="22"/>
              </w:rPr>
            </w:pPr>
            <w:r w:rsidRPr="00CA0B15">
              <w:rPr>
                <w:rFonts w:ascii="Arial" w:hAnsi="Arial" w:cs="Arial"/>
                <w:color w:val="000000"/>
                <w:sz w:val="22"/>
                <w:szCs w:val="22"/>
              </w:rPr>
              <w:t>Authority to approve the issue of Guarantees / Sureties to third parties</w:t>
            </w: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tc>
        <w:tc>
          <w:tcPr>
            <w:tcW w:w="1422"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Mgr. CCL</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163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62"/>
              </w:numPr>
              <w:tabs>
                <w:tab w:val="clear" w:pos="360"/>
                <w:tab w:val="left" w:pos="601"/>
              </w:tabs>
              <w:ind w:left="0" w:firstLine="0"/>
              <w:contextualSpacing/>
              <w:rPr>
                <w:rFonts w:ascii="Arial" w:hAnsi="Arial" w:cs="Arial"/>
                <w:color w:val="000000"/>
                <w:sz w:val="22"/>
                <w:szCs w:val="22"/>
              </w:rPr>
            </w:pPr>
            <w:r w:rsidRPr="00CA0B15">
              <w:rPr>
                <w:rFonts w:ascii="Arial" w:hAnsi="Arial" w:cs="Arial"/>
                <w:color w:val="000000"/>
                <w:sz w:val="22"/>
                <w:szCs w:val="22"/>
              </w:rPr>
              <w:t>Borrowing policy and all borrowings:</w:t>
            </w:r>
          </w:p>
          <w:p w:rsidR="00041C71" w:rsidRPr="00CA0B15" w:rsidRDefault="00041C71" w:rsidP="00BD7F84">
            <w:pPr>
              <w:tabs>
                <w:tab w:val="left" w:pos="601"/>
              </w:tabs>
              <w:rPr>
                <w:rFonts w:ascii="Arial" w:hAnsi="Arial" w:cs="Arial"/>
                <w:color w:val="000000"/>
                <w:sz w:val="22"/>
                <w:szCs w:val="22"/>
              </w:rPr>
            </w:pPr>
          </w:p>
          <w:p w:rsidR="00041C71" w:rsidRPr="00CA0B15" w:rsidRDefault="00041C71" w:rsidP="00B428BB">
            <w:pPr>
              <w:pStyle w:val="ListParagraph"/>
              <w:numPr>
                <w:ilvl w:val="0"/>
                <w:numId w:val="58"/>
              </w:numPr>
              <w:tabs>
                <w:tab w:val="left" w:pos="318"/>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Medium and long term borrowings</w:t>
            </w:r>
          </w:p>
          <w:p w:rsidR="00041C71" w:rsidRPr="00C051E9" w:rsidRDefault="00041C71" w:rsidP="00C051E9">
            <w:pPr>
              <w:tabs>
                <w:tab w:val="left" w:pos="318"/>
                <w:tab w:val="left" w:pos="785"/>
              </w:tabs>
              <w:contextualSpacing/>
              <w:rPr>
                <w:rFonts w:ascii="Arial" w:hAnsi="Arial" w:cs="Arial"/>
                <w:color w:val="000000"/>
                <w:sz w:val="22"/>
                <w:szCs w:val="22"/>
              </w:rPr>
            </w:pPr>
          </w:p>
          <w:p w:rsidR="00041C71" w:rsidRPr="00CA0B15" w:rsidRDefault="00041C71" w:rsidP="00B428BB">
            <w:pPr>
              <w:pStyle w:val="ListParagraph"/>
              <w:numPr>
                <w:ilvl w:val="0"/>
                <w:numId w:val="58"/>
              </w:numPr>
              <w:tabs>
                <w:tab w:val="left" w:pos="318"/>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Short-term loans</w:t>
            </w:r>
          </w:p>
          <w:p w:rsidR="00041C71" w:rsidRPr="00CA0B15" w:rsidRDefault="00041C71" w:rsidP="00BD7F84">
            <w:pPr>
              <w:tabs>
                <w:tab w:val="left" w:pos="601"/>
              </w:tabs>
              <w:rPr>
                <w:rFonts w:ascii="Arial" w:hAnsi="Arial" w:cs="Arial"/>
                <w:b/>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All Values</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All Values</w:t>
            </w: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 xml:space="preserve">F&amp;A Committee </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 xml:space="preserve"> F&amp;A Committee </w:t>
            </w:r>
          </w:p>
        </w:tc>
        <w:tc>
          <w:tcPr>
            <w:tcW w:w="1422"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1815"/>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62"/>
              </w:numPr>
              <w:tabs>
                <w:tab w:val="clear" w:pos="360"/>
                <w:tab w:val="left" w:pos="601"/>
              </w:tabs>
              <w:ind w:left="0" w:firstLine="0"/>
              <w:contextualSpacing/>
              <w:rPr>
                <w:rFonts w:ascii="Arial" w:hAnsi="Arial" w:cs="Arial"/>
                <w:color w:val="000000"/>
                <w:sz w:val="22"/>
                <w:szCs w:val="22"/>
              </w:rPr>
            </w:pPr>
            <w:r w:rsidRPr="00CA0B15">
              <w:rPr>
                <w:rFonts w:ascii="Arial" w:hAnsi="Arial" w:cs="Arial"/>
                <w:color w:val="000000"/>
                <w:sz w:val="22"/>
                <w:szCs w:val="22"/>
              </w:rPr>
              <w:t>Finance and operating leases (including vehicle leasing)</w:t>
            </w:r>
          </w:p>
          <w:p w:rsidR="00041C71" w:rsidRPr="00CA0B15" w:rsidRDefault="00041C71" w:rsidP="00BD7F84">
            <w:pPr>
              <w:tabs>
                <w:tab w:val="left" w:pos="601"/>
                <w:tab w:val="num" w:pos="785"/>
              </w:tabs>
              <w:rPr>
                <w:rFonts w:ascii="Arial" w:hAnsi="Arial" w:cs="Arial"/>
                <w:color w:val="000000"/>
                <w:sz w:val="22"/>
                <w:szCs w:val="22"/>
              </w:rPr>
            </w:pPr>
          </w:p>
        </w:tc>
        <w:tc>
          <w:tcPr>
            <w:tcW w:w="1943" w:type="dxa"/>
            <w:tcBorders>
              <w:left w:val="nil"/>
            </w:tcBorders>
          </w:tcPr>
          <w:p w:rsidR="00041C71" w:rsidRPr="00CA0B15" w:rsidRDefault="00041C71" w:rsidP="00F243F3">
            <w:pPr>
              <w:pStyle w:val="Header"/>
              <w:rPr>
                <w:rFonts w:ascii="Arial" w:hAnsi="Arial" w:cs="Arial"/>
                <w:color w:val="000000"/>
                <w:sz w:val="22"/>
                <w:szCs w:val="22"/>
              </w:rPr>
            </w:pPr>
          </w:p>
          <w:p w:rsidR="00041C71" w:rsidRPr="00CA0B15" w:rsidRDefault="00041C71" w:rsidP="00F243F3">
            <w:pPr>
              <w:tabs>
                <w:tab w:val="left" w:pos="360"/>
                <w:tab w:val="left" w:pos="840"/>
              </w:tabs>
              <w:rPr>
                <w:rFonts w:ascii="Arial" w:hAnsi="Arial" w:cs="Arial"/>
                <w:color w:val="000000"/>
                <w:sz w:val="22"/>
                <w:szCs w:val="22"/>
              </w:rPr>
            </w:pPr>
            <w:r w:rsidRPr="00CA0B15">
              <w:rPr>
                <w:rFonts w:ascii="Arial" w:hAnsi="Arial" w:cs="Arial"/>
                <w:color w:val="000000"/>
                <w:sz w:val="22"/>
                <w:szCs w:val="22"/>
              </w:rPr>
              <w:t>&lt;N$50,000</w:t>
            </w:r>
          </w:p>
          <w:p w:rsidR="00041C71" w:rsidRPr="00CA0B15" w:rsidRDefault="00041C71" w:rsidP="00F243F3">
            <w:pPr>
              <w:tabs>
                <w:tab w:val="left" w:pos="840"/>
              </w:tabs>
              <w:rPr>
                <w:rFonts w:ascii="Arial" w:hAnsi="Arial" w:cs="Arial"/>
                <w:color w:val="000000"/>
                <w:sz w:val="22"/>
                <w:szCs w:val="22"/>
              </w:rPr>
            </w:pPr>
          </w:p>
          <w:p w:rsidR="00041C71" w:rsidRPr="00CA0B15" w:rsidRDefault="00041C71" w:rsidP="00F243F3">
            <w:pPr>
              <w:tabs>
                <w:tab w:val="left" w:pos="360"/>
                <w:tab w:val="left" w:pos="840"/>
              </w:tabs>
              <w:rPr>
                <w:rFonts w:ascii="Arial" w:hAnsi="Arial" w:cs="Arial"/>
                <w:color w:val="000000"/>
                <w:sz w:val="22"/>
                <w:szCs w:val="22"/>
              </w:rPr>
            </w:pPr>
            <w:r w:rsidRPr="00CA0B15">
              <w:rPr>
                <w:rFonts w:ascii="Arial" w:hAnsi="Arial" w:cs="Arial"/>
                <w:color w:val="000000"/>
                <w:sz w:val="22"/>
                <w:szCs w:val="22"/>
              </w:rPr>
              <w:t>N$50,000 to N$100,000</w:t>
            </w:r>
          </w:p>
          <w:p w:rsidR="00041C71" w:rsidRPr="00CA0B15" w:rsidRDefault="00041C71" w:rsidP="00F243F3">
            <w:pPr>
              <w:tabs>
                <w:tab w:val="left" w:pos="360"/>
                <w:tab w:val="left" w:pos="840"/>
              </w:tabs>
              <w:rPr>
                <w:rFonts w:ascii="Arial" w:hAnsi="Arial" w:cs="Arial"/>
                <w:color w:val="000000"/>
                <w:sz w:val="22"/>
                <w:szCs w:val="22"/>
              </w:rPr>
            </w:pPr>
          </w:p>
          <w:p w:rsidR="00041C71" w:rsidRPr="00CA0B15" w:rsidRDefault="00041C71" w:rsidP="00F243F3">
            <w:pPr>
              <w:tabs>
                <w:tab w:val="left" w:pos="360"/>
                <w:tab w:val="left" w:pos="840"/>
              </w:tabs>
              <w:rPr>
                <w:rFonts w:ascii="Arial" w:hAnsi="Arial" w:cs="Arial"/>
                <w:color w:val="000000"/>
                <w:sz w:val="22"/>
                <w:szCs w:val="22"/>
              </w:rPr>
            </w:pPr>
            <w:r w:rsidRPr="00CA0B15">
              <w:rPr>
                <w:rFonts w:ascii="Arial" w:hAnsi="Arial" w:cs="Arial"/>
                <w:color w:val="000000"/>
                <w:sz w:val="22"/>
                <w:szCs w:val="22"/>
              </w:rPr>
              <w:t>&gt;N$100,000</w:t>
            </w: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Admin Officer</w:t>
            </w:r>
          </w:p>
          <w:p w:rsidR="00041C71" w:rsidRPr="00CA0B15" w:rsidRDefault="00041C71" w:rsidP="00F243F3">
            <w:pPr>
              <w:rPr>
                <w:rFonts w:ascii="Arial" w:hAnsi="Arial" w:cs="Arial"/>
                <w:color w:val="000000"/>
                <w:sz w:val="22"/>
                <w:szCs w:val="22"/>
                <w:lang w:val="en-ZA"/>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GM: 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lang w:val="en-ZA"/>
              </w:rPr>
            </w:pPr>
          </w:p>
          <w:p w:rsidR="00041C71" w:rsidRPr="00CA0B15" w:rsidRDefault="00041C71" w:rsidP="00F243F3">
            <w:pPr>
              <w:rPr>
                <w:rFonts w:ascii="Arial" w:hAnsi="Arial" w:cs="Arial"/>
                <w:color w:val="000000"/>
                <w:sz w:val="22"/>
                <w:szCs w:val="22"/>
                <w:lang w:val="en-ZA"/>
              </w:rPr>
            </w:pPr>
            <w:r w:rsidRPr="00CA0B15">
              <w:rPr>
                <w:rFonts w:ascii="Arial" w:hAnsi="Arial" w:cs="Arial"/>
                <w:color w:val="000000"/>
                <w:sz w:val="22"/>
                <w:szCs w:val="22"/>
                <w:lang w:val="en-ZA"/>
              </w:rPr>
              <w:t>CEO</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lang w:val="en-ZA"/>
              </w:rPr>
            </w:pPr>
            <w:r w:rsidRPr="00CA0B15">
              <w:rPr>
                <w:rFonts w:ascii="Arial" w:hAnsi="Arial" w:cs="Arial"/>
                <w:color w:val="000000"/>
                <w:sz w:val="22"/>
                <w:szCs w:val="22"/>
                <w:lang w:val="en-ZA"/>
              </w:rPr>
              <w:t>GM: 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lang w:val="en-ZA"/>
              </w:rPr>
            </w:pPr>
            <w:r w:rsidRPr="00CA0B15">
              <w:rPr>
                <w:rFonts w:ascii="Arial" w:hAnsi="Arial" w:cs="Arial"/>
                <w:color w:val="000000"/>
                <w:sz w:val="22"/>
                <w:szCs w:val="22"/>
                <w:lang w:val="en-ZA"/>
              </w:rPr>
              <w:t>TC</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p w:rsidR="00041C71" w:rsidRPr="00CA0B15" w:rsidRDefault="00041C71" w:rsidP="00F243F3">
            <w:pPr>
              <w:rPr>
                <w:rFonts w:ascii="Arial" w:hAnsi="Arial" w:cs="Arial"/>
                <w:color w:val="000000"/>
                <w:sz w:val="22"/>
                <w:szCs w:val="22"/>
              </w:rPr>
            </w:pPr>
          </w:p>
          <w:p w:rsidR="00041C71" w:rsidRPr="00CA0B15" w:rsidRDefault="00041C71" w:rsidP="00840D8A">
            <w:pPr>
              <w:rPr>
                <w:rFonts w:ascii="Arial" w:hAnsi="Arial" w:cs="Arial"/>
                <w:color w:val="000000"/>
                <w:sz w:val="22"/>
                <w:szCs w:val="22"/>
              </w:rPr>
            </w:pPr>
            <w:r w:rsidRPr="00CA0B15">
              <w:rPr>
                <w:rFonts w:ascii="Arial" w:hAnsi="Arial" w:cs="Arial"/>
                <w:color w:val="000000"/>
                <w:sz w:val="22"/>
                <w:szCs w:val="22"/>
              </w:rPr>
              <w:t>F&amp;A Committee</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All contracts to be reviewed by the Mgr. CCL</w:t>
            </w:r>
          </w:p>
        </w:tc>
      </w:tr>
      <w:tr w:rsidR="00041C71" w:rsidRPr="00CA0B15" w:rsidTr="00593A42">
        <w:trPr>
          <w:trHeight w:val="579"/>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62"/>
              </w:numPr>
              <w:tabs>
                <w:tab w:val="clear" w:pos="360"/>
                <w:tab w:val="num" w:pos="601"/>
              </w:tabs>
              <w:ind w:left="0" w:firstLine="0"/>
              <w:contextualSpacing/>
              <w:rPr>
                <w:rFonts w:ascii="Arial" w:hAnsi="Arial" w:cs="Arial"/>
                <w:b/>
                <w:color w:val="000000"/>
                <w:sz w:val="22"/>
                <w:szCs w:val="22"/>
              </w:rPr>
            </w:pPr>
            <w:r w:rsidRPr="00CA0B15">
              <w:rPr>
                <w:rFonts w:ascii="Arial" w:hAnsi="Arial" w:cs="Arial"/>
                <w:b/>
                <w:color w:val="000000"/>
                <w:sz w:val="22"/>
                <w:szCs w:val="22"/>
              </w:rPr>
              <w:t xml:space="preserve">Immovable assets </w:t>
            </w:r>
          </w:p>
          <w:p w:rsidR="00041C71" w:rsidRPr="00CA0B15" w:rsidRDefault="00041C71" w:rsidP="00CD50B4">
            <w:pPr>
              <w:tabs>
                <w:tab w:val="num" w:pos="601"/>
              </w:tabs>
              <w:rPr>
                <w:rFonts w:ascii="Arial" w:hAnsi="Arial" w:cs="Arial"/>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78"/>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64"/>
              </w:numPr>
              <w:tabs>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Strategy</w:t>
            </w:r>
          </w:p>
        </w:tc>
        <w:tc>
          <w:tcPr>
            <w:tcW w:w="1943" w:type="dxa"/>
            <w:tcBorders>
              <w:left w:val="nil"/>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All Values</w:t>
            </w: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w:t>
            </w:r>
            <w:r w:rsidR="00CD50B4">
              <w:rPr>
                <w:rFonts w:ascii="Arial" w:hAnsi="Arial" w:cs="Arial"/>
                <w:color w:val="000000"/>
                <w:sz w:val="22"/>
                <w:szCs w:val="22"/>
              </w:rPr>
              <w:t>t</w:t>
            </w:r>
            <w:r w:rsidRPr="00CA0B15">
              <w:rPr>
                <w:rFonts w:ascii="Arial" w:hAnsi="Arial" w:cs="Arial"/>
                <w:color w:val="000000"/>
                <w:sz w:val="22"/>
                <w:szCs w:val="22"/>
              </w:rPr>
              <w:t>ee</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14"/>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65"/>
              </w:numPr>
              <w:tabs>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Acquisitions and Disposals</w:t>
            </w:r>
          </w:p>
          <w:p w:rsidR="00041C71" w:rsidRPr="00CA0B15" w:rsidRDefault="00041C71" w:rsidP="00CD50B4">
            <w:pPr>
              <w:tabs>
                <w:tab w:val="num" w:pos="601"/>
              </w:tabs>
              <w:rPr>
                <w:rFonts w:ascii="Arial" w:hAnsi="Arial" w:cs="Arial"/>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All Values</w:t>
            </w: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559" w:type="dxa"/>
          </w:tcPr>
          <w:p w:rsidR="00041C71" w:rsidRDefault="00041C71" w:rsidP="00F243F3">
            <w:pPr>
              <w:rPr>
                <w:rFonts w:ascii="Arial" w:hAnsi="Arial" w:cs="Arial"/>
                <w:color w:val="000000"/>
                <w:sz w:val="22"/>
                <w:szCs w:val="22"/>
              </w:rPr>
            </w:pPr>
            <w:r w:rsidRPr="00CA0B15">
              <w:rPr>
                <w:rFonts w:ascii="Arial" w:hAnsi="Arial" w:cs="Arial"/>
                <w:color w:val="000000"/>
                <w:sz w:val="22"/>
                <w:szCs w:val="22"/>
              </w:rPr>
              <w:t>F&amp;A Commit</w:t>
            </w:r>
            <w:r w:rsidR="00CD50B4">
              <w:rPr>
                <w:rFonts w:ascii="Arial" w:hAnsi="Arial" w:cs="Arial"/>
                <w:color w:val="000000"/>
                <w:sz w:val="22"/>
                <w:szCs w:val="22"/>
              </w:rPr>
              <w:t>t</w:t>
            </w:r>
            <w:r w:rsidRPr="00CA0B15">
              <w:rPr>
                <w:rFonts w:ascii="Arial" w:hAnsi="Arial" w:cs="Arial"/>
                <w:color w:val="000000"/>
                <w:sz w:val="22"/>
                <w:szCs w:val="22"/>
              </w:rPr>
              <w:t>ee</w:t>
            </w:r>
          </w:p>
          <w:p w:rsidR="00CD50B4" w:rsidRDefault="00CD50B4" w:rsidP="00F243F3">
            <w:pPr>
              <w:rPr>
                <w:rFonts w:ascii="Arial" w:hAnsi="Arial" w:cs="Arial"/>
                <w:color w:val="000000"/>
                <w:sz w:val="22"/>
                <w:szCs w:val="22"/>
              </w:rPr>
            </w:pPr>
          </w:p>
          <w:p w:rsidR="00CD50B4" w:rsidRDefault="00CD50B4" w:rsidP="00F243F3">
            <w:pPr>
              <w:rPr>
                <w:rFonts w:ascii="Arial" w:hAnsi="Arial" w:cs="Arial"/>
                <w:b/>
                <w:color w:val="000000"/>
                <w:sz w:val="22"/>
                <w:szCs w:val="22"/>
              </w:rPr>
            </w:pPr>
          </w:p>
          <w:p w:rsidR="00C9467D" w:rsidRDefault="00C9467D" w:rsidP="00F243F3">
            <w:pPr>
              <w:rPr>
                <w:rFonts w:ascii="Arial" w:hAnsi="Arial" w:cs="Arial"/>
                <w:b/>
                <w:color w:val="000000"/>
                <w:sz w:val="22"/>
                <w:szCs w:val="22"/>
              </w:rPr>
            </w:pPr>
          </w:p>
          <w:p w:rsidR="00C9467D" w:rsidRPr="00CA0B15" w:rsidRDefault="00C9467D" w:rsidP="00F243F3">
            <w:pPr>
              <w:rPr>
                <w:rFonts w:ascii="Arial" w:hAnsi="Arial" w:cs="Arial"/>
                <w:b/>
                <w:color w:val="000000"/>
                <w:sz w:val="22"/>
                <w:szCs w:val="22"/>
              </w:rPr>
            </w:pPr>
          </w:p>
        </w:tc>
        <w:tc>
          <w:tcPr>
            <w:tcW w:w="1422"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55"/>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62"/>
              </w:numPr>
              <w:tabs>
                <w:tab w:val="clear" w:pos="360"/>
                <w:tab w:val="num" w:pos="601"/>
              </w:tabs>
              <w:ind w:left="0" w:firstLine="0"/>
              <w:contextualSpacing/>
              <w:rPr>
                <w:rFonts w:ascii="Arial" w:hAnsi="Arial" w:cs="Arial"/>
                <w:color w:val="000000"/>
                <w:sz w:val="22"/>
                <w:szCs w:val="22"/>
              </w:rPr>
            </w:pPr>
            <w:r w:rsidRPr="00CA0B15">
              <w:rPr>
                <w:rFonts w:ascii="Arial" w:hAnsi="Arial" w:cs="Arial"/>
                <w:b/>
                <w:color w:val="000000"/>
                <w:sz w:val="22"/>
                <w:szCs w:val="22"/>
              </w:rPr>
              <w:lastRenderedPageBreak/>
              <w:t>Write-off / Disposals of Assets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91"/>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66"/>
              </w:numPr>
              <w:tabs>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Disposal of assets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Borders>
              <w:bottom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TC</w:t>
            </w:r>
          </w:p>
          <w:p w:rsidR="00041C71" w:rsidRPr="00CA0B15" w:rsidRDefault="00041C71" w:rsidP="00F243F3">
            <w:pPr>
              <w:rPr>
                <w:rFonts w:ascii="Arial" w:hAnsi="Arial" w:cs="Arial"/>
                <w:color w:val="000000"/>
                <w:sz w:val="22"/>
                <w:szCs w:val="22"/>
              </w:rPr>
            </w:pPr>
          </w:p>
        </w:tc>
        <w:tc>
          <w:tcPr>
            <w:tcW w:w="1422" w:type="dxa"/>
            <w:tcBorders>
              <w:bottom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35"/>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67"/>
              </w:numPr>
              <w:tabs>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Write-off of assets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Admin Officer</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Borders>
              <w:bottom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422" w:type="dxa"/>
            <w:tcBorders>
              <w:bottom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62"/>
              </w:numPr>
              <w:tabs>
                <w:tab w:val="clear" w:pos="360"/>
                <w:tab w:val="num" w:pos="601"/>
              </w:tabs>
              <w:ind w:left="0" w:firstLine="0"/>
              <w:contextualSpacing/>
              <w:rPr>
                <w:rFonts w:ascii="Arial" w:hAnsi="Arial" w:cs="Arial"/>
                <w:color w:val="000000"/>
                <w:sz w:val="22"/>
                <w:szCs w:val="22"/>
              </w:rPr>
            </w:pPr>
            <w:r w:rsidRPr="00CA0B15">
              <w:rPr>
                <w:rFonts w:ascii="Arial" w:hAnsi="Arial" w:cs="Arial"/>
                <w:b/>
                <w:color w:val="000000"/>
                <w:sz w:val="22"/>
                <w:szCs w:val="22"/>
              </w:rPr>
              <w:t>Bad Debts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559" w:type="dxa"/>
            <w:tcBorders>
              <w:top w:val="single" w:sz="4" w:space="0" w:color="auto"/>
            </w:tcBorders>
          </w:tcPr>
          <w:p w:rsidR="00041C71" w:rsidRPr="00CA0B15" w:rsidRDefault="00041C71" w:rsidP="00F243F3">
            <w:pPr>
              <w:rPr>
                <w:rFonts w:ascii="Arial" w:hAnsi="Arial" w:cs="Arial"/>
                <w:color w:val="000000"/>
                <w:sz w:val="22"/>
                <w:szCs w:val="22"/>
              </w:rPr>
            </w:pPr>
          </w:p>
        </w:tc>
        <w:tc>
          <w:tcPr>
            <w:tcW w:w="1422" w:type="dxa"/>
            <w:tcBorders>
              <w:top w:val="single" w:sz="4" w:space="0" w:color="auto"/>
            </w:tcBorders>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68"/>
              </w:numPr>
              <w:tabs>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Write-off of debtors</w:t>
            </w:r>
          </w:p>
        </w:tc>
        <w:tc>
          <w:tcPr>
            <w:tcW w:w="1943" w:type="dxa"/>
            <w:tcBorders>
              <w:left w:val="nil"/>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All values</w:t>
            </w: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Borders>
              <w:top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w:t>
            </w:r>
            <w:r w:rsidR="00CD50B4">
              <w:rPr>
                <w:rFonts w:ascii="Arial" w:hAnsi="Arial" w:cs="Arial"/>
                <w:color w:val="000000"/>
                <w:sz w:val="22"/>
                <w:szCs w:val="22"/>
              </w:rPr>
              <w:t>t</w:t>
            </w:r>
            <w:r w:rsidRPr="00CA0B15">
              <w:rPr>
                <w:rFonts w:ascii="Arial" w:hAnsi="Arial" w:cs="Arial"/>
                <w:color w:val="000000"/>
                <w:sz w:val="22"/>
                <w:szCs w:val="22"/>
              </w:rPr>
              <w:t>ee</w:t>
            </w:r>
          </w:p>
        </w:tc>
        <w:tc>
          <w:tcPr>
            <w:tcW w:w="1422" w:type="dxa"/>
            <w:tcBorders>
              <w:top w:val="single" w:sz="4" w:space="0" w:color="auto"/>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62"/>
              </w:numPr>
              <w:tabs>
                <w:tab w:val="clear" w:pos="360"/>
                <w:tab w:val="num" w:pos="601"/>
              </w:tabs>
              <w:ind w:left="0" w:firstLine="0"/>
              <w:contextualSpacing/>
              <w:rPr>
                <w:rFonts w:ascii="Arial" w:hAnsi="Arial" w:cs="Arial"/>
                <w:b/>
                <w:color w:val="000000"/>
                <w:sz w:val="22"/>
                <w:szCs w:val="22"/>
              </w:rPr>
            </w:pPr>
            <w:r w:rsidRPr="00CA0B15">
              <w:rPr>
                <w:rFonts w:ascii="Arial" w:hAnsi="Arial" w:cs="Arial"/>
                <w:b/>
                <w:color w:val="000000"/>
                <w:sz w:val="22"/>
                <w:szCs w:val="22"/>
              </w:rPr>
              <w:t>Claims (legal)</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70"/>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69"/>
              </w:numPr>
              <w:tabs>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Payment of claims</w:t>
            </w:r>
          </w:p>
        </w:tc>
        <w:tc>
          <w:tcPr>
            <w:tcW w:w="1943" w:type="dxa"/>
            <w:tcBorders>
              <w:left w:val="nil"/>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All values</w:t>
            </w: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 F&amp;A Committee</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315"/>
        </w:trPr>
        <w:tc>
          <w:tcPr>
            <w:tcW w:w="3828" w:type="dxa"/>
            <w:tcBorders>
              <w:left w:val="double" w:sz="4" w:space="0" w:color="auto"/>
              <w:right w:val="double" w:sz="4" w:space="0" w:color="auto"/>
            </w:tcBorders>
          </w:tcPr>
          <w:p w:rsidR="00041C71" w:rsidRDefault="00041C71" w:rsidP="00B428BB">
            <w:pPr>
              <w:pStyle w:val="ListParagraph"/>
              <w:numPr>
                <w:ilvl w:val="0"/>
                <w:numId w:val="62"/>
              </w:numPr>
              <w:tabs>
                <w:tab w:val="clear" w:pos="360"/>
                <w:tab w:val="num" w:pos="601"/>
              </w:tabs>
              <w:ind w:left="0" w:firstLine="0"/>
              <w:contextualSpacing/>
              <w:rPr>
                <w:rFonts w:ascii="Arial" w:hAnsi="Arial" w:cs="Arial"/>
                <w:b/>
                <w:color w:val="000000"/>
                <w:sz w:val="22"/>
                <w:szCs w:val="22"/>
              </w:rPr>
            </w:pPr>
            <w:r w:rsidRPr="00CA0B15">
              <w:rPr>
                <w:rFonts w:ascii="Arial" w:hAnsi="Arial" w:cs="Arial"/>
                <w:b/>
                <w:color w:val="000000"/>
                <w:sz w:val="22"/>
                <w:szCs w:val="22"/>
              </w:rPr>
              <w:t>Donations and CSR</w:t>
            </w:r>
          </w:p>
          <w:p w:rsidR="00C9467D" w:rsidRPr="00C9467D" w:rsidRDefault="00C9467D" w:rsidP="00C9467D">
            <w:pPr>
              <w:tabs>
                <w:tab w:val="num" w:pos="601"/>
              </w:tabs>
              <w:contextualSpacing/>
              <w:rPr>
                <w:rFonts w:ascii="Arial" w:hAnsi="Arial" w:cs="Arial"/>
                <w:b/>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3"/>
                <w:numId w:val="70"/>
              </w:numPr>
              <w:tabs>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Donations to charitable and educational institutions, and donations relating to social upliftment of neighbouring communities and/ or business development initiatives</w:t>
            </w:r>
          </w:p>
          <w:p w:rsidR="00041C71" w:rsidRPr="00CA0B15" w:rsidRDefault="00041C71" w:rsidP="00C9467D">
            <w:pPr>
              <w:tabs>
                <w:tab w:val="num" w:pos="601"/>
              </w:tabs>
              <w:rPr>
                <w:rFonts w:ascii="Arial" w:hAnsi="Arial" w:cs="Arial"/>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&lt;10,000</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&gt;10,000</w:t>
            </w: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tc>
        <w:tc>
          <w:tcPr>
            <w:tcW w:w="1422"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62"/>
              </w:numPr>
              <w:tabs>
                <w:tab w:val="clear" w:pos="360"/>
                <w:tab w:val="num" w:pos="601"/>
              </w:tabs>
              <w:ind w:left="0" w:firstLine="0"/>
              <w:contextualSpacing/>
              <w:rPr>
                <w:rFonts w:ascii="Arial" w:hAnsi="Arial" w:cs="Arial"/>
                <w:b/>
                <w:color w:val="000000"/>
                <w:sz w:val="22"/>
                <w:szCs w:val="22"/>
              </w:rPr>
            </w:pPr>
            <w:r w:rsidRPr="00CA0B15">
              <w:rPr>
                <w:rFonts w:ascii="Arial" w:hAnsi="Arial" w:cs="Arial"/>
                <w:b/>
                <w:color w:val="000000"/>
                <w:sz w:val="22"/>
                <w:szCs w:val="22"/>
              </w:rPr>
              <w:t>Communications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36"/>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Press releases and media briefings</w:t>
            </w: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Mgr. CCL</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0"/>
                <w:numId w:val="71"/>
              </w:numPr>
              <w:tabs>
                <w:tab w:val="clear" w:pos="360"/>
                <w:tab w:val="num" w:pos="601"/>
              </w:tabs>
              <w:ind w:left="0" w:firstLine="0"/>
              <w:contextualSpacing/>
              <w:rPr>
                <w:rFonts w:ascii="Arial" w:hAnsi="Arial" w:cs="Arial"/>
                <w:b/>
                <w:color w:val="000000"/>
                <w:sz w:val="22"/>
                <w:szCs w:val="22"/>
              </w:rPr>
            </w:pPr>
            <w:r w:rsidRPr="00CA0B15">
              <w:rPr>
                <w:rFonts w:ascii="Arial" w:hAnsi="Arial" w:cs="Arial"/>
                <w:b/>
                <w:color w:val="000000"/>
                <w:sz w:val="22"/>
                <w:szCs w:val="22"/>
              </w:rPr>
              <w:t>Personnel matters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clear" w:pos="360"/>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Organisation</w:t>
            </w:r>
          </w:p>
          <w:p w:rsidR="00041C71" w:rsidRPr="00CA0B15" w:rsidRDefault="00041C71" w:rsidP="001727D0">
            <w:pPr>
              <w:tabs>
                <w:tab w:val="num" w:pos="601"/>
              </w:tabs>
              <w:rPr>
                <w:rFonts w:ascii="Arial" w:hAnsi="Arial" w:cs="Arial"/>
                <w:color w:val="000000"/>
                <w:sz w:val="22"/>
                <w:szCs w:val="22"/>
              </w:rPr>
            </w:pPr>
          </w:p>
          <w:p w:rsidR="00041C71" w:rsidRPr="00CA0B15" w:rsidRDefault="00041C71" w:rsidP="001727D0">
            <w:pPr>
              <w:tabs>
                <w:tab w:val="num" w:pos="601"/>
              </w:tabs>
              <w:contextualSpacing/>
              <w:rPr>
                <w:rFonts w:ascii="Arial" w:hAnsi="Arial" w:cs="Arial"/>
                <w:color w:val="000000"/>
                <w:sz w:val="22"/>
                <w:szCs w:val="22"/>
              </w:rPr>
            </w:pPr>
            <w:r w:rsidRPr="001727D0">
              <w:rPr>
                <w:rFonts w:ascii="Arial" w:hAnsi="Arial" w:cs="Arial"/>
                <w:color w:val="000000"/>
                <w:sz w:val="22"/>
                <w:szCs w:val="22"/>
              </w:rPr>
              <w:t>Approval of Organogram/ Establishment</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1727D0">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lang w:val="de-DE"/>
              </w:rPr>
            </w:pPr>
            <w:r w:rsidRPr="00CA0B15">
              <w:rPr>
                <w:rFonts w:ascii="Arial" w:hAnsi="Arial" w:cs="Arial"/>
                <w:color w:val="000000"/>
                <w:sz w:val="22"/>
                <w:szCs w:val="22"/>
                <w:lang w:val="de-DE"/>
              </w:rPr>
              <w:t>CEO</w:t>
            </w:r>
          </w:p>
          <w:p w:rsidR="00041C71" w:rsidRPr="00CA0B15" w:rsidRDefault="00041C71" w:rsidP="00F243F3">
            <w:pPr>
              <w:rPr>
                <w:rFonts w:ascii="Arial" w:hAnsi="Arial" w:cs="Arial"/>
                <w:color w:val="000000"/>
                <w:sz w:val="22"/>
                <w:szCs w:val="22"/>
                <w:lang w:val="de-DE"/>
              </w:rPr>
            </w:pPr>
          </w:p>
        </w:tc>
        <w:tc>
          <w:tcPr>
            <w:tcW w:w="1559" w:type="dxa"/>
          </w:tcPr>
          <w:p w:rsidR="00041C71" w:rsidRPr="00CA0B15" w:rsidRDefault="00041C71" w:rsidP="00F243F3">
            <w:pPr>
              <w:rPr>
                <w:rFonts w:ascii="Arial" w:hAnsi="Arial" w:cs="Arial"/>
                <w:color w:val="000000"/>
                <w:sz w:val="22"/>
                <w:szCs w:val="22"/>
                <w:lang w:val="de-DE"/>
              </w:rPr>
            </w:pPr>
          </w:p>
          <w:p w:rsidR="00041C71" w:rsidRPr="00CA0B15" w:rsidRDefault="00041C71" w:rsidP="00F243F3">
            <w:pPr>
              <w:rPr>
                <w:rFonts w:ascii="Arial" w:hAnsi="Arial" w:cs="Arial"/>
                <w:color w:val="000000"/>
                <w:sz w:val="22"/>
                <w:szCs w:val="22"/>
                <w:lang w:val="de-DE"/>
              </w:rPr>
            </w:pPr>
          </w:p>
          <w:p w:rsidR="00041C71" w:rsidRPr="00CA0B15" w:rsidRDefault="00041C71" w:rsidP="001727D0">
            <w:pPr>
              <w:rPr>
                <w:rFonts w:ascii="Arial" w:hAnsi="Arial" w:cs="Arial"/>
                <w:color w:val="000000"/>
                <w:sz w:val="22"/>
                <w:szCs w:val="22"/>
              </w:rPr>
            </w:pPr>
            <w:r w:rsidRPr="00CA0B15">
              <w:rPr>
                <w:rFonts w:ascii="Arial" w:hAnsi="Arial" w:cs="Arial"/>
                <w:color w:val="000000"/>
                <w:sz w:val="22"/>
                <w:szCs w:val="22"/>
              </w:rPr>
              <w:t>Board / HR Comm</w:t>
            </w:r>
            <w:r w:rsidR="001727D0">
              <w:rPr>
                <w:rFonts w:ascii="Arial" w:hAnsi="Arial" w:cs="Arial"/>
                <w:color w:val="000000"/>
                <w:sz w:val="22"/>
                <w:szCs w:val="22"/>
              </w:rPr>
              <w:t>ittee</w:t>
            </w:r>
          </w:p>
        </w:tc>
        <w:tc>
          <w:tcPr>
            <w:tcW w:w="1422"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1291"/>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clear" w:pos="360"/>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lastRenderedPageBreak/>
              <w:t>Appointment contracts and salary offers:</w:t>
            </w:r>
          </w:p>
          <w:p w:rsidR="00041C71" w:rsidRPr="00CA0B15" w:rsidRDefault="00041C71" w:rsidP="001727D0">
            <w:pPr>
              <w:tabs>
                <w:tab w:val="num" w:pos="601"/>
              </w:tabs>
              <w:rPr>
                <w:rFonts w:ascii="Arial" w:hAnsi="Arial" w:cs="Arial"/>
                <w:color w:val="000000"/>
                <w:sz w:val="22"/>
                <w:szCs w:val="22"/>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Annual Vacancy Plan</w:t>
            </w:r>
          </w:p>
          <w:p w:rsidR="00041C71" w:rsidRPr="001727D0" w:rsidRDefault="00041C71" w:rsidP="001727D0">
            <w:pPr>
              <w:tabs>
                <w:tab w:val="left" w:pos="318"/>
                <w:tab w:val="left" w:pos="785"/>
              </w:tabs>
              <w:contextualSpacing/>
              <w:rPr>
                <w:rFonts w:ascii="Arial" w:hAnsi="Arial" w:cs="Arial"/>
                <w:color w:val="000000"/>
                <w:sz w:val="22"/>
                <w:szCs w:val="22"/>
              </w:rPr>
            </w:pPr>
          </w:p>
          <w:p w:rsidR="00041C71" w:rsidRPr="001727D0" w:rsidRDefault="00041C71" w:rsidP="001727D0">
            <w:pPr>
              <w:tabs>
                <w:tab w:val="left" w:pos="318"/>
                <w:tab w:val="left" w:pos="785"/>
              </w:tabs>
              <w:contextualSpacing/>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CEO</w:t>
            </w:r>
          </w:p>
          <w:p w:rsidR="00041C71" w:rsidRPr="001727D0" w:rsidRDefault="00041C71" w:rsidP="001727D0">
            <w:pPr>
              <w:tabs>
                <w:tab w:val="left" w:pos="318"/>
                <w:tab w:val="left" w:pos="785"/>
              </w:tabs>
              <w:contextualSpacing/>
              <w:rPr>
                <w:rFonts w:ascii="Arial" w:hAnsi="Arial" w:cs="Arial"/>
                <w:color w:val="000000"/>
                <w:sz w:val="22"/>
                <w:szCs w:val="22"/>
              </w:rPr>
            </w:pPr>
          </w:p>
          <w:p w:rsidR="00041C71" w:rsidRPr="001727D0" w:rsidRDefault="00041C71" w:rsidP="001727D0">
            <w:pPr>
              <w:tabs>
                <w:tab w:val="left" w:pos="318"/>
                <w:tab w:val="left" w:pos="785"/>
              </w:tabs>
              <w:contextualSpacing/>
              <w:rPr>
                <w:rFonts w:ascii="Arial" w:hAnsi="Arial" w:cs="Arial"/>
                <w:color w:val="000000"/>
              </w:rPr>
            </w:pPr>
          </w:p>
          <w:p w:rsidR="00041C71" w:rsidRPr="001727D0"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1727D0">
              <w:rPr>
                <w:rFonts w:ascii="Arial" w:hAnsi="Arial" w:cs="Arial"/>
                <w:color w:val="000000"/>
                <w:sz w:val="22"/>
                <w:szCs w:val="22"/>
              </w:rPr>
              <w:t>Staff within approved Organogram/Establishment-Leadership Positions</w:t>
            </w:r>
          </w:p>
          <w:p w:rsidR="00041C71" w:rsidRPr="001727D0" w:rsidRDefault="00041C71" w:rsidP="001727D0">
            <w:pPr>
              <w:tabs>
                <w:tab w:val="left" w:pos="318"/>
                <w:tab w:val="left" w:pos="785"/>
              </w:tabs>
              <w:contextualSpacing/>
              <w:rPr>
                <w:rFonts w:ascii="Arial" w:hAnsi="Arial" w:cs="Arial"/>
                <w:color w:val="000000"/>
                <w:sz w:val="22"/>
                <w:szCs w:val="22"/>
              </w:rPr>
            </w:pPr>
          </w:p>
          <w:p w:rsidR="00041C71" w:rsidRPr="001727D0"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1727D0">
              <w:rPr>
                <w:rFonts w:ascii="Arial" w:hAnsi="Arial" w:cs="Arial"/>
                <w:color w:val="000000"/>
                <w:sz w:val="22"/>
                <w:szCs w:val="22"/>
              </w:rPr>
              <w:t>Staff within approved Organogram/Establishment-Others</w:t>
            </w:r>
          </w:p>
          <w:p w:rsidR="00041C71" w:rsidRPr="001727D0" w:rsidRDefault="00041C71" w:rsidP="001727D0">
            <w:pPr>
              <w:tabs>
                <w:tab w:val="left" w:pos="318"/>
                <w:tab w:val="left" w:pos="785"/>
              </w:tabs>
              <w:contextualSpacing/>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Temporary staff</w:t>
            </w:r>
          </w:p>
          <w:p w:rsidR="00041C71" w:rsidRPr="001727D0" w:rsidRDefault="00041C71" w:rsidP="001727D0">
            <w:pPr>
              <w:tabs>
                <w:tab w:val="left" w:pos="318"/>
                <w:tab w:val="left" w:pos="785"/>
              </w:tabs>
              <w:contextualSpacing/>
              <w:rPr>
                <w:rFonts w:ascii="Arial" w:hAnsi="Arial" w:cs="Arial"/>
                <w:color w:val="000000"/>
                <w:sz w:val="22"/>
                <w:szCs w:val="22"/>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Recruitment Advertising</w:t>
            </w:r>
          </w:p>
          <w:p w:rsidR="00041C71" w:rsidRPr="001727D0" w:rsidRDefault="00041C71" w:rsidP="001727D0">
            <w:pPr>
              <w:tabs>
                <w:tab w:val="left" w:pos="318"/>
                <w:tab w:val="left" w:pos="785"/>
              </w:tabs>
              <w:contextualSpacing/>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Expenses relating to potential recruits and new staff engagements (including transfer and resettlement costs)</w:t>
            </w:r>
          </w:p>
          <w:p w:rsidR="00041C71" w:rsidRPr="001727D0" w:rsidRDefault="00041C71" w:rsidP="001727D0">
            <w:pPr>
              <w:tabs>
                <w:tab w:val="left" w:pos="318"/>
                <w:tab w:val="left" w:pos="785"/>
              </w:tabs>
              <w:contextualSpacing/>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 xml:space="preserve">Relaxation on </w:t>
            </w:r>
            <w:commentRangeStart w:id="1152"/>
            <w:r w:rsidRPr="00CA0B15">
              <w:rPr>
                <w:rFonts w:ascii="Arial" w:hAnsi="Arial" w:cs="Arial"/>
                <w:color w:val="000000"/>
                <w:sz w:val="22"/>
                <w:szCs w:val="22"/>
              </w:rPr>
              <w:t>removal</w:t>
            </w:r>
            <w:commentRangeEnd w:id="1152"/>
            <w:r w:rsidR="00A5099A">
              <w:rPr>
                <w:rStyle w:val="CommentReference"/>
              </w:rPr>
              <w:commentReference w:id="1152"/>
            </w:r>
            <w:r w:rsidRPr="00CA0B15">
              <w:rPr>
                <w:rFonts w:ascii="Arial" w:hAnsi="Arial" w:cs="Arial"/>
                <w:color w:val="000000"/>
                <w:sz w:val="22"/>
                <w:szCs w:val="22"/>
              </w:rPr>
              <w:t xml:space="preserve"> of 1 year moratorium on appointment of ex-ECB employees</w:t>
            </w: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p w:rsidR="00041C71" w:rsidRPr="001727AA" w:rsidRDefault="00041C71" w:rsidP="00F243F3">
            <w:pPr>
              <w:rPr>
                <w:rFonts w:ascii="Arial" w:hAnsi="Arial" w:cs="Arial"/>
                <w:color w:val="000000"/>
                <w:sz w:val="22"/>
                <w:szCs w:val="22"/>
                <w:lang w:val="en-GB"/>
              </w:rPr>
            </w:pPr>
          </w:p>
          <w:p w:rsidR="00041C71" w:rsidRPr="001727AA" w:rsidRDefault="00041C71" w:rsidP="00F243F3">
            <w:pPr>
              <w:rPr>
                <w:rFonts w:ascii="Arial" w:hAnsi="Arial" w:cs="Arial"/>
                <w:color w:val="000000"/>
                <w:sz w:val="22"/>
                <w:szCs w:val="22"/>
                <w:lang w:val="en-GB"/>
              </w:rPr>
            </w:pPr>
            <w:r w:rsidRPr="001727AA">
              <w:rPr>
                <w:rFonts w:ascii="Arial" w:hAnsi="Arial" w:cs="Arial"/>
                <w:color w:val="000000"/>
                <w:sz w:val="22"/>
                <w:szCs w:val="22"/>
                <w:lang w:val="en-GB"/>
              </w:rPr>
              <w:t>CEO</w:t>
            </w:r>
          </w:p>
          <w:p w:rsidR="00041C71" w:rsidRPr="001727AA" w:rsidRDefault="00041C71" w:rsidP="00F243F3">
            <w:pPr>
              <w:rPr>
                <w:rFonts w:ascii="Arial" w:hAnsi="Arial" w:cs="Arial"/>
                <w:color w:val="000000"/>
                <w:sz w:val="22"/>
                <w:szCs w:val="22"/>
                <w:lang w:val="en-GB"/>
              </w:rPr>
            </w:pPr>
          </w:p>
          <w:p w:rsidR="00041C71" w:rsidRPr="001727AA" w:rsidRDefault="00041C71" w:rsidP="00F243F3">
            <w:pPr>
              <w:rPr>
                <w:rFonts w:ascii="Arial" w:hAnsi="Arial" w:cs="Arial"/>
                <w:color w:val="000000"/>
                <w:sz w:val="22"/>
                <w:szCs w:val="22"/>
                <w:lang w:val="en-GB"/>
              </w:rPr>
            </w:pPr>
          </w:p>
          <w:p w:rsidR="00041C71" w:rsidRPr="001727AA" w:rsidRDefault="00041C71" w:rsidP="00F243F3">
            <w:pPr>
              <w:rPr>
                <w:rFonts w:ascii="Arial" w:hAnsi="Arial" w:cs="Arial"/>
                <w:color w:val="000000"/>
                <w:sz w:val="22"/>
                <w:szCs w:val="22"/>
                <w:lang w:val="en-GB"/>
              </w:rPr>
            </w:pPr>
          </w:p>
          <w:p w:rsidR="00041C71" w:rsidRPr="001727AA" w:rsidRDefault="00041C71" w:rsidP="00F243F3">
            <w:pPr>
              <w:rPr>
                <w:rFonts w:ascii="Arial" w:hAnsi="Arial" w:cs="Arial"/>
                <w:color w:val="000000"/>
                <w:sz w:val="22"/>
                <w:szCs w:val="22"/>
                <w:lang w:val="en-GB"/>
              </w:rPr>
            </w:pPr>
            <w:r w:rsidRPr="001727AA">
              <w:rPr>
                <w:rFonts w:ascii="Arial" w:hAnsi="Arial" w:cs="Arial"/>
                <w:color w:val="000000"/>
                <w:sz w:val="22"/>
                <w:szCs w:val="22"/>
                <w:lang w:val="en-GB"/>
              </w:rPr>
              <w:t>CEO</w:t>
            </w:r>
          </w:p>
          <w:p w:rsidR="00041C71" w:rsidRPr="001727AA" w:rsidRDefault="00041C71" w:rsidP="00F243F3">
            <w:pPr>
              <w:rPr>
                <w:rFonts w:ascii="Arial" w:hAnsi="Arial" w:cs="Arial"/>
                <w:color w:val="000000"/>
                <w:sz w:val="22"/>
                <w:szCs w:val="22"/>
                <w:lang w:val="en-GB"/>
              </w:rPr>
            </w:pPr>
          </w:p>
          <w:p w:rsidR="00041C71" w:rsidRPr="001727AA" w:rsidRDefault="00041C71" w:rsidP="00F243F3">
            <w:pPr>
              <w:rPr>
                <w:rFonts w:ascii="Arial" w:hAnsi="Arial" w:cs="Arial"/>
                <w:color w:val="000000"/>
                <w:sz w:val="22"/>
                <w:szCs w:val="22"/>
                <w:lang w:val="en-GB"/>
              </w:rPr>
            </w:pPr>
          </w:p>
          <w:p w:rsidR="00041C71" w:rsidRPr="001727AA" w:rsidRDefault="00041C71" w:rsidP="00F243F3">
            <w:pPr>
              <w:rPr>
                <w:rFonts w:ascii="Arial" w:hAnsi="Arial" w:cs="Arial"/>
                <w:color w:val="000000"/>
                <w:sz w:val="22"/>
                <w:szCs w:val="22"/>
                <w:lang w:val="en-GB"/>
              </w:rPr>
            </w:pPr>
          </w:p>
          <w:p w:rsidR="00041C71" w:rsidRPr="001727AA" w:rsidRDefault="00041C71" w:rsidP="00F243F3">
            <w:pPr>
              <w:rPr>
                <w:rFonts w:ascii="Arial" w:hAnsi="Arial" w:cs="Arial"/>
                <w:color w:val="000000"/>
                <w:sz w:val="22"/>
                <w:szCs w:val="22"/>
                <w:lang w:val="en-GB"/>
              </w:rPr>
            </w:pPr>
            <w:r w:rsidRPr="001727AA">
              <w:rPr>
                <w:rFonts w:ascii="Arial" w:hAnsi="Arial" w:cs="Arial"/>
                <w:color w:val="000000"/>
                <w:sz w:val="22"/>
                <w:szCs w:val="22"/>
                <w:lang w:val="en-GB"/>
              </w:rPr>
              <w:t>CEO</w:t>
            </w:r>
          </w:p>
          <w:p w:rsidR="00041C71" w:rsidRPr="001727AA" w:rsidRDefault="00041C71" w:rsidP="00F243F3">
            <w:pPr>
              <w:rPr>
                <w:rFonts w:ascii="Arial" w:hAnsi="Arial" w:cs="Arial"/>
                <w:color w:val="000000"/>
                <w:sz w:val="22"/>
                <w:szCs w:val="22"/>
                <w:lang w:val="en-GB"/>
              </w:rPr>
            </w:pPr>
          </w:p>
          <w:p w:rsidR="00041C71" w:rsidRPr="001727AA" w:rsidRDefault="00041C71" w:rsidP="00F243F3">
            <w:pPr>
              <w:rPr>
                <w:rFonts w:ascii="Arial" w:hAnsi="Arial" w:cs="Arial"/>
                <w:color w:val="000000"/>
                <w:sz w:val="22"/>
                <w:szCs w:val="22"/>
                <w:lang w:val="en-GB"/>
              </w:rPr>
            </w:pPr>
            <w:r w:rsidRPr="001727AA">
              <w:rPr>
                <w:rFonts w:ascii="Arial" w:hAnsi="Arial" w:cs="Arial"/>
                <w:color w:val="000000"/>
                <w:sz w:val="22"/>
                <w:szCs w:val="22"/>
                <w:lang w:val="en-GB"/>
              </w:rPr>
              <w:t>CEO</w:t>
            </w:r>
          </w:p>
          <w:p w:rsidR="00041C71" w:rsidRPr="001727AA" w:rsidRDefault="00041C71" w:rsidP="00F243F3">
            <w:pPr>
              <w:rPr>
                <w:rFonts w:ascii="Arial" w:hAnsi="Arial" w:cs="Arial"/>
                <w:color w:val="000000"/>
                <w:sz w:val="22"/>
                <w:szCs w:val="22"/>
                <w:lang w:val="en-GB"/>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 / 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Minister / 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 Comm / Board</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HR Comm / GM:F&amp;A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133"/>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clear" w:pos="360"/>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lastRenderedPageBreak/>
              <w:t>Remuneration:</w:t>
            </w:r>
          </w:p>
          <w:p w:rsidR="00041C71" w:rsidRPr="00CA0B15" w:rsidRDefault="00041C71" w:rsidP="00F243F3">
            <w:pPr>
              <w:rPr>
                <w:rFonts w:ascii="Arial" w:hAnsi="Arial" w:cs="Arial"/>
                <w:color w:val="000000"/>
                <w:sz w:val="22"/>
                <w:szCs w:val="22"/>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Remuneration Policy – including Annual Salary Scales, S&amp;T</w:t>
            </w:r>
          </w:p>
          <w:p w:rsidR="00041C71" w:rsidRPr="008D7741" w:rsidRDefault="00041C71" w:rsidP="00F243F3">
            <w:pPr>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CEO (including performance related bonuses, incentives, etc)</w:t>
            </w:r>
          </w:p>
          <w:p w:rsidR="00041C71" w:rsidRPr="008D7741" w:rsidRDefault="00041C71" w:rsidP="00961DB6">
            <w:pPr>
              <w:tabs>
                <w:tab w:val="left" w:pos="318"/>
                <w:tab w:val="num" w:pos="601"/>
                <w:tab w:val="left" w:pos="785"/>
              </w:tabs>
              <w:contextualSpacing/>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Other Staff (including performance related bonuses, incentives, etc)</w:t>
            </w:r>
          </w:p>
          <w:p w:rsidR="00041C71" w:rsidRPr="008D7741" w:rsidRDefault="00041C71" w:rsidP="00961DB6">
            <w:pPr>
              <w:tabs>
                <w:tab w:val="left" w:pos="318"/>
                <w:tab w:val="num" w:pos="601"/>
                <w:tab w:val="left" w:pos="785"/>
              </w:tabs>
              <w:contextualSpacing/>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S&amp;T Allowances</w:t>
            </w:r>
          </w:p>
          <w:p w:rsidR="00041C71" w:rsidRPr="00961DB6" w:rsidRDefault="00041C71" w:rsidP="00961DB6">
            <w:pPr>
              <w:tabs>
                <w:tab w:val="left" w:pos="318"/>
                <w:tab w:val="num" w:pos="601"/>
                <w:tab w:val="left" w:pos="785"/>
              </w:tabs>
              <w:contextualSpacing/>
              <w:rPr>
                <w:rFonts w:ascii="Arial" w:hAnsi="Arial" w:cs="Arial"/>
                <w:color w:val="000000"/>
                <w:sz w:val="22"/>
                <w:szCs w:val="22"/>
              </w:rPr>
            </w:pPr>
          </w:p>
          <w:p w:rsidR="00041C71" w:rsidRPr="00961DB6" w:rsidRDefault="00041C71" w:rsidP="00961DB6">
            <w:pPr>
              <w:tabs>
                <w:tab w:val="left" w:pos="318"/>
                <w:tab w:val="num" w:pos="601"/>
                <w:tab w:val="left" w:pos="785"/>
              </w:tabs>
              <w:contextualSpacing/>
              <w:rPr>
                <w:rFonts w:ascii="Arial" w:hAnsi="Arial" w:cs="Arial"/>
                <w:color w:val="000000"/>
                <w:sz w:val="22"/>
                <w:szCs w:val="22"/>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Deductions from staff salaries – pension fund contributions, PAYE, loan repayments, medical aid, etc.</w:t>
            </w: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 / GM:F&amp;A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 / Minister</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GM:F&amp;A / 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 Comm</w:t>
            </w:r>
          </w:p>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386"/>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clear" w:pos="360"/>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Staff Advance, Loans, Guarantees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GM: F&amp;A</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clear" w:pos="360"/>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Temporary staff transfers for rotation</w:t>
            </w:r>
          </w:p>
          <w:p w:rsidR="00041C71" w:rsidRPr="00CA0B15" w:rsidRDefault="00041C71" w:rsidP="00C626CB">
            <w:pPr>
              <w:tabs>
                <w:tab w:val="num" w:pos="601"/>
              </w:tabs>
              <w:rPr>
                <w:rFonts w:ascii="Arial" w:hAnsi="Arial" w:cs="Arial"/>
                <w:color w:val="000000"/>
                <w:sz w:val="22"/>
                <w:szCs w:val="22"/>
              </w:rPr>
            </w:pPr>
            <w:r w:rsidRPr="00CA0B15">
              <w:rPr>
                <w:rFonts w:ascii="Arial" w:hAnsi="Arial" w:cs="Arial"/>
                <w:color w:val="000000"/>
                <w:sz w:val="22"/>
                <w:szCs w:val="22"/>
              </w:rPr>
              <w:t xml:space="preserve">       </w:t>
            </w: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 xml:space="preserve">All job grades </w:t>
            </w:r>
          </w:p>
          <w:p w:rsidR="00041C71" w:rsidRPr="00C626CB" w:rsidRDefault="00041C71" w:rsidP="00C626CB">
            <w:pPr>
              <w:tabs>
                <w:tab w:val="left" w:pos="318"/>
                <w:tab w:val="num" w:pos="601"/>
                <w:tab w:val="left" w:pos="785"/>
              </w:tabs>
              <w:contextualSpacing/>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Job grading system and revision thereof</w:t>
            </w: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 Comm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clear" w:pos="360"/>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Permanent staff transfers</w:t>
            </w:r>
          </w:p>
          <w:p w:rsidR="00041C71" w:rsidRPr="00C626CB" w:rsidRDefault="00041C71" w:rsidP="00C626CB">
            <w:pPr>
              <w:tabs>
                <w:tab w:val="num" w:pos="601"/>
              </w:tabs>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Grade C and below</w:t>
            </w:r>
          </w:p>
          <w:p w:rsidR="00C626CB" w:rsidRPr="00C626CB" w:rsidRDefault="00C626CB" w:rsidP="00C626CB">
            <w:pPr>
              <w:tabs>
                <w:tab w:val="left" w:pos="318"/>
                <w:tab w:val="num" w:pos="601"/>
                <w:tab w:val="left" w:pos="785"/>
              </w:tabs>
              <w:contextualSpacing/>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All other managerial staff</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CEO</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 Comm</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1589"/>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clear" w:pos="360"/>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lastRenderedPageBreak/>
              <w:t>Staff Suspension</w:t>
            </w:r>
          </w:p>
          <w:p w:rsidR="00041C71" w:rsidRPr="00CA0B15" w:rsidRDefault="00041C71" w:rsidP="008D7741">
            <w:pPr>
              <w:tabs>
                <w:tab w:val="num" w:pos="601"/>
              </w:tabs>
              <w:rPr>
                <w:rFonts w:ascii="Arial" w:hAnsi="Arial" w:cs="Arial"/>
                <w:color w:val="000000"/>
                <w:sz w:val="22"/>
                <w:szCs w:val="22"/>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Suspension of staff: Grade C  and below</w:t>
            </w:r>
          </w:p>
          <w:p w:rsidR="00041C71" w:rsidRPr="008D7741" w:rsidRDefault="00041C71" w:rsidP="008D7741">
            <w:pPr>
              <w:tabs>
                <w:tab w:val="left" w:pos="318"/>
                <w:tab w:val="num" w:pos="601"/>
                <w:tab w:val="left" w:pos="785"/>
              </w:tabs>
              <w:contextualSpacing/>
              <w:rPr>
                <w:rFonts w:ascii="Arial" w:hAnsi="Arial" w:cs="Arial"/>
                <w:color w:val="000000"/>
                <w:sz w:val="22"/>
                <w:szCs w:val="22"/>
              </w:rPr>
            </w:pPr>
            <w:r w:rsidRPr="008D7741">
              <w:rPr>
                <w:rFonts w:ascii="Arial" w:hAnsi="Arial" w:cs="Arial"/>
                <w:color w:val="000000"/>
                <w:sz w:val="22"/>
                <w:szCs w:val="22"/>
              </w:rPr>
              <w:t xml:space="preserve">         </w:t>
            </w: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8D7741">
              <w:rPr>
                <w:rFonts w:ascii="Arial" w:hAnsi="Arial" w:cs="Arial"/>
                <w:color w:val="000000"/>
                <w:sz w:val="22"/>
                <w:szCs w:val="22"/>
              </w:rPr>
              <w:t>All other managerial staff</w:t>
            </w: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Default="00041C71" w:rsidP="00F243F3">
            <w:pPr>
              <w:rPr>
                <w:rFonts w:ascii="Arial" w:hAnsi="Arial" w:cs="Arial"/>
                <w:color w:val="000000"/>
                <w:sz w:val="22"/>
                <w:szCs w:val="22"/>
              </w:rPr>
            </w:pPr>
          </w:p>
          <w:p w:rsidR="008D7741" w:rsidRPr="00CA0B15" w:rsidRDefault="008D774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Default="00041C71" w:rsidP="00F243F3">
            <w:pPr>
              <w:rPr>
                <w:rFonts w:ascii="Arial" w:hAnsi="Arial" w:cs="Arial"/>
                <w:color w:val="000000"/>
                <w:sz w:val="22"/>
                <w:szCs w:val="22"/>
              </w:rPr>
            </w:pPr>
          </w:p>
          <w:p w:rsidR="008D7741" w:rsidRPr="00CA0B15" w:rsidRDefault="008D774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Default="00041C71" w:rsidP="00F243F3">
            <w:pPr>
              <w:rPr>
                <w:rFonts w:ascii="Arial" w:hAnsi="Arial" w:cs="Arial"/>
                <w:color w:val="000000"/>
                <w:sz w:val="22"/>
                <w:szCs w:val="22"/>
              </w:rPr>
            </w:pPr>
          </w:p>
          <w:p w:rsidR="008D7741" w:rsidRPr="00CA0B15" w:rsidRDefault="008D774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 Comm</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r>
      <w:tr w:rsidR="00041C71" w:rsidRPr="00CA0B15" w:rsidTr="00593A42">
        <w:trPr>
          <w:trHeight w:val="2235"/>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clear" w:pos="360"/>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Staff Dismissal</w:t>
            </w:r>
          </w:p>
          <w:p w:rsidR="00041C71" w:rsidRPr="008D7741" w:rsidRDefault="00041C71" w:rsidP="008D7741">
            <w:pPr>
              <w:tabs>
                <w:tab w:val="num" w:pos="601"/>
              </w:tabs>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Grade C and below</w:t>
            </w:r>
          </w:p>
          <w:p w:rsidR="00041C71" w:rsidRPr="008D7741" w:rsidRDefault="00041C71" w:rsidP="008D7741">
            <w:pPr>
              <w:tabs>
                <w:tab w:val="left" w:pos="318"/>
                <w:tab w:val="num" w:pos="601"/>
                <w:tab w:val="left" w:pos="785"/>
              </w:tabs>
              <w:contextualSpacing/>
              <w:rPr>
                <w:rFonts w:ascii="Arial" w:hAnsi="Arial" w:cs="Arial"/>
                <w:color w:val="000000"/>
                <w:sz w:val="22"/>
                <w:szCs w:val="22"/>
              </w:rPr>
            </w:pPr>
            <w:r w:rsidRPr="008D7741">
              <w:rPr>
                <w:rFonts w:ascii="Arial" w:hAnsi="Arial" w:cs="Arial"/>
                <w:color w:val="000000"/>
                <w:sz w:val="22"/>
                <w:szCs w:val="22"/>
              </w:rPr>
              <w:t xml:space="preserve">       </w:t>
            </w: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All other managerial staff</w:t>
            </w:r>
          </w:p>
          <w:p w:rsidR="00041C71" w:rsidRPr="008D7741" w:rsidRDefault="00041C71" w:rsidP="008D7741">
            <w:pPr>
              <w:tabs>
                <w:tab w:val="left" w:pos="318"/>
                <w:tab w:val="num" w:pos="601"/>
                <w:tab w:val="left" w:pos="785"/>
              </w:tabs>
              <w:contextualSpacing/>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Redundancy</w:t>
            </w:r>
          </w:p>
          <w:p w:rsidR="00041C71" w:rsidRPr="008D7741" w:rsidRDefault="00041C71" w:rsidP="008D7741">
            <w:pPr>
              <w:tabs>
                <w:tab w:val="left" w:pos="318"/>
                <w:tab w:val="num" w:pos="601"/>
                <w:tab w:val="left" w:pos="785"/>
              </w:tabs>
              <w:contextualSpacing/>
              <w:rPr>
                <w:rFonts w:ascii="Arial" w:hAnsi="Arial" w:cs="Arial"/>
                <w:color w:val="000000"/>
              </w:rPr>
            </w:pPr>
          </w:p>
          <w:p w:rsidR="00041C71" w:rsidRPr="008D7741"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8D7741">
              <w:rPr>
                <w:rFonts w:ascii="Arial" w:hAnsi="Arial" w:cs="Arial"/>
                <w:color w:val="000000"/>
                <w:sz w:val="22"/>
                <w:szCs w:val="22"/>
              </w:rPr>
              <w:t>Redundancy package</w:t>
            </w:r>
          </w:p>
          <w:p w:rsidR="00041C71" w:rsidRPr="00CA0B15" w:rsidRDefault="00041C71" w:rsidP="008D7741">
            <w:pPr>
              <w:tabs>
                <w:tab w:val="num" w:pos="601"/>
              </w:tabs>
              <w:rPr>
                <w:rFonts w:ascii="Arial" w:hAnsi="Arial" w:cs="Arial"/>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 Comm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 Comm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 Comm</w:t>
            </w:r>
          </w:p>
          <w:p w:rsidR="00041C71" w:rsidRPr="00CA0B15" w:rsidRDefault="00041C71" w:rsidP="00F243F3">
            <w:pPr>
              <w:rPr>
                <w:rFonts w:ascii="Arial" w:hAnsi="Arial" w:cs="Arial"/>
                <w:color w:val="000000"/>
                <w:sz w:val="22"/>
                <w:szCs w:val="22"/>
              </w:rPr>
            </w:pPr>
          </w:p>
          <w:p w:rsidR="00041C71" w:rsidRPr="00CA0B15" w:rsidRDefault="00041C71" w:rsidP="008D7741">
            <w:pPr>
              <w:rPr>
                <w:rFonts w:ascii="Arial" w:hAnsi="Arial" w:cs="Arial"/>
                <w:color w:val="000000"/>
                <w:sz w:val="22"/>
                <w:szCs w:val="22"/>
              </w:rPr>
            </w:pPr>
            <w:r w:rsidRPr="00CA0B15">
              <w:rPr>
                <w:rFonts w:ascii="Arial" w:hAnsi="Arial" w:cs="Arial"/>
                <w:color w:val="000000"/>
                <w:sz w:val="22"/>
                <w:szCs w:val="22"/>
              </w:rPr>
              <w:t>CEO / HR Comm</w:t>
            </w:r>
          </w:p>
        </w:tc>
        <w:tc>
          <w:tcPr>
            <w:tcW w:w="1422"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clear" w:pos="360"/>
                <w:tab w:val="num" w:pos="601"/>
              </w:tabs>
              <w:ind w:left="0" w:firstLine="0"/>
              <w:contextualSpacing/>
              <w:rPr>
                <w:rFonts w:ascii="Arial" w:hAnsi="Arial" w:cs="Arial"/>
                <w:color w:val="000000"/>
                <w:sz w:val="22"/>
                <w:szCs w:val="22"/>
              </w:rPr>
            </w:pPr>
            <w:r w:rsidRPr="00CA0B15">
              <w:rPr>
                <w:rFonts w:ascii="Arial" w:hAnsi="Arial" w:cs="Arial"/>
                <w:color w:val="000000"/>
                <w:sz w:val="22"/>
                <w:szCs w:val="22"/>
              </w:rPr>
              <w:t>Approving of Leave</w:t>
            </w:r>
          </w:p>
          <w:p w:rsidR="00041C71" w:rsidRPr="001A348A" w:rsidRDefault="00041C71" w:rsidP="008D7741">
            <w:pPr>
              <w:tabs>
                <w:tab w:val="num" w:pos="601"/>
              </w:tabs>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Grade C and below</w:t>
            </w:r>
          </w:p>
          <w:p w:rsidR="00041C71" w:rsidRPr="001A348A" w:rsidRDefault="00041C71" w:rsidP="008D7741">
            <w:pPr>
              <w:tabs>
                <w:tab w:val="left" w:pos="318"/>
                <w:tab w:val="num" w:pos="601"/>
                <w:tab w:val="left" w:pos="785"/>
              </w:tabs>
              <w:contextualSpacing/>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Other managerial staff</w:t>
            </w:r>
          </w:p>
          <w:p w:rsidR="00041C71" w:rsidRPr="001A348A" w:rsidRDefault="00041C71" w:rsidP="008D7741">
            <w:pPr>
              <w:tabs>
                <w:tab w:val="left" w:pos="318"/>
                <w:tab w:val="num" w:pos="601"/>
                <w:tab w:val="left" w:pos="785"/>
              </w:tabs>
              <w:contextualSpacing/>
              <w:rPr>
                <w:rFonts w:ascii="Arial" w:hAnsi="Arial" w:cs="Arial"/>
                <w:color w:val="000000"/>
              </w:rPr>
            </w:pPr>
          </w:p>
          <w:p w:rsidR="00041C71" w:rsidRPr="00CA0B15" w:rsidRDefault="00041C71" w:rsidP="00B428BB">
            <w:pPr>
              <w:pStyle w:val="ListParagraph"/>
              <w:numPr>
                <w:ilvl w:val="0"/>
                <w:numId w:val="58"/>
              </w:numPr>
              <w:tabs>
                <w:tab w:val="left" w:pos="318"/>
                <w:tab w:val="num" w:pos="601"/>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CEO Leave</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lang w:val="en-ZA"/>
              </w:rPr>
            </w:pPr>
            <w:r w:rsidRPr="00CA0B15">
              <w:rPr>
                <w:rFonts w:ascii="Arial" w:hAnsi="Arial" w:cs="Arial"/>
                <w:color w:val="000000"/>
                <w:sz w:val="22"/>
                <w:szCs w:val="22"/>
                <w:lang w:val="en-ZA"/>
              </w:rPr>
              <w:t>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Chairperson</w:t>
            </w:r>
            <w:ins w:id="1153" w:author="PricewaterhouseCoopers" w:date="2012-11-16T10:23:00Z">
              <w:r w:rsidR="00E75FC6">
                <w:rPr>
                  <w:rFonts w:ascii="Arial" w:hAnsi="Arial" w:cs="Arial"/>
                  <w:color w:val="000000"/>
                  <w:sz w:val="22"/>
                  <w:szCs w:val="22"/>
                </w:rPr>
                <w:t xml:space="preserve"> / Board</w:t>
              </w:r>
            </w:ins>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clear" w:pos="360"/>
                <w:tab w:val="num" w:pos="743"/>
              </w:tabs>
              <w:ind w:left="0" w:firstLine="0"/>
              <w:contextualSpacing/>
              <w:rPr>
                <w:rFonts w:ascii="Arial" w:hAnsi="Arial" w:cs="Arial"/>
                <w:color w:val="000000"/>
                <w:sz w:val="22"/>
                <w:szCs w:val="22"/>
              </w:rPr>
            </w:pPr>
            <w:r w:rsidRPr="00CA0B15">
              <w:rPr>
                <w:rFonts w:ascii="Arial" w:hAnsi="Arial" w:cs="Arial"/>
                <w:color w:val="000000"/>
                <w:sz w:val="22"/>
                <w:szCs w:val="22"/>
              </w:rPr>
              <w:t>Medical Aid</w:t>
            </w:r>
          </w:p>
          <w:p w:rsidR="00041C71" w:rsidRPr="001A348A" w:rsidRDefault="00041C71" w:rsidP="00F243F3">
            <w:pPr>
              <w:rPr>
                <w:rFonts w:ascii="Arial" w:hAnsi="Arial" w:cs="Arial"/>
                <w:color w:val="000000"/>
              </w:rPr>
            </w:pPr>
          </w:p>
          <w:p w:rsidR="00041C71" w:rsidRPr="00CA0B15" w:rsidRDefault="00041C71" w:rsidP="00B428BB">
            <w:pPr>
              <w:pStyle w:val="ListParagraph"/>
              <w:numPr>
                <w:ilvl w:val="0"/>
                <w:numId w:val="58"/>
              </w:numPr>
              <w:tabs>
                <w:tab w:val="left" w:pos="318"/>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Medical expenses for new engagements &amp; General Health Checks, etc</w:t>
            </w:r>
          </w:p>
          <w:p w:rsidR="00041C71" w:rsidRPr="001A348A" w:rsidRDefault="00041C71" w:rsidP="001A348A">
            <w:pPr>
              <w:tabs>
                <w:tab w:val="left" w:pos="318"/>
                <w:tab w:val="left" w:pos="785"/>
              </w:tabs>
              <w:contextualSpacing/>
              <w:rPr>
                <w:rFonts w:ascii="Arial" w:hAnsi="Arial" w:cs="Arial"/>
                <w:color w:val="000000"/>
              </w:rPr>
            </w:pPr>
          </w:p>
          <w:p w:rsidR="00041C71" w:rsidRDefault="00041C71" w:rsidP="00B428BB">
            <w:pPr>
              <w:pStyle w:val="ListParagraph"/>
              <w:numPr>
                <w:ilvl w:val="0"/>
                <w:numId w:val="58"/>
              </w:numPr>
              <w:tabs>
                <w:tab w:val="left" w:pos="318"/>
                <w:tab w:val="left" w:pos="785"/>
              </w:tabs>
              <w:ind w:left="318" w:hanging="318"/>
              <w:contextualSpacing/>
              <w:rPr>
                <w:rFonts w:ascii="Arial" w:hAnsi="Arial" w:cs="Arial"/>
                <w:color w:val="000000"/>
                <w:sz w:val="22"/>
                <w:szCs w:val="22"/>
              </w:rPr>
            </w:pPr>
            <w:r w:rsidRPr="00CA0B15">
              <w:rPr>
                <w:rFonts w:ascii="Arial" w:hAnsi="Arial" w:cs="Arial"/>
                <w:color w:val="000000"/>
                <w:sz w:val="22"/>
                <w:szCs w:val="22"/>
              </w:rPr>
              <w:t>Payments to Medical Aid Fund (Subscriptions and Surcharges)</w:t>
            </w:r>
          </w:p>
          <w:p w:rsidR="001A348A" w:rsidRPr="001A348A" w:rsidRDefault="001A348A" w:rsidP="001A348A">
            <w:pPr>
              <w:pStyle w:val="ListParagraph"/>
              <w:rPr>
                <w:rFonts w:ascii="Arial" w:hAnsi="Arial" w:cs="Arial"/>
                <w:color w:val="000000"/>
                <w:sz w:val="22"/>
                <w:szCs w:val="22"/>
              </w:rPr>
            </w:pPr>
          </w:p>
          <w:p w:rsidR="001A348A" w:rsidRPr="001A348A" w:rsidRDefault="001A348A" w:rsidP="001A348A">
            <w:pPr>
              <w:tabs>
                <w:tab w:val="left" w:pos="318"/>
                <w:tab w:val="left" w:pos="785"/>
              </w:tabs>
              <w:contextualSpacing/>
              <w:rPr>
                <w:rFonts w:ascii="Arial" w:hAnsi="Arial" w:cs="Arial"/>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Admin Officer</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tc>
        <w:tc>
          <w:tcPr>
            <w:tcW w:w="1422"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clear" w:pos="360"/>
                <w:tab w:val="num" w:pos="743"/>
              </w:tabs>
              <w:ind w:left="0" w:firstLine="0"/>
              <w:contextualSpacing/>
              <w:rPr>
                <w:rFonts w:ascii="Arial" w:hAnsi="Arial" w:cs="Arial"/>
                <w:color w:val="000000"/>
                <w:sz w:val="22"/>
                <w:szCs w:val="22"/>
              </w:rPr>
            </w:pPr>
            <w:r w:rsidRPr="00CA0B15">
              <w:rPr>
                <w:rFonts w:ascii="Arial" w:hAnsi="Arial" w:cs="Arial"/>
                <w:color w:val="000000"/>
                <w:sz w:val="22"/>
                <w:szCs w:val="22"/>
              </w:rPr>
              <w:lastRenderedPageBreak/>
              <w:t>Pension Fund</w:t>
            </w:r>
          </w:p>
          <w:p w:rsidR="00041C71" w:rsidRPr="00CA0B15" w:rsidRDefault="00041C71" w:rsidP="001A348A">
            <w:pPr>
              <w:tabs>
                <w:tab w:val="num" w:pos="743"/>
              </w:tabs>
              <w:rPr>
                <w:rFonts w:ascii="Arial" w:hAnsi="Arial" w:cs="Arial"/>
                <w:color w:val="000000"/>
                <w:sz w:val="22"/>
                <w:szCs w:val="22"/>
              </w:rPr>
            </w:pPr>
          </w:p>
          <w:p w:rsidR="00041C71" w:rsidRPr="00CA0B15" w:rsidRDefault="00041C71" w:rsidP="00B428BB">
            <w:pPr>
              <w:pStyle w:val="ListParagraph"/>
              <w:numPr>
                <w:ilvl w:val="0"/>
                <w:numId w:val="59"/>
              </w:numPr>
              <w:tabs>
                <w:tab w:val="left" w:pos="318"/>
                <w:tab w:val="num" w:pos="743"/>
              </w:tabs>
              <w:ind w:left="318" w:hanging="318"/>
              <w:contextualSpacing/>
              <w:rPr>
                <w:rFonts w:ascii="Arial" w:hAnsi="Arial" w:cs="Arial"/>
                <w:color w:val="000000"/>
                <w:sz w:val="22"/>
                <w:szCs w:val="22"/>
              </w:rPr>
            </w:pPr>
            <w:r w:rsidRPr="00CA0B15">
              <w:rPr>
                <w:rFonts w:ascii="Arial" w:hAnsi="Arial" w:cs="Arial"/>
                <w:color w:val="000000"/>
                <w:sz w:val="22"/>
                <w:szCs w:val="22"/>
              </w:rPr>
              <w:t>Payment of Subscriptions and Transfer of funds to Investment fund &amp; from ECM to ECM Pension Fund</w:t>
            </w: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E75FC6" w:rsidP="00F243F3">
            <w:pPr>
              <w:rPr>
                <w:rFonts w:ascii="Arial" w:hAnsi="Arial" w:cs="Arial"/>
                <w:color w:val="000000"/>
                <w:sz w:val="22"/>
                <w:szCs w:val="22"/>
              </w:rPr>
            </w:pPr>
            <w:ins w:id="1154" w:author="PricewaterhouseCoopers" w:date="2012-11-16T10:23:00Z">
              <w:r w:rsidRPr="00CA0B15">
                <w:rPr>
                  <w:rFonts w:ascii="Arial" w:hAnsi="Arial" w:cs="Arial"/>
                  <w:color w:val="000000"/>
                  <w:sz w:val="22"/>
                  <w:szCs w:val="22"/>
                </w:rPr>
                <w:t>GM: F&amp;A</w:t>
              </w:r>
            </w:ins>
            <w:del w:id="1155" w:author="PricewaterhouseCoopers" w:date="2012-11-16T10:23:00Z">
              <w:r w:rsidR="00041C71" w:rsidRPr="00CA0B15" w:rsidDel="00E75FC6">
                <w:rPr>
                  <w:rFonts w:ascii="Arial" w:hAnsi="Arial" w:cs="Arial"/>
                  <w:color w:val="000000"/>
                  <w:sz w:val="22"/>
                  <w:szCs w:val="22"/>
                </w:rPr>
                <w:delText>Admin Officer</w:delText>
              </w:r>
            </w:del>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E75FC6" w:rsidP="00F243F3">
            <w:pPr>
              <w:rPr>
                <w:rFonts w:ascii="Arial" w:hAnsi="Arial" w:cs="Arial"/>
                <w:color w:val="000000"/>
                <w:sz w:val="22"/>
                <w:szCs w:val="22"/>
              </w:rPr>
            </w:pPr>
            <w:ins w:id="1156" w:author="PricewaterhouseCoopers" w:date="2012-11-16T10:24:00Z">
              <w:r w:rsidRPr="00CA0B15">
                <w:rPr>
                  <w:rFonts w:ascii="Arial" w:hAnsi="Arial" w:cs="Arial"/>
                  <w:color w:val="000000"/>
                  <w:sz w:val="22"/>
                  <w:szCs w:val="22"/>
                </w:rPr>
                <w:t>CEO</w:t>
              </w:r>
            </w:ins>
            <w:del w:id="1157" w:author="PricewaterhouseCoopers" w:date="2012-11-16T10:24:00Z">
              <w:r w:rsidR="00041C71" w:rsidRPr="00CA0B15" w:rsidDel="00E75FC6">
                <w:rPr>
                  <w:rFonts w:ascii="Arial" w:hAnsi="Arial" w:cs="Arial"/>
                  <w:color w:val="000000"/>
                  <w:sz w:val="22"/>
                  <w:szCs w:val="22"/>
                </w:rPr>
                <w:delText>GM: F&amp;A</w:delText>
              </w:r>
            </w:del>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del w:id="1158" w:author="PricewaterhouseCoopers" w:date="2012-11-16T10:24:00Z">
              <w:r w:rsidRPr="00CA0B15" w:rsidDel="00E75FC6">
                <w:rPr>
                  <w:rFonts w:ascii="Arial" w:hAnsi="Arial" w:cs="Arial"/>
                  <w:color w:val="000000"/>
                  <w:sz w:val="22"/>
                  <w:szCs w:val="22"/>
                </w:rPr>
                <w:delText>HRM</w:delText>
              </w:r>
            </w:del>
            <w:ins w:id="1159" w:author="PricewaterhouseCoopers" w:date="2012-11-16T10:24:00Z">
              <w:r w:rsidR="00E75FC6">
                <w:rPr>
                  <w:rFonts w:ascii="Arial" w:hAnsi="Arial" w:cs="Arial"/>
                  <w:color w:val="000000"/>
                  <w:sz w:val="22"/>
                  <w:szCs w:val="22"/>
                </w:rPr>
                <w:t>Manco</w:t>
              </w:r>
            </w:ins>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clear" w:pos="360"/>
                <w:tab w:val="num" w:pos="743"/>
              </w:tabs>
              <w:ind w:left="0" w:firstLine="0"/>
              <w:contextualSpacing/>
              <w:rPr>
                <w:rFonts w:ascii="Arial" w:hAnsi="Arial" w:cs="Arial"/>
                <w:color w:val="000000"/>
                <w:sz w:val="22"/>
                <w:szCs w:val="22"/>
              </w:rPr>
            </w:pPr>
            <w:r w:rsidRPr="00CA0B15">
              <w:rPr>
                <w:rFonts w:ascii="Arial" w:hAnsi="Arial" w:cs="Arial"/>
                <w:color w:val="000000"/>
                <w:sz w:val="22"/>
                <w:szCs w:val="22"/>
              </w:rPr>
              <w:t>Personnel Insurance cover payments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Admin Officer</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422"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clear" w:pos="360"/>
                <w:tab w:val="num" w:pos="743"/>
              </w:tabs>
              <w:ind w:left="0" w:firstLine="0"/>
              <w:contextualSpacing/>
              <w:rPr>
                <w:rFonts w:ascii="Arial" w:hAnsi="Arial" w:cs="Arial"/>
                <w:color w:val="000000"/>
                <w:sz w:val="22"/>
                <w:szCs w:val="22"/>
              </w:rPr>
            </w:pPr>
            <w:r w:rsidRPr="00CA0B15">
              <w:rPr>
                <w:rFonts w:ascii="Arial" w:hAnsi="Arial" w:cs="Arial"/>
                <w:color w:val="000000"/>
                <w:sz w:val="22"/>
                <w:szCs w:val="22"/>
              </w:rPr>
              <w:t>Educational Assistance</w:t>
            </w:r>
          </w:p>
          <w:p w:rsidR="00041C71" w:rsidRPr="00CA0B15" w:rsidRDefault="00041C71" w:rsidP="001A348A">
            <w:pPr>
              <w:tabs>
                <w:tab w:val="num" w:pos="743"/>
              </w:tabs>
              <w:rPr>
                <w:rFonts w:ascii="Arial" w:hAnsi="Arial" w:cs="Arial"/>
                <w:color w:val="000000"/>
                <w:sz w:val="22"/>
                <w:szCs w:val="22"/>
              </w:rPr>
            </w:pPr>
            <w:r w:rsidRPr="00CA0B15">
              <w:rPr>
                <w:rFonts w:ascii="Arial" w:hAnsi="Arial" w:cs="Arial"/>
                <w:color w:val="000000"/>
                <w:sz w:val="22"/>
                <w:szCs w:val="22"/>
              </w:rPr>
              <w:t xml:space="preserve">             </w:t>
            </w:r>
          </w:p>
          <w:p w:rsidR="00041C71" w:rsidRPr="00CA0B15" w:rsidRDefault="00041C71" w:rsidP="00B428BB">
            <w:pPr>
              <w:pStyle w:val="ListParagraph"/>
              <w:numPr>
                <w:ilvl w:val="0"/>
                <w:numId w:val="59"/>
              </w:numPr>
              <w:tabs>
                <w:tab w:val="left" w:pos="318"/>
              </w:tabs>
              <w:ind w:left="318" w:hanging="318"/>
              <w:contextualSpacing/>
              <w:rPr>
                <w:rFonts w:ascii="Arial" w:hAnsi="Arial" w:cs="Arial"/>
                <w:color w:val="000000"/>
                <w:sz w:val="22"/>
                <w:szCs w:val="22"/>
              </w:rPr>
            </w:pPr>
            <w:r w:rsidRPr="00CA0B15">
              <w:rPr>
                <w:rFonts w:ascii="Arial" w:hAnsi="Arial" w:cs="Arial"/>
                <w:color w:val="000000"/>
                <w:sz w:val="22"/>
                <w:szCs w:val="22"/>
              </w:rPr>
              <w:t>Tertiary education assistance for staff</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913"/>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num" w:pos="743"/>
              </w:tabs>
              <w:ind w:left="0" w:firstLine="0"/>
              <w:contextualSpacing/>
              <w:rPr>
                <w:rFonts w:ascii="Arial" w:hAnsi="Arial" w:cs="Arial"/>
                <w:color w:val="000000"/>
                <w:sz w:val="22"/>
                <w:szCs w:val="22"/>
              </w:rPr>
            </w:pPr>
            <w:r w:rsidRPr="00CA0B15">
              <w:rPr>
                <w:rFonts w:ascii="Arial" w:hAnsi="Arial" w:cs="Arial"/>
                <w:color w:val="000000"/>
                <w:sz w:val="22"/>
                <w:szCs w:val="22"/>
              </w:rPr>
              <w:t xml:space="preserve">Gratuities and awards </w:t>
            </w:r>
          </w:p>
          <w:p w:rsidR="00041C71" w:rsidRPr="00CA0B15" w:rsidRDefault="00041C71" w:rsidP="001A348A">
            <w:pPr>
              <w:tabs>
                <w:tab w:val="num" w:pos="743"/>
              </w:tabs>
              <w:rPr>
                <w:rFonts w:ascii="Arial" w:hAnsi="Arial" w:cs="Arial"/>
                <w:color w:val="000000"/>
                <w:sz w:val="22"/>
                <w:szCs w:val="22"/>
              </w:rPr>
            </w:pPr>
          </w:p>
          <w:p w:rsidR="00041C71" w:rsidRPr="00CA0B15" w:rsidRDefault="00041C71" w:rsidP="00B428BB">
            <w:pPr>
              <w:pStyle w:val="ListParagraph"/>
              <w:numPr>
                <w:ilvl w:val="0"/>
                <w:numId w:val="59"/>
              </w:numPr>
              <w:tabs>
                <w:tab w:val="left" w:pos="318"/>
              </w:tabs>
              <w:ind w:left="318" w:hanging="318"/>
              <w:contextualSpacing/>
              <w:rPr>
                <w:rFonts w:ascii="Arial" w:hAnsi="Arial" w:cs="Arial"/>
                <w:color w:val="000000"/>
                <w:sz w:val="22"/>
                <w:szCs w:val="22"/>
              </w:rPr>
            </w:pPr>
            <w:r w:rsidRPr="00CA0B15">
              <w:rPr>
                <w:rFonts w:ascii="Arial" w:hAnsi="Arial" w:cs="Arial"/>
                <w:color w:val="000000"/>
                <w:sz w:val="22"/>
                <w:szCs w:val="22"/>
              </w:rPr>
              <w:t>Long service awards, flowers etc</w:t>
            </w:r>
            <w:r w:rsidR="001A348A">
              <w:rPr>
                <w:rFonts w:ascii="Arial" w:hAnsi="Arial" w:cs="Arial"/>
                <w:color w:val="000000"/>
                <w:sz w:val="22"/>
                <w:szCs w:val="22"/>
              </w:rPr>
              <w:t>.</w:t>
            </w:r>
            <w:r w:rsidRPr="00CA0B15">
              <w:rPr>
                <w:rFonts w:ascii="Arial" w:hAnsi="Arial" w:cs="Arial"/>
                <w:color w:val="000000"/>
                <w:sz w:val="22"/>
                <w:szCs w:val="22"/>
              </w:rPr>
              <w:t xml:space="preserve"> for death, births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 xml:space="preserve">Admin Officer </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 / CEO</w:t>
            </w:r>
          </w:p>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num" w:pos="743"/>
              </w:tabs>
              <w:ind w:left="0" w:firstLine="0"/>
              <w:contextualSpacing/>
              <w:rPr>
                <w:rFonts w:ascii="Arial" w:hAnsi="Arial" w:cs="Arial"/>
                <w:color w:val="000000"/>
                <w:sz w:val="22"/>
                <w:szCs w:val="22"/>
              </w:rPr>
            </w:pPr>
            <w:r w:rsidRPr="00CA0B15">
              <w:rPr>
                <w:rFonts w:ascii="Arial" w:hAnsi="Arial" w:cs="Arial"/>
                <w:color w:val="000000"/>
                <w:sz w:val="22"/>
                <w:szCs w:val="22"/>
              </w:rPr>
              <w:t>Employee wellness initiatives under the employee wellness program</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 / GM</w:t>
            </w:r>
          </w:p>
        </w:tc>
        <w:tc>
          <w:tcPr>
            <w:tcW w:w="1422"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 Comm</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354"/>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tabs>
                <w:tab w:val="num" w:pos="743"/>
              </w:tabs>
              <w:ind w:left="0" w:firstLine="0"/>
              <w:contextualSpacing/>
              <w:rPr>
                <w:rFonts w:ascii="Arial" w:hAnsi="Arial" w:cs="Arial"/>
                <w:color w:val="000000"/>
                <w:sz w:val="22"/>
                <w:szCs w:val="22"/>
              </w:rPr>
            </w:pPr>
            <w:r w:rsidRPr="00CA0B15">
              <w:rPr>
                <w:rFonts w:ascii="Arial" w:hAnsi="Arial" w:cs="Arial"/>
                <w:color w:val="000000"/>
                <w:sz w:val="22"/>
                <w:szCs w:val="22"/>
              </w:rPr>
              <w:t>Entertainment, staff functions and company functions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Admin Officer</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422"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1396"/>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ind w:left="0" w:firstLine="0"/>
              <w:contextualSpacing/>
              <w:rPr>
                <w:rFonts w:ascii="Arial" w:hAnsi="Arial" w:cs="Arial"/>
                <w:color w:val="000000"/>
                <w:sz w:val="22"/>
                <w:szCs w:val="22"/>
              </w:rPr>
            </w:pPr>
            <w:r w:rsidRPr="00CA0B15">
              <w:rPr>
                <w:rFonts w:ascii="Arial" w:hAnsi="Arial" w:cs="Arial"/>
                <w:color w:val="000000"/>
                <w:sz w:val="22"/>
                <w:szCs w:val="22"/>
              </w:rPr>
              <w:t>Staff Training</w:t>
            </w:r>
          </w:p>
          <w:p w:rsidR="00041C71" w:rsidRPr="00E638E0" w:rsidRDefault="00041C71" w:rsidP="00F243F3">
            <w:pPr>
              <w:rPr>
                <w:rFonts w:ascii="Arial" w:hAnsi="Arial" w:cs="Arial"/>
                <w:color w:val="000000"/>
              </w:rPr>
            </w:pPr>
          </w:p>
          <w:p w:rsidR="00041C71" w:rsidRPr="00CA0B15" w:rsidRDefault="00041C71" w:rsidP="00B428BB">
            <w:pPr>
              <w:pStyle w:val="ListParagraph"/>
              <w:numPr>
                <w:ilvl w:val="0"/>
                <w:numId w:val="59"/>
              </w:numPr>
              <w:tabs>
                <w:tab w:val="left" w:pos="318"/>
              </w:tabs>
              <w:ind w:left="318" w:hanging="318"/>
              <w:contextualSpacing/>
              <w:rPr>
                <w:rFonts w:ascii="Arial" w:hAnsi="Arial" w:cs="Arial"/>
                <w:color w:val="000000"/>
                <w:sz w:val="22"/>
                <w:szCs w:val="22"/>
              </w:rPr>
            </w:pPr>
            <w:r w:rsidRPr="00CA0B15">
              <w:rPr>
                <w:rFonts w:ascii="Arial" w:hAnsi="Arial" w:cs="Arial"/>
                <w:color w:val="000000"/>
                <w:sz w:val="22"/>
                <w:szCs w:val="22"/>
              </w:rPr>
              <w:t xml:space="preserve">Approval of training and developmental strategy </w:t>
            </w:r>
          </w:p>
          <w:p w:rsidR="00041C71" w:rsidRPr="00E638E0" w:rsidRDefault="00041C71" w:rsidP="00E638E0">
            <w:pPr>
              <w:tabs>
                <w:tab w:val="left" w:pos="318"/>
              </w:tabs>
              <w:contextualSpacing/>
              <w:rPr>
                <w:rFonts w:ascii="Arial" w:hAnsi="Arial" w:cs="Arial"/>
                <w:color w:val="000000"/>
              </w:rPr>
            </w:pPr>
          </w:p>
          <w:p w:rsidR="00041C71" w:rsidRPr="00CA0B15" w:rsidRDefault="00041C71" w:rsidP="00B428BB">
            <w:pPr>
              <w:pStyle w:val="ListParagraph"/>
              <w:numPr>
                <w:ilvl w:val="0"/>
                <w:numId w:val="59"/>
              </w:numPr>
              <w:tabs>
                <w:tab w:val="left" w:pos="318"/>
              </w:tabs>
              <w:ind w:left="318" w:hanging="318"/>
              <w:contextualSpacing/>
              <w:rPr>
                <w:rFonts w:ascii="Arial" w:hAnsi="Arial" w:cs="Arial"/>
                <w:color w:val="000000"/>
                <w:sz w:val="22"/>
                <w:szCs w:val="22"/>
              </w:rPr>
            </w:pPr>
            <w:r w:rsidRPr="00CA0B15">
              <w:rPr>
                <w:rFonts w:ascii="Arial" w:hAnsi="Arial" w:cs="Arial"/>
                <w:color w:val="000000"/>
                <w:sz w:val="22"/>
                <w:szCs w:val="22"/>
              </w:rPr>
              <w:t>Approval of training</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E638E0">
            <w:pPr>
              <w:rPr>
                <w:rFonts w:ascii="Arial" w:hAnsi="Arial" w:cs="Arial"/>
                <w:color w:val="000000"/>
                <w:sz w:val="22"/>
                <w:szCs w:val="22"/>
              </w:rPr>
            </w:pPr>
            <w:r w:rsidRPr="00CA0B15">
              <w:rPr>
                <w:rFonts w:ascii="Arial" w:hAnsi="Arial" w:cs="Arial"/>
                <w:color w:val="000000"/>
                <w:sz w:val="22"/>
                <w:szCs w:val="22"/>
              </w:rPr>
              <w:t xml:space="preserve">GM </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E638E0">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 Comm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422"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ind w:left="0" w:firstLine="0"/>
              <w:contextualSpacing/>
              <w:rPr>
                <w:rFonts w:ascii="Arial" w:hAnsi="Arial" w:cs="Arial"/>
                <w:color w:val="000000"/>
                <w:sz w:val="22"/>
                <w:szCs w:val="22"/>
              </w:rPr>
            </w:pPr>
            <w:r w:rsidRPr="00CA0B15">
              <w:rPr>
                <w:rFonts w:ascii="Arial" w:hAnsi="Arial" w:cs="Arial"/>
                <w:color w:val="000000"/>
                <w:sz w:val="22"/>
                <w:szCs w:val="22"/>
              </w:rPr>
              <w:t>Business travel</w:t>
            </w:r>
          </w:p>
          <w:p w:rsidR="00041C71" w:rsidRPr="00E638E0" w:rsidRDefault="00041C71" w:rsidP="00F243F3">
            <w:pPr>
              <w:pStyle w:val="ListParagraph"/>
              <w:ind w:left="0"/>
              <w:rPr>
                <w:rFonts w:ascii="Arial" w:hAnsi="Arial" w:cs="Arial"/>
                <w:color w:val="000000"/>
              </w:rPr>
            </w:pPr>
          </w:p>
          <w:p w:rsidR="00041C71" w:rsidRPr="00CA0B15" w:rsidRDefault="00041C71" w:rsidP="00B428BB">
            <w:pPr>
              <w:pStyle w:val="ListParagraph"/>
              <w:numPr>
                <w:ilvl w:val="0"/>
                <w:numId w:val="59"/>
              </w:numPr>
              <w:tabs>
                <w:tab w:val="left" w:pos="318"/>
              </w:tabs>
              <w:ind w:left="318" w:hanging="318"/>
              <w:contextualSpacing/>
              <w:rPr>
                <w:rFonts w:ascii="Arial" w:hAnsi="Arial" w:cs="Arial"/>
                <w:color w:val="000000"/>
                <w:sz w:val="22"/>
                <w:szCs w:val="22"/>
              </w:rPr>
            </w:pPr>
            <w:r w:rsidRPr="00CA0B15">
              <w:rPr>
                <w:rFonts w:ascii="Arial" w:hAnsi="Arial" w:cs="Arial"/>
                <w:color w:val="000000"/>
                <w:sz w:val="22"/>
                <w:szCs w:val="22"/>
              </w:rPr>
              <w:t xml:space="preserve"> Grade C and below</w:t>
            </w:r>
          </w:p>
          <w:p w:rsidR="00041C71" w:rsidRPr="00E638E0" w:rsidRDefault="00041C71" w:rsidP="00E638E0">
            <w:pPr>
              <w:tabs>
                <w:tab w:val="left" w:pos="318"/>
              </w:tabs>
              <w:contextualSpacing/>
              <w:rPr>
                <w:rFonts w:ascii="Arial" w:hAnsi="Arial" w:cs="Arial"/>
                <w:color w:val="000000"/>
              </w:rPr>
            </w:pPr>
          </w:p>
          <w:p w:rsidR="00041C71" w:rsidRPr="00CA0B15" w:rsidRDefault="00041C71" w:rsidP="00B428BB">
            <w:pPr>
              <w:pStyle w:val="ListParagraph"/>
              <w:numPr>
                <w:ilvl w:val="0"/>
                <w:numId w:val="59"/>
              </w:numPr>
              <w:tabs>
                <w:tab w:val="left" w:pos="318"/>
              </w:tabs>
              <w:ind w:left="318" w:hanging="318"/>
              <w:contextualSpacing/>
              <w:rPr>
                <w:rFonts w:ascii="Arial" w:hAnsi="Arial" w:cs="Arial"/>
                <w:color w:val="000000"/>
                <w:sz w:val="22"/>
                <w:szCs w:val="22"/>
              </w:rPr>
            </w:pPr>
            <w:r w:rsidRPr="00CA0B15">
              <w:rPr>
                <w:rFonts w:ascii="Arial" w:hAnsi="Arial" w:cs="Arial"/>
                <w:color w:val="000000"/>
                <w:sz w:val="22"/>
                <w:szCs w:val="22"/>
              </w:rPr>
              <w:t>Other managerial staff</w:t>
            </w:r>
          </w:p>
          <w:p w:rsidR="00041C71" w:rsidRPr="00E638E0" w:rsidRDefault="00041C71" w:rsidP="00E638E0">
            <w:pPr>
              <w:tabs>
                <w:tab w:val="left" w:pos="318"/>
              </w:tabs>
              <w:contextualSpacing/>
              <w:rPr>
                <w:rFonts w:ascii="Arial" w:hAnsi="Arial" w:cs="Arial"/>
                <w:color w:val="000000"/>
              </w:rPr>
            </w:pPr>
          </w:p>
          <w:p w:rsidR="00041C71" w:rsidRPr="00CA0B15" w:rsidRDefault="00041C71" w:rsidP="00B428BB">
            <w:pPr>
              <w:pStyle w:val="ListParagraph"/>
              <w:numPr>
                <w:ilvl w:val="0"/>
                <w:numId w:val="59"/>
              </w:numPr>
              <w:tabs>
                <w:tab w:val="left" w:pos="318"/>
              </w:tabs>
              <w:ind w:left="318" w:hanging="318"/>
              <w:contextualSpacing/>
              <w:rPr>
                <w:rFonts w:ascii="Arial" w:hAnsi="Arial" w:cs="Arial"/>
                <w:color w:val="000000"/>
                <w:sz w:val="22"/>
                <w:szCs w:val="22"/>
              </w:rPr>
            </w:pPr>
            <w:r w:rsidRPr="00CA0B15">
              <w:rPr>
                <w:rFonts w:ascii="Arial" w:hAnsi="Arial" w:cs="Arial"/>
                <w:color w:val="000000"/>
                <w:sz w:val="22"/>
                <w:szCs w:val="22"/>
              </w:rPr>
              <w:t>CEO travel</w:t>
            </w:r>
          </w:p>
          <w:p w:rsidR="00041C71" w:rsidRPr="00CA0B15" w:rsidRDefault="00041C71" w:rsidP="00B428BB">
            <w:pPr>
              <w:pStyle w:val="ListParagraph"/>
              <w:numPr>
                <w:ilvl w:val="0"/>
                <w:numId w:val="59"/>
              </w:numPr>
              <w:tabs>
                <w:tab w:val="left" w:pos="318"/>
              </w:tabs>
              <w:ind w:left="318" w:hanging="318"/>
              <w:contextualSpacing/>
              <w:rPr>
                <w:rFonts w:ascii="Arial" w:hAnsi="Arial" w:cs="Arial"/>
                <w:color w:val="000000"/>
                <w:sz w:val="22"/>
                <w:szCs w:val="22"/>
              </w:rPr>
            </w:pPr>
            <w:r w:rsidRPr="00CA0B15">
              <w:rPr>
                <w:rFonts w:ascii="Arial" w:hAnsi="Arial" w:cs="Arial"/>
                <w:color w:val="000000"/>
                <w:sz w:val="22"/>
                <w:szCs w:val="22"/>
              </w:rPr>
              <w:lastRenderedPageBreak/>
              <w:t>Board members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Admin Officer</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lastRenderedPageBreak/>
              <w:t>CEO</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lastRenderedPageBreak/>
              <w:t>Board</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del w:id="1160" w:author="PricewaterhouseCoopers" w:date="2012-11-16T10:24:00Z">
              <w:r w:rsidRPr="00CA0B15" w:rsidDel="00E75FC6">
                <w:rPr>
                  <w:rFonts w:ascii="Arial" w:hAnsi="Arial" w:cs="Arial"/>
                  <w:color w:val="000000"/>
                  <w:sz w:val="22"/>
                  <w:szCs w:val="22"/>
                </w:rPr>
                <w:delText>Board</w:delText>
              </w:r>
            </w:del>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632"/>
        </w:trPr>
        <w:tc>
          <w:tcPr>
            <w:tcW w:w="3828" w:type="dxa"/>
            <w:tcBorders>
              <w:left w:val="double" w:sz="4" w:space="0" w:color="auto"/>
              <w:right w:val="double" w:sz="4" w:space="0" w:color="auto"/>
            </w:tcBorders>
          </w:tcPr>
          <w:p w:rsidR="00041C71" w:rsidRPr="00CA0B15" w:rsidRDefault="00041C71" w:rsidP="00B428BB">
            <w:pPr>
              <w:pStyle w:val="ListParagraph"/>
              <w:numPr>
                <w:ilvl w:val="1"/>
                <w:numId w:val="71"/>
              </w:numPr>
              <w:ind w:left="0" w:firstLine="0"/>
              <w:contextualSpacing/>
              <w:rPr>
                <w:rFonts w:ascii="Arial" w:hAnsi="Arial" w:cs="Arial"/>
                <w:color w:val="000000"/>
                <w:sz w:val="22"/>
                <w:szCs w:val="22"/>
              </w:rPr>
            </w:pPr>
            <w:r w:rsidRPr="00CA0B15">
              <w:rPr>
                <w:rFonts w:ascii="Arial" w:hAnsi="Arial" w:cs="Arial"/>
                <w:color w:val="000000"/>
                <w:sz w:val="22"/>
                <w:szCs w:val="22"/>
              </w:rPr>
              <w:lastRenderedPageBreak/>
              <w:t>Personnel Sundry</w:t>
            </w:r>
          </w:p>
          <w:p w:rsidR="00041C71" w:rsidRPr="00E638E0" w:rsidRDefault="00041C71" w:rsidP="00F243F3">
            <w:pPr>
              <w:rPr>
                <w:rFonts w:ascii="Arial" w:hAnsi="Arial" w:cs="Arial"/>
                <w:color w:val="000000"/>
              </w:rPr>
            </w:pPr>
          </w:p>
          <w:p w:rsidR="00041C71" w:rsidRPr="00CA0B15" w:rsidRDefault="00041C71" w:rsidP="00B428BB">
            <w:pPr>
              <w:pStyle w:val="ListParagraph"/>
              <w:numPr>
                <w:ilvl w:val="0"/>
                <w:numId w:val="60"/>
              </w:numPr>
              <w:tabs>
                <w:tab w:val="left" w:pos="318"/>
              </w:tabs>
              <w:ind w:left="318" w:hanging="318"/>
              <w:contextualSpacing/>
              <w:rPr>
                <w:rFonts w:ascii="Arial" w:hAnsi="Arial" w:cs="Arial"/>
                <w:color w:val="000000"/>
                <w:sz w:val="22"/>
                <w:szCs w:val="22"/>
              </w:rPr>
            </w:pPr>
            <w:r w:rsidRPr="00CA0B15">
              <w:rPr>
                <w:rFonts w:ascii="Arial" w:hAnsi="Arial" w:cs="Arial"/>
                <w:color w:val="000000"/>
                <w:sz w:val="22"/>
                <w:szCs w:val="22"/>
              </w:rPr>
              <w:t>Minor staff issues</w:t>
            </w: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HRM</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E638E0">
            <w:pPr>
              <w:rPr>
                <w:rFonts w:ascii="Arial" w:hAnsi="Arial" w:cs="Arial"/>
                <w:color w:val="000000"/>
                <w:sz w:val="22"/>
                <w:szCs w:val="22"/>
              </w:rPr>
            </w:pPr>
            <w:r w:rsidRPr="00CA0B15">
              <w:rPr>
                <w:rFonts w:ascii="Arial" w:hAnsi="Arial" w:cs="Arial"/>
                <w:color w:val="000000"/>
                <w:sz w:val="22"/>
                <w:szCs w:val="22"/>
              </w:rPr>
              <w:t>HR Comm</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303777" w:rsidRDefault="00041C71" w:rsidP="00B428BB">
            <w:pPr>
              <w:pStyle w:val="ListParagraph"/>
              <w:numPr>
                <w:ilvl w:val="0"/>
                <w:numId w:val="72"/>
              </w:numPr>
              <w:tabs>
                <w:tab w:val="clear" w:pos="360"/>
                <w:tab w:val="num" w:pos="601"/>
              </w:tabs>
              <w:ind w:left="0" w:firstLine="0"/>
              <w:contextualSpacing/>
              <w:rPr>
                <w:rFonts w:ascii="Arial" w:hAnsi="Arial" w:cs="Arial"/>
                <w:b/>
                <w:color w:val="000000"/>
                <w:sz w:val="22"/>
                <w:szCs w:val="22"/>
              </w:rPr>
            </w:pPr>
            <w:r w:rsidRPr="00303777">
              <w:rPr>
                <w:rFonts w:ascii="Arial" w:hAnsi="Arial" w:cs="Arial"/>
                <w:b/>
                <w:color w:val="000000"/>
                <w:sz w:val="22"/>
                <w:szCs w:val="22"/>
              </w:rPr>
              <w:t xml:space="preserve">Legal </w:t>
            </w:r>
            <w:r w:rsidR="00303777" w:rsidRPr="00303777">
              <w:rPr>
                <w:rFonts w:ascii="Arial" w:hAnsi="Arial" w:cs="Arial"/>
                <w:b/>
                <w:color w:val="000000"/>
                <w:sz w:val="22"/>
                <w:szCs w:val="22"/>
              </w:rPr>
              <w:t>i</w:t>
            </w:r>
            <w:r w:rsidRPr="00303777">
              <w:rPr>
                <w:rFonts w:ascii="Arial" w:hAnsi="Arial" w:cs="Arial"/>
                <w:b/>
                <w:color w:val="000000"/>
                <w:sz w:val="22"/>
                <w:szCs w:val="22"/>
              </w:rPr>
              <w:t>ssues</w:t>
            </w:r>
          </w:p>
        </w:tc>
        <w:tc>
          <w:tcPr>
            <w:tcW w:w="1943" w:type="dxa"/>
            <w:tcBorders>
              <w:left w:val="nil"/>
            </w:tcBorders>
          </w:tcPr>
          <w:p w:rsidR="00041C71" w:rsidRPr="00303777" w:rsidRDefault="00041C71" w:rsidP="00F243F3">
            <w:pPr>
              <w:rPr>
                <w:rFonts w:ascii="Arial" w:hAnsi="Arial" w:cs="Arial"/>
                <w:color w:val="000000"/>
                <w:sz w:val="22"/>
                <w:szCs w:val="22"/>
              </w:rPr>
            </w:pPr>
          </w:p>
        </w:tc>
        <w:tc>
          <w:tcPr>
            <w:tcW w:w="1601" w:type="dxa"/>
          </w:tcPr>
          <w:p w:rsidR="00041C71" w:rsidRPr="00303777" w:rsidRDefault="00041C71" w:rsidP="00F243F3">
            <w:pPr>
              <w:rPr>
                <w:rFonts w:ascii="Arial" w:hAnsi="Arial" w:cs="Arial"/>
                <w:color w:val="000000"/>
                <w:sz w:val="22"/>
                <w:szCs w:val="22"/>
              </w:rPr>
            </w:pPr>
          </w:p>
        </w:tc>
        <w:tc>
          <w:tcPr>
            <w:tcW w:w="1559" w:type="dxa"/>
          </w:tcPr>
          <w:p w:rsidR="00041C71" w:rsidRPr="00303777" w:rsidRDefault="00041C71" w:rsidP="00F243F3">
            <w:pPr>
              <w:rPr>
                <w:rFonts w:ascii="Arial" w:hAnsi="Arial" w:cs="Arial"/>
                <w:color w:val="000000"/>
                <w:sz w:val="22"/>
                <w:szCs w:val="22"/>
              </w:rPr>
            </w:pPr>
          </w:p>
        </w:tc>
        <w:tc>
          <w:tcPr>
            <w:tcW w:w="1559" w:type="dxa"/>
          </w:tcPr>
          <w:p w:rsidR="00041C71" w:rsidRPr="00303777" w:rsidRDefault="00041C71" w:rsidP="00F243F3">
            <w:pPr>
              <w:rPr>
                <w:rFonts w:ascii="Arial" w:hAnsi="Arial" w:cs="Arial"/>
                <w:color w:val="000000"/>
                <w:sz w:val="22"/>
                <w:szCs w:val="22"/>
              </w:rPr>
            </w:pPr>
          </w:p>
        </w:tc>
        <w:tc>
          <w:tcPr>
            <w:tcW w:w="1422" w:type="dxa"/>
          </w:tcPr>
          <w:p w:rsidR="00041C71" w:rsidRPr="00303777"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303777"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303777" w:rsidRDefault="00041C71" w:rsidP="00B428BB">
            <w:pPr>
              <w:pStyle w:val="ListParagraph"/>
              <w:numPr>
                <w:ilvl w:val="1"/>
                <w:numId w:val="72"/>
              </w:numPr>
              <w:tabs>
                <w:tab w:val="clear" w:pos="360"/>
                <w:tab w:val="num" w:pos="601"/>
                <w:tab w:val="num" w:pos="785"/>
              </w:tabs>
              <w:ind w:left="0" w:firstLine="0"/>
              <w:contextualSpacing/>
              <w:rPr>
                <w:rFonts w:ascii="Arial" w:hAnsi="Arial" w:cs="Arial"/>
                <w:color w:val="000000"/>
                <w:sz w:val="22"/>
                <w:szCs w:val="22"/>
              </w:rPr>
            </w:pPr>
            <w:r w:rsidRPr="00303777">
              <w:rPr>
                <w:rFonts w:ascii="Arial" w:hAnsi="Arial" w:cs="Arial"/>
                <w:color w:val="000000"/>
                <w:sz w:val="22"/>
                <w:szCs w:val="22"/>
              </w:rPr>
              <w:t>Property and land matters</w:t>
            </w:r>
          </w:p>
        </w:tc>
        <w:tc>
          <w:tcPr>
            <w:tcW w:w="1943" w:type="dxa"/>
            <w:tcBorders>
              <w:left w:val="nil"/>
            </w:tcBorders>
          </w:tcPr>
          <w:p w:rsidR="00041C71" w:rsidRPr="00303777" w:rsidRDefault="00041C71" w:rsidP="00F243F3">
            <w:pPr>
              <w:rPr>
                <w:rFonts w:ascii="Arial" w:hAnsi="Arial" w:cs="Arial"/>
                <w:color w:val="000000"/>
                <w:sz w:val="22"/>
                <w:szCs w:val="22"/>
              </w:rPr>
            </w:pPr>
          </w:p>
        </w:tc>
        <w:tc>
          <w:tcPr>
            <w:tcW w:w="1601" w:type="dxa"/>
          </w:tcPr>
          <w:p w:rsidR="00041C71" w:rsidRPr="00303777" w:rsidRDefault="00041C71" w:rsidP="00F243F3">
            <w:pPr>
              <w:rPr>
                <w:rFonts w:ascii="Arial" w:hAnsi="Arial" w:cs="Arial"/>
                <w:color w:val="000000"/>
                <w:sz w:val="22"/>
                <w:szCs w:val="22"/>
              </w:rPr>
            </w:pPr>
          </w:p>
        </w:tc>
        <w:tc>
          <w:tcPr>
            <w:tcW w:w="1559" w:type="dxa"/>
          </w:tcPr>
          <w:p w:rsidR="00041C71" w:rsidRPr="00303777" w:rsidRDefault="00041C71" w:rsidP="00F243F3">
            <w:pPr>
              <w:rPr>
                <w:rFonts w:ascii="Arial" w:hAnsi="Arial" w:cs="Arial"/>
                <w:color w:val="000000"/>
                <w:sz w:val="22"/>
                <w:szCs w:val="22"/>
              </w:rPr>
            </w:pPr>
          </w:p>
        </w:tc>
        <w:tc>
          <w:tcPr>
            <w:tcW w:w="1559" w:type="dxa"/>
          </w:tcPr>
          <w:p w:rsidR="00041C71" w:rsidRPr="00303777" w:rsidRDefault="00041C71" w:rsidP="00F243F3">
            <w:pPr>
              <w:rPr>
                <w:rFonts w:ascii="Arial" w:hAnsi="Arial" w:cs="Arial"/>
                <w:color w:val="000000"/>
                <w:sz w:val="22"/>
                <w:szCs w:val="22"/>
              </w:rPr>
            </w:pPr>
          </w:p>
        </w:tc>
        <w:tc>
          <w:tcPr>
            <w:tcW w:w="1422" w:type="dxa"/>
          </w:tcPr>
          <w:p w:rsidR="00041C71" w:rsidRPr="00303777"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Refer to 7 and 8 above</w:t>
            </w:r>
          </w:p>
        </w:tc>
      </w:tr>
      <w:tr w:rsidR="00041C71" w:rsidRPr="00CA0B15" w:rsidTr="00593A42">
        <w:trPr>
          <w:trHeight w:val="500"/>
        </w:trPr>
        <w:tc>
          <w:tcPr>
            <w:tcW w:w="3828" w:type="dxa"/>
            <w:tcBorders>
              <w:left w:val="double" w:sz="4" w:space="0" w:color="auto"/>
              <w:right w:val="double" w:sz="4" w:space="0" w:color="auto"/>
            </w:tcBorders>
          </w:tcPr>
          <w:p w:rsidR="00041C71" w:rsidRPr="00303777" w:rsidRDefault="00041C71" w:rsidP="00B428BB">
            <w:pPr>
              <w:pStyle w:val="ListParagraph"/>
              <w:numPr>
                <w:ilvl w:val="0"/>
                <w:numId w:val="73"/>
              </w:numPr>
              <w:tabs>
                <w:tab w:val="clear" w:pos="360"/>
                <w:tab w:val="num" w:pos="601"/>
                <w:tab w:val="num" w:pos="785"/>
              </w:tabs>
              <w:ind w:left="0" w:firstLine="0"/>
              <w:contextualSpacing/>
              <w:rPr>
                <w:rFonts w:ascii="Arial" w:hAnsi="Arial" w:cs="Arial"/>
                <w:color w:val="000000"/>
                <w:sz w:val="22"/>
                <w:szCs w:val="22"/>
              </w:rPr>
            </w:pPr>
            <w:r w:rsidRPr="00303777">
              <w:rPr>
                <w:rFonts w:ascii="Arial" w:hAnsi="Arial" w:cs="Arial"/>
                <w:color w:val="000000"/>
                <w:sz w:val="22"/>
                <w:szCs w:val="22"/>
              </w:rPr>
              <w:t>Third Party Agreements</w:t>
            </w:r>
          </w:p>
        </w:tc>
        <w:tc>
          <w:tcPr>
            <w:tcW w:w="1943" w:type="dxa"/>
            <w:tcBorders>
              <w:left w:val="nil"/>
            </w:tcBorders>
          </w:tcPr>
          <w:p w:rsidR="00041C71" w:rsidRPr="00303777" w:rsidRDefault="00041C71" w:rsidP="00F243F3">
            <w:pPr>
              <w:rPr>
                <w:rFonts w:ascii="Arial" w:hAnsi="Arial" w:cs="Arial"/>
                <w:color w:val="000000"/>
                <w:sz w:val="22"/>
                <w:szCs w:val="22"/>
              </w:rPr>
            </w:pPr>
          </w:p>
        </w:tc>
        <w:tc>
          <w:tcPr>
            <w:tcW w:w="1601" w:type="dxa"/>
          </w:tcPr>
          <w:p w:rsidR="00041C71" w:rsidRPr="00303777" w:rsidRDefault="00041C71" w:rsidP="00F243F3">
            <w:pPr>
              <w:rPr>
                <w:rFonts w:ascii="Arial" w:hAnsi="Arial" w:cs="Arial"/>
                <w:color w:val="000000"/>
                <w:sz w:val="22"/>
                <w:szCs w:val="22"/>
              </w:rPr>
            </w:pPr>
          </w:p>
        </w:tc>
        <w:tc>
          <w:tcPr>
            <w:tcW w:w="1559" w:type="dxa"/>
          </w:tcPr>
          <w:p w:rsidR="00041C71" w:rsidRPr="00303777" w:rsidRDefault="00041C71" w:rsidP="00F243F3">
            <w:pPr>
              <w:rPr>
                <w:rFonts w:ascii="Arial" w:hAnsi="Arial" w:cs="Arial"/>
                <w:color w:val="000000"/>
                <w:sz w:val="22"/>
                <w:szCs w:val="22"/>
              </w:rPr>
            </w:pPr>
          </w:p>
        </w:tc>
        <w:tc>
          <w:tcPr>
            <w:tcW w:w="1559" w:type="dxa"/>
          </w:tcPr>
          <w:p w:rsidR="00041C71" w:rsidRPr="00303777" w:rsidRDefault="00041C71" w:rsidP="00F243F3">
            <w:pPr>
              <w:rPr>
                <w:rFonts w:ascii="Arial" w:hAnsi="Arial" w:cs="Arial"/>
                <w:color w:val="000000"/>
                <w:sz w:val="22"/>
                <w:szCs w:val="22"/>
              </w:rPr>
            </w:pPr>
          </w:p>
        </w:tc>
        <w:tc>
          <w:tcPr>
            <w:tcW w:w="1422" w:type="dxa"/>
          </w:tcPr>
          <w:p w:rsidR="00041C71" w:rsidRPr="00303777"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Refer to 3 above</w:t>
            </w:r>
          </w:p>
        </w:tc>
      </w:tr>
      <w:tr w:rsidR="00041C71" w:rsidRPr="00CA0B15" w:rsidTr="00593A42">
        <w:trPr>
          <w:trHeight w:val="500"/>
        </w:trPr>
        <w:tc>
          <w:tcPr>
            <w:tcW w:w="3828" w:type="dxa"/>
            <w:tcBorders>
              <w:left w:val="double" w:sz="4" w:space="0" w:color="auto"/>
              <w:right w:val="double" w:sz="4" w:space="0" w:color="auto"/>
            </w:tcBorders>
          </w:tcPr>
          <w:p w:rsidR="00041C71" w:rsidRPr="00303777" w:rsidRDefault="00041C71" w:rsidP="00B428BB">
            <w:pPr>
              <w:pStyle w:val="ListParagraph"/>
              <w:numPr>
                <w:ilvl w:val="1"/>
                <w:numId w:val="74"/>
              </w:numPr>
              <w:tabs>
                <w:tab w:val="clear" w:pos="360"/>
                <w:tab w:val="num" w:pos="601"/>
                <w:tab w:val="num" w:pos="785"/>
              </w:tabs>
              <w:ind w:left="0" w:firstLine="0"/>
              <w:contextualSpacing/>
              <w:rPr>
                <w:rFonts w:ascii="Arial" w:hAnsi="Arial" w:cs="Arial"/>
                <w:color w:val="000000"/>
                <w:sz w:val="22"/>
                <w:szCs w:val="22"/>
              </w:rPr>
            </w:pPr>
            <w:r w:rsidRPr="00303777">
              <w:rPr>
                <w:rFonts w:ascii="Arial" w:hAnsi="Arial" w:cs="Arial"/>
                <w:color w:val="000000"/>
                <w:sz w:val="22"/>
                <w:szCs w:val="22"/>
              </w:rPr>
              <w:t>Legal actions</w:t>
            </w:r>
          </w:p>
        </w:tc>
        <w:tc>
          <w:tcPr>
            <w:tcW w:w="1943" w:type="dxa"/>
            <w:tcBorders>
              <w:left w:val="nil"/>
            </w:tcBorders>
          </w:tcPr>
          <w:p w:rsidR="00041C71" w:rsidRPr="00303777" w:rsidRDefault="00041C71" w:rsidP="00F243F3">
            <w:pPr>
              <w:rPr>
                <w:rFonts w:ascii="Arial" w:hAnsi="Arial" w:cs="Arial"/>
                <w:color w:val="000000"/>
                <w:sz w:val="22"/>
                <w:szCs w:val="22"/>
              </w:rPr>
            </w:pPr>
          </w:p>
        </w:tc>
        <w:tc>
          <w:tcPr>
            <w:tcW w:w="1601" w:type="dxa"/>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Mgr. CCL</w:t>
            </w:r>
          </w:p>
        </w:tc>
        <w:tc>
          <w:tcPr>
            <w:tcW w:w="1559" w:type="dxa"/>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CEO</w:t>
            </w:r>
          </w:p>
        </w:tc>
        <w:tc>
          <w:tcPr>
            <w:tcW w:w="1559" w:type="dxa"/>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GM</w:t>
            </w:r>
          </w:p>
        </w:tc>
        <w:tc>
          <w:tcPr>
            <w:tcW w:w="1422" w:type="dxa"/>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Board</w:t>
            </w:r>
          </w:p>
        </w:tc>
        <w:tc>
          <w:tcPr>
            <w:tcW w:w="2008" w:type="dxa"/>
            <w:tcBorders>
              <w:left w:val="double" w:sz="4" w:space="0" w:color="auto"/>
              <w:right w:val="double" w:sz="4" w:space="0" w:color="auto"/>
            </w:tcBorders>
          </w:tcPr>
          <w:p w:rsidR="00041C71" w:rsidRPr="00303777" w:rsidRDefault="00041C71" w:rsidP="00F243F3">
            <w:pPr>
              <w:rPr>
                <w:rFonts w:ascii="Arial" w:hAnsi="Arial" w:cs="Arial"/>
                <w:color w:val="000000"/>
                <w:sz w:val="22"/>
                <w:szCs w:val="22"/>
              </w:rPr>
            </w:pPr>
          </w:p>
        </w:tc>
      </w:tr>
      <w:tr w:rsidR="00041C71" w:rsidRPr="00CA0B15" w:rsidTr="00593A42">
        <w:trPr>
          <w:trHeight w:val="973"/>
        </w:trPr>
        <w:tc>
          <w:tcPr>
            <w:tcW w:w="3828" w:type="dxa"/>
            <w:tcBorders>
              <w:left w:val="double" w:sz="4" w:space="0" w:color="auto"/>
              <w:right w:val="double" w:sz="4" w:space="0" w:color="auto"/>
            </w:tcBorders>
          </w:tcPr>
          <w:p w:rsidR="00041C71" w:rsidRPr="00303777" w:rsidRDefault="00041C71" w:rsidP="00B428BB">
            <w:pPr>
              <w:pStyle w:val="ListParagraph"/>
              <w:numPr>
                <w:ilvl w:val="0"/>
                <w:numId w:val="75"/>
              </w:numPr>
              <w:tabs>
                <w:tab w:val="clear" w:pos="360"/>
                <w:tab w:val="num" w:pos="601"/>
                <w:tab w:val="num" w:pos="785"/>
              </w:tabs>
              <w:ind w:left="0" w:firstLine="0"/>
              <w:contextualSpacing/>
              <w:rPr>
                <w:rFonts w:ascii="Arial" w:hAnsi="Arial" w:cs="Arial"/>
                <w:color w:val="000000"/>
                <w:sz w:val="22"/>
                <w:szCs w:val="22"/>
              </w:rPr>
            </w:pPr>
            <w:r w:rsidRPr="00303777">
              <w:rPr>
                <w:rFonts w:ascii="Arial" w:hAnsi="Arial" w:cs="Arial"/>
                <w:color w:val="000000"/>
                <w:sz w:val="22"/>
                <w:szCs w:val="22"/>
              </w:rPr>
              <w:t>Industrial Relations and related issues (including disciplinary action)</w:t>
            </w:r>
          </w:p>
        </w:tc>
        <w:tc>
          <w:tcPr>
            <w:tcW w:w="1943" w:type="dxa"/>
            <w:tcBorders>
              <w:left w:val="nil"/>
            </w:tcBorders>
          </w:tcPr>
          <w:p w:rsidR="00041C71" w:rsidRPr="00303777" w:rsidRDefault="00041C71" w:rsidP="00F243F3">
            <w:pPr>
              <w:rPr>
                <w:rFonts w:ascii="Arial" w:hAnsi="Arial" w:cs="Arial"/>
                <w:color w:val="000000"/>
                <w:sz w:val="22"/>
                <w:szCs w:val="22"/>
              </w:rPr>
            </w:pPr>
          </w:p>
        </w:tc>
        <w:tc>
          <w:tcPr>
            <w:tcW w:w="1601" w:type="dxa"/>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HRM</w:t>
            </w:r>
          </w:p>
        </w:tc>
        <w:tc>
          <w:tcPr>
            <w:tcW w:w="1559" w:type="dxa"/>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CEO</w:t>
            </w:r>
          </w:p>
        </w:tc>
        <w:tc>
          <w:tcPr>
            <w:tcW w:w="1559" w:type="dxa"/>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Mgr. CCL / Board</w:t>
            </w:r>
          </w:p>
        </w:tc>
        <w:tc>
          <w:tcPr>
            <w:tcW w:w="1422" w:type="dxa"/>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HR Comm</w:t>
            </w:r>
          </w:p>
        </w:tc>
        <w:tc>
          <w:tcPr>
            <w:tcW w:w="2008" w:type="dxa"/>
            <w:tcBorders>
              <w:left w:val="double" w:sz="4" w:space="0" w:color="auto"/>
              <w:right w:val="double" w:sz="4" w:space="0" w:color="auto"/>
            </w:tcBorders>
          </w:tcPr>
          <w:p w:rsidR="00041C71" w:rsidRPr="00303777"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5848B9" w:rsidRDefault="00041C71" w:rsidP="00B428BB">
            <w:pPr>
              <w:pStyle w:val="ListParagraph"/>
              <w:numPr>
                <w:ilvl w:val="0"/>
                <w:numId w:val="76"/>
              </w:numPr>
              <w:tabs>
                <w:tab w:val="clear" w:pos="360"/>
                <w:tab w:val="num" w:pos="601"/>
              </w:tabs>
              <w:ind w:left="0" w:firstLine="0"/>
              <w:contextualSpacing/>
              <w:rPr>
                <w:rFonts w:ascii="Arial" w:hAnsi="Arial" w:cs="Arial"/>
                <w:b/>
                <w:color w:val="000000"/>
                <w:sz w:val="22"/>
                <w:szCs w:val="22"/>
              </w:rPr>
            </w:pPr>
            <w:r w:rsidRPr="005848B9">
              <w:rPr>
                <w:rFonts w:ascii="Arial" w:hAnsi="Arial" w:cs="Arial"/>
                <w:b/>
                <w:color w:val="000000"/>
                <w:sz w:val="22"/>
                <w:szCs w:val="22"/>
              </w:rPr>
              <w:t>Government liaison</w:t>
            </w:r>
          </w:p>
        </w:tc>
        <w:tc>
          <w:tcPr>
            <w:tcW w:w="1943" w:type="dxa"/>
            <w:tcBorders>
              <w:left w:val="nil"/>
            </w:tcBorders>
          </w:tcPr>
          <w:p w:rsidR="00041C71" w:rsidRPr="00303777" w:rsidRDefault="00041C71" w:rsidP="00F243F3">
            <w:pPr>
              <w:rPr>
                <w:rFonts w:ascii="Arial" w:hAnsi="Arial" w:cs="Arial"/>
                <w:color w:val="000000"/>
                <w:sz w:val="22"/>
                <w:szCs w:val="22"/>
              </w:rPr>
            </w:pPr>
          </w:p>
        </w:tc>
        <w:tc>
          <w:tcPr>
            <w:tcW w:w="1601" w:type="dxa"/>
          </w:tcPr>
          <w:p w:rsidR="00041C71" w:rsidRPr="00303777" w:rsidRDefault="00041C71" w:rsidP="00F243F3">
            <w:pPr>
              <w:rPr>
                <w:rFonts w:ascii="Arial" w:hAnsi="Arial" w:cs="Arial"/>
                <w:color w:val="000000"/>
                <w:sz w:val="22"/>
                <w:szCs w:val="22"/>
              </w:rPr>
            </w:pPr>
          </w:p>
        </w:tc>
        <w:tc>
          <w:tcPr>
            <w:tcW w:w="1559" w:type="dxa"/>
          </w:tcPr>
          <w:p w:rsidR="00041C71" w:rsidRPr="00303777" w:rsidRDefault="00041C71" w:rsidP="00F243F3">
            <w:pPr>
              <w:rPr>
                <w:rFonts w:ascii="Arial" w:hAnsi="Arial" w:cs="Arial"/>
                <w:color w:val="000000"/>
                <w:sz w:val="22"/>
                <w:szCs w:val="22"/>
              </w:rPr>
            </w:pPr>
          </w:p>
        </w:tc>
        <w:tc>
          <w:tcPr>
            <w:tcW w:w="1559" w:type="dxa"/>
          </w:tcPr>
          <w:p w:rsidR="00041C71" w:rsidRPr="00303777" w:rsidRDefault="00041C71" w:rsidP="00F243F3">
            <w:pPr>
              <w:rPr>
                <w:rFonts w:ascii="Arial" w:hAnsi="Arial" w:cs="Arial"/>
                <w:color w:val="000000"/>
                <w:sz w:val="22"/>
                <w:szCs w:val="22"/>
              </w:rPr>
            </w:pPr>
          </w:p>
        </w:tc>
        <w:tc>
          <w:tcPr>
            <w:tcW w:w="1422" w:type="dxa"/>
          </w:tcPr>
          <w:p w:rsidR="00041C71" w:rsidRPr="00303777"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303777" w:rsidRDefault="00041C71" w:rsidP="00F243F3">
            <w:pPr>
              <w:rPr>
                <w:rFonts w:ascii="Arial" w:hAnsi="Arial" w:cs="Arial"/>
                <w:color w:val="000000"/>
                <w:sz w:val="22"/>
                <w:szCs w:val="22"/>
              </w:rPr>
            </w:pPr>
          </w:p>
        </w:tc>
      </w:tr>
      <w:tr w:rsidR="00041C71" w:rsidRPr="00CA0B15" w:rsidTr="00593A42">
        <w:trPr>
          <w:trHeight w:val="580"/>
        </w:trPr>
        <w:tc>
          <w:tcPr>
            <w:tcW w:w="3828" w:type="dxa"/>
            <w:tcBorders>
              <w:left w:val="double" w:sz="4" w:space="0" w:color="auto"/>
              <w:right w:val="double" w:sz="4" w:space="0" w:color="auto"/>
            </w:tcBorders>
          </w:tcPr>
          <w:p w:rsidR="00041C71" w:rsidRPr="005848B9" w:rsidRDefault="00041C71" w:rsidP="00B428BB">
            <w:pPr>
              <w:pStyle w:val="ListParagraph"/>
              <w:numPr>
                <w:ilvl w:val="1"/>
                <w:numId w:val="76"/>
              </w:numPr>
              <w:tabs>
                <w:tab w:val="num" w:pos="601"/>
              </w:tabs>
              <w:ind w:left="0" w:firstLine="0"/>
              <w:contextualSpacing/>
              <w:rPr>
                <w:rFonts w:ascii="Arial" w:hAnsi="Arial" w:cs="Arial"/>
                <w:color w:val="000000"/>
                <w:sz w:val="22"/>
                <w:szCs w:val="22"/>
              </w:rPr>
            </w:pPr>
            <w:r w:rsidRPr="005848B9">
              <w:rPr>
                <w:rFonts w:ascii="Arial" w:hAnsi="Arial" w:cs="Arial"/>
                <w:color w:val="000000"/>
                <w:sz w:val="22"/>
                <w:szCs w:val="22"/>
              </w:rPr>
              <w:t>Relationships with Central Government on strategic business issues</w:t>
            </w:r>
          </w:p>
        </w:tc>
        <w:tc>
          <w:tcPr>
            <w:tcW w:w="1943" w:type="dxa"/>
            <w:tcBorders>
              <w:left w:val="nil"/>
            </w:tcBorders>
          </w:tcPr>
          <w:p w:rsidR="00041C71" w:rsidRPr="00303777" w:rsidRDefault="00041C71" w:rsidP="00F243F3">
            <w:pPr>
              <w:rPr>
                <w:rFonts w:ascii="Arial" w:hAnsi="Arial" w:cs="Arial"/>
                <w:color w:val="000000"/>
                <w:sz w:val="22"/>
                <w:szCs w:val="22"/>
              </w:rPr>
            </w:pPr>
          </w:p>
          <w:p w:rsidR="00041C71" w:rsidRPr="00303777" w:rsidRDefault="00041C71" w:rsidP="00F243F3">
            <w:pPr>
              <w:rPr>
                <w:rFonts w:ascii="Arial" w:hAnsi="Arial" w:cs="Arial"/>
                <w:color w:val="000000"/>
                <w:sz w:val="22"/>
                <w:szCs w:val="22"/>
              </w:rPr>
            </w:pPr>
          </w:p>
          <w:p w:rsidR="00041C71" w:rsidRPr="00303777" w:rsidRDefault="00041C71" w:rsidP="00F243F3">
            <w:pPr>
              <w:rPr>
                <w:rFonts w:ascii="Arial" w:hAnsi="Arial" w:cs="Arial"/>
                <w:color w:val="000000"/>
                <w:sz w:val="22"/>
                <w:szCs w:val="22"/>
              </w:rPr>
            </w:pPr>
          </w:p>
        </w:tc>
        <w:tc>
          <w:tcPr>
            <w:tcW w:w="1601" w:type="dxa"/>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CEO</w:t>
            </w:r>
          </w:p>
        </w:tc>
        <w:tc>
          <w:tcPr>
            <w:tcW w:w="1559" w:type="dxa"/>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Board</w:t>
            </w:r>
          </w:p>
        </w:tc>
        <w:tc>
          <w:tcPr>
            <w:tcW w:w="1559" w:type="dxa"/>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Minister</w:t>
            </w:r>
          </w:p>
        </w:tc>
        <w:tc>
          <w:tcPr>
            <w:tcW w:w="1422" w:type="dxa"/>
          </w:tcPr>
          <w:p w:rsidR="00041C71" w:rsidRPr="00303777"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303777" w:rsidRDefault="00041C71" w:rsidP="00F243F3">
            <w:pPr>
              <w:rPr>
                <w:rFonts w:ascii="Arial" w:hAnsi="Arial" w:cs="Arial"/>
                <w:color w:val="000000"/>
                <w:sz w:val="22"/>
                <w:szCs w:val="22"/>
              </w:rPr>
            </w:pPr>
          </w:p>
        </w:tc>
      </w:tr>
      <w:tr w:rsidR="00041C71" w:rsidRPr="00CA0B15" w:rsidTr="00593A42">
        <w:trPr>
          <w:trHeight w:val="662"/>
        </w:trPr>
        <w:tc>
          <w:tcPr>
            <w:tcW w:w="3828" w:type="dxa"/>
            <w:tcBorders>
              <w:left w:val="double" w:sz="4" w:space="0" w:color="auto"/>
              <w:right w:val="double" w:sz="4" w:space="0" w:color="auto"/>
            </w:tcBorders>
          </w:tcPr>
          <w:p w:rsidR="00041C71" w:rsidRPr="005848B9" w:rsidRDefault="00041C71" w:rsidP="00B428BB">
            <w:pPr>
              <w:pStyle w:val="ListParagraph"/>
              <w:numPr>
                <w:ilvl w:val="1"/>
                <w:numId w:val="76"/>
              </w:numPr>
              <w:tabs>
                <w:tab w:val="num" w:pos="601"/>
              </w:tabs>
              <w:ind w:left="0" w:firstLine="0"/>
              <w:contextualSpacing/>
              <w:rPr>
                <w:rFonts w:ascii="Arial" w:hAnsi="Arial" w:cs="Arial"/>
                <w:color w:val="000000"/>
                <w:sz w:val="22"/>
                <w:szCs w:val="22"/>
              </w:rPr>
            </w:pPr>
            <w:r w:rsidRPr="005848B9">
              <w:rPr>
                <w:rFonts w:ascii="Arial" w:hAnsi="Arial" w:cs="Arial"/>
                <w:color w:val="000000"/>
                <w:sz w:val="22"/>
                <w:szCs w:val="22"/>
              </w:rPr>
              <w:t>Authorities to sign agreements with Government Bodies</w:t>
            </w:r>
          </w:p>
        </w:tc>
        <w:tc>
          <w:tcPr>
            <w:tcW w:w="1943" w:type="dxa"/>
            <w:tcBorders>
              <w:left w:val="nil"/>
            </w:tcBorders>
          </w:tcPr>
          <w:p w:rsidR="00041C71" w:rsidRPr="00303777" w:rsidRDefault="00041C71" w:rsidP="00F243F3">
            <w:pPr>
              <w:rPr>
                <w:rFonts w:ascii="Arial" w:hAnsi="Arial" w:cs="Arial"/>
                <w:color w:val="000000"/>
                <w:sz w:val="22"/>
                <w:szCs w:val="22"/>
              </w:rPr>
            </w:pPr>
          </w:p>
        </w:tc>
        <w:tc>
          <w:tcPr>
            <w:tcW w:w="1601" w:type="dxa"/>
          </w:tcPr>
          <w:p w:rsidR="00041C71" w:rsidRPr="00303777" w:rsidRDefault="00041C71" w:rsidP="00F243F3">
            <w:pPr>
              <w:rPr>
                <w:rFonts w:ascii="Arial" w:hAnsi="Arial" w:cs="Arial"/>
                <w:color w:val="000000"/>
                <w:sz w:val="22"/>
                <w:szCs w:val="22"/>
              </w:rPr>
            </w:pPr>
          </w:p>
        </w:tc>
        <w:tc>
          <w:tcPr>
            <w:tcW w:w="1559" w:type="dxa"/>
          </w:tcPr>
          <w:p w:rsidR="00041C71" w:rsidRPr="00303777" w:rsidRDefault="00041C71" w:rsidP="00F243F3">
            <w:pPr>
              <w:rPr>
                <w:rFonts w:ascii="Arial" w:hAnsi="Arial" w:cs="Arial"/>
                <w:color w:val="000000"/>
                <w:sz w:val="22"/>
                <w:szCs w:val="22"/>
              </w:rPr>
            </w:pPr>
          </w:p>
        </w:tc>
        <w:tc>
          <w:tcPr>
            <w:tcW w:w="1559" w:type="dxa"/>
          </w:tcPr>
          <w:p w:rsidR="00041C71" w:rsidRPr="00303777" w:rsidRDefault="00041C71" w:rsidP="00F243F3">
            <w:pPr>
              <w:rPr>
                <w:rFonts w:ascii="Arial" w:hAnsi="Arial" w:cs="Arial"/>
                <w:color w:val="000000"/>
                <w:sz w:val="22"/>
                <w:szCs w:val="22"/>
              </w:rPr>
            </w:pPr>
          </w:p>
        </w:tc>
        <w:tc>
          <w:tcPr>
            <w:tcW w:w="1422" w:type="dxa"/>
          </w:tcPr>
          <w:p w:rsidR="00041C71" w:rsidRPr="00303777"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Refer to 3 above</w:t>
            </w:r>
          </w:p>
        </w:tc>
      </w:tr>
      <w:tr w:rsidR="00041C71" w:rsidRPr="00CA0B15" w:rsidTr="00593A42">
        <w:trPr>
          <w:trHeight w:val="319"/>
        </w:trPr>
        <w:tc>
          <w:tcPr>
            <w:tcW w:w="3828" w:type="dxa"/>
            <w:tcBorders>
              <w:left w:val="double" w:sz="4" w:space="0" w:color="auto"/>
              <w:right w:val="double" w:sz="4" w:space="0" w:color="auto"/>
            </w:tcBorders>
          </w:tcPr>
          <w:p w:rsidR="00041C71" w:rsidRPr="005848B9" w:rsidRDefault="00041C71" w:rsidP="00B428BB">
            <w:pPr>
              <w:pStyle w:val="ListParagraph"/>
              <w:numPr>
                <w:ilvl w:val="0"/>
                <w:numId w:val="76"/>
              </w:numPr>
              <w:tabs>
                <w:tab w:val="clear" w:pos="360"/>
                <w:tab w:val="num" w:pos="601"/>
              </w:tabs>
              <w:ind w:left="0" w:firstLine="0"/>
              <w:contextualSpacing/>
              <w:rPr>
                <w:rFonts w:ascii="Arial" w:hAnsi="Arial" w:cs="Arial"/>
                <w:color w:val="000000"/>
                <w:sz w:val="22"/>
                <w:szCs w:val="22"/>
              </w:rPr>
            </w:pPr>
            <w:r w:rsidRPr="005848B9">
              <w:rPr>
                <w:rFonts w:ascii="Arial" w:hAnsi="Arial" w:cs="Arial"/>
                <w:b/>
                <w:color w:val="000000"/>
                <w:sz w:val="22"/>
                <w:szCs w:val="22"/>
              </w:rPr>
              <w:t>Gate passes</w:t>
            </w:r>
          </w:p>
          <w:p w:rsidR="005848B9" w:rsidRPr="005848B9" w:rsidRDefault="005848B9" w:rsidP="005848B9">
            <w:pPr>
              <w:tabs>
                <w:tab w:val="num" w:pos="601"/>
              </w:tabs>
              <w:contextualSpacing/>
              <w:rPr>
                <w:rFonts w:ascii="Arial" w:hAnsi="Arial" w:cs="Arial"/>
                <w:color w:val="000000"/>
                <w:sz w:val="22"/>
                <w:szCs w:val="22"/>
              </w:rPr>
            </w:pPr>
          </w:p>
        </w:tc>
        <w:tc>
          <w:tcPr>
            <w:tcW w:w="1943" w:type="dxa"/>
            <w:tcBorders>
              <w:left w:val="nil"/>
            </w:tcBorders>
          </w:tcPr>
          <w:p w:rsidR="00041C71" w:rsidRPr="00303777" w:rsidRDefault="00041C71" w:rsidP="00F243F3">
            <w:pPr>
              <w:rPr>
                <w:rFonts w:ascii="Arial" w:hAnsi="Arial" w:cs="Arial"/>
                <w:color w:val="000000"/>
                <w:sz w:val="22"/>
                <w:szCs w:val="22"/>
              </w:rPr>
            </w:pPr>
          </w:p>
        </w:tc>
        <w:tc>
          <w:tcPr>
            <w:tcW w:w="1601" w:type="dxa"/>
          </w:tcPr>
          <w:p w:rsidR="00041C71" w:rsidRPr="00303777" w:rsidRDefault="00041C71" w:rsidP="00F243F3">
            <w:pPr>
              <w:rPr>
                <w:rFonts w:ascii="Arial" w:hAnsi="Arial" w:cs="Arial"/>
                <w:color w:val="000000"/>
                <w:sz w:val="22"/>
                <w:szCs w:val="22"/>
              </w:rPr>
            </w:pPr>
          </w:p>
        </w:tc>
        <w:tc>
          <w:tcPr>
            <w:tcW w:w="1559" w:type="dxa"/>
          </w:tcPr>
          <w:p w:rsidR="00041C71" w:rsidRPr="00303777" w:rsidRDefault="00041C71" w:rsidP="00F243F3">
            <w:pPr>
              <w:rPr>
                <w:rFonts w:ascii="Arial" w:hAnsi="Arial" w:cs="Arial"/>
                <w:color w:val="000000"/>
                <w:sz w:val="22"/>
                <w:szCs w:val="22"/>
              </w:rPr>
            </w:pPr>
          </w:p>
        </w:tc>
        <w:tc>
          <w:tcPr>
            <w:tcW w:w="1559" w:type="dxa"/>
          </w:tcPr>
          <w:p w:rsidR="00041C71" w:rsidRPr="00303777" w:rsidRDefault="00041C71" w:rsidP="00F243F3">
            <w:pPr>
              <w:rPr>
                <w:rFonts w:ascii="Arial" w:hAnsi="Arial" w:cs="Arial"/>
                <w:color w:val="000000"/>
                <w:sz w:val="22"/>
                <w:szCs w:val="22"/>
              </w:rPr>
            </w:pPr>
          </w:p>
        </w:tc>
        <w:tc>
          <w:tcPr>
            <w:tcW w:w="1422" w:type="dxa"/>
          </w:tcPr>
          <w:p w:rsidR="00041C71" w:rsidRPr="00303777"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303777" w:rsidRDefault="00041C71" w:rsidP="00F243F3">
            <w:pPr>
              <w:rPr>
                <w:rFonts w:ascii="Arial" w:hAnsi="Arial" w:cs="Arial"/>
                <w:color w:val="000000"/>
                <w:sz w:val="22"/>
                <w:szCs w:val="22"/>
              </w:rPr>
            </w:pPr>
          </w:p>
        </w:tc>
      </w:tr>
      <w:tr w:rsidR="00041C71" w:rsidRPr="00CA0B15" w:rsidTr="00593A42">
        <w:trPr>
          <w:trHeight w:val="780"/>
        </w:trPr>
        <w:tc>
          <w:tcPr>
            <w:tcW w:w="3828" w:type="dxa"/>
            <w:tcBorders>
              <w:left w:val="double" w:sz="4" w:space="0" w:color="auto"/>
              <w:right w:val="double" w:sz="4" w:space="0" w:color="auto"/>
            </w:tcBorders>
          </w:tcPr>
          <w:p w:rsidR="00041C71" w:rsidRPr="005848B9" w:rsidRDefault="00041C71" w:rsidP="00B428BB">
            <w:pPr>
              <w:pStyle w:val="ListParagraph"/>
              <w:numPr>
                <w:ilvl w:val="0"/>
                <w:numId w:val="77"/>
              </w:numPr>
              <w:tabs>
                <w:tab w:val="clear" w:pos="360"/>
                <w:tab w:val="num" w:pos="601"/>
                <w:tab w:val="num" w:pos="785"/>
              </w:tabs>
              <w:ind w:left="0" w:firstLine="0"/>
              <w:contextualSpacing/>
              <w:rPr>
                <w:rFonts w:ascii="Arial" w:hAnsi="Arial" w:cs="Arial"/>
                <w:b/>
                <w:color w:val="000000"/>
                <w:sz w:val="22"/>
                <w:szCs w:val="22"/>
              </w:rPr>
            </w:pPr>
            <w:r w:rsidRPr="005848B9">
              <w:rPr>
                <w:rFonts w:ascii="Arial" w:hAnsi="Arial" w:cs="Arial"/>
                <w:color w:val="000000"/>
                <w:sz w:val="22"/>
                <w:szCs w:val="22"/>
              </w:rPr>
              <w:t>Removal of company assets from the premises</w:t>
            </w:r>
          </w:p>
        </w:tc>
        <w:tc>
          <w:tcPr>
            <w:tcW w:w="1943" w:type="dxa"/>
            <w:tcBorders>
              <w:left w:val="nil"/>
            </w:tcBorders>
          </w:tcPr>
          <w:p w:rsidR="00041C71" w:rsidRPr="00303777" w:rsidRDefault="00041C71" w:rsidP="00F243F3">
            <w:pPr>
              <w:rPr>
                <w:rFonts w:ascii="Arial" w:hAnsi="Arial" w:cs="Arial"/>
                <w:color w:val="000000"/>
                <w:sz w:val="22"/>
                <w:szCs w:val="22"/>
              </w:rPr>
            </w:pPr>
          </w:p>
        </w:tc>
        <w:tc>
          <w:tcPr>
            <w:tcW w:w="1601" w:type="dxa"/>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lang w:val="en-ZA"/>
              </w:rPr>
              <w:t>GM</w:t>
            </w:r>
          </w:p>
        </w:tc>
        <w:tc>
          <w:tcPr>
            <w:tcW w:w="1559" w:type="dxa"/>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lang w:val="en-ZA"/>
              </w:rPr>
              <w:t>GM: F&amp;A</w:t>
            </w:r>
          </w:p>
        </w:tc>
        <w:tc>
          <w:tcPr>
            <w:tcW w:w="1559" w:type="dxa"/>
          </w:tcPr>
          <w:p w:rsidR="00041C71" w:rsidRPr="00303777" w:rsidRDefault="00041C71" w:rsidP="00F243F3">
            <w:pPr>
              <w:rPr>
                <w:rFonts w:ascii="Arial" w:hAnsi="Arial" w:cs="Arial"/>
                <w:color w:val="000000"/>
                <w:sz w:val="22"/>
                <w:szCs w:val="22"/>
              </w:rPr>
            </w:pPr>
            <w:r w:rsidRPr="00303777">
              <w:rPr>
                <w:rFonts w:ascii="Arial" w:hAnsi="Arial" w:cs="Arial"/>
                <w:color w:val="000000"/>
                <w:sz w:val="22"/>
                <w:szCs w:val="22"/>
              </w:rPr>
              <w:t>CEO</w:t>
            </w:r>
          </w:p>
        </w:tc>
        <w:tc>
          <w:tcPr>
            <w:tcW w:w="1422" w:type="dxa"/>
          </w:tcPr>
          <w:p w:rsidR="00041C71" w:rsidRPr="00303777"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Default="00041C71" w:rsidP="00F243F3">
            <w:pPr>
              <w:rPr>
                <w:rFonts w:ascii="Arial" w:hAnsi="Arial" w:cs="Arial"/>
                <w:color w:val="000000"/>
                <w:sz w:val="22"/>
                <w:szCs w:val="22"/>
              </w:rPr>
            </w:pPr>
            <w:r w:rsidRPr="00303777">
              <w:rPr>
                <w:rFonts w:ascii="Arial" w:hAnsi="Arial" w:cs="Arial"/>
                <w:color w:val="000000"/>
                <w:sz w:val="22"/>
                <w:szCs w:val="22"/>
              </w:rPr>
              <w:t>The general principle is that the loan of equipment to staff is not encouraged</w:t>
            </w:r>
          </w:p>
          <w:p w:rsidR="005848B9" w:rsidRPr="00303777" w:rsidRDefault="005848B9" w:rsidP="00F243F3">
            <w:pPr>
              <w:rPr>
                <w:rFonts w:ascii="Arial" w:hAnsi="Arial" w:cs="Arial"/>
                <w:color w:val="000000"/>
                <w:sz w:val="22"/>
                <w:szCs w:val="22"/>
              </w:rPr>
            </w:pPr>
          </w:p>
        </w:tc>
      </w:tr>
      <w:tr w:rsidR="00041C71" w:rsidRPr="00CA0B15" w:rsidTr="00593A42">
        <w:trPr>
          <w:trHeight w:val="475"/>
        </w:trPr>
        <w:tc>
          <w:tcPr>
            <w:tcW w:w="3828" w:type="dxa"/>
            <w:tcBorders>
              <w:left w:val="double" w:sz="4" w:space="0" w:color="auto"/>
              <w:right w:val="double" w:sz="4" w:space="0" w:color="auto"/>
            </w:tcBorders>
          </w:tcPr>
          <w:p w:rsidR="00041C71" w:rsidRPr="005848B9" w:rsidRDefault="00041C71" w:rsidP="00B428BB">
            <w:pPr>
              <w:pStyle w:val="ListParagraph"/>
              <w:numPr>
                <w:ilvl w:val="0"/>
                <w:numId w:val="76"/>
              </w:numPr>
              <w:tabs>
                <w:tab w:val="clear" w:pos="360"/>
                <w:tab w:val="num" w:pos="601"/>
              </w:tabs>
              <w:ind w:left="0" w:firstLine="0"/>
              <w:contextualSpacing/>
              <w:rPr>
                <w:rFonts w:ascii="Arial" w:hAnsi="Arial" w:cs="Arial"/>
                <w:b/>
                <w:color w:val="000000"/>
                <w:sz w:val="22"/>
                <w:szCs w:val="22"/>
              </w:rPr>
            </w:pPr>
            <w:r w:rsidRPr="005848B9">
              <w:rPr>
                <w:rFonts w:ascii="Arial" w:hAnsi="Arial" w:cs="Arial"/>
                <w:b/>
                <w:color w:val="000000"/>
                <w:sz w:val="22"/>
                <w:szCs w:val="22"/>
              </w:rPr>
              <w:lastRenderedPageBreak/>
              <w:t>Health and Safety</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lang w:val="en-ZA"/>
              </w:rPr>
            </w:pPr>
          </w:p>
        </w:tc>
        <w:tc>
          <w:tcPr>
            <w:tcW w:w="1559"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00"/>
        </w:trPr>
        <w:tc>
          <w:tcPr>
            <w:tcW w:w="3828" w:type="dxa"/>
            <w:tcBorders>
              <w:left w:val="double" w:sz="4" w:space="0" w:color="auto"/>
              <w:right w:val="double" w:sz="4" w:space="0" w:color="auto"/>
            </w:tcBorders>
          </w:tcPr>
          <w:p w:rsidR="00041C71" w:rsidRPr="005848B9" w:rsidRDefault="00041C71" w:rsidP="00B428BB">
            <w:pPr>
              <w:pStyle w:val="ListParagraph"/>
              <w:numPr>
                <w:ilvl w:val="1"/>
                <w:numId w:val="76"/>
              </w:numPr>
              <w:tabs>
                <w:tab w:val="num" w:pos="601"/>
              </w:tabs>
              <w:ind w:left="0" w:firstLine="0"/>
              <w:contextualSpacing/>
              <w:rPr>
                <w:rFonts w:ascii="Arial" w:hAnsi="Arial" w:cs="Arial"/>
                <w:color w:val="000000"/>
                <w:sz w:val="22"/>
                <w:szCs w:val="22"/>
              </w:rPr>
            </w:pPr>
            <w:r w:rsidRPr="005848B9">
              <w:rPr>
                <w:rFonts w:ascii="Arial" w:hAnsi="Arial" w:cs="Arial"/>
                <w:color w:val="000000"/>
                <w:sz w:val="22"/>
                <w:szCs w:val="22"/>
              </w:rPr>
              <w:t>Amendments to company</w:t>
            </w:r>
            <w:r w:rsidR="005848B9">
              <w:rPr>
                <w:rFonts w:ascii="Arial" w:hAnsi="Arial" w:cs="Arial"/>
                <w:color w:val="000000"/>
                <w:sz w:val="22"/>
                <w:szCs w:val="22"/>
              </w:rPr>
              <w:t>-</w:t>
            </w:r>
            <w:r w:rsidRPr="005848B9">
              <w:rPr>
                <w:rFonts w:ascii="Arial" w:hAnsi="Arial" w:cs="Arial"/>
                <w:color w:val="000000"/>
                <w:sz w:val="22"/>
                <w:szCs w:val="22"/>
              </w:rPr>
              <w:t>wide and business unit health and safety policy</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 / P Comm</w:t>
            </w:r>
          </w:p>
        </w:tc>
        <w:tc>
          <w:tcPr>
            <w:tcW w:w="1422"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58"/>
        </w:trPr>
        <w:tc>
          <w:tcPr>
            <w:tcW w:w="3828" w:type="dxa"/>
            <w:tcBorders>
              <w:left w:val="double" w:sz="4" w:space="0" w:color="auto"/>
              <w:right w:val="double" w:sz="4" w:space="0" w:color="auto"/>
            </w:tcBorders>
          </w:tcPr>
          <w:p w:rsidR="00041C71" w:rsidRPr="005848B9" w:rsidRDefault="00041C71" w:rsidP="00B428BB">
            <w:pPr>
              <w:pStyle w:val="ListParagraph"/>
              <w:numPr>
                <w:ilvl w:val="0"/>
                <w:numId w:val="76"/>
              </w:numPr>
              <w:tabs>
                <w:tab w:val="clear" w:pos="360"/>
                <w:tab w:val="num" w:pos="601"/>
              </w:tabs>
              <w:ind w:left="0" w:firstLine="0"/>
              <w:contextualSpacing/>
              <w:rPr>
                <w:rFonts w:ascii="Arial" w:hAnsi="Arial" w:cs="Arial"/>
                <w:b/>
                <w:color w:val="000000"/>
                <w:sz w:val="22"/>
                <w:szCs w:val="22"/>
              </w:rPr>
            </w:pPr>
            <w:r w:rsidRPr="005848B9">
              <w:rPr>
                <w:rFonts w:ascii="Arial" w:hAnsi="Arial" w:cs="Arial"/>
                <w:b/>
                <w:color w:val="000000"/>
                <w:sz w:val="22"/>
                <w:szCs w:val="22"/>
              </w:rPr>
              <w:t>Business Continuity Management</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94"/>
        </w:trPr>
        <w:tc>
          <w:tcPr>
            <w:tcW w:w="3828" w:type="dxa"/>
            <w:tcBorders>
              <w:left w:val="double" w:sz="4" w:space="0" w:color="auto"/>
              <w:right w:val="double" w:sz="4" w:space="0" w:color="auto"/>
            </w:tcBorders>
          </w:tcPr>
          <w:p w:rsidR="00041C71" w:rsidRPr="005848B9" w:rsidRDefault="00041C71" w:rsidP="00B428BB">
            <w:pPr>
              <w:pStyle w:val="ListParagraph"/>
              <w:numPr>
                <w:ilvl w:val="1"/>
                <w:numId w:val="76"/>
              </w:numPr>
              <w:tabs>
                <w:tab w:val="clear" w:pos="360"/>
                <w:tab w:val="num" w:pos="601"/>
              </w:tabs>
              <w:ind w:left="0" w:firstLine="0"/>
              <w:contextualSpacing/>
              <w:rPr>
                <w:rFonts w:ascii="Arial" w:hAnsi="Arial" w:cs="Arial"/>
                <w:color w:val="000000"/>
                <w:sz w:val="22"/>
                <w:szCs w:val="22"/>
              </w:rPr>
            </w:pPr>
            <w:r w:rsidRPr="005848B9">
              <w:rPr>
                <w:rFonts w:ascii="Arial" w:hAnsi="Arial" w:cs="Arial"/>
                <w:color w:val="000000"/>
                <w:sz w:val="22"/>
                <w:szCs w:val="22"/>
              </w:rPr>
              <w:t>Compilation of and amendments to business continuity management plans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P Comm</w:t>
            </w:r>
          </w:p>
        </w:tc>
        <w:tc>
          <w:tcPr>
            <w:tcW w:w="1422"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48"/>
        </w:trPr>
        <w:tc>
          <w:tcPr>
            <w:tcW w:w="3828" w:type="dxa"/>
            <w:tcBorders>
              <w:left w:val="double" w:sz="4" w:space="0" w:color="auto"/>
              <w:right w:val="double" w:sz="4" w:space="0" w:color="auto"/>
            </w:tcBorders>
          </w:tcPr>
          <w:p w:rsidR="00041C71" w:rsidRPr="005848B9" w:rsidRDefault="00041C71" w:rsidP="00B428BB">
            <w:pPr>
              <w:pStyle w:val="ListParagraph"/>
              <w:numPr>
                <w:ilvl w:val="0"/>
                <w:numId w:val="76"/>
              </w:numPr>
              <w:tabs>
                <w:tab w:val="clear" w:pos="360"/>
                <w:tab w:val="num" w:pos="601"/>
              </w:tabs>
              <w:ind w:left="0" w:firstLine="0"/>
              <w:contextualSpacing/>
              <w:rPr>
                <w:rFonts w:ascii="Arial" w:hAnsi="Arial" w:cs="Arial"/>
                <w:b/>
                <w:color w:val="000000"/>
                <w:sz w:val="22"/>
                <w:szCs w:val="22"/>
              </w:rPr>
            </w:pPr>
            <w:r w:rsidRPr="005848B9">
              <w:rPr>
                <w:rFonts w:ascii="Arial" w:hAnsi="Arial" w:cs="Arial"/>
                <w:b/>
                <w:color w:val="000000"/>
                <w:sz w:val="22"/>
                <w:szCs w:val="22"/>
              </w:rPr>
              <w:t>Amendment of schedule of authorities document</w:t>
            </w: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5848B9">
            <w:pPr>
              <w:rPr>
                <w:rFonts w:ascii="Arial" w:hAnsi="Arial" w:cs="Arial"/>
                <w:color w:val="000000"/>
                <w:sz w:val="22"/>
                <w:szCs w:val="22"/>
              </w:rPr>
            </w:pPr>
            <w:r w:rsidRPr="00CA0B15">
              <w:rPr>
                <w:rFonts w:ascii="Arial" w:hAnsi="Arial" w:cs="Arial"/>
                <w:color w:val="000000"/>
                <w:sz w:val="22"/>
                <w:szCs w:val="22"/>
              </w:rPr>
              <w:t>To be reviewed annually</w:t>
            </w:r>
          </w:p>
        </w:tc>
      </w:tr>
      <w:tr w:rsidR="00041C71" w:rsidRPr="00CA0B15" w:rsidTr="00593A42">
        <w:trPr>
          <w:trHeight w:val="360"/>
        </w:trPr>
        <w:tc>
          <w:tcPr>
            <w:tcW w:w="3828" w:type="dxa"/>
            <w:tcBorders>
              <w:left w:val="double" w:sz="4" w:space="0" w:color="auto"/>
              <w:right w:val="double" w:sz="4" w:space="0" w:color="auto"/>
            </w:tcBorders>
          </w:tcPr>
          <w:p w:rsidR="00041C71" w:rsidRPr="005848B9" w:rsidRDefault="00041C71" w:rsidP="00B428BB">
            <w:pPr>
              <w:pStyle w:val="ListParagraph"/>
              <w:numPr>
                <w:ilvl w:val="0"/>
                <w:numId w:val="76"/>
              </w:numPr>
              <w:tabs>
                <w:tab w:val="clear" w:pos="360"/>
                <w:tab w:val="num" w:pos="601"/>
              </w:tabs>
              <w:ind w:left="0" w:firstLine="0"/>
              <w:contextualSpacing/>
              <w:rPr>
                <w:rFonts w:ascii="Arial" w:hAnsi="Arial" w:cs="Arial"/>
                <w:b/>
                <w:color w:val="000000"/>
                <w:sz w:val="22"/>
                <w:szCs w:val="22"/>
              </w:rPr>
            </w:pPr>
            <w:r w:rsidRPr="005848B9">
              <w:rPr>
                <w:rFonts w:ascii="Arial" w:hAnsi="Arial" w:cs="Arial"/>
                <w:b/>
                <w:color w:val="000000"/>
                <w:sz w:val="22"/>
                <w:szCs w:val="22"/>
              </w:rPr>
              <w:t>Insurance Policy</w:t>
            </w:r>
          </w:p>
          <w:p w:rsidR="00041C71" w:rsidRPr="005848B9" w:rsidRDefault="00041C71" w:rsidP="00BA456C">
            <w:pPr>
              <w:pStyle w:val="ListParagraph"/>
              <w:tabs>
                <w:tab w:val="num" w:pos="601"/>
              </w:tabs>
              <w:ind w:left="0"/>
              <w:rPr>
                <w:rFonts w:ascii="Arial" w:hAnsi="Arial" w:cs="Arial"/>
                <w:b/>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06"/>
        </w:trPr>
        <w:tc>
          <w:tcPr>
            <w:tcW w:w="3828" w:type="dxa"/>
            <w:tcBorders>
              <w:left w:val="double" w:sz="4" w:space="0" w:color="auto"/>
              <w:right w:val="double" w:sz="4" w:space="0" w:color="auto"/>
            </w:tcBorders>
          </w:tcPr>
          <w:p w:rsidR="00041C71" w:rsidRPr="005848B9" w:rsidRDefault="00041C71" w:rsidP="00B428BB">
            <w:pPr>
              <w:pStyle w:val="ListParagraph"/>
              <w:numPr>
                <w:ilvl w:val="1"/>
                <w:numId w:val="76"/>
              </w:numPr>
              <w:tabs>
                <w:tab w:val="num" w:pos="601"/>
              </w:tabs>
              <w:ind w:left="0" w:firstLine="0"/>
              <w:contextualSpacing/>
              <w:rPr>
                <w:rFonts w:ascii="Arial" w:hAnsi="Arial" w:cs="Arial"/>
                <w:b/>
                <w:color w:val="000000"/>
                <w:sz w:val="22"/>
                <w:szCs w:val="22"/>
              </w:rPr>
            </w:pPr>
            <w:r w:rsidRPr="005848B9">
              <w:rPr>
                <w:rFonts w:ascii="Arial" w:hAnsi="Arial" w:cs="Arial"/>
                <w:color w:val="000000"/>
                <w:sz w:val="22"/>
                <w:szCs w:val="22"/>
              </w:rPr>
              <w:t>Appointment of Insurance Broker</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5848B9">
            <w:pPr>
              <w:rPr>
                <w:rFonts w:ascii="Arial" w:hAnsi="Arial" w:cs="Arial"/>
                <w:color w:val="000000"/>
                <w:sz w:val="22"/>
                <w:szCs w:val="22"/>
              </w:rPr>
            </w:pPr>
            <w:r w:rsidRPr="00CA0B15">
              <w:rPr>
                <w:rFonts w:ascii="Arial" w:hAnsi="Arial" w:cs="Arial"/>
                <w:color w:val="000000"/>
                <w:sz w:val="22"/>
                <w:szCs w:val="22"/>
              </w:rPr>
              <w:t>F&amp;A Committee</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56"/>
        </w:trPr>
        <w:tc>
          <w:tcPr>
            <w:tcW w:w="3828" w:type="dxa"/>
            <w:tcBorders>
              <w:left w:val="double" w:sz="4" w:space="0" w:color="auto"/>
              <w:right w:val="double" w:sz="4" w:space="0" w:color="auto"/>
            </w:tcBorders>
          </w:tcPr>
          <w:p w:rsidR="00041C71" w:rsidRPr="005848B9" w:rsidRDefault="00041C71" w:rsidP="00B428BB">
            <w:pPr>
              <w:pStyle w:val="ListParagraph"/>
              <w:numPr>
                <w:ilvl w:val="1"/>
                <w:numId w:val="76"/>
              </w:numPr>
              <w:tabs>
                <w:tab w:val="num" w:pos="601"/>
              </w:tabs>
              <w:ind w:left="0" w:firstLine="0"/>
              <w:contextualSpacing/>
              <w:rPr>
                <w:rFonts w:ascii="Arial" w:hAnsi="Arial" w:cs="Arial"/>
                <w:color w:val="000000"/>
                <w:sz w:val="22"/>
                <w:szCs w:val="22"/>
              </w:rPr>
            </w:pPr>
            <w:r w:rsidRPr="005848B9">
              <w:rPr>
                <w:rFonts w:ascii="Arial" w:hAnsi="Arial" w:cs="Arial"/>
                <w:color w:val="000000"/>
                <w:sz w:val="22"/>
                <w:szCs w:val="22"/>
              </w:rPr>
              <w:t>Agreements with Insurance Broker</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Mgr. CCL</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98"/>
        </w:trPr>
        <w:tc>
          <w:tcPr>
            <w:tcW w:w="3828" w:type="dxa"/>
            <w:tcBorders>
              <w:left w:val="double" w:sz="4" w:space="0" w:color="auto"/>
              <w:right w:val="double" w:sz="4" w:space="0" w:color="auto"/>
            </w:tcBorders>
          </w:tcPr>
          <w:p w:rsidR="00041C71" w:rsidRPr="005848B9" w:rsidRDefault="00041C71" w:rsidP="00B428BB">
            <w:pPr>
              <w:pStyle w:val="ListParagraph"/>
              <w:numPr>
                <w:ilvl w:val="0"/>
                <w:numId w:val="76"/>
              </w:numPr>
              <w:tabs>
                <w:tab w:val="clear" w:pos="360"/>
                <w:tab w:val="num" w:pos="601"/>
              </w:tabs>
              <w:ind w:left="0" w:firstLine="0"/>
              <w:contextualSpacing/>
              <w:rPr>
                <w:rFonts w:ascii="Arial" w:hAnsi="Arial" w:cs="Arial"/>
                <w:b/>
                <w:color w:val="000000"/>
                <w:sz w:val="22"/>
                <w:szCs w:val="22"/>
              </w:rPr>
            </w:pPr>
            <w:r w:rsidRPr="005848B9">
              <w:rPr>
                <w:rFonts w:ascii="Arial" w:hAnsi="Arial" w:cs="Arial"/>
                <w:b/>
                <w:color w:val="000000"/>
                <w:sz w:val="22"/>
                <w:szCs w:val="22"/>
              </w:rPr>
              <w:t>Travelling</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465"/>
        </w:trPr>
        <w:tc>
          <w:tcPr>
            <w:tcW w:w="3828" w:type="dxa"/>
            <w:tcBorders>
              <w:left w:val="double" w:sz="4" w:space="0" w:color="auto"/>
              <w:right w:val="double" w:sz="4" w:space="0" w:color="auto"/>
            </w:tcBorders>
          </w:tcPr>
          <w:p w:rsidR="00041C71" w:rsidRPr="005848B9" w:rsidRDefault="00041C71" w:rsidP="00B428BB">
            <w:pPr>
              <w:pStyle w:val="ListParagraph"/>
              <w:numPr>
                <w:ilvl w:val="1"/>
                <w:numId w:val="76"/>
              </w:numPr>
              <w:tabs>
                <w:tab w:val="clear" w:pos="360"/>
                <w:tab w:val="num" w:pos="601"/>
              </w:tabs>
              <w:ind w:left="0" w:firstLine="0"/>
              <w:contextualSpacing/>
              <w:rPr>
                <w:rFonts w:ascii="Arial" w:hAnsi="Arial" w:cs="Arial"/>
                <w:color w:val="000000"/>
                <w:sz w:val="22"/>
                <w:szCs w:val="22"/>
              </w:rPr>
            </w:pPr>
            <w:r w:rsidRPr="005848B9">
              <w:rPr>
                <w:rFonts w:ascii="Arial" w:hAnsi="Arial" w:cs="Arial"/>
                <w:color w:val="000000"/>
                <w:sz w:val="22"/>
                <w:szCs w:val="22"/>
              </w:rPr>
              <w:t>Outside the country</w:t>
            </w:r>
          </w:p>
          <w:p w:rsidR="00041C71" w:rsidRPr="005848B9" w:rsidRDefault="00041C71" w:rsidP="00BA456C">
            <w:pPr>
              <w:pStyle w:val="ListParagraph"/>
              <w:tabs>
                <w:tab w:val="num" w:pos="601"/>
              </w:tabs>
              <w:ind w:left="0"/>
              <w:rPr>
                <w:rFonts w:ascii="Arial" w:hAnsi="Arial" w:cs="Arial"/>
                <w:b/>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630"/>
        </w:trPr>
        <w:tc>
          <w:tcPr>
            <w:tcW w:w="3828" w:type="dxa"/>
            <w:tcBorders>
              <w:left w:val="double" w:sz="4" w:space="0" w:color="auto"/>
              <w:right w:val="double" w:sz="4" w:space="0" w:color="auto"/>
            </w:tcBorders>
          </w:tcPr>
          <w:p w:rsidR="00041C71" w:rsidRPr="005848B9" w:rsidRDefault="00041C71" w:rsidP="00B428BB">
            <w:pPr>
              <w:pStyle w:val="ListParagraph"/>
              <w:numPr>
                <w:ilvl w:val="1"/>
                <w:numId w:val="76"/>
              </w:numPr>
              <w:tabs>
                <w:tab w:val="clear" w:pos="360"/>
                <w:tab w:val="num" w:pos="601"/>
              </w:tabs>
              <w:ind w:left="0" w:firstLine="0"/>
              <w:contextualSpacing/>
              <w:rPr>
                <w:rFonts w:ascii="Arial" w:hAnsi="Arial" w:cs="Arial"/>
                <w:color w:val="000000"/>
                <w:sz w:val="22"/>
                <w:szCs w:val="22"/>
              </w:rPr>
            </w:pPr>
            <w:r w:rsidRPr="005848B9">
              <w:rPr>
                <w:rFonts w:ascii="Arial" w:hAnsi="Arial" w:cs="Arial"/>
                <w:color w:val="000000"/>
                <w:sz w:val="22"/>
                <w:szCs w:val="22"/>
              </w:rPr>
              <w:t>Within the country</w:t>
            </w: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Admin Officer</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699"/>
        </w:trPr>
        <w:tc>
          <w:tcPr>
            <w:tcW w:w="3828" w:type="dxa"/>
            <w:tcBorders>
              <w:left w:val="double" w:sz="4" w:space="0" w:color="auto"/>
              <w:right w:val="double" w:sz="4" w:space="0" w:color="auto"/>
            </w:tcBorders>
          </w:tcPr>
          <w:p w:rsidR="00041C71" w:rsidRPr="005848B9" w:rsidRDefault="00041C71" w:rsidP="00B428BB">
            <w:pPr>
              <w:pStyle w:val="ListParagraph"/>
              <w:numPr>
                <w:ilvl w:val="0"/>
                <w:numId w:val="76"/>
              </w:numPr>
              <w:tabs>
                <w:tab w:val="clear" w:pos="360"/>
                <w:tab w:val="left" w:pos="601"/>
              </w:tabs>
              <w:ind w:left="0" w:firstLine="0"/>
              <w:contextualSpacing/>
              <w:rPr>
                <w:rFonts w:ascii="Arial" w:hAnsi="Arial" w:cs="Arial"/>
                <w:b/>
                <w:color w:val="000000"/>
                <w:sz w:val="22"/>
                <w:szCs w:val="22"/>
              </w:rPr>
            </w:pPr>
            <w:r w:rsidRPr="005848B9">
              <w:rPr>
                <w:rFonts w:ascii="Arial" w:hAnsi="Arial" w:cs="Arial"/>
                <w:b/>
                <w:bCs/>
                <w:color w:val="000000"/>
                <w:sz w:val="22"/>
                <w:szCs w:val="22"/>
              </w:rPr>
              <w:t>Authority to institute claims against debtors in circumstances of insolvency</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GM: F&amp;A</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CEO</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Mgr. CCL</w:t>
            </w:r>
          </w:p>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343"/>
        </w:trPr>
        <w:tc>
          <w:tcPr>
            <w:tcW w:w="3828" w:type="dxa"/>
            <w:tcBorders>
              <w:left w:val="double" w:sz="4" w:space="0" w:color="auto"/>
              <w:right w:val="double" w:sz="4" w:space="0" w:color="auto"/>
            </w:tcBorders>
          </w:tcPr>
          <w:p w:rsidR="00041C71" w:rsidRPr="005848B9" w:rsidRDefault="00041C71" w:rsidP="00B428BB">
            <w:pPr>
              <w:pStyle w:val="ListParagraph"/>
              <w:numPr>
                <w:ilvl w:val="0"/>
                <w:numId w:val="76"/>
              </w:numPr>
              <w:tabs>
                <w:tab w:val="clear" w:pos="360"/>
                <w:tab w:val="left" w:pos="601"/>
              </w:tabs>
              <w:ind w:left="0" w:firstLine="0"/>
              <w:contextualSpacing/>
              <w:rPr>
                <w:rFonts w:ascii="Arial" w:hAnsi="Arial" w:cs="Arial"/>
                <w:b/>
                <w:color w:val="000000"/>
                <w:sz w:val="22"/>
                <w:szCs w:val="22"/>
              </w:rPr>
            </w:pPr>
            <w:r w:rsidRPr="005848B9">
              <w:rPr>
                <w:rFonts w:ascii="Arial" w:hAnsi="Arial" w:cs="Arial"/>
                <w:b/>
                <w:color w:val="000000"/>
                <w:sz w:val="22"/>
                <w:szCs w:val="22"/>
              </w:rPr>
              <w:t>PC and related equipment, software and printers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715"/>
        </w:trPr>
        <w:tc>
          <w:tcPr>
            <w:tcW w:w="3828" w:type="dxa"/>
            <w:tcBorders>
              <w:left w:val="double" w:sz="4" w:space="0" w:color="auto"/>
              <w:right w:val="double" w:sz="4" w:space="0" w:color="auto"/>
            </w:tcBorders>
          </w:tcPr>
          <w:p w:rsidR="00041C71" w:rsidRPr="005848B9" w:rsidRDefault="00041C71" w:rsidP="00B428BB">
            <w:pPr>
              <w:pStyle w:val="ListParagraph"/>
              <w:numPr>
                <w:ilvl w:val="1"/>
                <w:numId w:val="76"/>
              </w:numPr>
              <w:tabs>
                <w:tab w:val="left" w:pos="601"/>
              </w:tabs>
              <w:ind w:left="0" w:firstLine="0"/>
              <w:contextualSpacing/>
              <w:rPr>
                <w:rFonts w:ascii="Arial" w:hAnsi="Arial" w:cs="Arial"/>
                <w:color w:val="000000"/>
                <w:sz w:val="22"/>
                <w:szCs w:val="22"/>
              </w:rPr>
            </w:pPr>
            <w:r w:rsidRPr="005848B9">
              <w:rPr>
                <w:rFonts w:ascii="Arial" w:hAnsi="Arial" w:cs="Arial"/>
                <w:color w:val="000000"/>
                <w:sz w:val="22"/>
                <w:szCs w:val="22"/>
              </w:rPr>
              <w:t>Long-term supply agreement</w:t>
            </w:r>
          </w:p>
          <w:p w:rsidR="00041C71" w:rsidRPr="005848B9" w:rsidRDefault="00041C71" w:rsidP="005C750F">
            <w:pPr>
              <w:tabs>
                <w:tab w:val="left" w:pos="601"/>
              </w:tabs>
              <w:rPr>
                <w:rFonts w:ascii="Arial" w:hAnsi="Arial" w:cs="Arial"/>
                <w:b/>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TC</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tc>
        <w:tc>
          <w:tcPr>
            <w:tcW w:w="1422"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r>
      <w:tr w:rsidR="00041C71" w:rsidRPr="00CA0B15" w:rsidTr="00593A42">
        <w:trPr>
          <w:trHeight w:val="571"/>
        </w:trPr>
        <w:tc>
          <w:tcPr>
            <w:tcW w:w="3828" w:type="dxa"/>
            <w:tcBorders>
              <w:left w:val="double" w:sz="4" w:space="0" w:color="auto"/>
              <w:right w:val="double" w:sz="4" w:space="0" w:color="auto"/>
            </w:tcBorders>
          </w:tcPr>
          <w:p w:rsidR="00041C71" w:rsidRPr="005848B9" w:rsidRDefault="00041C71" w:rsidP="00B428BB">
            <w:pPr>
              <w:pStyle w:val="ListParagraph"/>
              <w:numPr>
                <w:ilvl w:val="1"/>
                <w:numId w:val="76"/>
              </w:numPr>
              <w:tabs>
                <w:tab w:val="clear" w:pos="360"/>
                <w:tab w:val="num" w:pos="601"/>
              </w:tabs>
              <w:ind w:left="0" w:firstLine="0"/>
              <w:contextualSpacing/>
              <w:rPr>
                <w:rFonts w:ascii="Arial" w:hAnsi="Arial" w:cs="Arial"/>
                <w:color w:val="000000"/>
                <w:sz w:val="22"/>
                <w:szCs w:val="22"/>
              </w:rPr>
            </w:pPr>
            <w:r w:rsidRPr="005848B9">
              <w:rPr>
                <w:rFonts w:ascii="Arial" w:hAnsi="Arial" w:cs="Arial"/>
                <w:color w:val="000000"/>
                <w:sz w:val="22"/>
                <w:szCs w:val="22"/>
              </w:rPr>
              <w:lastRenderedPageBreak/>
              <w:t>Individual purchases</w:t>
            </w:r>
          </w:p>
          <w:p w:rsidR="00041C71" w:rsidRPr="005848B9" w:rsidRDefault="00041C71" w:rsidP="005D00F9">
            <w:pPr>
              <w:tabs>
                <w:tab w:val="num" w:pos="601"/>
              </w:tabs>
              <w:rPr>
                <w:rFonts w:ascii="Arial" w:hAnsi="Arial" w:cs="Arial"/>
                <w:b/>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 xml:space="preserve">GM </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IT Spec</w:t>
            </w: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2263"/>
        </w:trPr>
        <w:tc>
          <w:tcPr>
            <w:tcW w:w="3828" w:type="dxa"/>
            <w:tcBorders>
              <w:left w:val="double" w:sz="4" w:space="0" w:color="auto"/>
              <w:right w:val="double" w:sz="4" w:space="0" w:color="auto"/>
            </w:tcBorders>
          </w:tcPr>
          <w:p w:rsidR="00041C71" w:rsidRPr="005848B9" w:rsidRDefault="00041C71" w:rsidP="00B428BB">
            <w:pPr>
              <w:pStyle w:val="ListParagraph"/>
              <w:numPr>
                <w:ilvl w:val="0"/>
                <w:numId w:val="76"/>
              </w:numPr>
              <w:tabs>
                <w:tab w:val="clear" w:pos="360"/>
                <w:tab w:val="num" w:pos="601"/>
              </w:tabs>
              <w:ind w:left="0" w:firstLine="0"/>
              <w:contextualSpacing/>
              <w:rPr>
                <w:rFonts w:ascii="Arial" w:hAnsi="Arial" w:cs="Arial"/>
                <w:b/>
                <w:color w:val="000000"/>
                <w:sz w:val="22"/>
                <w:szCs w:val="22"/>
              </w:rPr>
            </w:pPr>
            <w:r w:rsidRPr="005848B9">
              <w:rPr>
                <w:rFonts w:ascii="Arial" w:hAnsi="Arial" w:cs="Arial"/>
                <w:b/>
                <w:color w:val="000000"/>
                <w:sz w:val="22"/>
                <w:szCs w:val="22"/>
              </w:rPr>
              <w:t>Granting of credits to customers</w:t>
            </w:r>
          </w:p>
          <w:p w:rsidR="00041C71" w:rsidRPr="005848B9" w:rsidRDefault="00041C71" w:rsidP="005D00F9">
            <w:pPr>
              <w:tabs>
                <w:tab w:val="num" w:pos="601"/>
              </w:tabs>
              <w:rPr>
                <w:rFonts w:ascii="Arial" w:hAnsi="Arial" w:cs="Arial"/>
                <w:color w:val="000000"/>
                <w:sz w:val="22"/>
                <w:szCs w:val="22"/>
              </w:rPr>
            </w:pPr>
          </w:p>
          <w:p w:rsidR="00041C71" w:rsidRPr="005848B9" w:rsidRDefault="00041C71" w:rsidP="005D00F9">
            <w:pPr>
              <w:tabs>
                <w:tab w:val="num" w:pos="601"/>
              </w:tabs>
              <w:rPr>
                <w:rFonts w:ascii="Arial" w:hAnsi="Arial" w:cs="Arial"/>
                <w:b/>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&lt;N$500</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N$500 - N$10,000</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N$10,000-N$30,000</w:t>
            </w:r>
          </w:p>
          <w:p w:rsidR="00041C71" w:rsidRPr="00CA0B15" w:rsidRDefault="00041C71" w:rsidP="00F243F3">
            <w:pPr>
              <w:rPr>
                <w:rFonts w:ascii="Arial" w:hAnsi="Arial" w:cs="Arial"/>
                <w:color w:val="000000"/>
                <w:sz w:val="22"/>
                <w:szCs w:val="22"/>
              </w:rPr>
            </w:pPr>
          </w:p>
          <w:p w:rsidR="00041C71" w:rsidRPr="00CA0B15" w:rsidRDefault="00041C71" w:rsidP="005D00F9">
            <w:pPr>
              <w:rPr>
                <w:rFonts w:ascii="Arial" w:hAnsi="Arial" w:cs="Arial"/>
                <w:color w:val="000000"/>
                <w:sz w:val="22"/>
                <w:szCs w:val="22"/>
              </w:rPr>
            </w:pPr>
            <w:r w:rsidRPr="00CA0B15">
              <w:rPr>
                <w:rFonts w:ascii="Arial" w:hAnsi="Arial" w:cs="Arial"/>
                <w:color w:val="000000"/>
                <w:sz w:val="22"/>
                <w:szCs w:val="22"/>
              </w:rPr>
              <w:t>&gt;N$30,000</w:t>
            </w: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Admin Officer</w:t>
            </w:r>
          </w:p>
          <w:p w:rsidR="00041C71" w:rsidRPr="00CA0B15" w:rsidRDefault="00041C71" w:rsidP="00F243F3">
            <w:pPr>
              <w:rPr>
                <w:rFonts w:ascii="Arial" w:hAnsi="Arial" w:cs="Arial"/>
                <w:color w:val="000000"/>
                <w:sz w:val="22"/>
                <w:szCs w:val="22"/>
                <w:lang w:val="en-ZA"/>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GM</w:t>
            </w:r>
          </w:p>
          <w:p w:rsidR="00041C71" w:rsidRPr="00CA0B15" w:rsidRDefault="00041C71" w:rsidP="00F243F3">
            <w:pPr>
              <w:rPr>
                <w:rFonts w:ascii="Arial" w:hAnsi="Arial" w:cs="Arial"/>
                <w:color w:val="000000"/>
                <w:sz w:val="22"/>
                <w:szCs w:val="22"/>
                <w:lang w:val="en-ZA"/>
              </w:rPr>
            </w:pPr>
          </w:p>
          <w:p w:rsidR="005D00F9" w:rsidRDefault="005D00F9" w:rsidP="00F243F3">
            <w:pPr>
              <w:rPr>
                <w:rFonts w:ascii="Arial" w:hAnsi="Arial" w:cs="Arial"/>
                <w:color w:val="000000"/>
                <w:sz w:val="22"/>
                <w:szCs w:val="22"/>
                <w:lang w:val="en-ZA"/>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GM: 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5D00F9">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p w:rsidR="005D00F9" w:rsidRDefault="005D00F9"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5D00F9">
            <w:pPr>
              <w:rPr>
                <w:rFonts w:ascii="Arial" w:hAnsi="Arial" w:cs="Arial"/>
                <w:color w:val="000000"/>
                <w:sz w:val="22"/>
                <w:szCs w:val="22"/>
              </w:rPr>
            </w:pPr>
            <w:r w:rsidRPr="00CA0B15">
              <w:rPr>
                <w:rFonts w:ascii="Arial" w:hAnsi="Arial" w:cs="Arial"/>
                <w:color w:val="000000"/>
                <w:sz w:val="22"/>
                <w:szCs w:val="22"/>
              </w:rPr>
              <w:t>Board</w:t>
            </w: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37"/>
        </w:trPr>
        <w:tc>
          <w:tcPr>
            <w:tcW w:w="3828" w:type="dxa"/>
            <w:tcBorders>
              <w:left w:val="double" w:sz="4" w:space="0" w:color="auto"/>
              <w:right w:val="double" w:sz="4" w:space="0" w:color="auto"/>
            </w:tcBorders>
          </w:tcPr>
          <w:p w:rsidR="00041C71" w:rsidRPr="005848B9" w:rsidRDefault="00041C71" w:rsidP="00B428BB">
            <w:pPr>
              <w:pStyle w:val="ListParagraph"/>
              <w:numPr>
                <w:ilvl w:val="0"/>
                <w:numId w:val="76"/>
              </w:numPr>
              <w:tabs>
                <w:tab w:val="clear" w:pos="360"/>
                <w:tab w:val="num" w:pos="601"/>
              </w:tabs>
              <w:ind w:left="0" w:firstLine="0"/>
              <w:contextualSpacing/>
              <w:rPr>
                <w:rFonts w:ascii="Arial" w:hAnsi="Arial" w:cs="Arial"/>
                <w:color w:val="000000"/>
                <w:sz w:val="22"/>
                <w:szCs w:val="22"/>
              </w:rPr>
            </w:pPr>
            <w:r w:rsidRPr="005848B9">
              <w:rPr>
                <w:rFonts w:ascii="Arial" w:hAnsi="Arial" w:cs="Arial"/>
                <w:b/>
                <w:bCs/>
                <w:color w:val="000000"/>
                <w:sz w:val="22"/>
                <w:szCs w:val="22"/>
              </w:rPr>
              <w:t>Appointment of legal practitioners and the granting of Powers of Attorney</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r>
      <w:tr w:rsidR="00041C71" w:rsidRPr="00CA0B15" w:rsidTr="00593A42">
        <w:trPr>
          <w:trHeight w:val="195"/>
        </w:trPr>
        <w:tc>
          <w:tcPr>
            <w:tcW w:w="3828" w:type="dxa"/>
            <w:tcBorders>
              <w:left w:val="double" w:sz="4" w:space="0" w:color="auto"/>
              <w:right w:val="double" w:sz="4" w:space="0" w:color="auto"/>
            </w:tcBorders>
          </w:tcPr>
          <w:p w:rsidR="00041C71" w:rsidRPr="005848B9" w:rsidRDefault="00041C71" w:rsidP="00B428BB">
            <w:pPr>
              <w:pStyle w:val="ListParagraph"/>
              <w:numPr>
                <w:ilvl w:val="1"/>
                <w:numId w:val="76"/>
              </w:numPr>
              <w:tabs>
                <w:tab w:val="clear" w:pos="360"/>
                <w:tab w:val="num" w:pos="601"/>
              </w:tabs>
              <w:ind w:left="0" w:firstLine="0"/>
              <w:contextualSpacing/>
              <w:rPr>
                <w:rFonts w:ascii="Arial" w:hAnsi="Arial" w:cs="Arial"/>
                <w:b/>
                <w:bCs/>
                <w:color w:val="000000"/>
                <w:sz w:val="22"/>
                <w:szCs w:val="22"/>
              </w:rPr>
            </w:pPr>
            <w:r w:rsidRPr="005848B9">
              <w:rPr>
                <w:rFonts w:ascii="Arial" w:hAnsi="Arial" w:cs="Arial"/>
                <w:color w:val="000000"/>
                <w:sz w:val="22"/>
                <w:szCs w:val="22"/>
              </w:rPr>
              <w:t>General Corporate Law firm and other law firms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245"/>
        </w:trPr>
        <w:tc>
          <w:tcPr>
            <w:tcW w:w="3828" w:type="dxa"/>
            <w:tcBorders>
              <w:left w:val="double" w:sz="4" w:space="0" w:color="auto"/>
              <w:right w:val="double" w:sz="4" w:space="0" w:color="auto"/>
            </w:tcBorders>
          </w:tcPr>
          <w:p w:rsidR="00041C71" w:rsidRPr="005848B9" w:rsidRDefault="00041C71" w:rsidP="00B428BB">
            <w:pPr>
              <w:pStyle w:val="ListParagraph"/>
              <w:numPr>
                <w:ilvl w:val="1"/>
                <w:numId w:val="76"/>
              </w:numPr>
              <w:tabs>
                <w:tab w:val="clear" w:pos="360"/>
                <w:tab w:val="num" w:pos="601"/>
              </w:tabs>
              <w:ind w:left="0" w:firstLine="0"/>
              <w:contextualSpacing/>
              <w:rPr>
                <w:rFonts w:ascii="Arial" w:hAnsi="Arial" w:cs="Arial"/>
                <w:b/>
                <w:bCs/>
                <w:color w:val="000000"/>
                <w:sz w:val="22"/>
                <w:szCs w:val="22"/>
              </w:rPr>
            </w:pPr>
            <w:r w:rsidRPr="005848B9">
              <w:rPr>
                <w:rFonts w:ascii="Arial" w:hAnsi="Arial" w:cs="Arial"/>
                <w:color w:val="000000"/>
                <w:sz w:val="22"/>
                <w:szCs w:val="22"/>
              </w:rPr>
              <w:t>Ad Hoc Competency based appointments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Mgr. CCL</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70"/>
        </w:trPr>
        <w:tc>
          <w:tcPr>
            <w:tcW w:w="3828" w:type="dxa"/>
            <w:tcBorders>
              <w:left w:val="double" w:sz="4" w:space="0" w:color="auto"/>
              <w:right w:val="double" w:sz="4" w:space="0" w:color="auto"/>
            </w:tcBorders>
          </w:tcPr>
          <w:p w:rsidR="00041C71" w:rsidRPr="005848B9" w:rsidRDefault="00041C71" w:rsidP="00B428BB">
            <w:pPr>
              <w:pStyle w:val="ListParagraph"/>
              <w:numPr>
                <w:ilvl w:val="1"/>
                <w:numId w:val="76"/>
              </w:numPr>
              <w:tabs>
                <w:tab w:val="clear" w:pos="360"/>
                <w:tab w:val="num" w:pos="601"/>
              </w:tabs>
              <w:ind w:left="0" w:firstLine="0"/>
              <w:contextualSpacing/>
              <w:rPr>
                <w:rFonts w:ascii="Arial" w:hAnsi="Arial" w:cs="Arial"/>
                <w:bCs/>
                <w:color w:val="000000"/>
                <w:sz w:val="22"/>
                <w:szCs w:val="22"/>
              </w:rPr>
            </w:pPr>
            <w:r w:rsidRPr="005848B9">
              <w:rPr>
                <w:rFonts w:ascii="Arial" w:hAnsi="Arial" w:cs="Arial"/>
                <w:color w:val="000000"/>
                <w:sz w:val="22"/>
                <w:szCs w:val="22"/>
              </w:rPr>
              <w:t>Authority to grant and sign Power of Attorney in labour matters concerning A to C band employees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Mgr. CCL</w:t>
            </w:r>
          </w:p>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532"/>
        </w:trPr>
        <w:tc>
          <w:tcPr>
            <w:tcW w:w="3828" w:type="dxa"/>
            <w:tcBorders>
              <w:left w:val="double" w:sz="4" w:space="0" w:color="auto"/>
              <w:right w:val="double" w:sz="4" w:space="0" w:color="auto"/>
            </w:tcBorders>
          </w:tcPr>
          <w:p w:rsidR="00041C71" w:rsidRPr="005848B9" w:rsidRDefault="00041C71" w:rsidP="00B428BB">
            <w:pPr>
              <w:pStyle w:val="ListParagraph"/>
              <w:numPr>
                <w:ilvl w:val="1"/>
                <w:numId w:val="76"/>
              </w:numPr>
              <w:tabs>
                <w:tab w:val="clear" w:pos="360"/>
                <w:tab w:val="num" w:pos="601"/>
              </w:tabs>
              <w:ind w:left="0" w:firstLine="0"/>
              <w:contextualSpacing/>
              <w:rPr>
                <w:rFonts w:ascii="Arial" w:hAnsi="Arial" w:cs="Arial"/>
                <w:bCs/>
                <w:color w:val="000000"/>
                <w:sz w:val="22"/>
                <w:szCs w:val="22"/>
              </w:rPr>
            </w:pPr>
            <w:r w:rsidRPr="005848B9">
              <w:rPr>
                <w:rFonts w:ascii="Arial" w:hAnsi="Arial" w:cs="Arial"/>
                <w:color w:val="000000"/>
                <w:sz w:val="22"/>
                <w:szCs w:val="22"/>
              </w:rPr>
              <w:t>Authority to grant and sign Power of Attorney in labour matters concerning D to E band employees</w:t>
            </w:r>
          </w:p>
        </w:tc>
        <w:tc>
          <w:tcPr>
            <w:tcW w:w="1943" w:type="dxa"/>
            <w:tcBorders>
              <w:left w:val="nil"/>
            </w:tcBorders>
          </w:tcPr>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tc>
        <w:tc>
          <w:tcPr>
            <w:tcW w:w="1559" w:type="dxa"/>
          </w:tcPr>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Mgr. CCL</w:t>
            </w:r>
          </w:p>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1730"/>
        </w:trPr>
        <w:tc>
          <w:tcPr>
            <w:tcW w:w="3828" w:type="dxa"/>
            <w:tcBorders>
              <w:left w:val="double" w:sz="4" w:space="0" w:color="auto"/>
              <w:right w:val="double" w:sz="4" w:space="0" w:color="auto"/>
            </w:tcBorders>
          </w:tcPr>
          <w:p w:rsidR="00041C71" w:rsidRPr="005848B9" w:rsidRDefault="00041C71" w:rsidP="00B428BB">
            <w:pPr>
              <w:pStyle w:val="ListParagraph"/>
              <w:numPr>
                <w:ilvl w:val="0"/>
                <w:numId w:val="76"/>
              </w:numPr>
              <w:tabs>
                <w:tab w:val="clear" w:pos="360"/>
                <w:tab w:val="num" w:pos="601"/>
              </w:tabs>
              <w:ind w:left="0" w:firstLine="0"/>
              <w:contextualSpacing/>
              <w:rPr>
                <w:rFonts w:ascii="Arial" w:hAnsi="Arial" w:cs="Arial"/>
                <w:b/>
                <w:bCs/>
                <w:color w:val="000000"/>
                <w:sz w:val="22"/>
                <w:szCs w:val="22"/>
              </w:rPr>
            </w:pPr>
            <w:r w:rsidRPr="005848B9">
              <w:rPr>
                <w:rFonts w:ascii="Arial" w:hAnsi="Arial" w:cs="Arial"/>
                <w:b/>
                <w:bCs/>
                <w:color w:val="000000"/>
                <w:sz w:val="22"/>
                <w:szCs w:val="22"/>
              </w:rPr>
              <w:t>Delegations regarding the corporate communications and public relations function</w:t>
            </w:r>
          </w:p>
          <w:p w:rsidR="00041C71" w:rsidRPr="005D00F9" w:rsidRDefault="00041C71" w:rsidP="00F243F3">
            <w:pPr>
              <w:pStyle w:val="ListParagraph"/>
              <w:ind w:left="0"/>
              <w:rPr>
                <w:rFonts w:ascii="Arial" w:hAnsi="Arial" w:cs="Arial"/>
                <w:b/>
                <w:bCs/>
                <w:color w:val="000000"/>
              </w:rPr>
            </w:pPr>
          </w:p>
          <w:p w:rsidR="00041C71" w:rsidRPr="005848B9" w:rsidRDefault="00041C71" w:rsidP="00B428BB">
            <w:pPr>
              <w:pStyle w:val="BodyText2"/>
              <w:numPr>
                <w:ilvl w:val="0"/>
                <w:numId w:val="60"/>
              </w:numPr>
              <w:tabs>
                <w:tab w:val="left" w:pos="318"/>
              </w:tabs>
              <w:spacing w:after="0" w:line="240" w:lineRule="auto"/>
              <w:ind w:left="318" w:hanging="318"/>
              <w:rPr>
                <w:rFonts w:ascii="Arial" w:hAnsi="Arial" w:cs="Arial"/>
                <w:bCs/>
                <w:color w:val="000000"/>
                <w:sz w:val="22"/>
                <w:szCs w:val="22"/>
              </w:rPr>
            </w:pPr>
            <w:r w:rsidRPr="005848B9">
              <w:rPr>
                <w:rFonts w:ascii="Arial" w:hAnsi="Arial" w:cs="Arial"/>
                <w:bCs/>
                <w:color w:val="000000"/>
                <w:sz w:val="22"/>
                <w:szCs w:val="22"/>
              </w:rPr>
              <w:t>Chief spokesperson on behalf of the company</w:t>
            </w:r>
          </w:p>
          <w:p w:rsidR="00041C71" w:rsidRPr="005D00F9" w:rsidRDefault="00041C71" w:rsidP="005D00F9">
            <w:pPr>
              <w:pStyle w:val="BodyText2"/>
              <w:tabs>
                <w:tab w:val="left" w:pos="318"/>
              </w:tabs>
              <w:spacing w:after="0" w:line="240" w:lineRule="auto"/>
              <w:ind w:left="318" w:hanging="318"/>
              <w:rPr>
                <w:rFonts w:ascii="Arial" w:hAnsi="Arial" w:cs="Arial"/>
                <w:bCs/>
                <w:color w:val="000000"/>
                <w:sz w:val="22"/>
                <w:szCs w:val="22"/>
              </w:rPr>
            </w:pPr>
          </w:p>
          <w:p w:rsidR="00041C71" w:rsidRPr="005848B9" w:rsidRDefault="00041C71" w:rsidP="00B428BB">
            <w:pPr>
              <w:pStyle w:val="BodyText2"/>
              <w:numPr>
                <w:ilvl w:val="0"/>
                <w:numId w:val="60"/>
              </w:numPr>
              <w:tabs>
                <w:tab w:val="left" w:pos="318"/>
              </w:tabs>
              <w:spacing w:after="0" w:line="240" w:lineRule="auto"/>
              <w:ind w:left="318" w:hanging="318"/>
              <w:rPr>
                <w:rFonts w:ascii="Arial" w:hAnsi="Arial" w:cs="Arial"/>
                <w:bCs/>
                <w:color w:val="000000"/>
                <w:sz w:val="22"/>
                <w:szCs w:val="22"/>
              </w:rPr>
            </w:pPr>
            <w:r w:rsidRPr="005848B9">
              <w:rPr>
                <w:rFonts w:ascii="Arial" w:hAnsi="Arial" w:cs="Arial"/>
                <w:bCs/>
                <w:color w:val="000000"/>
                <w:sz w:val="22"/>
                <w:szCs w:val="22"/>
              </w:rPr>
              <w:t>Outside broadcasts and shows</w:t>
            </w: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Mgr. CCL</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lang w:val="en-ZA"/>
              </w:rPr>
              <w:t>CEO</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Board</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Mgr. CCL</w:t>
            </w:r>
          </w:p>
        </w:tc>
        <w:tc>
          <w:tcPr>
            <w:tcW w:w="1422"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r w:rsidR="00041C71" w:rsidRPr="00CA0B15" w:rsidTr="00593A42">
        <w:trPr>
          <w:trHeight w:val="1008"/>
        </w:trPr>
        <w:tc>
          <w:tcPr>
            <w:tcW w:w="3828" w:type="dxa"/>
            <w:tcBorders>
              <w:left w:val="double" w:sz="4" w:space="0" w:color="auto"/>
              <w:right w:val="double" w:sz="4" w:space="0" w:color="auto"/>
            </w:tcBorders>
          </w:tcPr>
          <w:p w:rsidR="00041C71" w:rsidRPr="005848B9" w:rsidRDefault="00041C71" w:rsidP="00B428BB">
            <w:pPr>
              <w:pStyle w:val="ListParagraph"/>
              <w:numPr>
                <w:ilvl w:val="0"/>
                <w:numId w:val="76"/>
              </w:numPr>
              <w:tabs>
                <w:tab w:val="clear" w:pos="360"/>
                <w:tab w:val="num" w:pos="601"/>
              </w:tabs>
              <w:ind w:left="0" w:firstLine="0"/>
              <w:contextualSpacing/>
              <w:rPr>
                <w:rFonts w:ascii="Arial" w:hAnsi="Arial" w:cs="Arial"/>
                <w:b/>
                <w:bCs/>
                <w:color w:val="000000"/>
                <w:sz w:val="22"/>
                <w:szCs w:val="22"/>
              </w:rPr>
            </w:pPr>
            <w:r w:rsidRPr="005848B9">
              <w:rPr>
                <w:rFonts w:ascii="Arial" w:hAnsi="Arial" w:cs="Arial"/>
                <w:b/>
                <w:bCs/>
                <w:color w:val="000000"/>
                <w:sz w:val="22"/>
                <w:szCs w:val="22"/>
              </w:rPr>
              <w:lastRenderedPageBreak/>
              <w:t>Gifts</w:t>
            </w:r>
          </w:p>
          <w:p w:rsidR="00041C71" w:rsidRPr="005D00F9" w:rsidRDefault="00041C71" w:rsidP="00F243F3">
            <w:pPr>
              <w:pStyle w:val="ListParagraph"/>
              <w:ind w:left="0"/>
              <w:rPr>
                <w:rFonts w:ascii="Arial" w:hAnsi="Arial" w:cs="Arial"/>
                <w:b/>
                <w:bCs/>
                <w:color w:val="000000"/>
              </w:rPr>
            </w:pPr>
          </w:p>
          <w:p w:rsidR="00041C71" w:rsidRPr="005848B9" w:rsidRDefault="00041C71" w:rsidP="00B428BB">
            <w:pPr>
              <w:pStyle w:val="BodyText2"/>
              <w:numPr>
                <w:ilvl w:val="0"/>
                <w:numId w:val="60"/>
              </w:numPr>
              <w:tabs>
                <w:tab w:val="left" w:pos="318"/>
              </w:tabs>
              <w:spacing w:after="0" w:line="240" w:lineRule="auto"/>
              <w:ind w:left="318" w:hanging="318"/>
              <w:rPr>
                <w:rFonts w:ascii="Arial" w:hAnsi="Arial" w:cs="Arial"/>
                <w:bCs/>
                <w:color w:val="000000"/>
                <w:sz w:val="22"/>
                <w:szCs w:val="22"/>
              </w:rPr>
            </w:pPr>
            <w:r w:rsidRPr="005848B9">
              <w:rPr>
                <w:rFonts w:ascii="Arial" w:hAnsi="Arial" w:cs="Arial"/>
                <w:bCs/>
                <w:color w:val="000000"/>
                <w:sz w:val="22"/>
                <w:szCs w:val="22"/>
              </w:rPr>
              <w:t>Public gifts register for gifts received</w:t>
            </w:r>
          </w:p>
          <w:p w:rsidR="00041C71" w:rsidRPr="005848B9" w:rsidRDefault="00041C71" w:rsidP="005D00F9">
            <w:pPr>
              <w:pStyle w:val="BodyText2"/>
              <w:tabs>
                <w:tab w:val="left" w:pos="318"/>
              </w:tabs>
              <w:spacing w:after="0" w:line="240" w:lineRule="auto"/>
              <w:ind w:left="318" w:hanging="318"/>
              <w:rPr>
                <w:rFonts w:ascii="Arial" w:hAnsi="Arial" w:cs="Arial"/>
                <w:bCs/>
                <w:color w:val="000000"/>
                <w:sz w:val="22"/>
                <w:szCs w:val="22"/>
              </w:rPr>
            </w:pPr>
          </w:p>
          <w:p w:rsidR="00041C71" w:rsidRPr="005848B9" w:rsidRDefault="00041C71" w:rsidP="00B428BB">
            <w:pPr>
              <w:pStyle w:val="BodyText2"/>
              <w:numPr>
                <w:ilvl w:val="0"/>
                <w:numId w:val="60"/>
              </w:numPr>
              <w:tabs>
                <w:tab w:val="left" w:pos="318"/>
              </w:tabs>
              <w:spacing w:after="0" w:line="240" w:lineRule="auto"/>
              <w:ind w:left="318" w:hanging="318"/>
              <w:rPr>
                <w:rFonts w:ascii="Arial" w:hAnsi="Arial" w:cs="Arial"/>
                <w:bCs/>
                <w:color w:val="000000"/>
                <w:sz w:val="22"/>
                <w:szCs w:val="22"/>
              </w:rPr>
            </w:pPr>
            <w:r w:rsidRPr="005848B9">
              <w:rPr>
                <w:rFonts w:ascii="Arial" w:hAnsi="Arial" w:cs="Arial"/>
                <w:bCs/>
                <w:color w:val="000000"/>
                <w:sz w:val="22"/>
                <w:szCs w:val="22"/>
              </w:rPr>
              <w:t>Issuance of corporate gifts</w:t>
            </w:r>
          </w:p>
          <w:p w:rsidR="00041C71" w:rsidRPr="005848B9" w:rsidRDefault="00041C71" w:rsidP="00F243F3">
            <w:pPr>
              <w:pStyle w:val="ListParagraph"/>
              <w:ind w:left="0"/>
              <w:rPr>
                <w:rFonts w:ascii="Arial" w:hAnsi="Arial" w:cs="Arial"/>
                <w:b/>
                <w:bCs/>
                <w:color w:val="000000"/>
                <w:sz w:val="22"/>
                <w:szCs w:val="22"/>
              </w:rPr>
            </w:pPr>
          </w:p>
        </w:tc>
        <w:tc>
          <w:tcPr>
            <w:tcW w:w="1943" w:type="dxa"/>
            <w:tcBorders>
              <w:left w:val="nil"/>
            </w:tcBorders>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&gt; N$500</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All</w:t>
            </w:r>
          </w:p>
        </w:tc>
        <w:tc>
          <w:tcPr>
            <w:tcW w:w="1601"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 F&amp;A</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GM</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CEO</w:t>
            </w:r>
          </w:p>
        </w:tc>
        <w:tc>
          <w:tcPr>
            <w:tcW w:w="1559" w:type="dxa"/>
          </w:tcPr>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r w:rsidRPr="00CA0B15">
              <w:rPr>
                <w:rFonts w:ascii="Arial" w:hAnsi="Arial" w:cs="Arial"/>
                <w:color w:val="000000"/>
                <w:sz w:val="22"/>
                <w:szCs w:val="22"/>
              </w:rPr>
              <w:t>F&amp;A Committee</w:t>
            </w:r>
          </w:p>
          <w:p w:rsidR="00041C71" w:rsidRPr="00CA0B15" w:rsidRDefault="00041C71" w:rsidP="00F243F3">
            <w:pPr>
              <w:rPr>
                <w:rFonts w:ascii="Arial" w:hAnsi="Arial" w:cs="Arial"/>
                <w:color w:val="000000"/>
                <w:sz w:val="22"/>
                <w:szCs w:val="22"/>
              </w:rPr>
            </w:pPr>
          </w:p>
          <w:p w:rsidR="00041C71" w:rsidRPr="00CA0B15" w:rsidRDefault="00041C71" w:rsidP="00F243F3">
            <w:pPr>
              <w:rPr>
                <w:rFonts w:ascii="Arial" w:hAnsi="Arial" w:cs="Arial"/>
                <w:color w:val="000000"/>
                <w:sz w:val="22"/>
                <w:szCs w:val="22"/>
              </w:rPr>
            </w:pPr>
          </w:p>
        </w:tc>
        <w:tc>
          <w:tcPr>
            <w:tcW w:w="1422" w:type="dxa"/>
          </w:tcPr>
          <w:p w:rsidR="00041C71" w:rsidRPr="00CA0B15" w:rsidRDefault="00041C71" w:rsidP="00F243F3">
            <w:pPr>
              <w:rPr>
                <w:rFonts w:ascii="Arial" w:hAnsi="Arial" w:cs="Arial"/>
                <w:color w:val="000000"/>
                <w:sz w:val="22"/>
                <w:szCs w:val="22"/>
              </w:rPr>
            </w:pPr>
          </w:p>
        </w:tc>
        <w:tc>
          <w:tcPr>
            <w:tcW w:w="2008" w:type="dxa"/>
            <w:tcBorders>
              <w:left w:val="double" w:sz="4" w:space="0" w:color="auto"/>
              <w:right w:val="double" w:sz="4" w:space="0" w:color="auto"/>
            </w:tcBorders>
          </w:tcPr>
          <w:p w:rsidR="00041C71" w:rsidRPr="00CA0B15" w:rsidRDefault="00041C71" w:rsidP="00F243F3">
            <w:pPr>
              <w:rPr>
                <w:rFonts w:ascii="Arial" w:hAnsi="Arial" w:cs="Arial"/>
                <w:color w:val="000000"/>
                <w:sz w:val="22"/>
                <w:szCs w:val="22"/>
              </w:rPr>
            </w:pPr>
          </w:p>
        </w:tc>
      </w:tr>
    </w:tbl>
    <w:p w:rsidR="00DA69A4" w:rsidRDefault="00DA69A4" w:rsidP="009C3F0E">
      <w:pPr>
        <w:rPr>
          <w:rFonts w:ascii="Arial" w:hAnsi="Arial" w:cs="Arial"/>
          <w:color w:val="000000"/>
          <w:sz w:val="22"/>
          <w:szCs w:val="22"/>
        </w:rPr>
      </w:pPr>
    </w:p>
    <w:p w:rsidR="009B3750" w:rsidRDefault="009B3750" w:rsidP="009C3F0E">
      <w:pPr>
        <w:rPr>
          <w:rFonts w:ascii="Arial" w:hAnsi="Arial" w:cs="Arial"/>
          <w:color w:val="000000"/>
          <w:sz w:val="22"/>
          <w:szCs w:val="22"/>
        </w:rPr>
      </w:pPr>
    </w:p>
    <w:p w:rsidR="009B3750" w:rsidRPr="009C3F0E" w:rsidRDefault="009B3750" w:rsidP="009C3F0E">
      <w:pPr>
        <w:rPr>
          <w:rFonts w:ascii="Arial" w:hAnsi="Arial" w:cs="Arial"/>
          <w:color w:val="000000"/>
          <w:sz w:val="22"/>
          <w:szCs w:val="22"/>
        </w:rPr>
      </w:pPr>
    </w:p>
    <w:p w:rsidR="009B3750" w:rsidRDefault="009B3750" w:rsidP="009C3F0E">
      <w:pPr>
        <w:rPr>
          <w:rFonts w:ascii="Arial" w:hAnsi="Arial" w:cs="Arial"/>
          <w:sz w:val="22"/>
          <w:szCs w:val="22"/>
        </w:rPr>
        <w:sectPr w:rsidR="009B3750" w:rsidSect="00190D18">
          <w:headerReference w:type="default" r:id="rId49"/>
          <w:footerReference w:type="even" r:id="rId50"/>
          <w:footerReference w:type="default" r:id="rId51"/>
          <w:headerReference w:type="first" r:id="rId52"/>
          <w:footerReference w:type="first" r:id="rId53"/>
          <w:pgSz w:w="15840" w:h="12240" w:orient="landscape"/>
          <w:pgMar w:top="1800" w:right="814" w:bottom="993" w:left="993" w:header="720" w:footer="578" w:gutter="0"/>
          <w:cols w:space="720"/>
          <w:titlePg/>
          <w:docGrid w:linePitch="360"/>
        </w:sectPr>
      </w:pPr>
    </w:p>
    <w:p w:rsidR="009B3750" w:rsidRDefault="003B48EE" w:rsidP="009C3F0E">
      <w:pPr>
        <w:rPr>
          <w:rFonts w:ascii="Arial" w:hAnsi="Arial" w:cs="Arial"/>
          <w:sz w:val="22"/>
          <w:szCs w:val="22"/>
        </w:rPr>
      </w:pPr>
      <w:r>
        <w:rPr>
          <w:rFonts w:ascii="Arial" w:hAnsi="Arial" w:cs="Arial"/>
          <w:noProof/>
          <w:sz w:val="40"/>
          <w:szCs w:val="40"/>
        </w:rPr>
        <w:lastRenderedPageBreak/>
        <mc:AlternateContent>
          <mc:Choice Requires="wps">
            <w:drawing>
              <wp:anchor distT="0" distB="0" distL="114300" distR="114300" simplePos="0" relativeHeight="251676672" behindDoc="0" locked="0" layoutInCell="1" allowOverlap="1">
                <wp:simplePos x="0" y="0"/>
                <wp:positionH relativeFrom="column">
                  <wp:posOffset>-66675</wp:posOffset>
                </wp:positionH>
                <wp:positionV relativeFrom="paragraph">
                  <wp:posOffset>-166370</wp:posOffset>
                </wp:positionV>
                <wp:extent cx="5941695" cy="9116060"/>
                <wp:effectExtent l="19050" t="19050" r="20955" b="27940"/>
                <wp:wrapNone/>
                <wp:docPr id="4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695" cy="911606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3238" w:rsidRDefault="00893238" w:rsidP="00AA39A2">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AA39A2">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8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Pr="00465423" w:rsidRDefault="00893238" w:rsidP="00AA39A2">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AA39A2">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9.</w:t>
                            </w:r>
                          </w:p>
                          <w:p w:rsidR="00893238" w:rsidRDefault="00893238" w:rsidP="00AA39A2">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TENDERING AND CONTRACT PROCEDURES</w:t>
                            </w:r>
                          </w:p>
                          <w:p w:rsidR="00893238" w:rsidRPr="006973B9" w:rsidRDefault="00893238" w:rsidP="00AA39A2">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AA39A2">
                            <w:pPr>
                              <w:pStyle w:val="Heading1"/>
                              <w:jc w:val="center"/>
                              <w:rPr>
                                <w:rFonts w:ascii="Arial" w:hAnsi="Arial" w:cs="Arial"/>
                                <w:sz w:val="48"/>
                                <w:szCs w:val="48"/>
                              </w:rPr>
                            </w:pPr>
                          </w:p>
                          <w:p w:rsidR="00893238" w:rsidRPr="00806F58" w:rsidRDefault="00893238" w:rsidP="00AA39A2">
                            <w:pPr>
                              <w:jc w:val="center"/>
                              <w:rPr>
                                <w:rFonts w:ascii="Arial" w:hAnsi="Arial" w:cs="Arial"/>
                                <w:b/>
                                <w:bCs/>
                                <w:sz w:val="22"/>
                                <w:szCs w:val="22"/>
                              </w:rPr>
                            </w:pPr>
                          </w:p>
                          <w:p w:rsidR="00893238" w:rsidRPr="00806F58" w:rsidRDefault="00893238" w:rsidP="00AA39A2">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AA39A2">
                            <w:pPr>
                              <w:tabs>
                                <w:tab w:val="left" w:pos="8222"/>
                              </w:tabs>
                              <w:ind w:left="142"/>
                              <w:jc w:val="both"/>
                              <w:rPr>
                                <w:rFonts w:ascii="Arial" w:hAnsi="Arial" w:cs="Arial"/>
                                <w:sz w:val="22"/>
                                <w:szCs w:val="22"/>
                              </w:rPr>
                            </w:pPr>
                          </w:p>
                          <w:p w:rsidR="00893238" w:rsidRPr="00806F58" w:rsidRDefault="00893238" w:rsidP="00AA39A2">
                            <w:pPr>
                              <w:tabs>
                                <w:tab w:val="left" w:pos="8222"/>
                              </w:tabs>
                              <w:jc w:val="center"/>
                              <w:rPr>
                                <w:rFonts w:ascii="Arial" w:hAnsi="Arial" w:cs="Arial"/>
                                <w:b/>
                                <w:bCs/>
                                <w:sz w:val="22"/>
                                <w:szCs w:val="22"/>
                              </w:rPr>
                            </w:pPr>
                          </w:p>
                          <w:p w:rsidR="00893238" w:rsidRPr="00806F58" w:rsidRDefault="00893238" w:rsidP="00AA39A2">
                            <w:pPr>
                              <w:jc w:val="center"/>
                              <w:rPr>
                                <w:rFonts w:ascii="Arial" w:hAnsi="Arial" w:cs="Arial"/>
                                <w:b/>
                                <w:bCs/>
                                <w:sz w:val="22"/>
                                <w:szCs w:val="22"/>
                              </w:rPr>
                            </w:pPr>
                          </w:p>
                          <w:p w:rsidR="00893238" w:rsidRPr="00806F58" w:rsidRDefault="00893238" w:rsidP="00AA39A2">
                            <w:pPr>
                              <w:jc w:val="center"/>
                              <w:rPr>
                                <w:rFonts w:ascii="Arial" w:hAnsi="Arial" w:cs="Arial"/>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margin-left:-5.25pt;margin-top:-13.1pt;width:467.85pt;height:71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" filled="f" strokeweight="2.25pt">
                <v:textbox>
                  <w:txbxContent>
                    <w:p w:rsidR="00893238" w:rsidRDefault="00893238" w:rsidP="00AA39A2">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AA39A2">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8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Pr="00465423" w:rsidRDefault="00893238" w:rsidP="00AA39A2">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AA39A2">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9.</w:t>
                      </w:r>
                    </w:p>
                    <w:p w:rsidR="00893238" w:rsidRDefault="00893238" w:rsidP="00AA39A2">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TENDERING AND CONTRACT PROCEDURES</w:t>
                      </w:r>
                    </w:p>
                    <w:p w:rsidR="00893238" w:rsidRPr="006973B9" w:rsidRDefault="00893238" w:rsidP="00AA39A2">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AA39A2">
                      <w:pPr>
                        <w:pStyle w:val="Heading1"/>
                        <w:jc w:val="center"/>
                        <w:rPr>
                          <w:rFonts w:ascii="Arial" w:hAnsi="Arial" w:cs="Arial"/>
                          <w:sz w:val="48"/>
                          <w:szCs w:val="48"/>
                        </w:rPr>
                      </w:pPr>
                    </w:p>
                    <w:p w:rsidR="00893238" w:rsidRPr="00806F58" w:rsidRDefault="00893238" w:rsidP="00AA39A2">
                      <w:pPr>
                        <w:jc w:val="center"/>
                        <w:rPr>
                          <w:rFonts w:ascii="Arial" w:hAnsi="Arial" w:cs="Arial"/>
                          <w:b/>
                          <w:bCs/>
                          <w:sz w:val="22"/>
                          <w:szCs w:val="22"/>
                        </w:rPr>
                      </w:pPr>
                    </w:p>
                    <w:p w:rsidR="00893238" w:rsidRPr="00806F58" w:rsidRDefault="00893238" w:rsidP="00AA39A2">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AA39A2">
                      <w:pPr>
                        <w:tabs>
                          <w:tab w:val="left" w:pos="8222"/>
                        </w:tabs>
                        <w:ind w:left="142"/>
                        <w:jc w:val="both"/>
                        <w:rPr>
                          <w:rFonts w:ascii="Arial" w:hAnsi="Arial" w:cs="Arial"/>
                          <w:sz w:val="22"/>
                          <w:szCs w:val="22"/>
                        </w:rPr>
                      </w:pPr>
                    </w:p>
                    <w:p w:rsidR="00893238" w:rsidRPr="00806F58" w:rsidRDefault="00893238" w:rsidP="00AA39A2">
                      <w:pPr>
                        <w:tabs>
                          <w:tab w:val="left" w:pos="8222"/>
                        </w:tabs>
                        <w:jc w:val="center"/>
                        <w:rPr>
                          <w:rFonts w:ascii="Arial" w:hAnsi="Arial" w:cs="Arial"/>
                          <w:b/>
                          <w:bCs/>
                          <w:sz w:val="22"/>
                          <w:szCs w:val="22"/>
                        </w:rPr>
                      </w:pPr>
                    </w:p>
                    <w:p w:rsidR="00893238" w:rsidRPr="00806F58" w:rsidRDefault="00893238" w:rsidP="00AA39A2">
                      <w:pPr>
                        <w:jc w:val="center"/>
                        <w:rPr>
                          <w:rFonts w:ascii="Arial" w:hAnsi="Arial" w:cs="Arial"/>
                          <w:b/>
                          <w:bCs/>
                          <w:sz w:val="22"/>
                          <w:szCs w:val="22"/>
                        </w:rPr>
                      </w:pPr>
                    </w:p>
                    <w:p w:rsidR="00893238" w:rsidRPr="00806F58" w:rsidRDefault="00893238" w:rsidP="00AA39A2">
                      <w:pPr>
                        <w:jc w:val="center"/>
                        <w:rPr>
                          <w:rFonts w:ascii="Arial" w:hAnsi="Arial" w:cs="Arial"/>
                          <w:b/>
                          <w:bCs/>
                          <w:sz w:val="22"/>
                          <w:szCs w:val="22"/>
                        </w:rPr>
                      </w:pPr>
                    </w:p>
                  </w:txbxContent>
                </v:textbox>
              </v:shape>
            </w:pict>
          </mc:Fallback>
        </mc:AlternateContent>
      </w:r>
    </w:p>
    <w:p w:rsidR="004E4D69" w:rsidRPr="009C3F0E" w:rsidRDefault="004E4D69" w:rsidP="009C3F0E">
      <w:pPr>
        <w:rPr>
          <w:rFonts w:ascii="Arial" w:hAnsi="Arial" w:cs="Arial"/>
          <w:sz w:val="22"/>
          <w:szCs w:val="22"/>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AA39A2" w:rsidRDefault="00AA39A2" w:rsidP="005D00F9">
      <w:pPr>
        <w:jc w:val="center"/>
        <w:rPr>
          <w:rFonts w:ascii="Arial" w:hAnsi="Arial" w:cs="Arial"/>
          <w:sz w:val="40"/>
          <w:szCs w:val="40"/>
        </w:rPr>
      </w:pPr>
    </w:p>
    <w:p w:rsidR="004E6A2D" w:rsidRPr="009C3F0E" w:rsidRDefault="004E6A2D" w:rsidP="005D00F9">
      <w:pPr>
        <w:jc w:val="center"/>
        <w:rPr>
          <w:rFonts w:ascii="Arial" w:hAnsi="Arial" w:cs="Arial"/>
          <w:sz w:val="22"/>
          <w:szCs w:val="22"/>
        </w:rPr>
      </w:pPr>
    </w:p>
    <w:p w:rsidR="009F0EB1" w:rsidRDefault="009F0EB1" w:rsidP="00440F2C">
      <w:pPr>
        <w:pStyle w:val="BodyText"/>
        <w:pBdr>
          <w:top w:val="none" w:sz="0" w:space="0" w:color="auto"/>
          <w:left w:val="none" w:sz="0" w:space="0" w:color="auto"/>
          <w:bottom w:val="none" w:sz="0" w:space="0" w:color="auto"/>
          <w:right w:val="none" w:sz="0" w:space="0" w:color="auto"/>
        </w:pBdr>
        <w:jc w:val="left"/>
        <w:rPr>
          <w:rFonts w:ascii="Arial" w:hAnsi="Arial" w:cs="Arial"/>
          <w:sz w:val="22"/>
          <w:szCs w:val="22"/>
        </w:rPr>
        <w:sectPr w:rsidR="009F0EB1" w:rsidSect="00190D18">
          <w:headerReference w:type="default" r:id="rId54"/>
          <w:headerReference w:type="first" r:id="rId55"/>
          <w:footerReference w:type="first" r:id="rId56"/>
          <w:pgSz w:w="11907" w:h="16839" w:code="9"/>
          <w:pgMar w:top="1440" w:right="1183" w:bottom="1135" w:left="1418" w:header="720" w:footer="607" w:gutter="0"/>
          <w:cols w:space="720"/>
          <w:titlePg/>
          <w:docGrid w:linePitch="360"/>
        </w:sectPr>
      </w:pPr>
    </w:p>
    <w:p w:rsidR="00DA69A4" w:rsidRPr="009C3F0E" w:rsidRDefault="00DA69A4" w:rsidP="00440F2C">
      <w:pPr>
        <w:pStyle w:val="BodyText"/>
        <w:pBdr>
          <w:top w:val="none" w:sz="0" w:space="0" w:color="auto"/>
          <w:left w:val="none" w:sz="0" w:space="0" w:color="auto"/>
          <w:bottom w:val="none" w:sz="0" w:space="0" w:color="auto"/>
          <w:right w:val="none" w:sz="0" w:space="0" w:color="auto"/>
        </w:pBdr>
        <w:jc w:val="left"/>
        <w:rPr>
          <w:rFonts w:ascii="Arial" w:hAnsi="Arial" w:cs="Arial"/>
          <w:b w:val="0"/>
          <w:bCs w:val="0"/>
          <w:sz w:val="22"/>
          <w:szCs w:val="22"/>
        </w:rPr>
      </w:pPr>
      <w:r w:rsidRPr="009C3F0E">
        <w:rPr>
          <w:rFonts w:ascii="Arial" w:hAnsi="Arial" w:cs="Arial"/>
          <w:sz w:val="22"/>
          <w:szCs w:val="22"/>
        </w:rPr>
        <w:lastRenderedPageBreak/>
        <w:t>TENDERING AND CONTRACT PROCEDURES</w:t>
      </w:r>
    </w:p>
    <w:p w:rsidR="00DA69A4" w:rsidRPr="009C3F0E" w:rsidRDefault="00DA69A4" w:rsidP="00440F2C">
      <w:pPr>
        <w:rPr>
          <w:rFonts w:ascii="Arial" w:hAnsi="Arial" w:cs="Arial"/>
          <w:sz w:val="22"/>
          <w:szCs w:val="22"/>
        </w:rPr>
      </w:pPr>
    </w:p>
    <w:p w:rsidR="00DA69A4" w:rsidRPr="009C3F0E" w:rsidRDefault="00DA69A4" w:rsidP="00B428BB">
      <w:pPr>
        <w:pStyle w:val="BodyText"/>
        <w:numPr>
          <w:ilvl w:val="0"/>
          <w:numId w:val="80"/>
        </w:numPr>
        <w:pBdr>
          <w:top w:val="none" w:sz="0" w:space="0" w:color="auto"/>
          <w:left w:val="none" w:sz="0" w:space="0" w:color="auto"/>
          <w:bottom w:val="none" w:sz="0" w:space="0" w:color="auto"/>
          <w:right w:val="none" w:sz="0" w:space="0" w:color="auto"/>
        </w:pBdr>
        <w:tabs>
          <w:tab w:val="clear" w:pos="1800"/>
          <w:tab w:val="num" w:pos="709"/>
        </w:tabs>
        <w:ind w:left="709" w:hanging="709"/>
        <w:jc w:val="left"/>
        <w:rPr>
          <w:rFonts w:ascii="Arial" w:hAnsi="Arial" w:cs="Arial"/>
          <w:b w:val="0"/>
          <w:bCs w:val="0"/>
          <w:sz w:val="22"/>
          <w:szCs w:val="22"/>
        </w:rPr>
      </w:pPr>
      <w:r w:rsidRPr="009C3F0E">
        <w:rPr>
          <w:rFonts w:ascii="Arial" w:hAnsi="Arial" w:cs="Arial"/>
          <w:sz w:val="22"/>
          <w:szCs w:val="22"/>
        </w:rPr>
        <w:t>Duty to comply with Procedures</w:t>
      </w:r>
    </w:p>
    <w:p w:rsidR="00DA69A4" w:rsidRPr="009C3F0E" w:rsidRDefault="00DA69A4" w:rsidP="00B428BB">
      <w:pPr>
        <w:pStyle w:val="BodyText"/>
        <w:pBdr>
          <w:top w:val="none" w:sz="0" w:space="0" w:color="auto"/>
          <w:left w:val="none" w:sz="0" w:space="0" w:color="auto"/>
          <w:bottom w:val="none" w:sz="0" w:space="0" w:color="auto"/>
          <w:right w:val="none" w:sz="0" w:space="0" w:color="auto"/>
        </w:pBdr>
        <w:tabs>
          <w:tab w:val="num" w:pos="709"/>
        </w:tabs>
        <w:ind w:left="709" w:hanging="709"/>
        <w:jc w:val="left"/>
        <w:rPr>
          <w:rFonts w:ascii="Arial" w:hAnsi="Arial" w:cs="Arial"/>
          <w:b w:val="0"/>
          <w:bCs w:val="0"/>
          <w:sz w:val="22"/>
          <w:szCs w:val="22"/>
        </w:rPr>
      </w:pPr>
    </w:p>
    <w:p w:rsidR="00DA69A4" w:rsidRPr="009C3F0E" w:rsidRDefault="00DA69A4" w:rsidP="00B428BB">
      <w:pPr>
        <w:tabs>
          <w:tab w:val="num" w:pos="709"/>
        </w:tabs>
        <w:ind w:left="709" w:hanging="709"/>
        <w:rPr>
          <w:rFonts w:ascii="Arial" w:hAnsi="Arial" w:cs="Arial"/>
          <w:sz w:val="22"/>
          <w:szCs w:val="22"/>
        </w:rPr>
      </w:pPr>
      <w:r w:rsidRPr="009C3F0E">
        <w:rPr>
          <w:rFonts w:ascii="Arial" w:hAnsi="Arial" w:cs="Arial"/>
          <w:sz w:val="22"/>
          <w:szCs w:val="22"/>
        </w:rPr>
        <w:t xml:space="preserve">1.1 </w:t>
      </w:r>
      <w:r w:rsidRPr="009C3F0E">
        <w:rPr>
          <w:rFonts w:ascii="Arial" w:hAnsi="Arial" w:cs="Arial"/>
          <w:sz w:val="22"/>
          <w:szCs w:val="22"/>
        </w:rPr>
        <w:tab/>
        <w:t>It is the duty of all staff and members of the ECB to comply with these Tendering and Contact Procedures.  Failure to do so is disciplinary matter that could result in dismissal.</w:t>
      </w:r>
    </w:p>
    <w:p w:rsidR="00DA69A4" w:rsidRPr="009C3F0E" w:rsidRDefault="00DA69A4" w:rsidP="00B428BB">
      <w:pPr>
        <w:tabs>
          <w:tab w:val="num" w:pos="709"/>
        </w:tabs>
        <w:ind w:left="709" w:hanging="709"/>
        <w:rPr>
          <w:rFonts w:ascii="Arial" w:hAnsi="Arial" w:cs="Arial"/>
          <w:sz w:val="22"/>
          <w:szCs w:val="22"/>
        </w:rPr>
      </w:pPr>
    </w:p>
    <w:p w:rsidR="00DA69A4" w:rsidRPr="00B428BB" w:rsidRDefault="00DA69A4" w:rsidP="00B428BB">
      <w:pPr>
        <w:pStyle w:val="BodyText"/>
        <w:numPr>
          <w:ilvl w:val="0"/>
          <w:numId w:val="80"/>
        </w:numPr>
        <w:pBdr>
          <w:top w:val="none" w:sz="0" w:space="0" w:color="auto"/>
          <w:left w:val="none" w:sz="0" w:space="0" w:color="auto"/>
          <w:bottom w:val="none" w:sz="0" w:space="0" w:color="auto"/>
          <w:right w:val="none" w:sz="0" w:space="0" w:color="auto"/>
        </w:pBdr>
        <w:tabs>
          <w:tab w:val="clear" w:pos="1800"/>
          <w:tab w:val="num" w:pos="709"/>
        </w:tabs>
        <w:ind w:left="709" w:hanging="709"/>
        <w:jc w:val="left"/>
        <w:rPr>
          <w:rFonts w:ascii="Arial" w:hAnsi="Arial" w:cs="Arial"/>
          <w:bCs w:val="0"/>
          <w:sz w:val="22"/>
          <w:szCs w:val="22"/>
        </w:rPr>
      </w:pPr>
      <w:r w:rsidRPr="00B428BB">
        <w:rPr>
          <w:rFonts w:ascii="Arial" w:hAnsi="Arial" w:cs="Arial"/>
          <w:sz w:val="22"/>
          <w:szCs w:val="22"/>
        </w:rPr>
        <w:t>Formal Competitive Tendering</w:t>
      </w:r>
    </w:p>
    <w:p w:rsidR="00DA69A4" w:rsidRPr="00B428BB" w:rsidRDefault="00DA69A4" w:rsidP="00B428BB">
      <w:pPr>
        <w:pStyle w:val="BodyText"/>
        <w:pBdr>
          <w:top w:val="none" w:sz="0" w:space="0" w:color="auto"/>
          <w:left w:val="none" w:sz="0" w:space="0" w:color="auto"/>
          <w:bottom w:val="none" w:sz="0" w:space="0" w:color="auto"/>
          <w:right w:val="none" w:sz="0" w:space="0" w:color="auto"/>
        </w:pBdr>
        <w:tabs>
          <w:tab w:val="num" w:pos="709"/>
        </w:tabs>
        <w:ind w:left="709" w:hanging="709"/>
        <w:jc w:val="left"/>
        <w:rPr>
          <w:rFonts w:ascii="Arial" w:hAnsi="Arial" w:cs="Arial"/>
          <w:b w:val="0"/>
          <w:bCs w:val="0"/>
          <w:sz w:val="22"/>
          <w:szCs w:val="22"/>
        </w:rPr>
      </w:pPr>
    </w:p>
    <w:p w:rsidR="00DA69A4" w:rsidRPr="00B428BB" w:rsidRDefault="00DA69A4" w:rsidP="00B428BB">
      <w:pPr>
        <w:pStyle w:val="BodyText"/>
        <w:numPr>
          <w:ilvl w:val="1"/>
          <w:numId w:val="80"/>
        </w:numPr>
        <w:pBdr>
          <w:top w:val="none" w:sz="0" w:space="0" w:color="auto"/>
          <w:left w:val="none" w:sz="0" w:space="0" w:color="auto"/>
          <w:bottom w:val="none" w:sz="0" w:space="0" w:color="auto"/>
          <w:right w:val="none" w:sz="0" w:space="0" w:color="auto"/>
        </w:pBdr>
        <w:tabs>
          <w:tab w:val="clear" w:pos="1800"/>
          <w:tab w:val="num" w:pos="709"/>
        </w:tabs>
        <w:ind w:left="709" w:hanging="709"/>
        <w:jc w:val="left"/>
        <w:rPr>
          <w:rFonts w:ascii="Arial" w:hAnsi="Arial" w:cs="Arial"/>
          <w:b w:val="0"/>
          <w:sz w:val="22"/>
          <w:szCs w:val="22"/>
        </w:rPr>
      </w:pPr>
      <w:r w:rsidRPr="00B428BB">
        <w:rPr>
          <w:rFonts w:ascii="Arial" w:hAnsi="Arial" w:cs="Arial"/>
          <w:b w:val="0"/>
          <w:sz w:val="22"/>
          <w:szCs w:val="22"/>
        </w:rPr>
        <w:t>The ECB shall ensure that competitive tenders are invited for the supply of goods, materials and manufactured articles and for the rendering of service including all forms of management consultancy services; and for disposal.</w:t>
      </w:r>
    </w:p>
    <w:p w:rsidR="00DA69A4" w:rsidRPr="00B428BB" w:rsidRDefault="00DA69A4" w:rsidP="00B428BB">
      <w:pPr>
        <w:pStyle w:val="BodyText"/>
        <w:pBdr>
          <w:top w:val="none" w:sz="0" w:space="0" w:color="auto"/>
          <w:left w:val="none" w:sz="0" w:space="0" w:color="auto"/>
          <w:bottom w:val="none" w:sz="0" w:space="0" w:color="auto"/>
          <w:right w:val="none" w:sz="0" w:space="0" w:color="auto"/>
        </w:pBdr>
        <w:tabs>
          <w:tab w:val="num" w:pos="709"/>
        </w:tabs>
        <w:ind w:left="709" w:hanging="709"/>
        <w:jc w:val="left"/>
        <w:rPr>
          <w:rFonts w:ascii="Arial" w:hAnsi="Arial" w:cs="Arial"/>
          <w:b w:val="0"/>
          <w:sz w:val="22"/>
          <w:szCs w:val="22"/>
        </w:rPr>
      </w:pPr>
    </w:p>
    <w:p w:rsidR="00DA69A4" w:rsidRPr="00B428BB" w:rsidRDefault="00DA69A4" w:rsidP="00B428BB">
      <w:pPr>
        <w:pStyle w:val="BodyText"/>
        <w:numPr>
          <w:ilvl w:val="1"/>
          <w:numId w:val="80"/>
        </w:numPr>
        <w:pBdr>
          <w:top w:val="none" w:sz="0" w:space="0" w:color="auto"/>
          <w:left w:val="none" w:sz="0" w:space="0" w:color="auto"/>
          <w:bottom w:val="none" w:sz="0" w:space="0" w:color="auto"/>
          <w:right w:val="none" w:sz="0" w:space="0" w:color="auto"/>
        </w:pBdr>
        <w:tabs>
          <w:tab w:val="clear" w:pos="1800"/>
          <w:tab w:val="num" w:pos="709"/>
        </w:tabs>
        <w:ind w:left="709" w:hanging="709"/>
        <w:jc w:val="left"/>
        <w:rPr>
          <w:rFonts w:ascii="Arial" w:hAnsi="Arial" w:cs="Arial"/>
          <w:b w:val="0"/>
          <w:sz w:val="22"/>
          <w:szCs w:val="22"/>
        </w:rPr>
      </w:pPr>
      <w:r w:rsidRPr="00B428BB">
        <w:rPr>
          <w:rFonts w:ascii="Arial" w:hAnsi="Arial" w:cs="Arial"/>
          <w:b w:val="0"/>
          <w:sz w:val="22"/>
          <w:szCs w:val="22"/>
        </w:rPr>
        <w:t xml:space="preserve">Formal tendering procedures may be waived by officers to whom powers have been delegated by the Chief Executive Officer without reference to the Chief Executive Officer </w:t>
      </w:r>
      <w:commentRangeStart w:id="1161"/>
      <w:r w:rsidRPr="00B428BB">
        <w:rPr>
          <w:rFonts w:ascii="Arial" w:hAnsi="Arial" w:cs="Arial"/>
          <w:b w:val="0"/>
          <w:sz w:val="22"/>
          <w:szCs w:val="22"/>
        </w:rPr>
        <w:t>(except in (b) to (</w:t>
      </w:r>
      <w:commentRangeStart w:id="1162"/>
      <w:r w:rsidRPr="00B428BB">
        <w:rPr>
          <w:rFonts w:ascii="Arial" w:hAnsi="Arial" w:cs="Arial"/>
          <w:b w:val="0"/>
          <w:sz w:val="22"/>
          <w:szCs w:val="22"/>
        </w:rPr>
        <w:t>e</w:t>
      </w:r>
      <w:commentRangeEnd w:id="1162"/>
      <w:r w:rsidR="00E75FC6">
        <w:rPr>
          <w:rStyle w:val="CommentReference"/>
          <w:b w:val="0"/>
          <w:bCs w:val="0"/>
        </w:rPr>
        <w:commentReference w:id="1162"/>
      </w:r>
      <w:r w:rsidRPr="00B428BB">
        <w:rPr>
          <w:rFonts w:ascii="Arial" w:hAnsi="Arial" w:cs="Arial"/>
          <w:b w:val="0"/>
          <w:sz w:val="22"/>
          <w:szCs w:val="22"/>
        </w:rPr>
        <w:t>) where</w:t>
      </w:r>
      <w:commentRangeEnd w:id="1161"/>
      <w:r w:rsidR="00704E80">
        <w:rPr>
          <w:rStyle w:val="CommentReference"/>
          <w:b w:val="0"/>
          <w:bCs w:val="0"/>
        </w:rPr>
        <w:commentReference w:id="1161"/>
      </w:r>
      <w:r w:rsidRPr="00B428BB">
        <w:rPr>
          <w:rFonts w:ascii="Arial" w:hAnsi="Arial" w:cs="Arial"/>
          <w:b w:val="0"/>
          <w:sz w:val="22"/>
          <w:szCs w:val="22"/>
        </w:rPr>
        <w:t>:</w:t>
      </w:r>
    </w:p>
    <w:p w:rsidR="00DA69A4" w:rsidRPr="00B428BB" w:rsidRDefault="00DA69A4" w:rsidP="00B428BB">
      <w:pPr>
        <w:pStyle w:val="BodyText"/>
        <w:pBdr>
          <w:top w:val="none" w:sz="0" w:space="0" w:color="auto"/>
          <w:left w:val="none" w:sz="0" w:space="0" w:color="auto"/>
          <w:bottom w:val="none" w:sz="0" w:space="0" w:color="auto"/>
          <w:right w:val="none" w:sz="0" w:space="0" w:color="auto"/>
        </w:pBdr>
        <w:tabs>
          <w:tab w:val="num" w:pos="709"/>
        </w:tabs>
        <w:ind w:left="709" w:hanging="709"/>
        <w:jc w:val="left"/>
        <w:rPr>
          <w:rFonts w:ascii="Arial" w:hAnsi="Arial" w:cs="Arial"/>
          <w:b w:val="0"/>
          <w:sz w:val="22"/>
          <w:szCs w:val="22"/>
        </w:rPr>
      </w:pPr>
    </w:p>
    <w:p w:rsidR="00DA69A4" w:rsidRPr="00B428BB" w:rsidRDefault="00DA69A4" w:rsidP="003E1261">
      <w:pPr>
        <w:pStyle w:val="BodyText"/>
        <w:numPr>
          <w:ilvl w:val="0"/>
          <w:numId w:val="81"/>
        </w:numPr>
        <w:pBdr>
          <w:top w:val="none" w:sz="0" w:space="0" w:color="auto"/>
          <w:left w:val="none" w:sz="0" w:space="0" w:color="auto"/>
          <w:bottom w:val="none" w:sz="0" w:space="0" w:color="auto"/>
          <w:right w:val="none" w:sz="0" w:space="0" w:color="auto"/>
        </w:pBdr>
        <w:tabs>
          <w:tab w:val="clear" w:pos="2160"/>
          <w:tab w:val="num" w:pos="1134"/>
        </w:tabs>
        <w:ind w:left="1134" w:hanging="425"/>
        <w:jc w:val="left"/>
        <w:rPr>
          <w:rFonts w:ascii="Arial" w:hAnsi="Arial" w:cs="Arial"/>
          <w:b w:val="0"/>
          <w:sz w:val="22"/>
          <w:szCs w:val="22"/>
        </w:rPr>
      </w:pPr>
      <w:r w:rsidRPr="00B428BB">
        <w:rPr>
          <w:rFonts w:ascii="Arial" w:hAnsi="Arial" w:cs="Arial"/>
          <w:b w:val="0"/>
          <w:sz w:val="22"/>
          <w:szCs w:val="22"/>
        </w:rPr>
        <w:t>The estimated expenditure or income does not, or is not reasonably expected to, exceed N$ 100,000 (this figure to be reviewed annually)</w:t>
      </w:r>
    </w:p>
    <w:p w:rsidR="00DA69A4" w:rsidRPr="00B428BB" w:rsidRDefault="00DA69A4" w:rsidP="003E1261">
      <w:pPr>
        <w:pStyle w:val="BodyText"/>
        <w:pBdr>
          <w:top w:val="none" w:sz="0" w:space="0" w:color="auto"/>
          <w:left w:val="none" w:sz="0" w:space="0" w:color="auto"/>
          <w:bottom w:val="none" w:sz="0" w:space="0" w:color="auto"/>
          <w:right w:val="none" w:sz="0" w:space="0" w:color="auto"/>
        </w:pBdr>
        <w:tabs>
          <w:tab w:val="num" w:pos="1134"/>
        </w:tabs>
        <w:ind w:left="1134" w:hanging="425"/>
        <w:jc w:val="left"/>
        <w:rPr>
          <w:rFonts w:ascii="Arial" w:hAnsi="Arial" w:cs="Arial"/>
          <w:b w:val="0"/>
          <w:sz w:val="22"/>
          <w:szCs w:val="22"/>
        </w:rPr>
      </w:pPr>
    </w:p>
    <w:p w:rsidR="00DA69A4" w:rsidRPr="00B428BB" w:rsidRDefault="00DA69A4" w:rsidP="003E1261">
      <w:pPr>
        <w:pStyle w:val="BodyText"/>
        <w:numPr>
          <w:ilvl w:val="0"/>
          <w:numId w:val="81"/>
        </w:numPr>
        <w:pBdr>
          <w:top w:val="none" w:sz="0" w:space="0" w:color="auto"/>
          <w:left w:val="none" w:sz="0" w:space="0" w:color="auto"/>
          <w:bottom w:val="none" w:sz="0" w:space="0" w:color="auto"/>
          <w:right w:val="none" w:sz="0" w:space="0" w:color="auto"/>
        </w:pBdr>
        <w:tabs>
          <w:tab w:val="clear" w:pos="2160"/>
          <w:tab w:val="num" w:pos="1134"/>
        </w:tabs>
        <w:ind w:left="1134" w:hanging="425"/>
        <w:jc w:val="left"/>
        <w:rPr>
          <w:rFonts w:ascii="Arial" w:hAnsi="Arial" w:cs="Arial"/>
          <w:b w:val="0"/>
          <w:sz w:val="22"/>
          <w:szCs w:val="22"/>
        </w:rPr>
      </w:pPr>
      <w:r w:rsidRPr="00B428BB">
        <w:rPr>
          <w:rFonts w:ascii="Arial" w:hAnsi="Arial" w:cs="Arial"/>
          <w:b w:val="0"/>
          <w:sz w:val="22"/>
          <w:szCs w:val="22"/>
        </w:rPr>
        <w:t>the timescale genuinely precludes competitive tendering.  Failure to plan the work properly is not a justification for single tender,</w:t>
      </w:r>
    </w:p>
    <w:p w:rsidR="00DA69A4" w:rsidRPr="00B428BB" w:rsidRDefault="00DA69A4" w:rsidP="003E1261">
      <w:pPr>
        <w:pStyle w:val="BodyText"/>
        <w:pBdr>
          <w:top w:val="none" w:sz="0" w:space="0" w:color="auto"/>
          <w:left w:val="none" w:sz="0" w:space="0" w:color="auto"/>
          <w:bottom w:val="none" w:sz="0" w:space="0" w:color="auto"/>
          <w:right w:val="none" w:sz="0" w:space="0" w:color="auto"/>
        </w:pBdr>
        <w:tabs>
          <w:tab w:val="num" w:pos="1134"/>
        </w:tabs>
        <w:ind w:left="1134" w:hanging="425"/>
        <w:jc w:val="left"/>
        <w:rPr>
          <w:rFonts w:ascii="Arial" w:hAnsi="Arial" w:cs="Arial"/>
          <w:b w:val="0"/>
          <w:sz w:val="22"/>
          <w:szCs w:val="22"/>
        </w:rPr>
      </w:pPr>
    </w:p>
    <w:p w:rsidR="00DA69A4" w:rsidRPr="00B428BB" w:rsidRDefault="00DA69A4" w:rsidP="003E1261">
      <w:pPr>
        <w:pStyle w:val="BodyText"/>
        <w:numPr>
          <w:ilvl w:val="0"/>
          <w:numId w:val="81"/>
        </w:numPr>
        <w:pBdr>
          <w:top w:val="none" w:sz="0" w:space="0" w:color="auto"/>
          <w:left w:val="none" w:sz="0" w:space="0" w:color="auto"/>
          <w:bottom w:val="none" w:sz="0" w:space="0" w:color="auto"/>
          <w:right w:val="none" w:sz="0" w:space="0" w:color="auto"/>
        </w:pBdr>
        <w:tabs>
          <w:tab w:val="clear" w:pos="2160"/>
          <w:tab w:val="num" w:pos="1134"/>
        </w:tabs>
        <w:ind w:left="1134" w:hanging="425"/>
        <w:jc w:val="left"/>
        <w:rPr>
          <w:rFonts w:ascii="Arial" w:hAnsi="Arial" w:cs="Arial"/>
          <w:b w:val="0"/>
          <w:sz w:val="22"/>
          <w:szCs w:val="22"/>
        </w:rPr>
      </w:pPr>
      <w:r w:rsidRPr="00B428BB">
        <w:rPr>
          <w:rFonts w:ascii="Arial" w:hAnsi="Arial" w:cs="Arial"/>
          <w:b w:val="0"/>
          <w:sz w:val="22"/>
          <w:szCs w:val="22"/>
        </w:rPr>
        <w:t>specialist expertise is required and is available from only one source;</w:t>
      </w:r>
    </w:p>
    <w:p w:rsidR="00DA69A4" w:rsidRPr="00B428BB" w:rsidRDefault="00DA69A4" w:rsidP="003E1261">
      <w:pPr>
        <w:pStyle w:val="BodyText"/>
        <w:pBdr>
          <w:top w:val="none" w:sz="0" w:space="0" w:color="auto"/>
          <w:left w:val="none" w:sz="0" w:space="0" w:color="auto"/>
          <w:bottom w:val="none" w:sz="0" w:space="0" w:color="auto"/>
          <w:right w:val="none" w:sz="0" w:space="0" w:color="auto"/>
        </w:pBdr>
        <w:tabs>
          <w:tab w:val="num" w:pos="1134"/>
        </w:tabs>
        <w:ind w:left="1134" w:hanging="425"/>
        <w:jc w:val="left"/>
        <w:rPr>
          <w:rFonts w:ascii="Arial" w:hAnsi="Arial" w:cs="Arial"/>
          <w:b w:val="0"/>
          <w:sz w:val="22"/>
          <w:szCs w:val="22"/>
        </w:rPr>
      </w:pPr>
    </w:p>
    <w:p w:rsidR="00DA69A4" w:rsidRPr="00B428BB" w:rsidRDefault="00DA69A4" w:rsidP="003E1261">
      <w:pPr>
        <w:pStyle w:val="BodyText"/>
        <w:numPr>
          <w:ilvl w:val="0"/>
          <w:numId w:val="81"/>
        </w:numPr>
        <w:pBdr>
          <w:top w:val="none" w:sz="0" w:space="0" w:color="auto"/>
          <w:left w:val="none" w:sz="0" w:space="0" w:color="auto"/>
          <w:bottom w:val="none" w:sz="0" w:space="0" w:color="auto"/>
          <w:right w:val="none" w:sz="0" w:space="0" w:color="auto"/>
        </w:pBdr>
        <w:tabs>
          <w:tab w:val="clear" w:pos="2160"/>
          <w:tab w:val="num" w:pos="1134"/>
        </w:tabs>
        <w:ind w:left="1134" w:hanging="425"/>
        <w:jc w:val="left"/>
        <w:rPr>
          <w:rFonts w:ascii="Arial" w:hAnsi="Arial" w:cs="Arial"/>
          <w:b w:val="0"/>
          <w:sz w:val="22"/>
          <w:szCs w:val="22"/>
        </w:rPr>
      </w:pPr>
      <w:r w:rsidRPr="00B428BB">
        <w:rPr>
          <w:rFonts w:ascii="Arial" w:hAnsi="Arial" w:cs="Arial"/>
          <w:b w:val="0"/>
          <w:sz w:val="22"/>
          <w:szCs w:val="22"/>
        </w:rPr>
        <w:t>the task is essential to complete a project, and arises as a consequence of a recently completed exercise and engaging different contractors / consultants for the new task would be inappropriate;</w:t>
      </w:r>
    </w:p>
    <w:p w:rsidR="00DA69A4" w:rsidRPr="00B428BB" w:rsidRDefault="00DA69A4" w:rsidP="003E1261">
      <w:pPr>
        <w:pStyle w:val="BodyText"/>
        <w:pBdr>
          <w:top w:val="none" w:sz="0" w:space="0" w:color="auto"/>
          <w:left w:val="none" w:sz="0" w:space="0" w:color="auto"/>
          <w:bottom w:val="none" w:sz="0" w:space="0" w:color="auto"/>
          <w:right w:val="none" w:sz="0" w:space="0" w:color="auto"/>
        </w:pBdr>
        <w:tabs>
          <w:tab w:val="num" w:pos="1134"/>
        </w:tabs>
        <w:ind w:left="1134" w:hanging="425"/>
        <w:jc w:val="left"/>
        <w:rPr>
          <w:rFonts w:ascii="Arial" w:hAnsi="Arial" w:cs="Arial"/>
          <w:b w:val="0"/>
          <w:sz w:val="22"/>
          <w:szCs w:val="22"/>
        </w:rPr>
      </w:pPr>
    </w:p>
    <w:p w:rsidR="00DA69A4" w:rsidRPr="00B428BB" w:rsidRDefault="00DA69A4" w:rsidP="003E1261">
      <w:pPr>
        <w:pStyle w:val="BodyText"/>
        <w:numPr>
          <w:ilvl w:val="0"/>
          <w:numId w:val="81"/>
        </w:numPr>
        <w:pBdr>
          <w:top w:val="none" w:sz="0" w:space="0" w:color="auto"/>
          <w:left w:val="none" w:sz="0" w:space="0" w:color="auto"/>
          <w:bottom w:val="none" w:sz="0" w:space="0" w:color="auto"/>
          <w:right w:val="none" w:sz="0" w:space="0" w:color="auto"/>
        </w:pBdr>
        <w:tabs>
          <w:tab w:val="clear" w:pos="2160"/>
          <w:tab w:val="num" w:pos="1134"/>
        </w:tabs>
        <w:ind w:left="1134" w:hanging="425"/>
        <w:jc w:val="left"/>
        <w:rPr>
          <w:rFonts w:ascii="Arial" w:hAnsi="Arial" w:cs="Arial"/>
          <w:b w:val="0"/>
          <w:sz w:val="22"/>
          <w:szCs w:val="22"/>
        </w:rPr>
      </w:pPr>
      <w:r w:rsidRPr="00B428BB">
        <w:rPr>
          <w:rFonts w:ascii="Arial" w:hAnsi="Arial" w:cs="Arial"/>
          <w:b w:val="0"/>
          <w:sz w:val="22"/>
          <w:szCs w:val="22"/>
        </w:rPr>
        <w:t>there is a clear benefit to be gained from maintaining continuity with an earlier project.  However in such cases the benefits of such continuity must out weight any potential financial advantage to be gained by competitive tendering.</w:t>
      </w:r>
    </w:p>
    <w:p w:rsidR="00DA69A4" w:rsidRPr="00B428BB" w:rsidRDefault="00DA69A4" w:rsidP="00B428BB">
      <w:pPr>
        <w:pStyle w:val="BodyText"/>
        <w:pBdr>
          <w:top w:val="none" w:sz="0" w:space="0" w:color="auto"/>
          <w:left w:val="none" w:sz="0" w:space="0" w:color="auto"/>
          <w:bottom w:val="none" w:sz="0" w:space="0" w:color="auto"/>
          <w:right w:val="none" w:sz="0" w:space="0" w:color="auto"/>
        </w:pBdr>
        <w:tabs>
          <w:tab w:val="num" w:pos="709"/>
        </w:tabs>
        <w:ind w:left="709" w:hanging="709"/>
        <w:jc w:val="left"/>
        <w:rPr>
          <w:rFonts w:ascii="Arial" w:hAnsi="Arial" w:cs="Arial"/>
          <w:b w:val="0"/>
          <w:sz w:val="22"/>
          <w:szCs w:val="22"/>
        </w:rPr>
      </w:pPr>
    </w:p>
    <w:p w:rsidR="00DA69A4" w:rsidRPr="00B428BB" w:rsidRDefault="00DA69A4" w:rsidP="00B428BB">
      <w:pPr>
        <w:pStyle w:val="BodyText"/>
        <w:numPr>
          <w:ilvl w:val="1"/>
          <w:numId w:val="80"/>
        </w:numPr>
        <w:pBdr>
          <w:top w:val="none" w:sz="0" w:space="0" w:color="auto"/>
          <w:left w:val="none" w:sz="0" w:space="0" w:color="auto"/>
          <w:bottom w:val="none" w:sz="0" w:space="0" w:color="auto"/>
          <w:right w:val="none" w:sz="0" w:space="0" w:color="auto"/>
        </w:pBdr>
        <w:tabs>
          <w:tab w:val="clear" w:pos="1800"/>
          <w:tab w:val="num" w:pos="709"/>
        </w:tabs>
        <w:ind w:left="709" w:hanging="709"/>
        <w:jc w:val="left"/>
        <w:rPr>
          <w:rFonts w:ascii="Arial" w:hAnsi="Arial" w:cs="Arial"/>
          <w:b w:val="0"/>
          <w:sz w:val="22"/>
          <w:szCs w:val="22"/>
        </w:rPr>
      </w:pPr>
      <w:r w:rsidRPr="00B428BB">
        <w:rPr>
          <w:rFonts w:ascii="Arial" w:hAnsi="Arial" w:cs="Arial"/>
          <w:b w:val="0"/>
          <w:sz w:val="22"/>
          <w:szCs w:val="22"/>
        </w:rPr>
        <w:t>The limited application of the single tender rules should not be used to avoid competition or for administrative convenience or to award further work to a contractor or consultant originally appointed through competitive procedure.  Where it is decided that competitive tendering is not applicable and should be waived by virtue of (b) to (e) above, the fact of the waiver and the reasons should be documented and reported by the Chief Executive Officer to the ECB Board in a formal meeting.</w:t>
      </w:r>
    </w:p>
    <w:p w:rsidR="00DA69A4" w:rsidRPr="00B428BB" w:rsidRDefault="00DA69A4" w:rsidP="003E1261">
      <w:pPr>
        <w:pStyle w:val="BodyText"/>
        <w:pBdr>
          <w:top w:val="none" w:sz="0" w:space="0" w:color="auto"/>
          <w:left w:val="none" w:sz="0" w:space="0" w:color="auto"/>
          <w:bottom w:val="none" w:sz="0" w:space="0" w:color="auto"/>
          <w:right w:val="none" w:sz="0" w:space="0" w:color="auto"/>
        </w:pBdr>
        <w:tabs>
          <w:tab w:val="num" w:pos="709"/>
        </w:tabs>
        <w:ind w:left="709" w:hanging="709"/>
        <w:jc w:val="left"/>
        <w:rPr>
          <w:rFonts w:ascii="Arial" w:hAnsi="Arial" w:cs="Arial"/>
          <w:b w:val="0"/>
          <w:sz w:val="22"/>
          <w:szCs w:val="22"/>
        </w:rPr>
      </w:pPr>
    </w:p>
    <w:p w:rsidR="00DA69A4" w:rsidRPr="00B428BB" w:rsidRDefault="00DA69A4" w:rsidP="00B428BB">
      <w:pPr>
        <w:pStyle w:val="BodyText"/>
        <w:numPr>
          <w:ilvl w:val="1"/>
          <w:numId w:val="80"/>
        </w:numPr>
        <w:pBdr>
          <w:top w:val="none" w:sz="0" w:space="0" w:color="auto"/>
          <w:left w:val="none" w:sz="0" w:space="0" w:color="auto"/>
          <w:bottom w:val="none" w:sz="0" w:space="0" w:color="auto"/>
          <w:right w:val="none" w:sz="0" w:space="0" w:color="auto"/>
        </w:pBdr>
        <w:tabs>
          <w:tab w:val="clear" w:pos="1800"/>
          <w:tab w:val="num" w:pos="709"/>
        </w:tabs>
        <w:ind w:left="709" w:hanging="709"/>
        <w:jc w:val="left"/>
        <w:rPr>
          <w:rFonts w:ascii="Arial" w:hAnsi="Arial" w:cs="Arial"/>
          <w:b w:val="0"/>
          <w:sz w:val="22"/>
          <w:szCs w:val="22"/>
        </w:rPr>
      </w:pPr>
      <w:r w:rsidRPr="00B428BB">
        <w:rPr>
          <w:rFonts w:ascii="Arial" w:hAnsi="Arial" w:cs="Arial"/>
          <w:b w:val="0"/>
          <w:sz w:val="22"/>
          <w:szCs w:val="22"/>
        </w:rPr>
        <w:t>Except where 2.2 above applies, the ECB shall ensure that invitations to tender are sent to a sufficient number of suitable qualified and /or experienced firms or individuals to provide fair and adequate competition.  This should always be at least three (3) firms/individuals, having regard to their capacity to supply the goods or materials or to undertake the services or works required.</w:t>
      </w:r>
    </w:p>
    <w:p w:rsidR="00DA69A4" w:rsidRPr="00B428BB" w:rsidRDefault="00DA69A4" w:rsidP="003E1261">
      <w:pPr>
        <w:pStyle w:val="BodyText"/>
        <w:pBdr>
          <w:top w:val="none" w:sz="0" w:space="0" w:color="auto"/>
          <w:left w:val="none" w:sz="0" w:space="0" w:color="auto"/>
          <w:bottom w:val="none" w:sz="0" w:space="0" w:color="auto"/>
          <w:right w:val="none" w:sz="0" w:space="0" w:color="auto"/>
        </w:pBdr>
        <w:tabs>
          <w:tab w:val="num" w:pos="709"/>
        </w:tabs>
        <w:ind w:left="709" w:hanging="709"/>
        <w:jc w:val="left"/>
        <w:rPr>
          <w:rFonts w:ascii="Arial" w:hAnsi="Arial" w:cs="Arial"/>
          <w:b w:val="0"/>
          <w:sz w:val="22"/>
          <w:szCs w:val="22"/>
        </w:rPr>
      </w:pPr>
    </w:p>
    <w:p w:rsidR="00DA69A4" w:rsidRPr="003E1261" w:rsidRDefault="00DA69A4" w:rsidP="00B428BB">
      <w:pPr>
        <w:pStyle w:val="BodyText"/>
        <w:numPr>
          <w:ilvl w:val="1"/>
          <w:numId w:val="80"/>
        </w:numPr>
        <w:pBdr>
          <w:top w:val="none" w:sz="0" w:space="0" w:color="auto"/>
          <w:left w:val="none" w:sz="0" w:space="0" w:color="auto"/>
          <w:bottom w:val="none" w:sz="0" w:space="0" w:color="auto"/>
          <w:right w:val="none" w:sz="0" w:space="0" w:color="auto"/>
        </w:pBdr>
        <w:tabs>
          <w:tab w:val="clear" w:pos="1800"/>
          <w:tab w:val="num" w:pos="709"/>
        </w:tabs>
        <w:ind w:left="709" w:hanging="709"/>
        <w:jc w:val="left"/>
        <w:rPr>
          <w:rFonts w:ascii="Arial" w:hAnsi="Arial" w:cs="Arial"/>
          <w:b w:val="0"/>
          <w:color w:val="000000"/>
          <w:sz w:val="22"/>
          <w:szCs w:val="22"/>
        </w:rPr>
      </w:pPr>
      <w:commentRangeStart w:id="1163"/>
      <w:r w:rsidRPr="003E1261">
        <w:rPr>
          <w:rFonts w:ascii="Arial" w:hAnsi="Arial" w:cs="Arial"/>
          <w:b w:val="0"/>
          <w:sz w:val="22"/>
          <w:szCs w:val="22"/>
        </w:rPr>
        <w:t xml:space="preserve">The ECB shall ensure that normally the firms / individuals invited to tender (and where appropriate, quote) are among those on approved lists maintained by the </w:t>
      </w:r>
      <w:r w:rsidRPr="003E1261">
        <w:rPr>
          <w:rFonts w:ascii="Arial" w:hAnsi="Arial" w:cs="Arial"/>
          <w:b w:val="0"/>
          <w:color w:val="000000"/>
          <w:sz w:val="22"/>
          <w:szCs w:val="22"/>
        </w:rPr>
        <w:t xml:space="preserve">General Manager Administration </w:t>
      </w:r>
      <w:commentRangeStart w:id="1164"/>
      <w:r w:rsidRPr="003E1261">
        <w:rPr>
          <w:rFonts w:ascii="Arial" w:hAnsi="Arial" w:cs="Arial"/>
          <w:b w:val="0"/>
          <w:color w:val="000000"/>
          <w:sz w:val="22"/>
          <w:szCs w:val="22"/>
        </w:rPr>
        <w:t>and</w:t>
      </w:r>
      <w:commentRangeEnd w:id="1164"/>
      <w:r w:rsidR="00E75FC6">
        <w:rPr>
          <w:rStyle w:val="CommentReference"/>
          <w:b w:val="0"/>
          <w:bCs w:val="0"/>
        </w:rPr>
        <w:commentReference w:id="1164"/>
      </w:r>
      <w:r w:rsidRPr="003E1261">
        <w:rPr>
          <w:rFonts w:ascii="Arial" w:hAnsi="Arial" w:cs="Arial"/>
          <w:b w:val="0"/>
          <w:color w:val="000000"/>
          <w:sz w:val="22"/>
          <w:szCs w:val="22"/>
        </w:rPr>
        <w:t xml:space="preserve"> Finance.  Where in the opinion of the responsible General Manager it is desirable to seek tenders from firms not on the approved lists, the reason shall be recorded in writing to the Chief Executive Officer.</w:t>
      </w:r>
      <w:commentRangeEnd w:id="1163"/>
      <w:r w:rsidR="002007EF">
        <w:rPr>
          <w:rStyle w:val="CommentReference"/>
          <w:b w:val="0"/>
          <w:bCs w:val="0"/>
        </w:rPr>
        <w:commentReference w:id="1163"/>
      </w:r>
    </w:p>
    <w:p w:rsidR="00543F5A" w:rsidRDefault="00286A74" w:rsidP="00286A74">
      <w:pPr>
        <w:rPr>
          <w:rFonts w:ascii="Arial" w:hAnsi="Arial" w:cs="Arial"/>
          <w:b/>
          <w:color w:val="000000"/>
          <w:sz w:val="22"/>
          <w:szCs w:val="22"/>
          <w:lang w:val="en-ZA"/>
        </w:rPr>
      </w:pPr>
      <w:r>
        <w:rPr>
          <w:rFonts w:ascii="Arial" w:hAnsi="Arial" w:cs="Arial"/>
          <w:b/>
          <w:color w:val="000000"/>
          <w:sz w:val="22"/>
          <w:szCs w:val="22"/>
          <w:lang w:val="en-ZA"/>
        </w:rPr>
        <w:br/>
      </w:r>
    </w:p>
    <w:p w:rsidR="00543F5A" w:rsidRDefault="00543F5A">
      <w:pPr>
        <w:rPr>
          <w:rFonts w:ascii="Arial" w:hAnsi="Arial" w:cs="Arial"/>
          <w:b/>
          <w:color w:val="000000"/>
          <w:sz w:val="22"/>
          <w:szCs w:val="22"/>
          <w:lang w:val="en-ZA"/>
        </w:rPr>
      </w:pPr>
      <w:r>
        <w:rPr>
          <w:rFonts w:ascii="Arial" w:hAnsi="Arial" w:cs="Arial"/>
          <w:b/>
          <w:color w:val="000000"/>
          <w:sz w:val="22"/>
          <w:szCs w:val="22"/>
          <w:lang w:val="en-ZA"/>
        </w:rPr>
        <w:br w:type="page"/>
      </w:r>
    </w:p>
    <w:p w:rsidR="00DA69A4" w:rsidRPr="00881884" w:rsidRDefault="00DA69A4" w:rsidP="00881884">
      <w:pPr>
        <w:pStyle w:val="BodyText"/>
        <w:numPr>
          <w:ilvl w:val="0"/>
          <w:numId w:val="80"/>
        </w:numPr>
        <w:pBdr>
          <w:top w:val="none" w:sz="0" w:space="0" w:color="auto"/>
          <w:left w:val="none" w:sz="0" w:space="0" w:color="auto"/>
          <w:bottom w:val="none" w:sz="0" w:space="0" w:color="auto"/>
          <w:right w:val="none" w:sz="0" w:space="0" w:color="auto"/>
        </w:pBdr>
        <w:tabs>
          <w:tab w:val="clear" w:pos="1800"/>
          <w:tab w:val="num" w:pos="709"/>
        </w:tabs>
        <w:ind w:left="709" w:hanging="709"/>
        <w:jc w:val="left"/>
        <w:rPr>
          <w:rFonts w:ascii="Arial" w:hAnsi="Arial" w:cs="Arial"/>
          <w:color w:val="000000"/>
          <w:sz w:val="22"/>
          <w:szCs w:val="22"/>
          <w:lang w:val="en-ZA"/>
        </w:rPr>
      </w:pPr>
      <w:r w:rsidRPr="00881884">
        <w:rPr>
          <w:rFonts w:ascii="Arial" w:hAnsi="Arial" w:cs="Arial"/>
          <w:color w:val="000000"/>
          <w:sz w:val="22"/>
          <w:szCs w:val="22"/>
          <w:lang w:val="en-ZA"/>
        </w:rPr>
        <w:lastRenderedPageBreak/>
        <w:t>Statement of intent</w:t>
      </w:r>
    </w:p>
    <w:p w:rsidR="00DA69A4" w:rsidRPr="009C3F0E" w:rsidRDefault="00DA69A4" w:rsidP="00B428BB">
      <w:pPr>
        <w:tabs>
          <w:tab w:val="num" w:pos="709"/>
        </w:tabs>
        <w:ind w:left="709" w:hanging="709"/>
        <w:rPr>
          <w:rFonts w:ascii="Arial" w:hAnsi="Arial" w:cs="Arial"/>
          <w:b/>
          <w:color w:val="000000"/>
          <w:sz w:val="22"/>
          <w:szCs w:val="22"/>
          <w:lang w:val="en-ZA"/>
        </w:rPr>
      </w:pPr>
    </w:p>
    <w:p w:rsidR="00DA69A4" w:rsidRPr="009C3F0E" w:rsidRDefault="00DA69A4" w:rsidP="00B428BB">
      <w:pPr>
        <w:tabs>
          <w:tab w:val="num" w:pos="709"/>
        </w:tabs>
        <w:autoSpaceDE w:val="0"/>
        <w:autoSpaceDN w:val="0"/>
        <w:adjustRightInd w:val="0"/>
        <w:ind w:left="709" w:hanging="709"/>
        <w:rPr>
          <w:rFonts w:ascii="Arial" w:hAnsi="Arial" w:cs="Arial"/>
          <w:color w:val="000000"/>
          <w:sz w:val="22"/>
          <w:szCs w:val="22"/>
        </w:rPr>
      </w:pPr>
      <w:r w:rsidRPr="009C3F0E">
        <w:rPr>
          <w:rFonts w:ascii="Arial" w:hAnsi="Arial" w:cs="Arial"/>
          <w:color w:val="000000"/>
          <w:sz w:val="22"/>
          <w:szCs w:val="22"/>
        </w:rPr>
        <w:t xml:space="preserve">3.1 </w:t>
      </w:r>
      <w:r w:rsidRPr="009C3F0E">
        <w:rPr>
          <w:rFonts w:ascii="Arial" w:hAnsi="Arial" w:cs="Arial"/>
          <w:color w:val="000000"/>
          <w:sz w:val="22"/>
          <w:szCs w:val="22"/>
        </w:rPr>
        <w:tab/>
        <w:t>The transactions committing the ECB shall be conducted at impeccable standards in order to ensure the highest degree of public trust. Hence, it is absolutely essential that all procurement activities be carried out in a manner above reproach, with complete impartiality and with no preferential treatment. It is important that the tender procedures of ECB are effective and efficient to ensure that procurement is carried out in an open, fair, consistent, efficient and competitive manner.  This will also ensure that the best quality of goods/services is obtained against the best price.</w:t>
      </w:r>
    </w:p>
    <w:p w:rsidR="00DA69A4" w:rsidRPr="009C3F0E" w:rsidRDefault="00DA69A4" w:rsidP="00B428BB">
      <w:pPr>
        <w:tabs>
          <w:tab w:val="num" w:pos="709"/>
        </w:tabs>
        <w:autoSpaceDE w:val="0"/>
        <w:autoSpaceDN w:val="0"/>
        <w:adjustRightInd w:val="0"/>
        <w:ind w:left="709" w:hanging="709"/>
        <w:rPr>
          <w:rFonts w:ascii="Arial" w:hAnsi="Arial" w:cs="Arial"/>
          <w:b/>
          <w:bCs/>
          <w:color w:val="000000"/>
          <w:sz w:val="22"/>
          <w:szCs w:val="22"/>
        </w:rPr>
      </w:pPr>
    </w:p>
    <w:p w:rsidR="00DA69A4" w:rsidRPr="009C3F0E" w:rsidRDefault="00DA69A4" w:rsidP="00B428BB">
      <w:pPr>
        <w:tabs>
          <w:tab w:val="num" w:pos="709"/>
        </w:tabs>
        <w:autoSpaceDE w:val="0"/>
        <w:autoSpaceDN w:val="0"/>
        <w:adjustRightInd w:val="0"/>
        <w:ind w:left="709" w:hanging="709"/>
        <w:rPr>
          <w:rFonts w:ascii="Arial" w:hAnsi="Arial" w:cs="Arial"/>
          <w:color w:val="000000"/>
          <w:sz w:val="22"/>
          <w:szCs w:val="22"/>
        </w:rPr>
      </w:pPr>
      <w:r w:rsidRPr="009C3F0E">
        <w:rPr>
          <w:rFonts w:ascii="Arial" w:hAnsi="Arial" w:cs="Arial"/>
          <w:color w:val="000000"/>
          <w:sz w:val="22"/>
          <w:szCs w:val="22"/>
        </w:rPr>
        <w:t xml:space="preserve">3.2 </w:t>
      </w:r>
      <w:r w:rsidRPr="009C3F0E">
        <w:rPr>
          <w:rFonts w:ascii="Arial" w:hAnsi="Arial" w:cs="Arial"/>
          <w:color w:val="000000"/>
          <w:sz w:val="22"/>
          <w:szCs w:val="22"/>
        </w:rPr>
        <w:tab/>
        <w:t>The procurement activity within the ECB is to be conducted in a professional business manner. ECB's relations with its suppliers and customers are based on sound business principles, fair practices, competition, objectivity and transparency. Business is to be conducted within the framework of the existing laws and regulations, in accordance with paragraph 5 below, and corporate guidelines and instructions as issued by ECB from time to time. The Tender Policy shall be read and used in conjunction with the ECB Code of Ethics. It is furthermore the intention that ECB’s procurement activity is strictly controlled yet streamlined and effective in its operation.</w:t>
      </w:r>
    </w:p>
    <w:p w:rsidR="00DA69A4" w:rsidRPr="009C3F0E" w:rsidRDefault="00DA69A4" w:rsidP="00B428BB">
      <w:pPr>
        <w:tabs>
          <w:tab w:val="left" w:pos="540"/>
          <w:tab w:val="num" w:pos="709"/>
        </w:tabs>
        <w:ind w:left="709" w:hanging="709"/>
        <w:rPr>
          <w:rFonts w:ascii="Arial" w:hAnsi="Arial" w:cs="Arial"/>
          <w:b/>
          <w:color w:val="000000"/>
          <w:sz w:val="22"/>
          <w:szCs w:val="22"/>
          <w:lang w:val="en-ZA"/>
        </w:rPr>
      </w:pPr>
    </w:p>
    <w:p w:rsidR="00DA69A4" w:rsidRPr="009C3F0E" w:rsidRDefault="00DA69A4" w:rsidP="003E1261">
      <w:pPr>
        <w:tabs>
          <w:tab w:val="num" w:pos="709"/>
        </w:tabs>
        <w:ind w:left="709" w:hanging="709"/>
        <w:rPr>
          <w:rFonts w:ascii="Arial" w:hAnsi="Arial" w:cs="Arial"/>
          <w:b/>
          <w:color w:val="000000"/>
          <w:sz w:val="22"/>
          <w:szCs w:val="22"/>
          <w:lang w:val="en-ZA"/>
        </w:rPr>
      </w:pPr>
      <w:r w:rsidRPr="009C3F0E">
        <w:rPr>
          <w:rFonts w:ascii="Arial" w:hAnsi="Arial" w:cs="Arial"/>
          <w:b/>
          <w:color w:val="000000"/>
          <w:sz w:val="22"/>
          <w:szCs w:val="22"/>
          <w:lang w:val="en-ZA"/>
        </w:rPr>
        <w:t xml:space="preserve">4. </w:t>
      </w:r>
      <w:r w:rsidRPr="009C3F0E">
        <w:rPr>
          <w:rFonts w:ascii="Arial" w:hAnsi="Arial" w:cs="Arial"/>
          <w:b/>
          <w:color w:val="000000"/>
          <w:sz w:val="22"/>
          <w:szCs w:val="22"/>
          <w:lang w:val="en-ZA"/>
        </w:rPr>
        <w:tab/>
        <w:t>Confidentiality</w:t>
      </w:r>
    </w:p>
    <w:p w:rsidR="00DA69A4" w:rsidRPr="009C3F0E" w:rsidRDefault="00DA69A4" w:rsidP="003E1261">
      <w:pPr>
        <w:tabs>
          <w:tab w:val="num" w:pos="709"/>
        </w:tabs>
        <w:ind w:left="709" w:hanging="709"/>
        <w:rPr>
          <w:rFonts w:ascii="Arial" w:hAnsi="Arial" w:cs="Arial"/>
          <w:color w:val="000000"/>
          <w:sz w:val="22"/>
          <w:szCs w:val="22"/>
        </w:rPr>
      </w:pPr>
    </w:p>
    <w:p w:rsidR="00DA69A4" w:rsidRPr="009C3F0E" w:rsidRDefault="00DA69A4" w:rsidP="003E1261">
      <w:pPr>
        <w:tabs>
          <w:tab w:val="num" w:pos="709"/>
        </w:tabs>
        <w:ind w:left="709" w:hanging="709"/>
        <w:rPr>
          <w:rFonts w:ascii="Arial" w:hAnsi="Arial" w:cs="Arial"/>
          <w:b/>
          <w:color w:val="000000"/>
          <w:sz w:val="22"/>
          <w:szCs w:val="22"/>
          <w:lang w:val="en-ZA"/>
        </w:rPr>
      </w:pPr>
      <w:r w:rsidRPr="009C3F0E">
        <w:rPr>
          <w:rFonts w:ascii="Arial" w:hAnsi="Arial" w:cs="Arial"/>
          <w:color w:val="000000"/>
          <w:sz w:val="22"/>
          <w:szCs w:val="22"/>
        </w:rPr>
        <w:t xml:space="preserve">4.1 </w:t>
      </w:r>
      <w:r w:rsidRPr="009C3F0E">
        <w:rPr>
          <w:rFonts w:ascii="Arial" w:hAnsi="Arial" w:cs="Arial"/>
          <w:color w:val="000000"/>
          <w:sz w:val="22"/>
          <w:szCs w:val="22"/>
        </w:rPr>
        <w:tab/>
        <w:t>ECB honors the right of each approved supplier to require confidentiality in all procurement transactions. Therefore, all quotations and tenders received shall be treated as confidential and no information shall be disclosed to third parties unless this has been agreed upon by the tenderer/supplier or disclosure has been stipulated as a condition of quotation/tender. Information relating to the examination, clarification, and evaluation of tenders and recommendations concerning awards shall not be communicated to the public and shall remain confidential at all times. Only the names of participating tenderers and the total price of their respective tenders shall be provided to participating tenderers. No further information shall be provided to any tenderer regarding the proposal submitted by any other tenderer.</w:t>
      </w:r>
    </w:p>
    <w:p w:rsidR="00DA69A4" w:rsidRPr="009C3F0E" w:rsidRDefault="00DA69A4" w:rsidP="003E1261">
      <w:pPr>
        <w:tabs>
          <w:tab w:val="num" w:pos="709"/>
        </w:tabs>
        <w:ind w:left="709" w:hanging="709"/>
        <w:rPr>
          <w:rFonts w:ascii="Arial" w:hAnsi="Arial" w:cs="Arial"/>
          <w:b/>
          <w:color w:val="000000"/>
          <w:sz w:val="22"/>
          <w:szCs w:val="22"/>
          <w:lang w:val="en-ZA"/>
        </w:rPr>
      </w:pPr>
    </w:p>
    <w:p w:rsidR="00DA69A4" w:rsidRPr="009C3F0E" w:rsidRDefault="00DA69A4" w:rsidP="003E1261">
      <w:pPr>
        <w:tabs>
          <w:tab w:val="num" w:pos="709"/>
        </w:tabs>
        <w:ind w:left="709" w:hanging="709"/>
        <w:rPr>
          <w:rFonts w:ascii="Arial" w:hAnsi="Arial" w:cs="Arial"/>
          <w:b/>
          <w:color w:val="000000"/>
          <w:sz w:val="22"/>
          <w:szCs w:val="22"/>
          <w:lang w:val="en-ZA"/>
        </w:rPr>
      </w:pPr>
      <w:r w:rsidRPr="009C3F0E">
        <w:rPr>
          <w:rFonts w:ascii="Arial" w:hAnsi="Arial" w:cs="Arial"/>
          <w:b/>
          <w:color w:val="000000"/>
          <w:sz w:val="22"/>
          <w:szCs w:val="22"/>
          <w:lang w:val="en-ZA"/>
        </w:rPr>
        <w:t xml:space="preserve">5. </w:t>
      </w:r>
      <w:r w:rsidRPr="009C3F0E">
        <w:rPr>
          <w:rFonts w:ascii="Arial" w:hAnsi="Arial" w:cs="Arial"/>
          <w:b/>
          <w:color w:val="000000"/>
          <w:sz w:val="22"/>
          <w:szCs w:val="22"/>
          <w:lang w:val="en-ZA"/>
        </w:rPr>
        <w:tab/>
        <w:t>Business relations</w:t>
      </w:r>
    </w:p>
    <w:p w:rsidR="00DA69A4" w:rsidRPr="009C3F0E" w:rsidRDefault="00DA69A4" w:rsidP="003E1261">
      <w:pPr>
        <w:tabs>
          <w:tab w:val="num" w:pos="709"/>
        </w:tabs>
        <w:ind w:left="709" w:hanging="709"/>
        <w:rPr>
          <w:rFonts w:ascii="Arial" w:hAnsi="Arial" w:cs="Arial"/>
          <w:b/>
          <w:color w:val="000000"/>
          <w:sz w:val="22"/>
          <w:szCs w:val="22"/>
          <w:lang w:val="en-ZA"/>
        </w:rPr>
      </w:pPr>
    </w:p>
    <w:p w:rsidR="00DA69A4" w:rsidRPr="009C3F0E" w:rsidRDefault="00DA69A4" w:rsidP="003E1261">
      <w:pPr>
        <w:tabs>
          <w:tab w:val="num" w:pos="709"/>
        </w:tabs>
        <w:autoSpaceDE w:val="0"/>
        <w:autoSpaceDN w:val="0"/>
        <w:adjustRightInd w:val="0"/>
        <w:ind w:left="709" w:hanging="709"/>
        <w:rPr>
          <w:rFonts w:ascii="Arial" w:hAnsi="Arial" w:cs="Arial"/>
          <w:color w:val="000000"/>
          <w:sz w:val="22"/>
          <w:szCs w:val="22"/>
        </w:rPr>
      </w:pPr>
      <w:r w:rsidRPr="009C3F0E">
        <w:rPr>
          <w:rFonts w:ascii="Arial" w:hAnsi="Arial" w:cs="Arial"/>
          <w:color w:val="000000"/>
          <w:sz w:val="22"/>
          <w:szCs w:val="22"/>
        </w:rPr>
        <w:t xml:space="preserve">5.1 </w:t>
      </w:r>
      <w:r w:rsidRPr="009C3F0E">
        <w:rPr>
          <w:rFonts w:ascii="Arial" w:hAnsi="Arial" w:cs="Arial"/>
          <w:color w:val="000000"/>
          <w:sz w:val="22"/>
          <w:szCs w:val="22"/>
        </w:rPr>
        <w:tab/>
        <w:t>ECB is committed to transparent and sound business relations, integrity and high ethical standard. ECB shall therefore scrutinise potential suppliers according to guidelines as set out in the procurement policy before entering into a business relationship with them. Where the Board is of the opinion that insufficient competition exists in a certain market segment it reserves the right to approach additional suppliers, during adjudicating tender documents, for information, which may allow these suppliers to be included in the register of approved suppliers.</w:t>
      </w:r>
    </w:p>
    <w:p w:rsidR="00DA69A4" w:rsidRPr="009C3F0E" w:rsidRDefault="00DA69A4" w:rsidP="003E1261">
      <w:pPr>
        <w:tabs>
          <w:tab w:val="num" w:pos="709"/>
        </w:tabs>
        <w:ind w:left="709" w:hanging="709"/>
        <w:rPr>
          <w:rFonts w:ascii="Arial" w:hAnsi="Arial" w:cs="Arial"/>
          <w:b/>
          <w:color w:val="000000"/>
          <w:sz w:val="22"/>
          <w:szCs w:val="22"/>
          <w:lang w:val="en-ZA"/>
        </w:rPr>
      </w:pPr>
    </w:p>
    <w:p w:rsidR="00DA69A4" w:rsidRPr="009C3F0E" w:rsidRDefault="00DA69A4" w:rsidP="003E1261">
      <w:pPr>
        <w:tabs>
          <w:tab w:val="num" w:pos="709"/>
        </w:tabs>
        <w:ind w:left="709" w:hanging="709"/>
        <w:rPr>
          <w:rFonts w:ascii="Arial" w:hAnsi="Arial" w:cs="Arial"/>
          <w:b/>
          <w:color w:val="000000"/>
          <w:sz w:val="22"/>
          <w:szCs w:val="22"/>
          <w:lang w:val="en-ZA"/>
        </w:rPr>
      </w:pPr>
      <w:r w:rsidRPr="009C3F0E">
        <w:rPr>
          <w:rFonts w:ascii="Arial" w:hAnsi="Arial" w:cs="Arial"/>
          <w:b/>
          <w:color w:val="000000"/>
          <w:sz w:val="22"/>
          <w:szCs w:val="22"/>
          <w:lang w:val="en-ZA"/>
        </w:rPr>
        <w:t xml:space="preserve">6. </w:t>
      </w:r>
      <w:r w:rsidRPr="009C3F0E">
        <w:rPr>
          <w:rFonts w:ascii="Arial" w:hAnsi="Arial" w:cs="Arial"/>
          <w:b/>
          <w:color w:val="000000"/>
          <w:sz w:val="22"/>
          <w:szCs w:val="22"/>
          <w:lang w:val="en-ZA"/>
        </w:rPr>
        <w:tab/>
        <w:t>Product and service quality</w:t>
      </w:r>
    </w:p>
    <w:p w:rsidR="00DA69A4" w:rsidRPr="009C3F0E" w:rsidRDefault="00DA69A4" w:rsidP="003E1261">
      <w:pPr>
        <w:tabs>
          <w:tab w:val="num" w:pos="709"/>
        </w:tabs>
        <w:ind w:left="709" w:hanging="709"/>
        <w:rPr>
          <w:rFonts w:ascii="Arial" w:hAnsi="Arial" w:cs="Arial"/>
          <w:b/>
          <w:color w:val="000000"/>
          <w:sz w:val="22"/>
          <w:szCs w:val="22"/>
          <w:lang w:val="en-ZA"/>
        </w:rPr>
      </w:pPr>
    </w:p>
    <w:p w:rsidR="00DA69A4" w:rsidRPr="009C3F0E" w:rsidRDefault="00DA69A4" w:rsidP="003E1261">
      <w:pPr>
        <w:tabs>
          <w:tab w:val="num" w:pos="709"/>
        </w:tabs>
        <w:autoSpaceDE w:val="0"/>
        <w:autoSpaceDN w:val="0"/>
        <w:adjustRightInd w:val="0"/>
        <w:ind w:left="709" w:hanging="709"/>
        <w:rPr>
          <w:rFonts w:ascii="Arial" w:hAnsi="Arial" w:cs="Arial"/>
          <w:color w:val="000000"/>
          <w:sz w:val="22"/>
          <w:szCs w:val="22"/>
        </w:rPr>
      </w:pPr>
      <w:r w:rsidRPr="009C3F0E">
        <w:rPr>
          <w:rFonts w:ascii="Arial" w:hAnsi="Arial" w:cs="Arial"/>
          <w:color w:val="000000"/>
          <w:sz w:val="22"/>
          <w:szCs w:val="22"/>
        </w:rPr>
        <w:t xml:space="preserve">6.1 </w:t>
      </w:r>
      <w:r w:rsidRPr="009C3F0E">
        <w:rPr>
          <w:rFonts w:ascii="Arial" w:hAnsi="Arial" w:cs="Arial"/>
          <w:color w:val="000000"/>
          <w:sz w:val="22"/>
          <w:szCs w:val="22"/>
        </w:rPr>
        <w:tab/>
        <w:t xml:space="preserve">ECB’s main objective in procurement is to obtain the required quality at the best price and delivery time, while minimising business risks. </w:t>
      </w:r>
    </w:p>
    <w:p w:rsidR="00DA69A4" w:rsidRPr="009C3F0E" w:rsidRDefault="00DA69A4" w:rsidP="003E1261">
      <w:pPr>
        <w:tabs>
          <w:tab w:val="num" w:pos="709"/>
        </w:tabs>
        <w:ind w:left="709" w:hanging="709"/>
        <w:rPr>
          <w:rFonts w:ascii="Arial" w:hAnsi="Arial" w:cs="Arial"/>
          <w:b/>
          <w:color w:val="000000"/>
          <w:sz w:val="22"/>
          <w:szCs w:val="22"/>
          <w:lang w:val="en-ZA"/>
        </w:rPr>
      </w:pPr>
    </w:p>
    <w:p w:rsidR="00DA69A4" w:rsidRPr="009C3F0E" w:rsidRDefault="00DA69A4" w:rsidP="003E1261">
      <w:pPr>
        <w:tabs>
          <w:tab w:val="num" w:pos="709"/>
        </w:tabs>
        <w:ind w:left="709" w:hanging="709"/>
        <w:rPr>
          <w:rFonts w:ascii="Arial" w:hAnsi="Arial" w:cs="Arial"/>
          <w:b/>
          <w:color w:val="000000"/>
          <w:sz w:val="22"/>
          <w:szCs w:val="22"/>
          <w:lang w:val="en-ZA"/>
        </w:rPr>
      </w:pPr>
      <w:r w:rsidRPr="009C3F0E">
        <w:rPr>
          <w:rFonts w:ascii="Arial" w:hAnsi="Arial" w:cs="Arial"/>
          <w:b/>
          <w:color w:val="000000"/>
          <w:sz w:val="22"/>
          <w:szCs w:val="22"/>
          <w:lang w:val="en-ZA"/>
        </w:rPr>
        <w:t xml:space="preserve">7. </w:t>
      </w:r>
      <w:r w:rsidRPr="009C3F0E">
        <w:rPr>
          <w:rFonts w:ascii="Arial" w:hAnsi="Arial" w:cs="Arial"/>
          <w:b/>
          <w:color w:val="000000"/>
          <w:sz w:val="22"/>
          <w:szCs w:val="22"/>
          <w:lang w:val="en-ZA"/>
        </w:rPr>
        <w:tab/>
        <w:t>Laws and regulations</w:t>
      </w:r>
    </w:p>
    <w:p w:rsidR="00DA69A4" w:rsidRPr="009C3F0E" w:rsidRDefault="00DA69A4" w:rsidP="003E1261">
      <w:pPr>
        <w:tabs>
          <w:tab w:val="num" w:pos="709"/>
        </w:tabs>
        <w:ind w:left="709" w:hanging="709"/>
        <w:rPr>
          <w:rFonts w:ascii="Arial" w:hAnsi="Arial" w:cs="Arial"/>
          <w:b/>
          <w:color w:val="000000"/>
          <w:sz w:val="22"/>
          <w:szCs w:val="22"/>
          <w:lang w:val="en-ZA"/>
        </w:rPr>
      </w:pPr>
    </w:p>
    <w:p w:rsidR="00DA69A4" w:rsidRPr="009C3F0E" w:rsidRDefault="00DA69A4" w:rsidP="003E1261">
      <w:pPr>
        <w:tabs>
          <w:tab w:val="num" w:pos="709"/>
        </w:tabs>
        <w:autoSpaceDE w:val="0"/>
        <w:autoSpaceDN w:val="0"/>
        <w:adjustRightInd w:val="0"/>
        <w:ind w:left="709" w:hanging="709"/>
        <w:rPr>
          <w:rFonts w:ascii="Arial" w:hAnsi="Arial" w:cs="Arial"/>
          <w:color w:val="000000"/>
          <w:sz w:val="22"/>
          <w:szCs w:val="22"/>
        </w:rPr>
      </w:pPr>
      <w:r w:rsidRPr="009C3F0E">
        <w:rPr>
          <w:rFonts w:ascii="Arial" w:hAnsi="Arial" w:cs="Arial"/>
          <w:color w:val="000000"/>
          <w:sz w:val="22"/>
          <w:szCs w:val="22"/>
        </w:rPr>
        <w:t>7.1</w:t>
      </w:r>
      <w:r w:rsidRPr="009C3F0E">
        <w:rPr>
          <w:rFonts w:ascii="Arial" w:hAnsi="Arial" w:cs="Arial"/>
          <w:color w:val="000000"/>
          <w:sz w:val="22"/>
          <w:szCs w:val="22"/>
        </w:rPr>
        <w:tab/>
        <w:t xml:space="preserve">All procurement activities shall conform to existing laws of the ECB. All quotes, tenders and orders shall be executed by the </w:t>
      </w:r>
      <w:commentRangeStart w:id="1165"/>
      <w:r w:rsidRPr="009C3F0E">
        <w:rPr>
          <w:rFonts w:ascii="Arial" w:hAnsi="Arial" w:cs="Arial"/>
          <w:color w:val="000000"/>
          <w:sz w:val="22"/>
          <w:szCs w:val="22"/>
        </w:rPr>
        <w:t>Tender and Procurement division of ECB</w:t>
      </w:r>
      <w:commentRangeEnd w:id="1165"/>
      <w:r w:rsidR="001946C7">
        <w:rPr>
          <w:rStyle w:val="CommentReference"/>
        </w:rPr>
        <w:commentReference w:id="1165"/>
      </w:r>
      <w:r w:rsidRPr="009C3F0E">
        <w:rPr>
          <w:rFonts w:ascii="Arial" w:hAnsi="Arial" w:cs="Arial"/>
          <w:color w:val="000000"/>
          <w:sz w:val="22"/>
          <w:szCs w:val="22"/>
        </w:rPr>
        <w:t xml:space="preserve">. The Board shall ensure proper application of the Procurement Policy. All quoting, tendering and ordering shall be done in writing and shall be as explicit as possible to ensure clarity </w:t>
      </w:r>
      <w:r w:rsidRPr="009C3F0E">
        <w:rPr>
          <w:rFonts w:ascii="Arial" w:hAnsi="Arial" w:cs="Arial"/>
          <w:color w:val="000000"/>
          <w:sz w:val="22"/>
          <w:szCs w:val="22"/>
        </w:rPr>
        <w:lastRenderedPageBreak/>
        <w:t>and transparency at all times. All procurement activities shall conform to this Procurement Policy.</w:t>
      </w:r>
    </w:p>
    <w:p w:rsidR="00DA69A4" w:rsidRPr="009C3F0E" w:rsidRDefault="00DA69A4" w:rsidP="003E1261">
      <w:pPr>
        <w:tabs>
          <w:tab w:val="num" w:pos="709"/>
        </w:tabs>
        <w:ind w:left="709" w:hanging="709"/>
        <w:rPr>
          <w:rFonts w:ascii="Arial" w:hAnsi="Arial" w:cs="Arial"/>
          <w:b/>
          <w:color w:val="000000"/>
          <w:sz w:val="22"/>
          <w:szCs w:val="22"/>
          <w:lang w:val="en-ZA"/>
        </w:rPr>
      </w:pPr>
    </w:p>
    <w:p w:rsidR="00DA69A4" w:rsidRPr="009C3F0E" w:rsidRDefault="00DA69A4" w:rsidP="003E1261">
      <w:pPr>
        <w:tabs>
          <w:tab w:val="num" w:pos="709"/>
        </w:tabs>
        <w:ind w:left="709" w:hanging="709"/>
        <w:rPr>
          <w:rFonts w:ascii="Arial" w:hAnsi="Arial" w:cs="Arial"/>
          <w:color w:val="000000"/>
          <w:sz w:val="22"/>
          <w:szCs w:val="22"/>
          <w:lang w:val="en-ZA"/>
        </w:rPr>
      </w:pPr>
      <w:r w:rsidRPr="009C3F0E">
        <w:rPr>
          <w:rFonts w:ascii="Arial" w:hAnsi="Arial" w:cs="Arial"/>
          <w:b/>
          <w:color w:val="000000"/>
          <w:sz w:val="22"/>
          <w:szCs w:val="22"/>
          <w:lang w:val="en-ZA"/>
        </w:rPr>
        <w:t xml:space="preserve">8. </w:t>
      </w:r>
      <w:r w:rsidRPr="009C3F0E">
        <w:rPr>
          <w:rFonts w:ascii="Arial" w:hAnsi="Arial" w:cs="Arial"/>
          <w:b/>
          <w:color w:val="000000"/>
          <w:sz w:val="22"/>
          <w:szCs w:val="22"/>
          <w:lang w:val="en-ZA"/>
        </w:rPr>
        <w:tab/>
        <w:t>Employee/consultant conflict of interest</w:t>
      </w:r>
    </w:p>
    <w:p w:rsidR="00DA69A4" w:rsidRPr="009C3F0E" w:rsidRDefault="00DA69A4" w:rsidP="00B428BB">
      <w:pPr>
        <w:tabs>
          <w:tab w:val="num" w:pos="709"/>
        </w:tabs>
        <w:autoSpaceDE w:val="0"/>
        <w:autoSpaceDN w:val="0"/>
        <w:adjustRightInd w:val="0"/>
        <w:ind w:left="709" w:hanging="709"/>
        <w:rPr>
          <w:rFonts w:ascii="Arial" w:hAnsi="Arial" w:cs="Arial"/>
          <w:color w:val="000000"/>
          <w:sz w:val="22"/>
          <w:szCs w:val="22"/>
        </w:rPr>
      </w:pPr>
    </w:p>
    <w:p w:rsidR="00DA69A4" w:rsidRPr="009C3F0E" w:rsidRDefault="00DA69A4" w:rsidP="00B428BB">
      <w:pPr>
        <w:tabs>
          <w:tab w:val="num" w:pos="709"/>
        </w:tabs>
        <w:autoSpaceDE w:val="0"/>
        <w:autoSpaceDN w:val="0"/>
        <w:adjustRightInd w:val="0"/>
        <w:ind w:left="709" w:hanging="709"/>
        <w:rPr>
          <w:rFonts w:ascii="Arial" w:hAnsi="Arial" w:cs="Arial"/>
          <w:color w:val="000000"/>
          <w:sz w:val="22"/>
          <w:szCs w:val="22"/>
        </w:rPr>
      </w:pPr>
      <w:r w:rsidRPr="009C3F0E">
        <w:rPr>
          <w:rFonts w:ascii="Arial" w:hAnsi="Arial" w:cs="Arial"/>
          <w:color w:val="000000"/>
          <w:sz w:val="22"/>
          <w:szCs w:val="22"/>
        </w:rPr>
        <w:t xml:space="preserve">8.1 </w:t>
      </w:r>
      <w:r w:rsidRPr="009C3F0E">
        <w:rPr>
          <w:rFonts w:ascii="Arial" w:hAnsi="Arial" w:cs="Arial"/>
          <w:color w:val="000000"/>
          <w:sz w:val="22"/>
          <w:szCs w:val="22"/>
        </w:rPr>
        <w:tab/>
        <w:t xml:space="preserve">To maintain confidence in ECB’s impartiality, objectivity and transparency in procurement, it is of great importance that there is no conflict of interest between the personnel handling the matter and the tenderers. Any ECB employee who is involved in the procurement process has the obligation to inform the Board in writing of his/her personal interest (whether direct or indirect) in any company before participating in any procurement process. </w:t>
      </w:r>
    </w:p>
    <w:p w:rsidR="00DA69A4" w:rsidRPr="009C3F0E" w:rsidRDefault="00DA69A4" w:rsidP="00B428BB">
      <w:pPr>
        <w:tabs>
          <w:tab w:val="num" w:pos="709"/>
        </w:tabs>
        <w:autoSpaceDE w:val="0"/>
        <w:autoSpaceDN w:val="0"/>
        <w:adjustRightInd w:val="0"/>
        <w:ind w:left="709" w:hanging="709"/>
        <w:rPr>
          <w:rFonts w:ascii="Arial" w:hAnsi="Arial" w:cs="Arial"/>
          <w:color w:val="000000"/>
          <w:sz w:val="22"/>
          <w:szCs w:val="22"/>
        </w:rPr>
      </w:pPr>
    </w:p>
    <w:p w:rsidR="00DA69A4" w:rsidRPr="009C3F0E" w:rsidRDefault="00DA69A4" w:rsidP="00B428BB">
      <w:pPr>
        <w:tabs>
          <w:tab w:val="num" w:pos="709"/>
        </w:tabs>
        <w:autoSpaceDE w:val="0"/>
        <w:autoSpaceDN w:val="0"/>
        <w:adjustRightInd w:val="0"/>
        <w:ind w:left="709" w:hanging="709"/>
        <w:rPr>
          <w:rFonts w:ascii="Arial" w:hAnsi="Arial" w:cs="Arial"/>
          <w:color w:val="000000"/>
          <w:sz w:val="22"/>
          <w:szCs w:val="22"/>
        </w:rPr>
      </w:pPr>
      <w:r w:rsidRPr="009C3F0E">
        <w:rPr>
          <w:rFonts w:ascii="Arial" w:hAnsi="Arial" w:cs="Arial"/>
          <w:color w:val="000000"/>
          <w:sz w:val="22"/>
          <w:szCs w:val="22"/>
        </w:rPr>
        <w:t xml:space="preserve">8.2 </w:t>
      </w:r>
      <w:r w:rsidRPr="009C3F0E">
        <w:rPr>
          <w:rFonts w:ascii="Arial" w:hAnsi="Arial" w:cs="Arial"/>
          <w:color w:val="000000"/>
          <w:sz w:val="22"/>
          <w:szCs w:val="22"/>
        </w:rPr>
        <w:tab/>
        <w:t xml:space="preserve">Under no circumstance shall </w:t>
      </w:r>
      <w:del w:id="1166" w:author="Sekandi" w:date="2012-09-25T14:39:00Z">
        <w:r w:rsidRPr="009C3F0E" w:rsidDel="00287B30">
          <w:rPr>
            <w:rFonts w:ascii="Arial" w:hAnsi="Arial" w:cs="Arial"/>
            <w:color w:val="000000"/>
            <w:sz w:val="22"/>
            <w:szCs w:val="22"/>
          </w:rPr>
          <w:delText xml:space="preserve">a </w:delText>
        </w:r>
      </w:del>
      <w:ins w:id="1167" w:author="Sekandi" w:date="2012-09-25T14:39:00Z">
        <w:r w:rsidR="00287B30">
          <w:rPr>
            <w:rFonts w:ascii="Arial" w:hAnsi="Arial" w:cs="Arial"/>
            <w:color w:val="000000"/>
            <w:sz w:val="22"/>
            <w:szCs w:val="22"/>
          </w:rPr>
          <w:t>an</w:t>
        </w:r>
        <w:r w:rsidR="00287B30" w:rsidRPr="009C3F0E">
          <w:rPr>
            <w:rFonts w:ascii="Arial" w:hAnsi="Arial" w:cs="Arial"/>
            <w:color w:val="000000"/>
            <w:sz w:val="22"/>
            <w:szCs w:val="22"/>
          </w:rPr>
          <w:t xml:space="preserve"> </w:t>
        </w:r>
      </w:ins>
      <w:r w:rsidRPr="009C3F0E">
        <w:rPr>
          <w:rFonts w:ascii="Arial" w:hAnsi="Arial" w:cs="Arial"/>
          <w:color w:val="000000"/>
          <w:sz w:val="22"/>
          <w:szCs w:val="22"/>
        </w:rPr>
        <w:t xml:space="preserve">ECB employee be involved in any decision regarding a purchase process in which he/she has any personal interest. No ECB employee shall be present at a Board meeting where he/she has any personal interest (whether direct or indirect) in any issues discussed at that meeting. </w:t>
      </w:r>
    </w:p>
    <w:p w:rsidR="00DA69A4" w:rsidRPr="009C3F0E" w:rsidRDefault="00DA69A4" w:rsidP="00B428BB">
      <w:pPr>
        <w:tabs>
          <w:tab w:val="num" w:pos="709"/>
        </w:tabs>
        <w:autoSpaceDE w:val="0"/>
        <w:autoSpaceDN w:val="0"/>
        <w:adjustRightInd w:val="0"/>
        <w:ind w:left="709" w:hanging="709"/>
        <w:rPr>
          <w:rFonts w:ascii="Arial" w:hAnsi="Arial" w:cs="Arial"/>
          <w:color w:val="000000"/>
          <w:sz w:val="22"/>
          <w:szCs w:val="22"/>
        </w:rPr>
      </w:pPr>
    </w:p>
    <w:p w:rsidR="00C06D09" w:rsidRDefault="00DA69A4" w:rsidP="00B428BB">
      <w:pPr>
        <w:tabs>
          <w:tab w:val="num" w:pos="709"/>
        </w:tabs>
        <w:autoSpaceDE w:val="0"/>
        <w:autoSpaceDN w:val="0"/>
        <w:adjustRightInd w:val="0"/>
        <w:ind w:left="709" w:hanging="709"/>
        <w:rPr>
          <w:rFonts w:ascii="Arial" w:hAnsi="Arial" w:cs="Arial"/>
          <w:color w:val="000000"/>
          <w:sz w:val="22"/>
          <w:szCs w:val="22"/>
        </w:rPr>
      </w:pPr>
      <w:r w:rsidRPr="009C3F0E">
        <w:rPr>
          <w:rFonts w:ascii="Arial" w:hAnsi="Arial" w:cs="Arial"/>
          <w:color w:val="000000"/>
          <w:sz w:val="22"/>
          <w:szCs w:val="22"/>
        </w:rPr>
        <w:t xml:space="preserve">8.3 </w:t>
      </w:r>
      <w:r w:rsidRPr="009C3F0E">
        <w:rPr>
          <w:rFonts w:ascii="Arial" w:hAnsi="Arial" w:cs="Arial"/>
          <w:color w:val="000000"/>
          <w:sz w:val="22"/>
          <w:szCs w:val="22"/>
        </w:rPr>
        <w:tab/>
        <w:t>No employee, including a consultant, his/her firm or its subsidiary shall be allowed to tender for a project in which that employee, consultant, his/her firm or its subsidiary were involved in the development or formulation of that project or has inside information which in the sole discretion of the Board can be regarded as a conflict of interest or which shall be considered to be or create the impression of insider dealing.</w:t>
      </w:r>
    </w:p>
    <w:p w:rsidR="00C06D09" w:rsidRPr="00C06D09" w:rsidRDefault="00C06D09" w:rsidP="00C06D09">
      <w:pPr>
        <w:rPr>
          <w:rFonts w:ascii="Arial" w:hAnsi="Arial" w:cs="Arial"/>
          <w:sz w:val="22"/>
          <w:szCs w:val="22"/>
        </w:rPr>
      </w:pPr>
    </w:p>
    <w:p w:rsidR="00C06D09" w:rsidRDefault="00C06D09" w:rsidP="00C06D09">
      <w:pPr>
        <w:rPr>
          <w:ins w:id="1168" w:author="Sekandi" w:date="2012-09-25T14:40:00Z"/>
          <w:rFonts w:ascii="Arial" w:hAnsi="Arial" w:cs="Arial"/>
          <w:sz w:val="22"/>
          <w:szCs w:val="22"/>
        </w:rPr>
      </w:pPr>
    </w:p>
    <w:p w:rsidR="00287B30" w:rsidRDefault="00287B30" w:rsidP="00C06D09">
      <w:pPr>
        <w:rPr>
          <w:ins w:id="1169" w:author="Sekandi" w:date="2012-09-25T14:40:00Z"/>
          <w:rFonts w:ascii="Arial" w:hAnsi="Arial" w:cs="Arial"/>
          <w:sz w:val="22"/>
          <w:szCs w:val="22"/>
        </w:rPr>
      </w:pPr>
    </w:p>
    <w:p w:rsidR="00287B30" w:rsidRDefault="00287B30" w:rsidP="00C06D09">
      <w:pPr>
        <w:rPr>
          <w:ins w:id="1170" w:author="Sekandi" w:date="2012-09-25T14:40:00Z"/>
          <w:rFonts w:ascii="Arial" w:hAnsi="Arial" w:cs="Arial"/>
          <w:sz w:val="22"/>
          <w:szCs w:val="22"/>
        </w:rPr>
      </w:pPr>
    </w:p>
    <w:p w:rsidR="00287B30" w:rsidRDefault="00287B30" w:rsidP="00C06D09">
      <w:pPr>
        <w:rPr>
          <w:ins w:id="1171" w:author="Sekandi" w:date="2012-09-25T14:40:00Z"/>
          <w:rFonts w:ascii="Arial" w:hAnsi="Arial" w:cs="Arial"/>
          <w:sz w:val="22"/>
          <w:szCs w:val="22"/>
        </w:rPr>
      </w:pPr>
    </w:p>
    <w:p w:rsidR="00287B30" w:rsidRDefault="00287B30" w:rsidP="00C06D09">
      <w:pPr>
        <w:rPr>
          <w:ins w:id="1172" w:author="Sekandi" w:date="2012-09-25T14:40:00Z"/>
          <w:rFonts w:ascii="Arial" w:hAnsi="Arial" w:cs="Arial"/>
          <w:sz w:val="22"/>
          <w:szCs w:val="22"/>
        </w:rPr>
      </w:pPr>
    </w:p>
    <w:p w:rsidR="00287B30" w:rsidRDefault="00287B30" w:rsidP="00C06D09">
      <w:pPr>
        <w:rPr>
          <w:ins w:id="1173" w:author="Sekandi" w:date="2012-09-25T14:40:00Z"/>
          <w:rFonts w:ascii="Arial" w:hAnsi="Arial" w:cs="Arial"/>
          <w:sz w:val="22"/>
          <w:szCs w:val="22"/>
        </w:rPr>
      </w:pPr>
    </w:p>
    <w:p w:rsidR="00287B30" w:rsidRDefault="00287B30" w:rsidP="00C06D09">
      <w:pPr>
        <w:rPr>
          <w:ins w:id="1174" w:author="Sekandi" w:date="2012-09-25T14:40:00Z"/>
          <w:rFonts w:ascii="Arial" w:hAnsi="Arial" w:cs="Arial"/>
          <w:sz w:val="22"/>
          <w:szCs w:val="22"/>
        </w:rPr>
      </w:pPr>
    </w:p>
    <w:p w:rsidR="00287B30" w:rsidRDefault="00287B30" w:rsidP="00C06D09">
      <w:pPr>
        <w:rPr>
          <w:ins w:id="1175" w:author="Sekandi" w:date="2012-09-25T14:40:00Z"/>
          <w:rFonts w:ascii="Arial" w:hAnsi="Arial" w:cs="Arial"/>
          <w:sz w:val="22"/>
          <w:szCs w:val="22"/>
        </w:rPr>
      </w:pPr>
    </w:p>
    <w:p w:rsidR="00287B30" w:rsidRDefault="00287B30" w:rsidP="00C06D09">
      <w:pPr>
        <w:rPr>
          <w:ins w:id="1176" w:author="Sekandi" w:date="2012-09-25T14:40:00Z"/>
          <w:rFonts w:ascii="Arial" w:hAnsi="Arial" w:cs="Arial"/>
          <w:sz w:val="22"/>
          <w:szCs w:val="22"/>
        </w:rPr>
      </w:pPr>
    </w:p>
    <w:p w:rsidR="00287B30" w:rsidRDefault="00287B30" w:rsidP="00C06D09">
      <w:pPr>
        <w:rPr>
          <w:ins w:id="1177" w:author="Sekandi" w:date="2012-09-25T14:40:00Z"/>
          <w:rFonts w:ascii="Arial" w:hAnsi="Arial" w:cs="Arial"/>
          <w:sz w:val="22"/>
          <w:szCs w:val="22"/>
        </w:rPr>
      </w:pPr>
    </w:p>
    <w:p w:rsidR="00287B30" w:rsidRDefault="00287B30" w:rsidP="00C06D09">
      <w:pPr>
        <w:rPr>
          <w:ins w:id="1178" w:author="Sekandi" w:date="2012-09-25T14:40:00Z"/>
          <w:rFonts w:ascii="Arial" w:hAnsi="Arial" w:cs="Arial"/>
          <w:sz w:val="22"/>
          <w:szCs w:val="22"/>
        </w:rPr>
      </w:pPr>
    </w:p>
    <w:p w:rsidR="00287B30" w:rsidRDefault="00287B30" w:rsidP="00C06D09">
      <w:pPr>
        <w:rPr>
          <w:ins w:id="1179" w:author="Sekandi" w:date="2012-09-25T14:40:00Z"/>
          <w:rFonts w:ascii="Arial" w:hAnsi="Arial" w:cs="Arial"/>
          <w:sz w:val="22"/>
          <w:szCs w:val="22"/>
        </w:rPr>
      </w:pPr>
    </w:p>
    <w:p w:rsidR="00287B30" w:rsidRDefault="00287B30" w:rsidP="00C06D09">
      <w:pPr>
        <w:rPr>
          <w:ins w:id="1180" w:author="Sekandi" w:date="2012-09-25T14:40:00Z"/>
          <w:rFonts w:ascii="Arial" w:hAnsi="Arial" w:cs="Arial"/>
          <w:sz w:val="22"/>
          <w:szCs w:val="22"/>
        </w:rPr>
      </w:pPr>
    </w:p>
    <w:p w:rsidR="00287B30" w:rsidRDefault="00287B30" w:rsidP="00C06D09">
      <w:pPr>
        <w:rPr>
          <w:ins w:id="1181" w:author="Sekandi" w:date="2012-09-25T14:40:00Z"/>
          <w:rFonts w:ascii="Arial" w:hAnsi="Arial" w:cs="Arial"/>
          <w:sz w:val="22"/>
          <w:szCs w:val="22"/>
        </w:rPr>
      </w:pPr>
    </w:p>
    <w:p w:rsidR="00287B30" w:rsidRDefault="00287B30" w:rsidP="00C06D09">
      <w:pPr>
        <w:rPr>
          <w:ins w:id="1182" w:author="Sekandi" w:date="2012-09-25T14:40:00Z"/>
          <w:rFonts w:ascii="Arial" w:hAnsi="Arial" w:cs="Arial"/>
          <w:sz w:val="22"/>
          <w:szCs w:val="22"/>
        </w:rPr>
      </w:pPr>
    </w:p>
    <w:p w:rsidR="00287B30" w:rsidRDefault="00287B30" w:rsidP="00C06D09">
      <w:pPr>
        <w:rPr>
          <w:ins w:id="1183" w:author="Sekandi" w:date="2012-09-25T14:40:00Z"/>
          <w:rFonts w:ascii="Arial" w:hAnsi="Arial" w:cs="Arial"/>
          <w:sz w:val="22"/>
          <w:szCs w:val="22"/>
        </w:rPr>
      </w:pPr>
    </w:p>
    <w:p w:rsidR="00287B30" w:rsidRDefault="00287B30" w:rsidP="00C06D09">
      <w:pPr>
        <w:rPr>
          <w:ins w:id="1184" w:author="Sekandi" w:date="2012-09-25T14:40:00Z"/>
          <w:rFonts w:ascii="Arial" w:hAnsi="Arial" w:cs="Arial"/>
          <w:sz w:val="22"/>
          <w:szCs w:val="22"/>
        </w:rPr>
      </w:pPr>
    </w:p>
    <w:p w:rsidR="00287B30" w:rsidRDefault="00287B30" w:rsidP="00C06D09">
      <w:pPr>
        <w:rPr>
          <w:ins w:id="1185" w:author="Sekandi" w:date="2012-09-25T14:40:00Z"/>
          <w:rFonts w:ascii="Arial" w:hAnsi="Arial" w:cs="Arial"/>
          <w:sz w:val="22"/>
          <w:szCs w:val="22"/>
        </w:rPr>
      </w:pPr>
    </w:p>
    <w:p w:rsidR="00287B30" w:rsidRDefault="00287B30" w:rsidP="00C06D09">
      <w:pPr>
        <w:rPr>
          <w:ins w:id="1186" w:author="Sekandi" w:date="2012-09-25T14:40:00Z"/>
          <w:rFonts w:ascii="Arial" w:hAnsi="Arial" w:cs="Arial"/>
          <w:sz w:val="22"/>
          <w:szCs w:val="22"/>
        </w:rPr>
      </w:pPr>
    </w:p>
    <w:p w:rsidR="00287B30" w:rsidRDefault="00287B30" w:rsidP="00C06D09">
      <w:pPr>
        <w:rPr>
          <w:ins w:id="1187" w:author="Sekandi" w:date="2012-09-25T14:40:00Z"/>
          <w:rFonts w:ascii="Arial" w:hAnsi="Arial" w:cs="Arial"/>
          <w:sz w:val="22"/>
          <w:szCs w:val="22"/>
        </w:rPr>
      </w:pPr>
    </w:p>
    <w:p w:rsidR="00287B30" w:rsidRDefault="00287B30" w:rsidP="00C06D09">
      <w:pPr>
        <w:rPr>
          <w:ins w:id="1188" w:author="Sekandi" w:date="2012-09-25T14:40:00Z"/>
          <w:rFonts w:ascii="Arial" w:hAnsi="Arial" w:cs="Arial"/>
          <w:sz w:val="22"/>
          <w:szCs w:val="22"/>
        </w:rPr>
      </w:pPr>
    </w:p>
    <w:p w:rsidR="00287B30" w:rsidRDefault="00287B30" w:rsidP="00C06D09">
      <w:pPr>
        <w:rPr>
          <w:ins w:id="1189" w:author="Sekandi" w:date="2012-09-25T14:40:00Z"/>
          <w:rFonts w:ascii="Arial" w:hAnsi="Arial" w:cs="Arial"/>
          <w:sz w:val="22"/>
          <w:szCs w:val="22"/>
        </w:rPr>
      </w:pPr>
    </w:p>
    <w:p w:rsidR="00287B30" w:rsidRDefault="00287B30" w:rsidP="00C06D09">
      <w:pPr>
        <w:rPr>
          <w:ins w:id="1190" w:author="Sekandi" w:date="2012-09-25T14:40:00Z"/>
          <w:rFonts w:ascii="Arial" w:hAnsi="Arial" w:cs="Arial"/>
          <w:sz w:val="22"/>
          <w:szCs w:val="22"/>
        </w:rPr>
      </w:pPr>
    </w:p>
    <w:p w:rsidR="00287B30" w:rsidRDefault="00287B30" w:rsidP="00C06D09">
      <w:pPr>
        <w:rPr>
          <w:ins w:id="1191" w:author="Sekandi" w:date="2012-09-25T14:40:00Z"/>
          <w:rFonts w:ascii="Arial" w:hAnsi="Arial" w:cs="Arial"/>
          <w:sz w:val="22"/>
          <w:szCs w:val="22"/>
        </w:rPr>
      </w:pPr>
    </w:p>
    <w:p w:rsidR="00287B30" w:rsidRDefault="00287B30" w:rsidP="00C06D09">
      <w:pPr>
        <w:rPr>
          <w:ins w:id="1192" w:author="Sekandi" w:date="2012-09-25T14:40:00Z"/>
          <w:rFonts w:ascii="Arial" w:hAnsi="Arial" w:cs="Arial"/>
          <w:sz w:val="22"/>
          <w:szCs w:val="22"/>
        </w:rPr>
      </w:pPr>
    </w:p>
    <w:p w:rsidR="00287B30" w:rsidRDefault="00287B30" w:rsidP="00C06D09">
      <w:pPr>
        <w:rPr>
          <w:ins w:id="1193" w:author="Sekandi" w:date="2012-09-25T14:40:00Z"/>
          <w:rFonts w:ascii="Arial" w:hAnsi="Arial" w:cs="Arial"/>
          <w:sz w:val="22"/>
          <w:szCs w:val="22"/>
        </w:rPr>
      </w:pPr>
    </w:p>
    <w:p w:rsidR="00287B30" w:rsidRDefault="00287B30" w:rsidP="00C06D09">
      <w:pPr>
        <w:rPr>
          <w:ins w:id="1194" w:author="Sekandi" w:date="2012-09-25T14:40:00Z"/>
          <w:rFonts w:ascii="Arial" w:hAnsi="Arial" w:cs="Arial"/>
          <w:sz w:val="22"/>
          <w:szCs w:val="22"/>
        </w:rPr>
      </w:pPr>
    </w:p>
    <w:p w:rsidR="00287B30" w:rsidRDefault="00287B30" w:rsidP="00C06D09">
      <w:pPr>
        <w:rPr>
          <w:ins w:id="1195" w:author="Sekandi" w:date="2012-09-25T14:40:00Z"/>
          <w:rFonts w:ascii="Arial" w:hAnsi="Arial" w:cs="Arial"/>
          <w:sz w:val="22"/>
          <w:szCs w:val="22"/>
        </w:rPr>
      </w:pPr>
    </w:p>
    <w:p w:rsidR="00287B30" w:rsidRDefault="00287B30" w:rsidP="00C06D09">
      <w:pPr>
        <w:rPr>
          <w:ins w:id="1196" w:author="Sekandi" w:date="2012-09-25T14:40:00Z"/>
          <w:rFonts w:ascii="Arial" w:hAnsi="Arial" w:cs="Arial"/>
          <w:sz w:val="22"/>
          <w:szCs w:val="22"/>
        </w:rPr>
      </w:pPr>
    </w:p>
    <w:p w:rsidR="00287B30" w:rsidRDefault="00287B30" w:rsidP="00C06D09">
      <w:pPr>
        <w:rPr>
          <w:ins w:id="1197" w:author="Sekandi" w:date="2012-09-25T14:40:00Z"/>
          <w:rFonts w:ascii="Arial" w:hAnsi="Arial" w:cs="Arial"/>
          <w:sz w:val="22"/>
          <w:szCs w:val="22"/>
        </w:rPr>
      </w:pPr>
    </w:p>
    <w:p w:rsidR="00287B30" w:rsidRDefault="00287B30" w:rsidP="00C06D09">
      <w:pPr>
        <w:rPr>
          <w:ins w:id="1198" w:author="Sekandi" w:date="2012-09-25T14:40:00Z"/>
          <w:rFonts w:ascii="Arial" w:hAnsi="Arial" w:cs="Arial"/>
          <w:sz w:val="22"/>
          <w:szCs w:val="22"/>
        </w:rPr>
      </w:pPr>
    </w:p>
    <w:p w:rsidR="00287B30" w:rsidRPr="00C06D09" w:rsidDel="0064026D" w:rsidRDefault="00287B30" w:rsidP="00C06D09">
      <w:pPr>
        <w:rPr>
          <w:del w:id="1199" w:author="Sekandi" w:date="2012-09-25T14:44:00Z"/>
          <w:rFonts w:ascii="Arial" w:hAnsi="Arial" w:cs="Arial"/>
          <w:sz w:val="22"/>
          <w:szCs w:val="22"/>
        </w:rPr>
      </w:pPr>
      <w:commentRangeStart w:id="1200"/>
      <w:ins w:id="1201" w:author="Sekandi" w:date="2012-09-25T14:41:00Z">
        <w:r>
          <w:rPr>
            <w:rFonts w:ascii="Arial" w:hAnsi="Arial" w:cs="Arial"/>
            <w:sz w:val="22"/>
            <w:szCs w:val="22"/>
          </w:rPr>
          <w:lastRenderedPageBreak/>
          <w:t xml:space="preserve">The numbering in the tables presents a referencing challenge. </w:t>
        </w:r>
      </w:ins>
      <w:ins w:id="1202" w:author="Sekandi" w:date="2012-09-25T14:42:00Z">
        <w:r>
          <w:rPr>
            <w:rFonts w:ascii="Arial" w:hAnsi="Arial" w:cs="Arial"/>
            <w:sz w:val="22"/>
            <w:szCs w:val="22"/>
          </w:rPr>
          <w:t xml:space="preserve">Firstly the tables are not numbered, and secondly, the </w:t>
        </w:r>
      </w:ins>
      <w:ins w:id="1203" w:author="Sekandi" w:date="2012-09-25T14:43:00Z">
        <w:r>
          <w:rPr>
            <w:rFonts w:ascii="Arial" w:hAnsi="Arial" w:cs="Arial"/>
            <w:sz w:val="22"/>
            <w:szCs w:val="22"/>
          </w:rPr>
          <w:t xml:space="preserve">item </w:t>
        </w:r>
      </w:ins>
      <w:ins w:id="1204" w:author="Sekandi" w:date="2012-09-25T14:42:00Z">
        <w:r>
          <w:rPr>
            <w:rFonts w:ascii="Arial" w:hAnsi="Arial" w:cs="Arial"/>
            <w:sz w:val="22"/>
            <w:szCs w:val="22"/>
          </w:rPr>
          <w:t>numbering within</w:t>
        </w:r>
      </w:ins>
      <w:ins w:id="1205" w:author="Sekandi" w:date="2012-09-25T14:43:00Z">
        <w:r>
          <w:rPr>
            <w:rFonts w:ascii="Arial" w:hAnsi="Arial" w:cs="Arial"/>
            <w:sz w:val="22"/>
            <w:szCs w:val="22"/>
          </w:rPr>
          <w:t xml:space="preserve"> the table is </w:t>
        </w:r>
      </w:ins>
      <w:ins w:id="1206" w:author="Sekandi" w:date="2012-09-25T14:44:00Z">
        <w:r>
          <w:rPr>
            <w:rFonts w:ascii="Arial" w:hAnsi="Arial" w:cs="Arial"/>
            <w:sz w:val="22"/>
            <w:szCs w:val="22"/>
          </w:rPr>
          <w:t xml:space="preserve">identical to the numbering in the main document. </w:t>
        </w:r>
      </w:ins>
      <w:commentRangeEnd w:id="1200"/>
      <w:r w:rsidR="00E82191">
        <w:rPr>
          <w:rStyle w:val="CommentReference"/>
        </w:rPr>
        <w:commentReference w:id="1200"/>
      </w:r>
    </w:p>
    <w:p w:rsidR="00C06D09" w:rsidRPr="00C06D09" w:rsidDel="0064026D" w:rsidRDefault="00C06D09" w:rsidP="00C06D09">
      <w:pPr>
        <w:rPr>
          <w:del w:id="1207" w:author="Sekandi" w:date="2012-09-25T14:44:00Z"/>
          <w:rFonts w:ascii="Arial" w:hAnsi="Arial" w:cs="Arial"/>
          <w:sz w:val="22"/>
          <w:szCs w:val="22"/>
        </w:rPr>
      </w:pPr>
    </w:p>
    <w:p w:rsidR="00C06D09" w:rsidRPr="00C06D09" w:rsidDel="0064026D" w:rsidRDefault="00C06D09" w:rsidP="00C06D09">
      <w:pPr>
        <w:rPr>
          <w:del w:id="1208" w:author="Sekandi" w:date="2012-09-25T14:44:00Z"/>
          <w:rFonts w:ascii="Arial" w:hAnsi="Arial" w:cs="Arial"/>
          <w:sz w:val="22"/>
          <w:szCs w:val="22"/>
        </w:rPr>
      </w:pPr>
    </w:p>
    <w:p w:rsidR="00C06D09" w:rsidRPr="00C06D09" w:rsidDel="0064026D" w:rsidRDefault="00C06D09" w:rsidP="00C06D09">
      <w:pPr>
        <w:rPr>
          <w:del w:id="1209" w:author="Sekandi" w:date="2012-09-25T14:44:00Z"/>
          <w:rFonts w:ascii="Arial" w:hAnsi="Arial" w:cs="Arial"/>
          <w:sz w:val="22"/>
          <w:szCs w:val="22"/>
        </w:rPr>
      </w:pPr>
    </w:p>
    <w:p w:rsidR="00C06D09" w:rsidRPr="00C06D09" w:rsidRDefault="00C06D09" w:rsidP="00C06D09">
      <w:pPr>
        <w:rPr>
          <w:rFonts w:ascii="Arial" w:hAnsi="Arial" w:cs="Arial"/>
          <w:sz w:val="22"/>
          <w:szCs w:val="22"/>
        </w:rPr>
      </w:pPr>
    </w:p>
    <w:p w:rsidR="00C06D09" w:rsidRPr="00C06D09" w:rsidRDefault="00C06D09" w:rsidP="00C06D09">
      <w:pPr>
        <w:rPr>
          <w:rFonts w:ascii="Arial" w:hAnsi="Arial" w:cs="Arial"/>
          <w:sz w:val="22"/>
          <w:szCs w:val="22"/>
        </w:rPr>
      </w:pPr>
    </w:p>
    <w:p w:rsidR="00C06D09" w:rsidRPr="00C06D09" w:rsidRDefault="00C06D09" w:rsidP="00C06D09">
      <w:pPr>
        <w:rPr>
          <w:rFonts w:ascii="Arial" w:hAnsi="Arial" w:cs="Arial"/>
          <w:sz w:val="22"/>
          <w:szCs w:val="22"/>
        </w:rPr>
      </w:pPr>
    </w:p>
    <w:p w:rsidR="00C06D09" w:rsidRPr="00C06D09" w:rsidRDefault="00C06D09" w:rsidP="00C06D09">
      <w:pPr>
        <w:rPr>
          <w:rFonts w:ascii="Arial" w:hAnsi="Arial" w:cs="Arial"/>
          <w:sz w:val="22"/>
          <w:szCs w:val="22"/>
        </w:rPr>
      </w:pPr>
    </w:p>
    <w:p w:rsidR="00C06D09" w:rsidRPr="00C06D09" w:rsidRDefault="00C06D09" w:rsidP="00C06D09">
      <w:pPr>
        <w:rPr>
          <w:rFonts w:ascii="Arial" w:hAnsi="Arial" w:cs="Arial"/>
          <w:sz w:val="22"/>
          <w:szCs w:val="22"/>
        </w:rPr>
      </w:pPr>
    </w:p>
    <w:p w:rsidR="00C06D09" w:rsidRPr="00C06D09" w:rsidRDefault="00C06D09" w:rsidP="00C06D09">
      <w:pPr>
        <w:rPr>
          <w:rFonts w:ascii="Arial" w:hAnsi="Arial" w:cs="Arial"/>
          <w:sz w:val="22"/>
          <w:szCs w:val="22"/>
        </w:rPr>
      </w:pPr>
    </w:p>
    <w:p w:rsidR="00C06D09" w:rsidRPr="00C06D09" w:rsidRDefault="00C06D09" w:rsidP="00C06D09">
      <w:pPr>
        <w:rPr>
          <w:rFonts w:ascii="Arial" w:hAnsi="Arial" w:cs="Arial"/>
          <w:sz w:val="22"/>
          <w:szCs w:val="22"/>
        </w:rPr>
      </w:pPr>
    </w:p>
    <w:p w:rsidR="00C06D09" w:rsidRDefault="00C06D09" w:rsidP="00C06D09">
      <w:pPr>
        <w:rPr>
          <w:rFonts w:ascii="Arial" w:hAnsi="Arial" w:cs="Arial"/>
          <w:sz w:val="22"/>
          <w:szCs w:val="22"/>
        </w:rPr>
      </w:pPr>
    </w:p>
    <w:p w:rsidR="00C06D09" w:rsidRPr="00C06D09" w:rsidRDefault="00C06D09" w:rsidP="00C06D09">
      <w:pPr>
        <w:rPr>
          <w:rFonts w:ascii="Arial" w:hAnsi="Arial" w:cs="Arial"/>
          <w:sz w:val="22"/>
          <w:szCs w:val="22"/>
        </w:rPr>
      </w:pPr>
    </w:p>
    <w:p w:rsidR="00C06D09" w:rsidRPr="00C06D09" w:rsidRDefault="00C06D09" w:rsidP="00C06D09">
      <w:pPr>
        <w:rPr>
          <w:rFonts w:ascii="Arial" w:hAnsi="Arial" w:cs="Arial"/>
          <w:sz w:val="22"/>
          <w:szCs w:val="22"/>
        </w:rPr>
      </w:pPr>
    </w:p>
    <w:p w:rsidR="00C06D09" w:rsidRDefault="00C06D09" w:rsidP="00C06D09">
      <w:pPr>
        <w:tabs>
          <w:tab w:val="left" w:pos="1920"/>
        </w:tabs>
        <w:rPr>
          <w:rFonts w:ascii="Arial" w:hAnsi="Arial" w:cs="Arial"/>
          <w:sz w:val="22"/>
          <w:szCs w:val="22"/>
        </w:rPr>
      </w:pPr>
      <w:r>
        <w:rPr>
          <w:rFonts w:ascii="Arial" w:hAnsi="Arial" w:cs="Arial"/>
          <w:sz w:val="22"/>
          <w:szCs w:val="22"/>
        </w:rPr>
        <w:tab/>
      </w:r>
    </w:p>
    <w:p w:rsidR="00C06D09" w:rsidRDefault="00C06D09" w:rsidP="00C06D09">
      <w:pPr>
        <w:rPr>
          <w:rFonts w:ascii="Arial" w:hAnsi="Arial" w:cs="Arial"/>
          <w:sz w:val="22"/>
          <w:szCs w:val="22"/>
        </w:rPr>
      </w:pPr>
    </w:p>
    <w:p w:rsidR="00DA69A4" w:rsidRPr="00C06D09" w:rsidRDefault="00DA69A4" w:rsidP="00C06D09">
      <w:pPr>
        <w:rPr>
          <w:rFonts w:ascii="Arial" w:hAnsi="Arial" w:cs="Arial"/>
          <w:sz w:val="22"/>
          <w:szCs w:val="22"/>
        </w:rPr>
        <w:sectPr w:rsidR="00DA69A4" w:rsidRPr="00C06D09" w:rsidSect="00190D18">
          <w:headerReference w:type="first" r:id="rId57"/>
          <w:pgSz w:w="11907" w:h="16839" w:code="9"/>
          <w:pgMar w:top="1440" w:right="1183" w:bottom="1135" w:left="1418" w:header="720" w:footer="599" w:gutter="0"/>
          <w:cols w:space="720"/>
          <w:titlePg/>
          <w:docGrid w:linePitch="360"/>
        </w:sectPr>
      </w:pPr>
    </w:p>
    <w:tbl>
      <w:tblPr>
        <w:tblpPr w:leftFromText="180" w:rightFromText="180" w:vertAnchor="page" w:horzAnchor="margin" w:tblpY="2305"/>
        <w:tblW w:w="9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1"/>
        <w:gridCol w:w="2127"/>
        <w:gridCol w:w="1699"/>
      </w:tblGrid>
      <w:tr w:rsidR="00DA69A4" w:rsidRPr="009C3F0E" w:rsidTr="00287B30">
        <w:tc>
          <w:tcPr>
            <w:tcW w:w="9497" w:type="dxa"/>
            <w:gridSpan w:val="3"/>
          </w:tcPr>
          <w:p w:rsidR="00DA69A4" w:rsidRPr="009C3F0E" w:rsidRDefault="00DA69A4" w:rsidP="00287B30">
            <w:pPr>
              <w:rPr>
                <w:rFonts w:ascii="Arial" w:hAnsi="Arial" w:cs="Arial"/>
                <w:b/>
                <w:color w:val="000000"/>
                <w:sz w:val="22"/>
                <w:szCs w:val="22"/>
              </w:rPr>
            </w:pPr>
            <w:r w:rsidRPr="009C3F0E">
              <w:rPr>
                <w:rFonts w:ascii="Arial" w:hAnsi="Arial" w:cs="Arial"/>
                <w:b/>
                <w:color w:val="000000"/>
                <w:sz w:val="22"/>
                <w:szCs w:val="22"/>
              </w:rPr>
              <w:lastRenderedPageBreak/>
              <w:t>1. Invitation to Tender</w:t>
            </w:r>
          </w:p>
        </w:tc>
      </w:tr>
      <w:tr w:rsidR="00DA69A4" w:rsidRPr="009C3F0E" w:rsidTr="00287B30">
        <w:tc>
          <w:tcPr>
            <w:tcW w:w="5671" w:type="dxa"/>
          </w:tcPr>
          <w:p w:rsidR="00DA69A4" w:rsidRPr="009C3F0E" w:rsidRDefault="00DA69A4" w:rsidP="00287B30">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 xml:space="preserve">1.1 </w:t>
            </w:r>
            <w:r w:rsidRPr="009C3F0E">
              <w:rPr>
                <w:rFonts w:ascii="Arial" w:hAnsi="Arial" w:cs="Arial"/>
                <w:color w:val="000000"/>
                <w:sz w:val="22"/>
                <w:szCs w:val="22"/>
              </w:rPr>
              <w:t>The Department requiring the goods/services will be responsible for the tender specifications and the Department GM will be responsible to prepare the tender documents.</w:t>
            </w:r>
          </w:p>
        </w:tc>
        <w:tc>
          <w:tcPr>
            <w:tcW w:w="2127" w:type="dxa"/>
          </w:tcPr>
          <w:p w:rsidR="00DA69A4" w:rsidRPr="009C3F0E" w:rsidRDefault="00DA69A4" w:rsidP="00287B30">
            <w:pPr>
              <w:ind w:right="34"/>
              <w:rPr>
                <w:rFonts w:ascii="Arial" w:hAnsi="Arial" w:cs="Arial"/>
                <w:color w:val="000000"/>
                <w:sz w:val="22"/>
                <w:szCs w:val="22"/>
              </w:rPr>
            </w:pPr>
            <w:r w:rsidRPr="009C3F0E">
              <w:rPr>
                <w:rFonts w:ascii="Arial" w:hAnsi="Arial" w:cs="Arial"/>
                <w:color w:val="000000"/>
                <w:sz w:val="22"/>
                <w:szCs w:val="22"/>
              </w:rPr>
              <w:t>Department GM</w:t>
            </w:r>
          </w:p>
        </w:tc>
        <w:tc>
          <w:tcPr>
            <w:tcW w:w="1699"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rsidP="00287B30">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 xml:space="preserve">1.2 </w:t>
            </w:r>
            <w:r w:rsidRPr="009C3F0E">
              <w:rPr>
                <w:rFonts w:ascii="Arial" w:hAnsi="Arial" w:cs="Arial"/>
                <w:color w:val="000000"/>
                <w:sz w:val="22"/>
                <w:szCs w:val="22"/>
              </w:rPr>
              <w:t>The CEO must review all tender documents for commercial correctness before they are issued to the tenderers.</w:t>
            </w:r>
          </w:p>
        </w:tc>
        <w:tc>
          <w:tcPr>
            <w:tcW w:w="2127" w:type="dxa"/>
          </w:tcPr>
          <w:p w:rsidR="00DA69A4" w:rsidRPr="009C3F0E" w:rsidRDefault="00DA69A4" w:rsidP="00287B30">
            <w:pPr>
              <w:ind w:right="34"/>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rsidP="00287B30">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 xml:space="preserve">1.3 </w:t>
            </w:r>
            <w:r w:rsidRPr="009C3F0E">
              <w:rPr>
                <w:rFonts w:ascii="Arial" w:hAnsi="Arial" w:cs="Arial"/>
                <w:color w:val="000000"/>
                <w:sz w:val="22"/>
                <w:szCs w:val="22"/>
              </w:rPr>
              <w:t>A sequential tender number must be issued by the CEO.  This number must be shown prominently on the tender documents.</w:t>
            </w:r>
          </w:p>
        </w:tc>
        <w:tc>
          <w:tcPr>
            <w:tcW w:w="2127" w:type="dxa"/>
          </w:tcPr>
          <w:p w:rsidR="00DA69A4" w:rsidRPr="009C3F0E" w:rsidRDefault="00DA69A4" w:rsidP="00287B30">
            <w:pPr>
              <w:ind w:right="34"/>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rsidP="00287B30">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 xml:space="preserve">1.4 </w:t>
            </w:r>
            <w:r w:rsidRPr="009C3F0E">
              <w:rPr>
                <w:rFonts w:ascii="Arial" w:hAnsi="Arial" w:cs="Arial"/>
                <w:color w:val="000000"/>
                <w:sz w:val="22"/>
                <w:szCs w:val="22"/>
              </w:rPr>
              <w:t>The CEO must maintain a register of numbers issued together with a description of the tender and its issue and closing date.</w:t>
            </w:r>
          </w:p>
        </w:tc>
        <w:tc>
          <w:tcPr>
            <w:tcW w:w="2127" w:type="dxa"/>
          </w:tcPr>
          <w:p w:rsidR="00DA69A4" w:rsidRPr="009C3F0E" w:rsidRDefault="00DA69A4" w:rsidP="00287B30">
            <w:pPr>
              <w:ind w:right="34"/>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rsidP="00E75FC6">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 xml:space="preserve">1.5 </w:t>
            </w:r>
            <w:ins w:id="1210" w:author="PricewaterhouseCoopers" w:date="2012-11-16T10:28:00Z">
              <w:r w:rsidR="00E75FC6">
                <w:rPr>
                  <w:rFonts w:ascii="Arial" w:hAnsi="Arial" w:cs="Arial"/>
                  <w:color w:val="000000"/>
                  <w:sz w:val="22"/>
                  <w:szCs w:val="22"/>
                  <w:lang w:val="en-ZA" w:eastAsia="en-ZA"/>
                </w:rPr>
                <w:t>At least t</w:t>
              </w:r>
            </w:ins>
            <w:commentRangeStart w:id="1211"/>
            <w:del w:id="1212" w:author="PricewaterhouseCoopers" w:date="2012-11-16T10:28:00Z">
              <w:r w:rsidRPr="009C3F0E" w:rsidDel="00E75FC6">
                <w:rPr>
                  <w:rFonts w:ascii="Arial" w:hAnsi="Arial" w:cs="Arial"/>
                  <w:color w:val="000000"/>
                  <w:sz w:val="22"/>
                  <w:szCs w:val="22"/>
                </w:rPr>
                <w:delText>T</w:delText>
              </w:r>
            </w:del>
            <w:r w:rsidRPr="009C3F0E">
              <w:rPr>
                <w:rFonts w:ascii="Arial" w:hAnsi="Arial" w:cs="Arial"/>
                <w:color w:val="000000"/>
                <w:sz w:val="22"/>
                <w:szCs w:val="22"/>
              </w:rPr>
              <w:t xml:space="preserve">hree (3) </w:t>
            </w:r>
            <w:commentRangeEnd w:id="1211"/>
            <w:r w:rsidR="0064026D">
              <w:rPr>
                <w:rStyle w:val="CommentReference"/>
              </w:rPr>
              <w:commentReference w:id="1211"/>
            </w:r>
            <w:r w:rsidRPr="009C3F0E">
              <w:rPr>
                <w:rFonts w:ascii="Arial" w:hAnsi="Arial" w:cs="Arial"/>
                <w:color w:val="000000"/>
                <w:sz w:val="22"/>
                <w:szCs w:val="22"/>
              </w:rPr>
              <w:t>competitive bids must be obtained (where possible).</w:t>
            </w:r>
          </w:p>
        </w:tc>
        <w:tc>
          <w:tcPr>
            <w:tcW w:w="2127" w:type="dxa"/>
          </w:tcPr>
          <w:p w:rsidR="00DA69A4" w:rsidRPr="009C3F0E" w:rsidRDefault="00DA69A4" w:rsidP="00287B30">
            <w:pPr>
              <w:ind w:right="34"/>
              <w:rPr>
                <w:rFonts w:ascii="Arial" w:hAnsi="Arial" w:cs="Arial"/>
                <w:color w:val="000000"/>
                <w:sz w:val="22"/>
                <w:szCs w:val="22"/>
              </w:rPr>
            </w:pPr>
          </w:p>
        </w:tc>
        <w:tc>
          <w:tcPr>
            <w:tcW w:w="1699" w:type="dxa"/>
          </w:tcPr>
          <w:p w:rsidR="00DA69A4" w:rsidRPr="009C3F0E" w:rsidRDefault="00DA69A4" w:rsidP="00287B30">
            <w:pPr>
              <w:rPr>
                <w:rFonts w:ascii="Arial" w:hAnsi="Arial" w:cs="Arial"/>
                <w:color w:val="000000"/>
                <w:sz w:val="22"/>
                <w:szCs w:val="22"/>
              </w:rPr>
            </w:pPr>
          </w:p>
        </w:tc>
      </w:tr>
      <w:tr w:rsidR="00DA69A4" w:rsidRPr="009C3F0E" w:rsidTr="00287B30">
        <w:tc>
          <w:tcPr>
            <w:tcW w:w="5671" w:type="dxa"/>
          </w:tcPr>
          <w:p w:rsidR="00DA69A4" w:rsidRPr="009C3F0E" w:rsidRDefault="00DA69A4" w:rsidP="00287B30">
            <w:pPr>
              <w:tabs>
                <w:tab w:val="left" w:pos="393"/>
              </w:tabs>
              <w:rPr>
                <w:rFonts w:ascii="Arial" w:hAnsi="Arial" w:cs="Arial"/>
                <w:color w:val="000000"/>
                <w:sz w:val="22"/>
                <w:szCs w:val="22"/>
              </w:rPr>
            </w:pPr>
            <w:r w:rsidRPr="009C3F0E">
              <w:rPr>
                <w:rFonts w:ascii="Arial" w:hAnsi="Arial" w:cs="Arial"/>
                <w:color w:val="000000"/>
                <w:sz w:val="22"/>
                <w:szCs w:val="22"/>
                <w:lang w:val="en-ZA" w:eastAsia="en-ZA"/>
              </w:rPr>
              <w:t xml:space="preserve">1.6 </w:t>
            </w:r>
            <w:r w:rsidRPr="009C3F0E">
              <w:rPr>
                <w:rFonts w:ascii="Arial" w:hAnsi="Arial" w:cs="Arial"/>
                <w:color w:val="000000"/>
                <w:sz w:val="22"/>
                <w:szCs w:val="22"/>
              </w:rPr>
              <w:t>Notices inviting tenderers must state the details of the required goods/services and must include the following information:</w:t>
            </w:r>
          </w:p>
          <w:p w:rsidR="00DA69A4" w:rsidRPr="001F6C42" w:rsidRDefault="00DA69A4" w:rsidP="001F6C42">
            <w:pPr>
              <w:pStyle w:val="ListParagraph"/>
              <w:numPr>
                <w:ilvl w:val="2"/>
                <w:numId w:val="256"/>
              </w:numPr>
              <w:ind w:left="709" w:hanging="709"/>
              <w:rPr>
                <w:rFonts w:ascii="Arial" w:hAnsi="Arial" w:cs="Arial"/>
                <w:color w:val="000000"/>
                <w:sz w:val="22"/>
                <w:szCs w:val="22"/>
              </w:rPr>
            </w:pPr>
            <w:r w:rsidRPr="001F6C42">
              <w:rPr>
                <w:rFonts w:ascii="Arial" w:hAnsi="Arial" w:cs="Arial"/>
                <w:color w:val="000000"/>
                <w:sz w:val="22"/>
                <w:szCs w:val="22"/>
              </w:rPr>
              <w:t>Closing date and time;</w:t>
            </w:r>
          </w:p>
          <w:p w:rsidR="00DA69A4" w:rsidRPr="009C3F0E" w:rsidRDefault="00DA69A4" w:rsidP="001F6C42">
            <w:pPr>
              <w:pStyle w:val="ListParagraph"/>
              <w:numPr>
                <w:ilvl w:val="2"/>
                <w:numId w:val="256"/>
              </w:numPr>
              <w:ind w:left="709" w:hanging="709"/>
              <w:rPr>
                <w:rFonts w:ascii="Arial" w:hAnsi="Arial" w:cs="Arial"/>
                <w:color w:val="000000"/>
                <w:sz w:val="22"/>
                <w:szCs w:val="22"/>
              </w:rPr>
            </w:pPr>
            <w:r w:rsidRPr="009C3F0E">
              <w:rPr>
                <w:rFonts w:ascii="Arial" w:hAnsi="Arial" w:cs="Arial"/>
                <w:color w:val="000000"/>
                <w:sz w:val="22"/>
                <w:szCs w:val="22"/>
              </w:rPr>
              <w:t>Period of validity of tender;</w:t>
            </w:r>
          </w:p>
          <w:p w:rsidR="00DA69A4" w:rsidRPr="009C3F0E" w:rsidRDefault="00DA69A4" w:rsidP="001F6C42">
            <w:pPr>
              <w:pStyle w:val="ListParagraph"/>
              <w:numPr>
                <w:ilvl w:val="2"/>
                <w:numId w:val="256"/>
              </w:numPr>
              <w:ind w:left="709" w:hanging="709"/>
              <w:rPr>
                <w:rFonts w:ascii="Arial" w:hAnsi="Arial" w:cs="Arial"/>
                <w:color w:val="000000"/>
                <w:sz w:val="22"/>
                <w:szCs w:val="22"/>
              </w:rPr>
            </w:pPr>
            <w:r w:rsidRPr="009C3F0E">
              <w:rPr>
                <w:rFonts w:ascii="Arial" w:hAnsi="Arial" w:cs="Arial"/>
                <w:color w:val="000000"/>
                <w:sz w:val="22"/>
                <w:szCs w:val="22"/>
              </w:rPr>
              <w:t>That the tender will not be considered unless delivered at the latest by the closing date and time;</w:t>
            </w:r>
          </w:p>
          <w:p w:rsidR="00DA69A4" w:rsidRPr="009C3F0E" w:rsidRDefault="00DA69A4" w:rsidP="001F6C42">
            <w:pPr>
              <w:pStyle w:val="ListParagraph"/>
              <w:numPr>
                <w:ilvl w:val="2"/>
                <w:numId w:val="256"/>
              </w:numPr>
              <w:ind w:left="709" w:hanging="709"/>
              <w:rPr>
                <w:rFonts w:ascii="Arial" w:hAnsi="Arial" w:cs="Arial"/>
                <w:color w:val="000000"/>
                <w:sz w:val="22"/>
                <w:szCs w:val="22"/>
              </w:rPr>
            </w:pPr>
            <w:r w:rsidRPr="009C3F0E">
              <w:rPr>
                <w:rFonts w:ascii="Arial" w:hAnsi="Arial" w:cs="Arial"/>
                <w:color w:val="000000"/>
                <w:sz w:val="22"/>
                <w:szCs w:val="22"/>
              </w:rPr>
              <w:t>That it will be the responsibility of the tenderer to ensure that completed tender submissions are deposited in the tender box;</w:t>
            </w:r>
          </w:p>
          <w:p w:rsidR="00DA69A4" w:rsidRPr="009C3F0E" w:rsidRDefault="00DA69A4" w:rsidP="001F6C42">
            <w:pPr>
              <w:pStyle w:val="ListParagraph"/>
              <w:numPr>
                <w:ilvl w:val="2"/>
                <w:numId w:val="256"/>
              </w:numPr>
              <w:ind w:left="709" w:hanging="709"/>
              <w:rPr>
                <w:rFonts w:ascii="Arial" w:hAnsi="Arial" w:cs="Arial"/>
                <w:color w:val="000000"/>
                <w:sz w:val="22"/>
                <w:szCs w:val="22"/>
              </w:rPr>
            </w:pPr>
            <w:r w:rsidRPr="009C3F0E">
              <w:rPr>
                <w:rFonts w:ascii="Arial" w:hAnsi="Arial" w:cs="Arial"/>
                <w:color w:val="000000"/>
                <w:sz w:val="22"/>
                <w:szCs w:val="22"/>
              </w:rPr>
              <w:t>Require separate technical and financial tenders, clearly marked as such; and</w:t>
            </w:r>
          </w:p>
          <w:p w:rsidR="00DA69A4" w:rsidRPr="009C3F0E" w:rsidRDefault="00DA69A4" w:rsidP="001F6C42">
            <w:pPr>
              <w:pStyle w:val="ListParagraph"/>
              <w:numPr>
                <w:ilvl w:val="2"/>
                <w:numId w:val="256"/>
              </w:numPr>
              <w:ind w:left="709" w:hanging="709"/>
              <w:rPr>
                <w:rFonts w:ascii="Arial" w:hAnsi="Arial" w:cs="Arial"/>
                <w:color w:val="000000"/>
                <w:sz w:val="22"/>
                <w:szCs w:val="22"/>
                <w:lang w:val="en-ZA" w:eastAsia="en-ZA"/>
              </w:rPr>
            </w:pPr>
            <w:r w:rsidRPr="009C3F0E">
              <w:rPr>
                <w:rFonts w:ascii="Arial" w:hAnsi="Arial" w:cs="Arial"/>
                <w:color w:val="000000"/>
                <w:sz w:val="22"/>
                <w:szCs w:val="22"/>
              </w:rPr>
              <w:t>That all the interested parties must indicate whether they will be tendering and provide their contact details should it be necessary to contact them prior to the submission date.</w:t>
            </w:r>
          </w:p>
        </w:tc>
        <w:tc>
          <w:tcPr>
            <w:tcW w:w="2127" w:type="dxa"/>
          </w:tcPr>
          <w:p w:rsidR="00DA69A4" w:rsidRPr="009C3F0E" w:rsidRDefault="00DA69A4" w:rsidP="00287B30">
            <w:pPr>
              <w:ind w:right="34"/>
              <w:rPr>
                <w:rFonts w:ascii="Arial" w:hAnsi="Arial" w:cs="Arial"/>
                <w:color w:val="000000"/>
                <w:sz w:val="22"/>
                <w:szCs w:val="22"/>
              </w:rPr>
            </w:pPr>
          </w:p>
        </w:tc>
        <w:tc>
          <w:tcPr>
            <w:tcW w:w="1699" w:type="dxa"/>
          </w:tcPr>
          <w:p w:rsidR="00DA69A4" w:rsidRPr="009C3F0E" w:rsidRDefault="00DA69A4" w:rsidP="00287B30">
            <w:pPr>
              <w:rPr>
                <w:rFonts w:ascii="Arial" w:hAnsi="Arial" w:cs="Arial"/>
                <w:color w:val="000000"/>
                <w:sz w:val="22"/>
                <w:szCs w:val="22"/>
              </w:rPr>
            </w:pP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lang w:val="en-ZA" w:eastAsia="en-ZA"/>
              </w:rPr>
              <w:t xml:space="preserve">1.7 </w:t>
            </w:r>
            <w:r w:rsidRPr="00404D29">
              <w:rPr>
                <w:rFonts w:ascii="Arial" w:hAnsi="Arial" w:cs="Arial"/>
                <w:b w:val="0"/>
                <w:color w:val="000000"/>
                <w:sz w:val="22"/>
                <w:szCs w:val="22"/>
              </w:rPr>
              <w:t>All invitations to tender on formal competitive basis shall state that no tender will be considered for acceptance unless submitted in either:</w:t>
            </w:r>
          </w:p>
          <w:p w:rsidR="00DA69A4" w:rsidRPr="00404D29" w:rsidRDefault="00DA69A4" w:rsidP="001F6C42">
            <w:pPr>
              <w:pStyle w:val="BodyText"/>
              <w:numPr>
                <w:ilvl w:val="2"/>
                <w:numId w:val="257"/>
              </w:numPr>
              <w:pBdr>
                <w:top w:val="none" w:sz="0" w:space="0" w:color="auto"/>
                <w:left w:val="none" w:sz="0" w:space="0" w:color="auto"/>
                <w:bottom w:val="none" w:sz="0" w:space="0" w:color="auto"/>
                <w:right w:val="none" w:sz="0" w:space="0" w:color="auto"/>
              </w:pBdr>
              <w:ind w:left="709" w:hanging="709"/>
              <w:jc w:val="left"/>
              <w:rPr>
                <w:rFonts w:ascii="Arial" w:hAnsi="Arial" w:cs="Arial"/>
                <w:b w:val="0"/>
                <w:color w:val="000000"/>
                <w:sz w:val="22"/>
                <w:szCs w:val="22"/>
              </w:rPr>
            </w:pPr>
            <w:r w:rsidRPr="00404D29">
              <w:rPr>
                <w:rFonts w:ascii="Arial" w:hAnsi="Arial" w:cs="Arial"/>
                <w:b w:val="0"/>
                <w:color w:val="000000"/>
                <w:sz w:val="22"/>
                <w:szCs w:val="22"/>
              </w:rPr>
              <w:t xml:space="preserve">a plain, sealed package bearing a pre-printed label supplied by the ECB (or bearing the word “Tender “ followed by the subject to which it relates and the latest date and time for the receipt of such tender); </w:t>
            </w:r>
          </w:p>
          <w:p w:rsidR="00DA69A4" w:rsidRPr="00404D29" w:rsidRDefault="00DA69A4" w:rsidP="001F6C42">
            <w:pPr>
              <w:pStyle w:val="BodyText"/>
              <w:numPr>
                <w:ilvl w:val="2"/>
                <w:numId w:val="257"/>
              </w:numPr>
              <w:pBdr>
                <w:top w:val="none" w:sz="0" w:space="0" w:color="auto"/>
                <w:left w:val="none" w:sz="0" w:space="0" w:color="auto"/>
                <w:bottom w:val="none" w:sz="0" w:space="0" w:color="auto"/>
                <w:right w:val="none" w:sz="0" w:space="0" w:color="auto"/>
              </w:pBdr>
              <w:ind w:left="709" w:hanging="709"/>
              <w:jc w:val="left"/>
              <w:rPr>
                <w:rFonts w:ascii="Arial" w:hAnsi="Arial" w:cs="Arial"/>
                <w:b w:val="0"/>
                <w:color w:val="000000"/>
                <w:sz w:val="22"/>
                <w:szCs w:val="22"/>
                <w:lang w:val="en-ZA" w:eastAsia="en-ZA"/>
              </w:rPr>
            </w:pPr>
            <w:r w:rsidRPr="00404D29">
              <w:rPr>
                <w:rFonts w:ascii="Arial" w:hAnsi="Arial" w:cs="Arial"/>
                <w:b w:val="0"/>
                <w:color w:val="000000"/>
                <w:sz w:val="22"/>
                <w:szCs w:val="22"/>
              </w:rPr>
              <w:t>in special envelope supplied by the ECB to prospective tenderers and the tender envelope / packages shall not bear any names or marks indicating the sender.</w:t>
            </w:r>
          </w:p>
        </w:tc>
        <w:tc>
          <w:tcPr>
            <w:tcW w:w="2127" w:type="dxa"/>
          </w:tcPr>
          <w:p w:rsidR="00DA69A4" w:rsidRPr="009C3F0E" w:rsidRDefault="00DA69A4" w:rsidP="00287B30">
            <w:pPr>
              <w:ind w:right="34"/>
              <w:rPr>
                <w:rFonts w:ascii="Arial" w:hAnsi="Arial" w:cs="Arial"/>
                <w:color w:val="000000"/>
                <w:sz w:val="22"/>
                <w:szCs w:val="22"/>
              </w:rPr>
            </w:pPr>
          </w:p>
        </w:tc>
        <w:tc>
          <w:tcPr>
            <w:tcW w:w="1699" w:type="dxa"/>
          </w:tcPr>
          <w:p w:rsidR="00DA69A4" w:rsidRPr="009C3F0E" w:rsidRDefault="00DA69A4" w:rsidP="00287B30">
            <w:pPr>
              <w:rPr>
                <w:rFonts w:ascii="Arial" w:hAnsi="Arial" w:cs="Arial"/>
                <w:color w:val="000000"/>
                <w:sz w:val="22"/>
                <w:szCs w:val="22"/>
              </w:rPr>
            </w:pP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1.8 Every tenderer must have given or give a written undertaking not to engage in collusive tendering or other restrictive practice, and that their tender price is full inclusive of all costs, fees, expenses and taxes.</w:t>
            </w:r>
          </w:p>
        </w:tc>
        <w:tc>
          <w:tcPr>
            <w:tcW w:w="2127" w:type="dxa"/>
          </w:tcPr>
          <w:p w:rsidR="00DA69A4" w:rsidRPr="009C3F0E" w:rsidRDefault="00DA69A4" w:rsidP="00287B30">
            <w:pPr>
              <w:ind w:right="34"/>
              <w:rPr>
                <w:rFonts w:ascii="Arial" w:hAnsi="Arial" w:cs="Arial"/>
                <w:color w:val="000000"/>
                <w:sz w:val="22"/>
                <w:szCs w:val="22"/>
              </w:rPr>
            </w:pPr>
          </w:p>
        </w:tc>
        <w:tc>
          <w:tcPr>
            <w:tcW w:w="1699" w:type="dxa"/>
          </w:tcPr>
          <w:p w:rsidR="00DA69A4" w:rsidRPr="009C3F0E" w:rsidRDefault="00DA69A4" w:rsidP="00287B30">
            <w:pPr>
              <w:rPr>
                <w:rFonts w:ascii="Arial" w:hAnsi="Arial" w:cs="Arial"/>
                <w:color w:val="000000"/>
                <w:sz w:val="22"/>
                <w:szCs w:val="22"/>
              </w:rPr>
            </w:pPr>
          </w:p>
        </w:tc>
      </w:tr>
      <w:tr w:rsidR="00DA69A4" w:rsidRPr="009C3F0E" w:rsidTr="00287B30">
        <w:tc>
          <w:tcPr>
            <w:tcW w:w="9497" w:type="dxa"/>
            <w:gridSpan w:val="3"/>
          </w:tcPr>
          <w:p w:rsidR="00DA69A4" w:rsidRPr="00404D29" w:rsidRDefault="00DA69A4" w:rsidP="00287B30">
            <w:pPr>
              <w:ind w:right="34"/>
              <w:rPr>
                <w:rFonts w:ascii="Arial" w:hAnsi="Arial" w:cs="Arial"/>
                <w:b/>
                <w:color w:val="000000"/>
                <w:sz w:val="22"/>
                <w:szCs w:val="22"/>
              </w:rPr>
            </w:pPr>
            <w:r w:rsidRPr="00404D29">
              <w:rPr>
                <w:rFonts w:ascii="Arial" w:hAnsi="Arial" w:cs="Arial"/>
                <w:b/>
                <w:color w:val="000000"/>
                <w:sz w:val="22"/>
                <w:szCs w:val="22"/>
              </w:rPr>
              <w:t>2. Extension and clarification of tenders</w:t>
            </w:r>
          </w:p>
        </w:tc>
      </w:tr>
      <w:tr w:rsidR="00DA69A4" w:rsidRPr="009C3F0E" w:rsidTr="00287B30">
        <w:tc>
          <w:tcPr>
            <w:tcW w:w="5671" w:type="dxa"/>
          </w:tcPr>
          <w:p w:rsidR="00DA69A4" w:rsidRPr="00404D29" w:rsidRDefault="00DA69A4" w:rsidP="00287B30">
            <w:pPr>
              <w:autoSpaceDE w:val="0"/>
              <w:autoSpaceDN w:val="0"/>
              <w:adjustRightInd w:val="0"/>
              <w:rPr>
                <w:rFonts w:ascii="Arial" w:hAnsi="Arial" w:cs="Arial"/>
                <w:color w:val="000000"/>
                <w:sz w:val="22"/>
                <w:szCs w:val="22"/>
              </w:rPr>
            </w:pPr>
            <w:r w:rsidRPr="00404D29">
              <w:rPr>
                <w:rFonts w:ascii="Arial" w:hAnsi="Arial" w:cs="Arial"/>
                <w:color w:val="000000"/>
                <w:sz w:val="22"/>
                <w:szCs w:val="22"/>
              </w:rPr>
              <w:t xml:space="preserve">2.1 Any formal request for an extension to the tender period must be made in writing and received by the CEO at least 5 days before the tender closing date.  If </w:t>
            </w:r>
            <w:r w:rsidRPr="00404D29">
              <w:rPr>
                <w:rFonts w:ascii="Arial" w:hAnsi="Arial" w:cs="Arial"/>
                <w:color w:val="000000"/>
                <w:sz w:val="22"/>
                <w:szCs w:val="22"/>
              </w:rPr>
              <w:lastRenderedPageBreak/>
              <w:t xml:space="preserve">accepted by the </w:t>
            </w:r>
            <w:commentRangeStart w:id="1213"/>
            <w:commentRangeStart w:id="1214"/>
            <w:r w:rsidRPr="00404D29">
              <w:rPr>
                <w:rFonts w:ascii="Arial" w:hAnsi="Arial" w:cs="Arial"/>
                <w:color w:val="000000"/>
                <w:sz w:val="22"/>
                <w:szCs w:val="22"/>
              </w:rPr>
              <w:t>Board</w:t>
            </w:r>
            <w:commentRangeEnd w:id="1213"/>
            <w:r w:rsidR="0064026D">
              <w:rPr>
                <w:rStyle w:val="CommentReference"/>
              </w:rPr>
              <w:commentReference w:id="1213"/>
            </w:r>
            <w:commentRangeEnd w:id="1214"/>
            <w:r w:rsidR="00E75FC6">
              <w:rPr>
                <w:rStyle w:val="CommentReference"/>
              </w:rPr>
              <w:commentReference w:id="1214"/>
            </w:r>
            <w:r w:rsidRPr="00404D29">
              <w:rPr>
                <w:rFonts w:ascii="Arial" w:hAnsi="Arial" w:cs="Arial"/>
                <w:color w:val="000000"/>
                <w:sz w:val="22"/>
                <w:szCs w:val="22"/>
              </w:rPr>
              <w:t>, it must be communicated to all the tenderers.</w:t>
            </w:r>
          </w:p>
        </w:tc>
        <w:tc>
          <w:tcPr>
            <w:tcW w:w="2127" w:type="dxa"/>
          </w:tcPr>
          <w:p w:rsidR="00DA69A4" w:rsidRPr="009C3F0E" w:rsidRDefault="00DA69A4" w:rsidP="00287B30">
            <w:pPr>
              <w:ind w:right="34"/>
              <w:rPr>
                <w:rFonts w:ascii="Arial" w:hAnsi="Arial" w:cs="Arial"/>
                <w:color w:val="000000"/>
                <w:sz w:val="22"/>
                <w:szCs w:val="22"/>
              </w:rPr>
            </w:pPr>
            <w:r w:rsidRPr="009C3F0E">
              <w:rPr>
                <w:rFonts w:ascii="Arial" w:hAnsi="Arial" w:cs="Arial"/>
                <w:color w:val="000000"/>
                <w:sz w:val="22"/>
                <w:szCs w:val="22"/>
              </w:rPr>
              <w:lastRenderedPageBreak/>
              <w:t>CEO</w:t>
            </w:r>
          </w:p>
        </w:tc>
        <w:tc>
          <w:tcPr>
            <w:tcW w:w="1699"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404D29" w:rsidRDefault="00DA69A4" w:rsidP="00287B30">
            <w:pPr>
              <w:autoSpaceDE w:val="0"/>
              <w:autoSpaceDN w:val="0"/>
              <w:adjustRightInd w:val="0"/>
              <w:rPr>
                <w:rFonts w:ascii="Arial" w:hAnsi="Arial" w:cs="Arial"/>
                <w:color w:val="000000"/>
                <w:sz w:val="22"/>
                <w:szCs w:val="22"/>
              </w:rPr>
            </w:pPr>
            <w:r w:rsidRPr="00404D29">
              <w:rPr>
                <w:rFonts w:ascii="Arial" w:hAnsi="Arial" w:cs="Arial"/>
                <w:color w:val="000000"/>
                <w:sz w:val="22"/>
                <w:szCs w:val="22"/>
              </w:rPr>
              <w:lastRenderedPageBreak/>
              <w:t>2.2 Clarification of any matters regarding tenders should be limited to those parties involved in the tender process.  All such clarifications must be communicated to all tenderers.</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Designated officer</w:t>
            </w:r>
          </w:p>
        </w:tc>
        <w:tc>
          <w:tcPr>
            <w:tcW w:w="1699"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9497" w:type="dxa"/>
            <w:gridSpan w:val="3"/>
          </w:tcPr>
          <w:p w:rsidR="00DA69A4" w:rsidRPr="00404D29" w:rsidRDefault="00DA69A4" w:rsidP="00287B30">
            <w:pPr>
              <w:rPr>
                <w:rFonts w:ascii="Arial" w:hAnsi="Arial" w:cs="Arial"/>
                <w:b/>
                <w:color w:val="000000"/>
                <w:sz w:val="22"/>
                <w:szCs w:val="22"/>
              </w:rPr>
            </w:pPr>
            <w:r w:rsidRPr="00404D29">
              <w:rPr>
                <w:rFonts w:ascii="Arial" w:hAnsi="Arial" w:cs="Arial"/>
                <w:b/>
                <w:color w:val="000000"/>
                <w:sz w:val="22"/>
                <w:szCs w:val="22"/>
              </w:rPr>
              <w:t>3. Receipt, safe Custody and Record of Formal Tenders</w:t>
            </w:r>
          </w:p>
        </w:tc>
      </w:tr>
      <w:tr w:rsidR="00DA69A4" w:rsidRPr="009C3F0E" w:rsidTr="00287B30">
        <w:tc>
          <w:tcPr>
            <w:tcW w:w="5671" w:type="dxa"/>
          </w:tcPr>
          <w:p w:rsidR="00DA69A4" w:rsidRPr="00404D29" w:rsidRDefault="00DA69A4" w:rsidP="00287B30">
            <w:pPr>
              <w:rPr>
                <w:rFonts w:ascii="Arial" w:hAnsi="Arial" w:cs="Arial"/>
                <w:color w:val="000000"/>
                <w:sz w:val="22"/>
                <w:szCs w:val="22"/>
              </w:rPr>
            </w:pPr>
            <w:r w:rsidRPr="00404D29">
              <w:rPr>
                <w:rFonts w:ascii="Arial" w:hAnsi="Arial" w:cs="Arial"/>
                <w:color w:val="000000"/>
                <w:sz w:val="22"/>
                <w:szCs w:val="22"/>
              </w:rPr>
              <w:t>3.1 Formal competitive tenders shall be addressed to the CEO.</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404D29" w:rsidRDefault="00DA69A4" w:rsidP="00287B30">
            <w:pPr>
              <w:rPr>
                <w:rFonts w:ascii="Arial" w:hAnsi="Arial" w:cs="Arial"/>
                <w:color w:val="000000"/>
                <w:sz w:val="22"/>
                <w:szCs w:val="22"/>
              </w:rPr>
            </w:pPr>
            <w:r w:rsidRPr="00404D29">
              <w:rPr>
                <w:rFonts w:ascii="Arial" w:hAnsi="Arial" w:cs="Arial"/>
                <w:color w:val="000000"/>
                <w:sz w:val="22"/>
                <w:szCs w:val="22"/>
              </w:rPr>
              <w:t>3.2 The date and time of receipt of each tender shall be endorsed on the unopened tender envelope/packaging.</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Designated officer</w:t>
            </w:r>
          </w:p>
        </w:tc>
        <w:tc>
          <w:tcPr>
            <w:tcW w:w="1699"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3.3 The CEO shall designate an officer or officers, not from the originating department, to receive tenders on his behalf and to be responsible for their endorsement and safe custody until the time appointed for their opening, and for the record maintained in accordance with section 4 below.</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shd w:val="clear" w:color="auto" w:fill="auto"/>
          </w:tcPr>
          <w:p w:rsidR="00DA69A4" w:rsidRPr="00404D29" w:rsidRDefault="00DA69A4" w:rsidP="00287B30">
            <w:pPr>
              <w:rPr>
                <w:rFonts w:ascii="Arial" w:hAnsi="Arial" w:cs="Arial"/>
                <w:color w:val="000000"/>
                <w:sz w:val="22"/>
                <w:szCs w:val="22"/>
              </w:rPr>
            </w:pPr>
            <w:r w:rsidRPr="00404D29">
              <w:rPr>
                <w:rFonts w:ascii="Arial" w:hAnsi="Arial" w:cs="Arial"/>
                <w:color w:val="000000"/>
                <w:sz w:val="22"/>
                <w:szCs w:val="22"/>
              </w:rPr>
              <w:t>3.5 The designated officer must record all tenders received in a tender register.  The entry in the tender register book must be signed by both the CEO and one designated official.</w:t>
            </w:r>
          </w:p>
          <w:p w:rsidR="00DA69A4" w:rsidRPr="00404D29" w:rsidRDefault="00DA69A4" w:rsidP="00287B30">
            <w:pPr>
              <w:rPr>
                <w:rFonts w:ascii="Arial" w:hAnsi="Arial" w:cs="Arial"/>
                <w:color w:val="000000"/>
                <w:sz w:val="22"/>
                <w:szCs w:val="22"/>
              </w:rPr>
            </w:pPr>
          </w:p>
        </w:tc>
        <w:tc>
          <w:tcPr>
            <w:tcW w:w="2127" w:type="dxa"/>
            <w:shd w:val="clear" w:color="auto" w:fill="auto"/>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Designated officer</w:t>
            </w:r>
          </w:p>
        </w:tc>
        <w:tc>
          <w:tcPr>
            <w:tcW w:w="1699" w:type="dxa"/>
            <w:shd w:val="clear" w:color="auto" w:fill="auto"/>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9497" w:type="dxa"/>
            <w:gridSpan w:val="3"/>
          </w:tcPr>
          <w:p w:rsidR="00DA69A4" w:rsidRPr="00404D29" w:rsidRDefault="00DA69A4" w:rsidP="00287B30">
            <w:pPr>
              <w:rPr>
                <w:rFonts w:ascii="Arial" w:hAnsi="Arial" w:cs="Arial"/>
                <w:b/>
                <w:color w:val="000000"/>
                <w:sz w:val="22"/>
                <w:szCs w:val="22"/>
              </w:rPr>
            </w:pPr>
            <w:r w:rsidRPr="00404D29">
              <w:rPr>
                <w:rFonts w:ascii="Arial" w:hAnsi="Arial" w:cs="Arial"/>
                <w:b/>
                <w:color w:val="000000"/>
                <w:sz w:val="22"/>
                <w:szCs w:val="22"/>
              </w:rPr>
              <w:t>4. Opening Formal Tenders</w:t>
            </w: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4.1 As soon as practicable after the date and time stated as being the latest time for the receipt of tenders they shall be opened in the presence of two senior officers designated by the CEO and not from the originating department.</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Designated officers</w:t>
            </w:r>
          </w:p>
        </w:tc>
        <w:tc>
          <w:tcPr>
            <w:tcW w:w="1699"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4.2 Every tender received shall be stamped with the date and time of opening and initialed by two of those present at the opening.</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rPr>
                <w:rFonts w:ascii="Arial" w:hAnsi="Arial" w:cs="Arial"/>
                <w:color w:val="000000"/>
                <w:sz w:val="22"/>
                <w:szCs w:val="22"/>
              </w:rPr>
            </w:pP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 xml:space="preserve">4.3 A permanent record shall be maintained to show for each set of competitive tender invitations dispatched: </w:t>
            </w:r>
          </w:p>
          <w:p w:rsidR="00DA69A4" w:rsidRPr="00404D29" w:rsidRDefault="00DA69A4" w:rsidP="001F6C42">
            <w:pPr>
              <w:pStyle w:val="BodyText"/>
              <w:numPr>
                <w:ilvl w:val="2"/>
                <w:numId w:val="258"/>
              </w:numPr>
              <w:pBdr>
                <w:top w:val="none" w:sz="0" w:space="0" w:color="auto"/>
                <w:left w:val="none" w:sz="0" w:space="0" w:color="auto"/>
                <w:bottom w:val="none" w:sz="0" w:space="0" w:color="auto"/>
                <w:right w:val="none" w:sz="0" w:space="0" w:color="auto"/>
              </w:pBdr>
              <w:ind w:left="709" w:hanging="709"/>
              <w:jc w:val="left"/>
              <w:rPr>
                <w:rFonts w:ascii="Arial" w:hAnsi="Arial" w:cs="Arial"/>
                <w:b w:val="0"/>
                <w:color w:val="000000"/>
                <w:sz w:val="22"/>
                <w:szCs w:val="22"/>
              </w:rPr>
            </w:pPr>
            <w:r w:rsidRPr="00404D29">
              <w:rPr>
                <w:rFonts w:ascii="Arial" w:hAnsi="Arial" w:cs="Arial"/>
                <w:b w:val="0"/>
                <w:color w:val="000000"/>
                <w:sz w:val="22"/>
                <w:szCs w:val="22"/>
              </w:rPr>
              <w:t>the names of firms/individuals invited;</w:t>
            </w:r>
          </w:p>
          <w:p w:rsidR="00DA69A4" w:rsidRPr="00404D29" w:rsidRDefault="00DA69A4" w:rsidP="001F6C42">
            <w:pPr>
              <w:pStyle w:val="BodyText"/>
              <w:numPr>
                <w:ilvl w:val="2"/>
                <w:numId w:val="258"/>
              </w:numPr>
              <w:pBdr>
                <w:top w:val="none" w:sz="0" w:space="0" w:color="auto"/>
                <w:left w:val="none" w:sz="0" w:space="0" w:color="auto"/>
                <w:bottom w:val="none" w:sz="0" w:space="0" w:color="auto"/>
                <w:right w:val="none" w:sz="0" w:space="0" w:color="auto"/>
              </w:pBdr>
              <w:ind w:left="709" w:hanging="709"/>
              <w:jc w:val="left"/>
              <w:rPr>
                <w:rFonts w:ascii="Arial" w:hAnsi="Arial" w:cs="Arial"/>
                <w:b w:val="0"/>
                <w:color w:val="000000"/>
                <w:sz w:val="22"/>
                <w:szCs w:val="22"/>
              </w:rPr>
            </w:pPr>
            <w:r w:rsidRPr="00404D29">
              <w:rPr>
                <w:rFonts w:ascii="Arial" w:hAnsi="Arial" w:cs="Arial"/>
                <w:b w:val="0"/>
                <w:color w:val="000000"/>
                <w:sz w:val="22"/>
                <w:szCs w:val="22"/>
              </w:rPr>
              <w:t>the names of and the number of firms/individuals form which tenders have been received;</w:t>
            </w:r>
          </w:p>
          <w:p w:rsidR="00DA69A4" w:rsidRPr="00404D29" w:rsidRDefault="00DA69A4" w:rsidP="001F6C42">
            <w:pPr>
              <w:pStyle w:val="BodyText"/>
              <w:numPr>
                <w:ilvl w:val="2"/>
                <w:numId w:val="258"/>
              </w:numPr>
              <w:pBdr>
                <w:top w:val="none" w:sz="0" w:space="0" w:color="auto"/>
                <w:left w:val="none" w:sz="0" w:space="0" w:color="auto"/>
                <w:bottom w:val="none" w:sz="0" w:space="0" w:color="auto"/>
                <w:right w:val="none" w:sz="0" w:space="0" w:color="auto"/>
              </w:pBdr>
              <w:ind w:left="709" w:hanging="709"/>
              <w:jc w:val="left"/>
              <w:rPr>
                <w:rFonts w:ascii="Arial" w:hAnsi="Arial" w:cs="Arial"/>
                <w:b w:val="0"/>
                <w:color w:val="000000"/>
                <w:sz w:val="22"/>
                <w:szCs w:val="22"/>
              </w:rPr>
            </w:pPr>
            <w:r w:rsidRPr="00404D29">
              <w:rPr>
                <w:rFonts w:ascii="Arial" w:hAnsi="Arial" w:cs="Arial"/>
                <w:b w:val="0"/>
                <w:color w:val="000000"/>
                <w:sz w:val="22"/>
                <w:szCs w:val="22"/>
              </w:rPr>
              <w:t>the total price(s) tendered;</w:t>
            </w:r>
          </w:p>
          <w:p w:rsidR="00DA69A4" w:rsidRPr="00404D29" w:rsidRDefault="00DA69A4" w:rsidP="001F6C42">
            <w:pPr>
              <w:pStyle w:val="BodyText"/>
              <w:numPr>
                <w:ilvl w:val="2"/>
                <w:numId w:val="258"/>
              </w:numPr>
              <w:pBdr>
                <w:top w:val="none" w:sz="0" w:space="0" w:color="auto"/>
                <w:left w:val="none" w:sz="0" w:space="0" w:color="auto"/>
                <w:bottom w:val="none" w:sz="0" w:space="0" w:color="auto"/>
                <w:right w:val="none" w:sz="0" w:space="0" w:color="auto"/>
              </w:pBdr>
              <w:ind w:left="709" w:hanging="709"/>
              <w:jc w:val="left"/>
              <w:rPr>
                <w:rFonts w:ascii="Arial" w:hAnsi="Arial" w:cs="Arial"/>
                <w:b w:val="0"/>
                <w:color w:val="000000"/>
                <w:sz w:val="22"/>
                <w:szCs w:val="22"/>
              </w:rPr>
            </w:pPr>
            <w:r w:rsidRPr="00404D29">
              <w:rPr>
                <w:rFonts w:ascii="Arial" w:hAnsi="Arial" w:cs="Arial"/>
                <w:b w:val="0"/>
                <w:color w:val="000000"/>
                <w:sz w:val="22"/>
                <w:szCs w:val="22"/>
              </w:rPr>
              <w:t>closing date and time;</w:t>
            </w:r>
          </w:p>
          <w:p w:rsidR="00DA69A4" w:rsidRPr="00404D29" w:rsidRDefault="00DA69A4" w:rsidP="001F6C42">
            <w:pPr>
              <w:pStyle w:val="BodyText"/>
              <w:numPr>
                <w:ilvl w:val="2"/>
                <w:numId w:val="258"/>
              </w:numPr>
              <w:pBdr>
                <w:top w:val="none" w:sz="0" w:space="0" w:color="auto"/>
                <w:left w:val="none" w:sz="0" w:space="0" w:color="auto"/>
                <w:bottom w:val="none" w:sz="0" w:space="0" w:color="auto"/>
                <w:right w:val="none" w:sz="0" w:space="0" w:color="auto"/>
              </w:pBdr>
              <w:ind w:left="709" w:hanging="709"/>
              <w:jc w:val="left"/>
              <w:rPr>
                <w:rFonts w:ascii="Arial" w:hAnsi="Arial" w:cs="Arial"/>
                <w:b w:val="0"/>
                <w:color w:val="000000"/>
                <w:sz w:val="22"/>
                <w:szCs w:val="22"/>
              </w:rPr>
            </w:pPr>
            <w:r w:rsidRPr="00404D29">
              <w:rPr>
                <w:rFonts w:ascii="Arial" w:hAnsi="Arial" w:cs="Arial"/>
                <w:b w:val="0"/>
                <w:color w:val="000000"/>
                <w:sz w:val="22"/>
                <w:szCs w:val="22"/>
              </w:rPr>
              <w:t xml:space="preserve">date and time of opening; and </w:t>
            </w:r>
          </w:p>
          <w:p w:rsidR="00DA69A4" w:rsidRPr="00404D29" w:rsidRDefault="00DA69A4" w:rsidP="001F6C42">
            <w:pPr>
              <w:pStyle w:val="BodyText"/>
              <w:numPr>
                <w:ilvl w:val="2"/>
                <w:numId w:val="258"/>
              </w:numPr>
              <w:pBdr>
                <w:top w:val="none" w:sz="0" w:space="0" w:color="auto"/>
                <w:left w:val="none" w:sz="0" w:space="0" w:color="auto"/>
                <w:bottom w:val="none" w:sz="0" w:space="0" w:color="auto"/>
                <w:right w:val="none" w:sz="0" w:space="0" w:color="auto"/>
              </w:pBdr>
              <w:ind w:left="709" w:hanging="709"/>
              <w:jc w:val="left"/>
              <w:rPr>
                <w:rFonts w:ascii="Arial" w:hAnsi="Arial" w:cs="Arial"/>
                <w:b w:val="0"/>
                <w:color w:val="000000"/>
                <w:sz w:val="22"/>
                <w:szCs w:val="22"/>
              </w:rPr>
            </w:pPr>
            <w:r w:rsidRPr="00404D29">
              <w:rPr>
                <w:rFonts w:ascii="Arial" w:hAnsi="Arial" w:cs="Arial"/>
                <w:b w:val="0"/>
                <w:color w:val="000000"/>
                <w:sz w:val="22"/>
                <w:szCs w:val="22"/>
              </w:rPr>
              <w:t>the record shall be signed by the persons present at the opening.</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Admin Officer</w:t>
            </w:r>
          </w:p>
        </w:tc>
        <w:tc>
          <w:tcPr>
            <w:tcW w:w="1699"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4.4 Except as in 4.5 below, a record shall be maintained of all price alterations on tender, i.e. where a price has apparently been altered, and the final price shown shall be recorded.  Every price alteration appearing on a tender and the record should be initialed by two of those present at the opening.</w:t>
            </w:r>
          </w:p>
        </w:tc>
        <w:tc>
          <w:tcPr>
            <w:tcW w:w="2127" w:type="dxa"/>
          </w:tcPr>
          <w:p w:rsidR="00DA69A4" w:rsidRPr="00404D29" w:rsidRDefault="00DA69A4" w:rsidP="00287B30">
            <w:pPr>
              <w:rPr>
                <w:rFonts w:ascii="Arial" w:hAnsi="Arial" w:cs="Arial"/>
                <w:color w:val="000000"/>
                <w:sz w:val="22"/>
                <w:szCs w:val="22"/>
              </w:rPr>
            </w:pPr>
            <w:r w:rsidRPr="00404D29">
              <w:rPr>
                <w:rFonts w:ascii="Arial" w:hAnsi="Arial" w:cs="Arial"/>
                <w:color w:val="000000"/>
                <w:sz w:val="22"/>
                <w:szCs w:val="22"/>
              </w:rPr>
              <w:t>Designated officers</w:t>
            </w:r>
          </w:p>
        </w:tc>
        <w:tc>
          <w:tcPr>
            <w:tcW w:w="1699" w:type="dxa"/>
          </w:tcPr>
          <w:p w:rsidR="00DA69A4" w:rsidRPr="00404D29" w:rsidRDefault="00DA69A4" w:rsidP="00287B30">
            <w:pPr>
              <w:rPr>
                <w:rFonts w:ascii="Arial" w:hAnsi="Arial" w:cs="Arial"/>
                <w:color w:val="000000"/>
                <w:sz w:val="22"/>
                <w:szCs w:val="22"/>
              </w:rPr>
            </w:pPr>
            <w:r w:rsidRPr="00404D29">
              <w:rPr>
                <w:rFonts w:ascii="Arial" w:hAnsi="Arial" w:cs="Arial"/>
                <w:color w:val="000000"/>
                <w:sz w:val="22"/>
                <w:szCs w:val="22"/>
              </w:rPr>
              <w:t>Ad-hoc</w:t>
            </w: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4.5 A report shall be made in the record if, on any one tender, price alterations are so numerous as to render the procedure 4.4 above unreasonable.</w:t>
            </w:r>
          </w:p>
        </w:tc>
        <w:tc>
          <w:tcPr>
            <w:tcW w:w="2127" w:type="dxa"/>
          </w:tcPr>
          <w:p w:rsidR="00DA69A4" w:rsidRPr="00404D29" w:rsidRDefault="00DA69A4" w:rsidP="00287B30">
            <w:pPr>
              <w:rPr>
                <w:rFonts w:ascii="Arial" w:hAnsi="Arial" w:cs="Arial"/>
                <w:color w:val="000000"/>
                <w:sz w:val="22"/>
                <w:szCs w:val="22"/>
              </w:rPr>
            </w:pPr>
            <w:r w:rsidRPr="00404D29">
              <w:rPr>
                <w:rFonts w:ascii="Arial" w:hAnsi="Arial" w:cs="Arial"/>
                <w:color w:val="000000"/>
                <w:sz w:val="22"/>
                <w:szCs w:val="22"/>
              </w:rPr>
              <w:t>Designated officers</w:t>
            </w:r>
          </w:p>
        </w:tc>
        <w:tc>
          <w:tcPr>
            <w:tcW w:w="1699" w:type="dxa"/>
          </w:tcPr>
          <w:p w:rsidR="00DA69A4" w:rsidRPr="00404D29" w:rsidRDefault="00DA69A4" w:rsidP="00287B30">
            <w:pPr>
              <w:rPr>
                <w:rFonts w:ascii="Arial" w:hAnsi="Arial" w:cs="Arial"/>
                <w:color w:val="000000"/>
                <w:sz w:val="22"/>
                <w:szCs w:val="22"/>
              </w:rPr>
            </w:pPr>
            <w:r w:rsidRPr="00404D29">
              <w:rPr>
                <w:rFonts w:ascii="Arial" w:hAnsi="Arial" w:cs="Arial"/>
                <w:color w:val="000000"/>
                <w:sz w:val="22"/>
                <w:szCs w:val="22"/>
              </w:rPr>
              <w:t>Ad-hoc</w:t>
            </w:r>
          </w:p>
        </w:tc>
      </w:tr>
      <w:tr w:rsidR="00DA69A4" w:rsidRPr="009C3F0E" w:rsidTr="00287B30">
        <w:tc>
          <w:tcPr>
            <w:tcW w:w="9497" w:type="dxa"/>
            <w:gridSpan w:val="3"/>
          </w:tcPr>
          <w:p w:rsidR="00DA69A4" w:rsidRPr="009C3F0E" w:rsidRDefault="00DA69A4" w:rsidP="00287B30">
            <w:pPr>
              <w:rPr>
                <w:rFonts w:ascii="Arial" w:hAnsi="Arial" w:cs="Arial"/>
                <w:b/>
                <w:color w:val="000000"/>
                <w:sz w:val="22"/>
                <w:szCs w:val="22"/>
              </w:rPr>
            </w:pPr>
            <w:r w:rsidRPr="009C3F0E">
              <w:rPr>
                <w:rFonts w:ascii="Arial" w:hAnsi="Arial" w:cs="Arial"/>
                <w:b/>
                <w:color w:val="000000"/>
                <w:sz w:val="22"/>
                <w:szCs w:val="22"/>
              </w:rPr>
              <w:t xml:space="preserve">5. </w:t>
            </w:r>
            <w:r w:rsidRPr="009C3F0E">
              <w:rPr>
                <w:rFonts w:ascii="Arial" w:hAnsi="Arial" w:cs="Arial"/>
                <w:b/>
                <w:bCs/>
                <w:color w:val="000000"/>
                <w:sz w:val="22"/>
                <w:szCs w:val="22"/>
              </w:rPr>
              <w:t>Admissibility and Acceptance of Formal Tenders</w:t>
            </w:r>
          </w:p>
        </w:tc>
      </w:tr>
      <w:tr w:rsidR="00DA69A4" w:rsidRPr="009C3F0E" w:rsidTr="00287B30">
        <w:trPr>
          <w:trHeight w:val="1511"/>
        </w:trPr>
        <w:tc>
          <w:tcPr>
            <w:tcW w:w="5671" w:type="dxa"/>
          </w:tcPr>
          <w:p w:rsidR="00DA69A4" w:rsidRPr="009C3F0E" w:rsidRDefault="00DA69A4" w:rsidP="00287B30">
            <w:pPr>
              <w:pStyle w:val="BodySingle"/>
              <w:tabs>
                <w:tab w:val="left" w:pos="0"/>
              </w:tabs>
              <w:jc w:val="left"/>
              <w:rPr>
                <w:rFonts w:ascii="Arial" w:hAnsi="Arial" w:cs="Arial"/>
                <w:color w:val="000000"/>
                <w:sz w:val="22"/>
                <w:szCs w:val="22"/>
              </w:rPr>
            </w:pPr>
            <w:r w:rsidRPr="009C3F0E">
              <w:rPr>
                <w:rFonts w:ascii="Arial" w:hAnsi="Arial" w:cs="Arial"/>
                <w:sz w:val="22"/>
                <w:szCs w:val="22"/>
              </w:rPr>
              <w:lastRenderedPageBreak/>
              <w:t>5.1 In considering which tender to accept, if any, the designated officers shall have regard to whether value for money will be obtained by the ECB and whether the number of tenders received provides adequate competition.  In cases of doubt they shall consult the CEO.</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Designated officers</w:t>
            </w:r>
          </w:p>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404D29" w:rsidRDefault="00DA69A4" w:rsidP="00287B30">
            <w:pPr>
              <w:pStyle w:val="BodySingle"/>
              <w:tabs>
                <w:tab w:val="left" w:pos="0"/>
              </w:tabs>
              <w:jc w:val="left"/>
              <w:rPr>
                <w:rFonts w:ascii="Arial" w:hAnsi="Arial" w:cs="Arial"/>
                <w:sz w:val="22"/>
                <w:szCs w:val="22"/>
              </w:rPr>
            </w:pPr>
            <w:r w:rsidRPr="00404D29">
              <w:rPr>
                <w:rFonts w:ascii="Arial" w:hAnsi="Arial" w:cs="Arial"/>
                <w:sz w:val="22"/>
                <w:szCs w:val="22"/>
              </w:rPr>
              <w:t xml:space="preserve">5.2 Tenders received after the due time and date may be considered only if the CEO or nominated officer decides that there are exceptional circumstances, e.g. where significant financial, technical or delivery advantages would accrue, and is satisfied that there is no reason to doubt the bona-fides of the tenders concerned.  The Chief Executive Officer or nominated officer shall decide whether such tenders are admissible and whether re-tendering is desirable.  Re-tendering may be limited to those tenders reasonably in the field of consideration in the original competition.  If the tender is accepted the late arrival of the tender should be </w:t>
            </w:r>
            <w:commentRangeStart w:id="1215"/>
            <w:r w:rsidRPr="00404D29">
              <w:rPr>
                <w:rFonts w:ascii="Arial" w:hAnsi="Arial" w:cs="Arial"/>
                <w:sz w:val="22"/>
                <w:szCs w:val="22"/>
              </w:rPr>
              <w:t xml:space="preserve">reported to the ECB </w:t>
            </w:r>
            <w:commentRangeEnd w:id="1215"/>
            <w:r w:rsidR="00DA21BA">
              <w:rPr>
                <w:rStyle w:val="CommentReference"/>
                <w:lang w:val="en-US"/>
              </w:rPr>
              <w:commentReference w:id="1215"/>
            </w:r>
            <w:r w:rsidRPr="00404D29">
              <w:rPr>
                <w:rFonts w:ascii="Arial" w:hAnsi="Arial" w:cs="Arial"/>
                <w:sz w:val="22"/>
                <w:szCs w:val="22"/>
              </w:rPr>
              <w:t>at its next meeting.</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Designated officers</w:t>
            </w:r>
          </w:p>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5.3 Technically late tenders (i.e. those dispatched in good time but delay th</w:t>
            </w:r>
            <w:ins w:id="1216" w:author="Sekandi" w:date="2012-09-25T15:10:00Z">
              <w:r w:rsidR="008354C4">
                <w:rPr>
                  <w:rFonts w:ascii="Arial" w:hAnsi="Arial" w:cs="Arial"/>
                  <w:b w:val="0"/>
                  <w:color w:val="000000"/>
                  <w:sz w:val="22"/>
                  <w:szCs w:val="22"/>
                </w:rPr>
                <w:t>r</w:t>
              </w:r>
            </w:ins>
            <w:r w:rsidRPr="00404D29">
              <w:rPr>
                <w:rFonts w:ascii="Arial" w:hAnsi="Arial" w:cs="Arial"/>
                <w:b w:val="0"/>
                <w:color w:val="000000"/>
                <w:sz w:val="22"/>
                <w:szCs w:val="22"/>
              </w:rPr>
              <w:t>ough no fault of the tenderer) may at the discretion of the CEO be regarded as having arrived in due time.</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404D29" w:rsidRDefault="00DA69A4" w:rsidP="00E75FC6">
            <w:pPr>
              <w:pStyle w:val="BodySingle"/>
              <w:tabs>
                <w:tab w:val="left" w:pos="0"/>
              </w:tabs>
              <w:jc w:val="left"/>
              <w:rPr>
                <w:rFonts w:ascii="Arial" w:hAnsi="Arial" w:cs="Arial"/>
                <w:sz w:val="22"/>
                <w:szCs w:val="22"/>
              </w:rPr>
            </w:pPr>
            <w:r w:rsidRPr="00404D29">
              <w:rPr>
                <w:rFonts w:ascii="Arial" w:hAnsi="Arial" w:cs="Arial"/>
                <w:sz w:val="22"/>
                <w:szCs w:val="22"/>
              </w:rPr>
              <w:t xml:space="preserve">5.4 Incomplete tenders (i.e. those from which information necessary for the adjudication of the tender is missing) and amended tenders (i.e. those amended by the tenderer upon his own initiative either orally or in </w:t>
            </w:r>
            <w:commentRangeStart w:id="1217"/>
            <w:r w:rsidRPr="00404D29">
              <w:rPr>
                <w:rFonts w:ascii="Arial" w:hAnsi="Arial" w:cs="Arial"/>
                <w:sz w:val="22"/>
                <w:szCs w:val="22"/>
              </w:rPr>
              <w:t xml:space="preserve">writing after the due time for receipt) </w:t>
            </w:r>
            <w:commentRangeEnd w:id="1217"/>
            <w:r w:rsidR="008354C4">
              <w:rPr>
                <w:rStyle w:val="CommentReference"/>
                <w:lang w:val="en-US"/>
              </w:rPr>
              <w:commentReference w:id="1217"/>
            </w:r>
            <w:commentRangeStart w:id="1218"/>
            <w:r w:rsidRPr="00404D29">
              <w:rPr>
                <w:rFonts w:ascii="Arial" w:hAnsi="Arial" w:cs="Arial"/>
                <w:sz w:val="22"/>
                <w:szCs w:val="22"/>
              </w:rPr>
              <w:t>should</w:t>
            </w:r>
            <w:commentRangeEnd w:id="1218"/>
            <w:r w:rsidR="00E75FC6">
              <w:rPr>
                <w:rStyle w:val="CommentReference"/>
                <w:lang w:val="en-US"/>
              </w:rPr>
              <w:commentReference w:id="1218"/>
            </w:r>
            <w:r w:rsidRPr="00404D29">
              <w:rPr>
                <w:rFonts w:ascii="Arial" w:hAnsi="Arial" w:cs="Arial"/>
                <w:sz w:val="22"/>
                <w:szCs w:val="22"/>
              </w:rPr>
              <w:t xml:space="preserve"> be dealt with in the same way as late tenders under </w:t>
            </w:r>
            <w:commentRangeStart w:id="1219"/>
            <w:del w:id="1220" w:author="PricewaterhouseCoopers" w:date="2012-11-16T10:30:00Z">
              <w:r w:rsidRPr="00404D29" w:rsidDel="00E75FC6">
                <w:rPr>
                  <w:rFonts w:ascii="Arial" w:hAnsi="Arial" w:cs="Arial"/>
                  <w:sz w:val="22"/>
                  <w:szCs w:val="22"/>
                </w:rPr>
                <w:delText>9.3</w:delText>
              </w:r>
            </w:del>
            <w:ins w:id="1221" w:author="PricewaterhouseCoopers" w:date="2012-11-16T10:30:00Z">
              <w:r w:rsidR="00E75FC6">
                <w:rPr>
                  <w:rFonts w:ascii="Arial" w:hAnsi="Arial" w:cs="Arial"/>
                  <w:sz w:val="22"/>
                  <w:szCs w:val="22"/>
                </w:rPr>
                <w:t xml:space="preserve">5.2 </w:t>
              </w:r>
            </w:ins>
            <w:r w:rsidRPr="00404D29">
              <w:rPr>
                <w:rFonts w:ascii="Arial" w:hAnsi="Arial" w:cs="Arial"/>
                <w:sz w:val="22"/>
                <w:szCs w:val="22"/>
              </w:rPr>
              <w:t xml:space="preserve"> </w:t>
            </w:r>
            <w:commentRangeEnd w:id="1219"/>
            <w:r w:rsidR="008354C4">
              <w:rPr>
                <w:rStyle w:val="CommentReference"/>
                <w:lang w:val="en-US"/>
              </w:rPr>
              <w:commentReference w:id="1219"/>
            </w:r>
            <w:r w:rsidRPr="00404D29">
              <w:rPr>
                <w:rFonts w:ascii="Arial" w:hAnsi="Arial" w:cs="Arial"/>
                <w:sz w:val="22"/>
                <w:szCs w:val="22"/>
              </w:rPr>
              <w:t>above.</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Designated officers</w:t>
            </w:r>
          </w:p>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rPr>
            </w:pPr>
            <w:r w:rsidRPr="009C3F0E">
              <w:rPr>
                <w:rFonts w:ascii="Arial" w:hAnsi="Arial" w:cs="Arial"/>
                <w:sz w:val="22"/>
                <w:szCs w:val="22"/>
              </w:rPr>
              <w:t>5.6 Necessary discussions with a tenderer of the contents of the contents of the tender, in order to elucidate technical points, etc. before the award of a contract, need not disqualify the tender</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rPr>
            </w:pPr>
            <w:r w:rsidRPr="009C3F0E">
              <w:rPr>
                <w:rFonts w:ascii="Arial" w:hAnsi="Arial" w:cs="Arial"/>
                <w:sz w:val="22"/>
                <w:szCs w:val="22"/>
              </w:rPr>
              <w:t>5.7 While decisions as to the admissibility of late, incomplete, or amended tenders are under consideration and while re-tenders are being obtained, the tender documents shall remain strictly confidential and kept in safe keeping by an officer designated by the CEO.</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rPr>
            </w:pPr>
            <w:r w:rsidRPr="009C3F0E">
              <w:rPr>
                <w:rFonts w:ascii="Arial" w:hAnsi="Arial" w:cs="Arial"/>
                <w:sz w:val="22"/>
                <w:szCs w:val="22"/>
              </w:rPr>
              <w:t>5.8 Where only one tender/quotation is received the ECB shall, as far as practicable, ensure that the price to be paid is fair and reasonable.</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rPr>
            </w:pPr>
            <w:r w:rsidRPr="009C3F0E">
              <w:rPr>
                <w:rFonts w:ascii="Arial" w:hAnsi="Arial" w:cs="Arial"/>
                <w:sz w:val="22"/>
                <w:szCs w:val="22"/>
              </w:rPr>
              <w:t>5.9 Whilst price is an important consideration, it is not the only factor to be taken into account when determining which tender represents the best value for money for the ECB.  Other factors to be considered include, but may not be limited to the quality of service offered and / or the ECB’s commitment to empowerment of previously disadvantaged sections of the community (see 13 below).</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rPr>
            </w:pPr>
            <w:r w:rsidRPr="009C3F0E">
              <w:rPr>
                <w:rFonts w:ascii="Arial" w:hAnsi="Arial" w:cs="Arial"/>
                <w:sz w:val="22"/>
                <w:szCs w:val="22"/>
              </w:rPr>
              <w:t xml:space="preserve">5.11 Nonetheless, the reasons for accepting a tender other than the lowest (if payment is to be received by the ECB) must be recorded and submitted to the CEO </w:t>
            </w:r>
            <w:r w:rsidRPr="009C3F0E">
              <w:rPr>
                <w:rFonts w:ascii="Arial" w:hAnsi="Arial" w:cs="Arial"/>
                <w:sz w:val="22"/>
                <w:szCs w:val="22"/>
              </w:rPr>
              <w:lastRenderedPageBreak/>
              <w:t>for notification.</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rPr>
          <w:trHeight w:val="1773"/>
        </w:trPr>
        <w:tc>
          <w:tcPr>
            <w:tcW w:w="5671" w:type="dxa"/>
          </w:tcPr>
          <w:p w:rsidR="00DA69A4"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lastRenderedPageBreak/>
              <w:t>5.12 The authorization level for the acceptance of tenders are as follows:</w:t>
            </w:r>
          </w:p>
          <w:p w:rsidR="00C06D09" w:rsidRPr="00404D29" w:rsidRDefault="00C06D09"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011"/>
            </w:tblGrid>
            <w:tr w:rsidR="00DA69A4" w:rsidRPr="00404D29" w:rsidTr="00243BEC">
              <w:tc>
                <w:tcPr>
                  <w:tcW w:w="1980" w:type="dxa"/>
                </w:tcPr>
                <w:p w:rsidR="00DA69A4" w:rsidRPr="00404D29" w:rsidRDefault="00DA69A4" w:rsidP="003B48EE">
                  <w:pPr>
                    <w:pStyle w:val="BodyText"/>
                    <w:framePr w:hSpace="180" w:wrap="around" w:vAnchor="page" w:hAnchor="margin" w:y="2305"/>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commentRangeStart w:id="1222"/>
                  <w:r w:rsidRPr="00404D29">
                    <w:rPr>
                      <w:rFonts w:ascii="Arial" w:hAnsi="Arial" w:cs="Arial"/>
                      <w:b w:val="0"/>
                      <w:color w:val="000000"/>
                      <w:sz w:val="22"/>
                      <w:szCs w:val="22"/>
                    </w:rPr>
                    <w:t>Up to N$50,000</w:t>
                  </w:r>
                </w:p>
              </w:tc>
              <w:tc>
                <w:tcPr>
                  <w:tcW w:w="3011" w:type="dxa"/>
                </w:tcPr>
                <w:p w:rsidR="00DA69A4" w:rsidRPr="00404D29" w:rsidRDefault="00DA69A4" w:rsidP="003B48EE">
                  <w:pPr>
                    <w:pStyle w:val="BodyText"/>
                    <w:framePr w:hSpace="180" w:wrap="around" w:vAnchor="page" w:hAnchor="margin" w:y="2305"/>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General Manager</w:t>
                  </w:r>
                </w:p>
              </w:tc>
            </w:tr>
            <w:tr w:rsidR="00DA69A4" w:rsidRPr="00404D29" w:rsidTr="00243BEC">
              <w:tc>
                <w:tcPr>
                  <w:tcW w:w="1980" w:type="dxa"/>
                </w:tcPr>
                <w:p w:rsidR="00DA69A4" w:rsidRPr="00404D29" w:rsidRDefault="00DA69A4" w:rsidP="003B48EE">
                  <w:pPr>
                    <w:pStyle w:val="BodyText"/>
                    <w:framePr w:hSpace="180" w:wrap="around" w:vAnchor="page" w:hAnchor="margin" w:y="2305"/>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Up to N$100,000</w:t>
                  </w:r>
                </w:p>
              </w:tc>
              <w:tc>
                <w:tcPr>
                  <w:tcW w:w="3011" w:type="dxa"/>
                </w:tcPr>
                <w:p w:rsidR="00DA69A4" w:rsidRPr="00404D29" w:rsidRDefault="00DA69A4" w:rsidP="003B48EE">
                  <w:pPr>
                    <w:pStyle w:val="BodyText"/>
                    <w:framePr w:hSpace="180" w:wrap="around" w:vAnchor="page" w:hAnchor="margin" w:y="2305"/>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Chief Executive Officer</w:t>
                  </w:r>
                </w:p>
              </w:tc>
            </w:tr>
            <w:tr w:rsidR="00DA69A4" w:rsidRPr="00404D29" w:rsidTr="00243BEC">
              <w:tc>
                <w:tcPr>
                  <w:tcW w:w="1980" w:type="dxa"/>
                </w:tcPr>
                <w:p w:rsidR="00DA69A4" w:rsidRPr="00404D29" w:rsidRDefault="00DA69A4" w:rsidP="003B48EE">
                  <w:pPr>
                    <w:pStyle w:val="BodyText"/>
                    <w:framePr w:hSpace="180" w:wrap="around" w:vAnchor="page" w:hAnchor="margin" w:y="2305"/>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Over N$100,000</w:t>
                  </w:r>
                </w:p>
              </w:tc>
              <w:tc>
                <w:tcPr>
                  <w:tcW w:w="3011" w:type="dxa"/>
                </w:tcPr>
                <w:p w:rsidR="00DA69A4" w:rsidRPr="00404D29" w:rsidRDefault="00DA69A4" w:rsidP="003B48EE">
                  <w:pPr>
                    <w:pStyle w:val="BodyText"/>
                    <w:framePr w:hSpace="180" w:wrap="around" w:vAnchor="page" w:hAnchor="margin" w:y="2305"/>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Board</w:t>
                  </w:r>
                  <w:commentRangeEnd w:id="1222"/>
                  <w:r w:rsidR="00AF3FFF">
                    <w:rPr>
                      <w:rStyle w:val="CommentReference"/>
                      <w:b w:val="0"/>
                      <w:bCs w:val="0"/>
                    </w:rPr>
                    <w:commentReference w:id="1222"/>
                  </w:r>
                </w:p>
              </w:tc>
            </w:tr>
          </w:tbl>
          <w:p w:rsidR="00DA69A4" w:rsidRPr="00404D29" w:rsidRDefault="00DA69A4" w:rsidP="00287B30">
            <w:pPr>
              <w:pStyle w:val="BodySingle"/>
              <w:tabs>
                <w:tab w:val="left" w:pos="0"/>
              </w:tabs>
              <w:jc w:val="left"/>
              <w:rPr>
                <w:rFonts w:ascii="Arial" w:hAnsi="Arial" w:cs="Arial"/>
                <w:sz w:val="22"/>
                <w:szCs w:val="22"/>
              </w:rPr>
            </w:pP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404D29" w:rsidRDefault="00DA69A4" w:rsidP="00287B30">
            <w:pPr>
              <w:pStyle w:val="BodySingle"/>
              <w:tabs>
                <w:tab w:val="left" w:pos="0"/>
              </w:tabs>
              <w:jc w:val="left"/>
              <w:rPr>
                <w:rFonts w:ascii="Arial" w:hAnsi="Arial" w:cs="Arial"/>
                <w:sz w:val="22"/>
                <w:szCs w:val="22"/>
              </w:rPr>
            </w:pPr>
            <w:r w:rsidRPr="00404D29">
              <w:rPr>
                <w:rFonts w:ascii="Arial" w:hAnsi="Arial" w:cs="Arial"/>
                <w:sz w:val="22"/>
                <w:szCs w:val="22"/>
              </w:rPr>
              <w:t>5.13 Where the form of contract includes a fluctuation clause all applications for price variations must be submitted in writing by the tenderer and shall be approved by the CEO.</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5.14 All tenders should be treated as confidential and should be retained for inspection.</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404D29" w:rsidRDefault="00DA69A4" w:rsidP="00287B30">
            <w:pPr>
              <w:pStyle w:val="BodySingle"/>
              <w:tabs>
                <w:tab w:val="left" w:pos="0"/>
              </w:tabs>
              <w:jc w:val="left"/>
              <w:rPr>
                <w:rFonts w:ascii="Arial" w:hAnsi="Arial" w:cs="Arial"/>
                <w:sz w:val="22"/>
                <w:szCs w:val="22"/>
              </w:rPr>
            </w:pPr>
            <w:r w:rsidRPr="00404D29">
              <w:rPr>
                <w:rFonts w:ascii="Arial" w:hAnsi="Arial" w:cs="Arial"/>
                <w:sz w:val="22"/>
                <w:szCs w:val="22"/>
              </w:rPr>
              <w:t>5.15 A technical analysis must be made to evaluate each responsive tender. The technical evaluation will be the responsibility of the Department requiring the goods/services in consultation with CEO.</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Department GM</w:t>
            </w:r>
          </w:p>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404D29" w:rsidRDefault="00DA69A4" w:rsidP="00287B30">
            <w:pPr>
              <w:pStyle w:val="BodySingle"/>
              <w:tabs>
                <w:tab w:val="left" w:pos="0"/>
              </w:tabs>
              <w:jc w:val="left"/>
              <w:rPr>
                <w:rFonts w:ascii="Arial" w:hAnsi="Arial" w:cs="Arial"/>
                <w:sz w:val="22"/>
                <w:szCs w:val="22"/>
              </w:rPr>
            </w:pPr>
            <w:r w:rsidRPr="00404D29">
              <w:rPr>
                <w:rFonts w:ascii="Arial" w:hAnsi="Arial" w:cs="Arial"/>
                <w:sz w:val="22"/>
                <w:szCs w:val="22"/>
              </w:rPr>
              <w:t>5.16 The purpose of the technical evaluation will be to determine compliance of the tender with the technical specifications and requirements stipulated in the tender documents. A standard technical evaluation form will be used for this purpose.</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b/>
                <w:sz w:val="22"/>
                <w:szCs w:val="22"/>
              </w:rPr>
            </w:pPr>
            <w:r w:rsidRPr="009C3F0E">
              <w:rPr>
                <w:rFonts w:ascii="Arial" w:hAnsi="Arial" w:cs="Arial"/>
                <w:sz w:val="22"/>
                <w:szCs w:val="22"/>
              </w:rPr>
              <w:t>5.17 The financial evaluation will be the responsibility of the GM: F&amp;A. The purpose of the financial evaluation will be to determine the cost of each technically compliant tender.  The tender with the lowest evaluated cost, but not necessarily the lowest submitted price, shall be considered the most cost effective offer.</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GM: F&amp;A</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rsidP="00287B30">
            <w:pPr>
              <w:rPr>
                <w:rFonts w:ascii="Arial" w:hAnsi="Arial" w:cs="Arial"/>
                <w:b/>
                <w:color w:val="000000"/>
                <w:sz w:val="22"/>
                <w:szCs w:val="22"/>
              </w:rPr>
            </w:pPr>
            <w:r w:rsidRPr="009C3F0E">
              <w:rPr>
                <w:rFonts w:ascii="Arial" w:hAnsi="Arial" w:cs="Arial"/>
                <w:color w:val="000000"/>
                <w:sz w:val="22"/>
                <w:szCs w:val="22"/>
              </w:rPr>
              <w:t>5.18 Technical and financial submissions for award of tenders must be delivered to the CEO or Board, depending on the authorization level required. The proposed award of tenders must state the approved budget amount for the purchase as well as the relevant budget vote.</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Department GM</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lang w:val="en-US"/>
              </w:rPr>
            </w:pPr>
            <w:r w:rsidRPr="009C3F0E">
              <w:rPr>
                <w:rFonts w:ascii="Arial" w:hAnsi="Arial" w:cs="Arial"/>
                <w:sz w:val="22"/>
                <w:szCs w:val="22"/>
                <w:lang w:val="en-US"/>
              </w:rPr>
              <w:t xml:space="preserve">5.19 The award of a tender/service level agreement must be made on a consensus basis by </w:t>
            </w:r>
            <w:commentRangeStart w:id="1223"/>
            <w:r w:rsidRPr="009C3F0E">
              <w:rPr>
                <w:rFonts w:ascii="Arial" w:hAnsi="Arial" w:cs="Arial"/>
                <w:sz w:val="22"/>
                <w:szCs w:val="22"/>
                <w:lang w:val="en-US"/>
              </w:rPr>
              <w:t>the Board</w:t>
            </w:r>
            <w:commentRangeEnd w:id="1223"/>
            <w:r w:rsidR="00ED0939">
              <w:rPr>
                <w:rStyle w:val="CommentReference"/>
                <w:lang w:val="en-US"/>
              </w:rPr>
              <w:commentReference w:id="1223"/>
            </w:r>
            <w:r w:rsidRPr="009C3F0E">
              <w:rPr>
                <w:rFonts w:ascii="Arial" w:hAnsi="Arial" w:cs="Arial"/>
                <w:sz w:val="22"/>
                <w:szCs w:val="22"/>
                <w:lang w:val="en-US"/>
              </w:rPr>
              <w:t>.</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Board</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lang w:val="en-US"/>
              </w:rPr>
            </w:pPr>
            <w:r w:rsidRPr="009C3F0E">
              <w:rPr>
                <w:rFonts w:ascii="Arial" w:hAnsi="Arial" w:cs="Arial"/>
                <w:sz w:val="22"/>
                <w:szCs w:val="22"/>
                <w:lang w:val="en-US"/>
              </w:rPr>
              <w:t>5.20 If the Board does not approve the award of a tender, the tender is referred back to the relevant Department with the reasons why the tender was not approved.</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Board</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rPr>
            </w:pPr>
            <w:r w:rsidRPr="009C3F0E">
              <w:rPr>
                <w:rFonts w:ascii="Arial" w:hAnsi="Arial" w:cs="Arial"/>
                <w:sz w:val="22"/>
                <w:szCs w:val="22"/>
              </w:rPr>
              <w:t>5.21 The Board’s decision must be notified to the tenderers in writing by the CEO.</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rPr>
            </w:pPr>
            <w:r w:rsidRPr="009C3F0E">
              <w:rPr>
                <w:rFonts w:ascii="Arial" w:hAnsi="Arial" w:cs="Arial"/>
                <w:sz w:val="22"/>
                <w:szCs w:val="22"/>
              </w:rPr>
              <w:t>5.22 The successful awarding of tenders must be followed by an official purchase order, which must incorporate the tender references and value of the award.</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Department GM</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b/>
                <w:sz w:val="22"/>
                <w:szCs w:val="22"/>
              </w:rPr>
            </w:pPr>
            <w:r w:rsidRPr="009C3F0E">
              <w:rPr>
                <w:rFonts w:ascii="Arial" w:hAnsi="Arial" w:cs="Arial"/>
                <w:sz w:val="22"/>
                <w:szCs w:val="22"/>
              </w:rPr>
              <w:t>5.23 When no tenders are rejected for technical or financial reasons and where the lowest cost tender is accepted, no report is required except for the written financial analysis.</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rPr>
            </w:pPr>
            <w:r w:rsidRPr="009C3F0E">
              <w:rPr>
                <w:rFonts w:ascii="Arial" w:hAnsi="Arial" w:cs="Arial"/>
                <w:sz w:val="22"/>
                <w:szCs w:val="22"/>
              </w:rPr>
              <w:t xml:space="preserve">5.24 If a tender was rejected, the tenderers must be notified in writing by the CEO that the tender was </w:t>
            </w:r>
            <w:r w:rsidRPr="009C3F0E">
              <w:rPr>
                <w:rFonts w:ascii="Arial" w:hAnsi="Arial" w:cs="Arial"/>
                <w:sz w:val="22"/>
                <w:szCs w:val="22"/>
              </w:rPr>
              <w:lastRenderedPageBreak/>
              <w:t>rejected and the reasons why the tender was rejected.</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lastRenderedPageBreak/>
              <w:t>CEO</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9497" w:type="dxa"/>
            <w:gridSpan w:val="3"/>
          </w:tcPr>
          <w:p w:rsidR="00DA69A4" w:rsidRPr="009C3F0E" w:rsidRDefault="00DA69A4" w:rsidP="00287B30">
            <w:pPr>
              <w:ind w:right="555"/>
              <w:rPr>
                <w:rFonts w:ascii="Arial" w:hAnsi="Arial" w:cs="Arial"/>
                <w:color w:val="000000"/>
                <w:sz w:val="22"/>
                <w:szCs w:val="22"/>
              </w:rPr>
            </w:pPr>
            <w:r w:rsidRPr="009C3F0E">
              <w:rPr>
                <w:rFonts w:ascii="Arial" w:hAnsi="Arial" w:cs="Arial"/>
                <w:b/>
                <w:color w:val="000000"/>
                <w:sz w:val="22"/>
                <w:szCs w:val="22"/>
              </w:rPr>
              <w:lastRenderedPageBreak/>
              <w:t>6. Payments to suppliers</w:t>
            </w: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6.1 Refer to the payables section regarding payments made to suppliers for goods and/or services purchased.</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9497" w:type="dxa"/>
            <w:gridSpan w:val="3"/>
          </w:tcPr>
          <w:p w:rsidR="00DA69A4" w:rsidRPr="009C3F0E" w:rsidRDefault="00DA69A4" w:rsidP="00287B30">
            <w:pPr>
              <w:ind w:right="555"/>
              <w:rPr>
                <w:rFonts w:ascii="Arial" w:hAnsi="Arial" w:cs="Arial"/>
                <w:b/>
                <w:color w:val="000000"/>
                <w:sz w:val="22"/>
                <w:szCs w:val="22"/>
              </w:rPr>
            </w:pPr>
            <w:r w:rsidRPr="009C3F0E">
              <w:rPr>
                <w:rFonts w:ascii="Arial" w:hAnsi="Arial" w:cs="Arial"/>
                <w:b/>
                <w:color w:val="000000"/>
                <w:sz w:val="22"/>
                <w:szCs w:val="22"/>
              </w:rPr>
              <w:t>7. List of Approved Firms</w:t>
            </w: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7.1 The ECB shall compile and maintain, and the GM: F&amp;A shall keep, lists of approved firms and individuals from whom tenders may be invited, as provided for in paragraph 2.5 above, and shall keep these under review.  The lists shall be selected from all firms which have applied for permission to tender provided that:</w:t>
            </w:r>
          </w:p>
          <w:p w:rsidR="00DA69A4" w:rsidRPr="00404D29" w:rsidRDefault="00DA69A4" w:rsidP="00287B30">
            <w:pPr>
              <w:pStyle w:val="BodyText"/>
              <w:numPr>
                <w:ilvl w:val="1"/>
                <w:numId w:val="82"/>
              </w:numPr>
              <w:pBdr>
                <w:top w:val="none" w:sz="0" w:space="0" w:color="auto"/>
                <w:left w:val="none" w:sz="0" w:space="0" w:color="auto"/>
                <w:bottom w:val="none" w:sz="0" w:space="0" w:color="auto"/>
                <w:right w:val="none" w:sz="0" w:space="0" w:color="auto"/>
              </w:pBdr>
              <w:tabs>
                <w:tab w:val="clear" w:pos="2880"/>
              </w:tabs>
              <w:ind w:left="567" w:hanging="283"/>
              <w:jc w:val="left"/>
              <w:rPr>
                <w:rFonts w:ascii="Arial" w:hAnsi="Arial" w:cs="Arial"/>
                <w:b w:val="0"/>
                <w:color w:val="000000"/>
                <w:sz w:val="22"/>
                <w:szCs w:val="22"/>
              </w:rPr>
            </w:pPr>
            <w:r w:rsidRPr="00404D29">
              <w:rPr>
                <w:rFonts w:ascii="Arial" w:hAnsi="Arial" w:cs="Arial"/>
                <w:b w:val="0"/>
                <w:color w:val="000000"/>
                <w:sz w:val="22"/>
                <w:szCs w:val="22"/>
              </w:rPr>
              <w:t>in  the case of building, engineering and maintenance works, the Chief Executive Officer is satisfied that their financial standing is adequate;</w:t>
            </w:r>
          </w:p>
          <w:p w:rsidR="00DA69A4" w:rsidRPr="00404D29" w:rsidRDefault="00DA69A4" w:rsidP="00287B30">
            <w:pPr>
              <w:pStyle w:val="BodyText"/>
              <w:numPr>
                <w:ilvl w:val="1"/>
                <w:numId w:val="82"/>
              </w:numPr>
              <w:pBdr>
                <w:top w:val="none" w:sz="0" w:space="0" w:color="auto"/>
                <w:left w:val="none" w:sz="0" w:space="0" w:color="auto"/>
                <w:bottom w:val="none" w:sz="0" w:space="0" w:color="auto"/>
                <w:right w:val="none" w:sz="0" w:space="0" w:color="auto"/>
              </w:pBdr>
              <w:tabs>
                <w:tab w:val="clear" w:pos="2880"/>
              </w:tabs>
              <w:ind w:left="567" w:hanging="283"/>
              <w:jc w:val="left"/>
              <w:rPr>
                <w:rFonts w:ascii="Arial" w:hAnsi="Arial" w:cs="Arial"/>
                <w:b w:val="0"/>
                <w:color w:val="000000"/>
                <w:sz w:val="22"/>
                <w:szCs w:val="22"/>
              </w:rPr>
            </w:pPr>
            <w:r w:rsidRPr="00404D29">
              <w:rPr>
                <w:rFonts w:ascii="Arial" w:hAnsi="Arial" w:cs="Arial"/>
                <w:b w:val="0"/>
                <w:color w:val="000000"/>
                <w:sz w:val="22"/>
                <w:szCs w:val="22"/>
              </w:rPr>
              <w:t xml:space="preserve">in the case of the supply of goods, materials and related services, and consultancy services  the Chief Executive Officer or the nominated officer is satisfied as to their technical competence, etc. and that the General Manager Finance </w:t>
            </w:r>
            <w:ins w:id="1224" w:author="Sekandi" w:date="2012-09-25T15:28:00Z">
              <w:r w:rsidR="00ED0939">
                <w:rPr>
                  <w:rFonts w:ascii="Arial" w:hAnsi="Arial" w:cs="Arial"/>
                  <w:b w:val="0"/>
                  <w:color w:val="000000"/>
                  <w:sz w:val="22"/>
                  <w:szCs w:val="22"/>
                </w:rPr>
                <w:t xml:space="preserve">and Administration </w:t>
              </w:r>
            </w:ins>
            <w:r w:rsidRPr="00404D29">
              <w:rPr>
                <w:rFonts w:ascii="Arial" w:hAnsi="Arial" w:cs="Arial"/>
                <w:b w:val="0"/>
                <w:color w:val="000000"/>
                <w:sz w:val="22"/>
                <w:szCs w:val="22"/>
              </w:rPr>
              <w:t>is satisfied that their financial standing is adequate.</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7.2 The ECB shall arrange for advertisements to be issued as may be necessary, and not less frequently than every third year, in trade journals and local / national newspapers inviting applications from firms for inclusion in the prescribed lists.</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rPr>
            </w:pPr>
            <w:r w:rsidRPr="009C3F0E">
              <w:rPr>
                <w:rFonts w:ascii="Arial" w:hAnsi="Arial" w:cs="Arial"/>
                <w:sz w:val="22"/>
                <w:szCs w:val="22"/>
              </w:rPr>
              <w:t>7.3 A permanent record should be made of the reasons for inviting a tender or quote other than from an approved list.</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9497" w:type="dxa"/>
            <w:gridSpan w:val="3"/>
          </w:tcPr>
          <w:p w:rsidR="00DA69A4" w:rsidRPr="009C3F0E" w:rsidRDefault="00DA69A4" w:rsidP="00287B30">
            <w:pPr>
              <w:ind w:right="555"/>
              <w:rPr>
                <w:rFonts w:ascii="Arial" w:hAnsi="Arial" w:cs="Arial"/>
                <w:b/>
                <w:color w:val="000000"/>
                <w:sz w:val="22"/>
                <w:szCs w:val="22"/>
              </w:rPr>
            </w:pPr>
            <w:r w:rsidRPr="009C3F0E">
              <w:rPr>
                <w:rFonts w:ascii="Arial" w:hAnsi="Arial" w:cs="Arial"/>
                <w:b/>
                <w:color w:val="000000"/>
                <w:sz w:val="22"/>
                <w:szCs w:val="22"/>
              </w:rPr>
              <w:t>8. Quotations</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rPr>
            </w:pPr>
            <w:r w:rsidRPr="009C3F0E">
              <w:rPr>
                <w:rFonts w:ascii="Arial" w:hAnsi="Arial" w:cs="Arial"/>
                <w:sz w:val="22"/>
                <w:szCs w:val="22"/>
              </w:rPr>
              <w:t>8.1 Quotations are required where formal tendering procedures are waived under 2.2 (a) or (b) above, and where the intended expenditure or income exceeds, or is reasonably expected to exceed N$20,000.</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8.2 Where quotations are required they should be obtained from at least three firms/individuals as per 2.5 above based on specifications or terms of reference prepared by, or on behalf of, the ECB.</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8.3 Quotations should be in writing unless the CEO or his nominated officer determines that it is impractical to do so in which case quotations may be obtained by telephone.  Confirmation of telephone quotations should be obtained as soon as possible and the reasons why the telephone quotation should be set out in a permanent record.</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Designated officer</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t>8.4 All quotations should be treated as confidential and should be retained for inspection.</w:t>
            </w:r>
          </w:p>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404D29" w:rsidRDefault="00DA69A4" w:rsidP="00287B30">
            <w:pPr>
              <w:pStyle w:val="BodySingle"/>
              <w:tabs>
                <w:tab w:val="left" w:pos="0"/>
              </w:tabs>
              <w:jc w:val="left"/>
              <w:rPr>
                <w:rFonts w:ascii="Arial" w:hAnsi="Arial" w:cs="Arial"/>
                <w:sz w:val="22"/>
                <w:szCs w:val="22"/>
              </w:rPr>
            </w:pPr>
            <w:r w:rsidRPr="00404D29">
              <w:rPr>
                <w:rFonts w:ascii="Arial" w:hAnsi="Arial" w:cs="Arial"/>
                <w:sz w:val="22"/>
                <w:szCs w:val="22"/>
              </w:rPr>
              <w:t>8.5 The CEO or his nominated officer should evaluate the quotations and select the one, which gives the best value for money.  If this is not the lowest then this fact and the reasons why the lowest quotation was not chosen should be in a permanent record.</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Designated officer</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 w:val="0"/>
                <w:color w:val="000000"/>
                <w:sz w:val="22"/>
                <w:szCs w:val="22"/>
              </w:rPr>
            </w:pPr>
            <w:r w:rsidRPr="00404D29">
              <w:rPr>
                <w:rFonts w:ascii="Arial" w:hAnsi="Arial" w:cs="Arial"/>
                <w:b w:val="0"/>
                <w:color w:val="000000"/>
                <w:sz w:val="22"/>
                <w:szCs w:val="22"/>
              </w:rPr>
              <w:lastRenderedPageBreak/>
              <w:t>8.6 Non-competitive quotations in writing may be obtained for the following purposes:</w:t>
            </w:r>
          </w:p>
          <w:p w:rsidR="00DA69A4" w:rsidRPr="00404D29" w:rsidRDefault="00DA69A4" w:rsidP="00287B30">
            <w:pPr>
              <w:pStyle w:val="BodyText"/>
              <w:numPr>
                <w:ilvl w:val="0"/>
                <w:numId w:val="83"/>
              </w:numPr>
              <w:pBdr>
                <w:top w:val="none" w:sz="0" w:space="0" w:color="auto"/>
                <w:left w:val="none" w:sz="0" w:space="0" w:color="auto"/>
                <w:bottom w:val="none" w:sz="0" w:space="0" w:color="auto"/>
                <w:right w:val="none" w:sz="0" w:space="0" w:color="auto"/>
              </w:pBdr>
              <w:tabs>
                <w:tab w:val="clear" w:pos="2880"/>
              </w:tabs>
              <w:ind w:left="567" w:hanging="283"/>
              <w:jc w:val="left"/>
              <w:rPr>
                <w:rFonts w:ascii="Arial" w:hAnsi="Arial" w:cs="Arial"/>
                <w:b w:val="0"/>
                <w:color w:val="000000"/>
                <w:sz w:val="22"/>
                <w:szCs w:val="22"/>
              </w:rPr>
            </w:pPr>
            <w:r w:rsidRPr="00404D29">
              <w:rPr>
                <w:rFonts w:ascii="Arial" w:hAnsi="Arial" w:cs="Arial"/>
                <w:b w:val="0"/>
                <w:color w:val="000000"/>
                <w:sz w:val="22"/>
                <w:szCs w:val="22"/>
              </w:rPr>
              <w:t>the supply of goods/services of a special character for which it is not, in the opinion of the CEO or his nominated officer, possible or desirable to obtain competitive quotations; and</w:t>
            </w:r>
          </w:p>
          <w:p w:rsidR="00DA69A4" w:rsidRPr="00404D29" w:rsidRDefault="00DA69A4" w:rsidP="00287B30">
            <w:pPr>
              <w:pStyle w:val="BodyText"/>
              <w:numPr>
                <w:ilvl w:val="0"/>
                <w:numId w:val="83"/>
              </w:numPr>
              <w:pBdr>
                <w:top w:val="none" w:sz="0" w:space="0" w:color="auto"/>
                <w:left w:val="none" w:sz="0" w:space="0" w:color="auto"/>
                <w:bottom w:val="none" w:sz="0" w:space="0" w:color="auto"/>
                <w:right w:val="none" w:sz="0" w:space="0" w:color="auto"/>
              </w:pBdr>
              <w:tabs>
                <w:tab w:val="clear" w:pos="2880"/>
              </w:tabs>
              <w:ind w:left="567" w:hanging="283"/>
              <w:jc w:val="left"/>
              <w:rPr>
                <w:rFonts w:ascii="Arial" w:hAnsi="Arial" w:cs="Arial"/>
                <w:b w:val="0"/>
                <w:color w:val="000000"/>
                <w:sz w:val="22"/>
                <w:szCs w:val="22"/>
              </w:rPr>
            </w:pPr>
            <w:r w:rsidRPr="00404D29">
              <w:rPr>
                <w:rFonts w:ascii="Arial" w:hAnsi="Arial" w:cs="Arial"/>
                <w:b w:val="0"/>
                <w:color w:val="000000"/>
                <w:sz w:val="22"/>
                <w:szCs w:val="22"/>
              </w:rPr>
              <w:t>the goods/services are required urgently.</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9497" w:type="dxa"/>
            <w:gridSpan w:val="3"/>
          </w:tcPr>
          <w:p w:rsidR="00DA69A4" w:rsidRPr="00404D29" w:rsidRDefault="00DA69A4" w:rsidP="00287B30">
            <w:pPr>
              <w:pStyle w:val="BodyText"/>
              <w:pBdr>
                <w:top w:val="none" w:sz="0" w:space="0" w:color="auto"/>
                <w:left w:val="none" w:sz="0" w:space="0" w:color="auto"/>
                <w:bottom w:val="none" w:sz="0" w:space="0" w:color="auto"/>
                <w:right w:val="none" w:sz="0" w:space="0" w:color="auto"/>
              </w:pBdr>
              <w:jc w:val="left"/>
              <w:rPr>
                <w:rFonts w:ascii="Arial" w:hAnsi="Arial" w:cs="Arial"/>
                <w:bCs w:val="0"/>
                <w:color w:val="000000"/>
                <w:sz w:val="22"/>
                <w:szCs w:val="22"/>
              </w:rPr>
            </w:pPr>
            <w:r w:rsidRPr="00404D29">
              <w:rPr>
                <w:rFonts w:ascii="Arial" w:hAnsi="Arial" w:cs="Arial"/>
                <w:color w:val="000000"/>
                <w:sz w:val="22"/>
                <w:szCs w:val="22"/>
              </w:rPr>
              <w:t>9. Where Tendering or Competitive Quotation is not required</w:t>
            </w:r>
          </w:p>
        </w:tc>
      </w:tr>
      <w:tr w:rsidR="00DA69A4" w:rsidRPr="009C3F0E" w:rsidTr="00287B30">
        <w:tc>
          <w:tcPr>
            <w:tcW w:w="5671" w:type="dxa"/>
          </w:tcPr>
          <w:p w:rsidR="00DA69A4" w:rsidRPr="00404D29" w:rsidRDefault="00DA69A4" w:rsidP="00287B30">
            <w:pPr>
              <w:pStyle w:val="BodySingle"/>
              <w:tabs>
                <w:tab w:val="left" w:pos="0"/>
              </w:tabs>
              <w:jc w:val="left"/>
              <w:rPr>
                <w:rFonts w:ascii="Arial" w:hAnsi="Arial" w:cs="Arial"/>
                <w:sz w:val="22"/>
                <w:szCs w:val="22"/>
              </w:rPr>
            </w:pPr>
            <w:r w:rsidRPr="00404D29">
              <w:rPr>
                <w:rFonts w:ascii="Arial" w:hAnsi="Arial" w:cs="Arial"/>
                <w:sz w:val="22"/>
                <w:szCs w:val="22"/>
              </w:rPr>
              <w:t>9.1 Where tenders or quotations are not required, because expenditure is below N$20,000, the ECB shall produce goods and service in accordance with Standing Financial Instructions and in such a way as to ensure best value for money.</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404D29" w:rsidRDefault="00DA69A4" w:rsidP="00287B30">
            <w:pPr>
              <w:pStyle w:val="BodySingle"/>
              <w:tabs>
                <w:tab w:val="left" w:pos="0"/>
              </w:tabs>
              <w:jc w:val="left"/>
              <w:rPr>
                <w:rFonts w:ascii="Arial" w:hAnsi="Arial" w:cs="Arial"/>
                <w:b/>
                <w:sz w:val="22"/>
                <w:szCs w:val="22"/>
              </w:rPr>
            </w:pPr>
            <w:r w:rsidRPr="00404D29">
              <w:rPr>
                <w:rFonts w:ascii="Arial" w:hAnsi="Arial" w:cs="Arial"/>
                <w:b/>
                <w:sz w:val="22"/>
                <w:szCs w:val="22"/>
              </w:rPr>
              <w:t>10. Contracts</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404D29" w:rsidRDefault="00DA69A4" w:rsidP="00287B30">
            <w:pPr>
              <w:pStyle w:val="Heading3"/>
              <w:ind w:left="0"/>
              <w:rPr>
                <w:rFonts w:ascii="Arial" w:hAnsi="Arial" w:cs="Arial"/>
                <w:b w:val="0"/>
                <w:color w:val="000000"/>
                <w:sz w:val="22"/>
                <w:szCs w:val="22"/>
              </w:rPr>
            </w:pPr>
            <w:r w:rsidRPr="00404D29">
              <w:rPr>
                <w:rFonts w:ascii="Arial" w:hAnsi="Arial" w:cs="Arial"/>
                <w:b w:val="0"/>
                <w:color w:val="000000"/>
                <w:sz w:val="22"/>
                <w:szCs w:val="22"/>
              </w:rPr>
              <w:t>10.1 The ECB may only enter into contracts within the statutory powers delegated to it by the Minister and shall comply with:</w:t>
            </w:r>
          </w:p>
          <w:p w:rsidR="00DA69A4" w:rsidRPr="00E75FC6" w:rsidRDefault="00DA69A4" w:rsidP="00E75FC6">
            <w:pPr>
              <w:pStyle w:val="ListParagraph"/>
              <w:numPr>
                <w:ilvl w:val="2"/>
                <w:numId w:val="223"/>
              </w:numPr>
              <w:ind w:left="851" w:hanging="851"/>
              <w:rPr>
                <w:rFonts w:ascii="Arial" w:hAnsi="Arial" w:cs="Arial"/>
                <w:color w:val="000000"/>
                <w:sz w:val="22"/>
                <w:szCs w:val="22"/>
              </w:rPr>
            </w:pPr>
            <w:r w:rsidRPr="00E75FC6">
              <w:rPr>
                <w:rFonts w:ascii="Arial" w:hAnsi="Arial" w:cs="Arial"/>
                <w:color w:val="000000"/>
                <w:sz w:val="22"/>
                <w:szCs w:val="22"/>
              </w:rPr>
              <w:t>the ECB Standing orders;</w:t>
            </w:r>
          </w:p>
          <w:p w:rsidR="00DA69A4" w:rsidRPr="00404D29" w:rsidRDefault="00DA69A4" w:rsidP="00E75FC6">
            <w:pPr>
              <w:pStyle w:val="ListParagraph"/>
              <w:numPr>
                <w:ilvl w:val="2"/>
                <w:numId w:val="223"/>
              </w:numPr>
              <w:ind w:left="851" w:hanging="851"/>
              <w:rPr>
                <w:rFonts w:ascii="Arial" w:hAnsi="Arial" w:cs="Arial"/>
                <w:color w:val="000000"/>
                <w:sz w:val="22"/>
                <w:szCs w:val="22"/>
              </w:rPr>
            </w:pPr>
            <w:r w:rsidRPr="00404D29">
              <w:rPr>
                <w:rFonts w:ascii="Arial" w:hAnsi="Arial" w:cs="Arial"/>
                <w:color w:val="000000"/>
                <w:sz w:val="22"/>
                <w:szCs w:val="22"/>
              </w:rPr>
              <w:t xml:space="preserve">the ECB Standing Financial Instructions; and </w:t>
            </w:r>
          </w:p>
          <w:p w:rsidR="00DA69A4" w:rsidRPr="00404D29" w:rsidRDefault="00DA69A4" w:rsidP="00E75FC6">
            <w:pPr>
              <w:pStyle w:val="ListParagraph"/>
              <w:numPr>
                <w:ilvl w:val="2"/>
                <w:numId w:val="223"/>
              </w:numPr>
              <w:ind w:left="851" w:hanging="851"/>
              <w:rPr>
                <w:rFonts w:ascii="Arial" w:hAnsi="Arial" w:cs="Arial"/>
                <w:color w:val="000000"/>
                <w:sz w:val="22"/>
                <w:szCs w:val="22"/>
              </w:rPr>
            </w:pPr>
            <w:r w:rsidRPr="00404D29">
              <w:rPr>
                <w:rFonts w:ascii="Arial" w:hAnsi="Arial" w:cs="Arial"/>
                <w:color w:val="000000"/>
                <w:sz w:val="22"/>
                <w:szCs w:val="22"/>
              </w:rPr>
              <w:t>any relevant directions or guidance e.g. government manuals.</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Board</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10.2 Where appropriate contracts shall be in or embody the same terms and conditions of contract as was the basis on which tenders or quotations were invited.</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10.3 In all contracts made by the ECB, the ECB shall endeavor to obtain best value for money.  The CEO shall nominate an officer who shall oversee and manage each contract on behalf of the ECB.</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Designated officer</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9497" w:type="dxa"/>
            <w:gridSpan w:val="3"/>
          </w:tcPr>
          <w:p w:rsidR="00DA69A4" w:rsidRPr="009C3F0E" w:rsidRDefault="00DA69A4" w:rsidP="00287B30">
            <w:pPr>
              <w:ind w:right="555"/>
              <w:rPr>
                <w:rFonts w:ascii="Arial" w:hAnsi="Arial" w:cs="Arial"/>
                <w:b/>
                <w:color w:val="000000"/>
                <w:sz w:val="22"/>
                <w:szCs w:val="22"/>
              </w:rPr>
            </w:pPr>
            <w:r w:rsidRPr="009C3F0E">
              <w:rPr>
                <w:rFonts w:ascii="Arial" w:hAnsi="Arial" w:cs="Arial"/>
                <w:b/>
                <w:color w:val="000000"/>
                <w:sz w:val="22"/>
                <w:szCs w:val="22"/>
              </w:rPr>
              <w:t>11. Personnel and Agency or Temporary Staff Contracts</w:t>
            </w:r>
          </w:p>
        </w:tc>
      </w:tr>
      <w:tr w:rsidR="00DA69A4" w:rsidRPr="009C3F0E" w:rsidTr="00287B30">
        <w:tc>
          <w:tcPr>
            <w:tcW w:w="5671" w:type="dxa"/>
          </w:tcPr>
          <w:p w:rsidR="00DA69A4" w:rsidRPr="009C3F0E" w:rsidRDefault="00DA69A4">
            <w:pPr>
              <w:pStyle w:val="Heading4"/>
              <w:numPr>
                <w:ilvl w:val="0"/>
                <w:numId w:val="3"/>
              </w:numPr>
              <w:ind w:left="0"/>
              <w:rPr>
                <w:rFonts w:ascii="Arial" w:hAnsi="Arial" w:cs="Arial"/>
                <w:b w:val="0"/>
                <w:color w:val="000000"/>
                <w:sz w:val="22"/>
                <w:szCs w:val="22"/>
              </w:rPr>
              <w:pPrChange w:id="1225" w:author="PricewaterhouseCoopers" w:date="2012-11-16T12:16:00Z">
                <w:pPr>
                  <w:pStyle w:val="Heading4"/>
                  <w:framePr w:hSpace="180" w:wrap="around" w:vAnchor="page" w:hAnchor="margin" w:y="2305"/>
                  <w:ind w:left="0"/>
                </w:pPr>
              </w:pPrChange>
            </w:pPr>
            <w:r w:rsidRPr="009C3F0E">
              <w:rPr>
                <w:rFonts w:ascii="Arial" w:hAnsi="Arial" w:cs="Arial"/>
                <w:b w:val="0"/>
                <w:color w:val="000000"/>
                <w:sz w:val="22"/>
                <w:szCs w:val="22"/>
              </w:rPr>
              <w:t>11.1 The Chief Executive Officer shall nominate officers with delegated authority to enter into contracts of employment, regarding staff agency staff or temporary staff service contracts.</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5671" w:type="dxa"/>
          </w:tcPr>
          <w:p w:rsidR="00DA69A4" w:rsidRPr="009C3F0E" w:rsidRDefault="00DA69A4">
            <w:pPr>
              <w:pStyle w:val="Heading4"/>
              <w:numPr>
                <w:ilvl w:val="0"/>
                <w:numId w:val="3"/>
              </w:numPr>
              <w:ind w:left="0"/>
              <w:rPr>
                <w:rFonts w:ascii="Arial" w:hAnsi="Arial" w:cs="Arial"/>
                <w:color w:val="000000"/>
                <w:sz w:val="22"/>
                <w:szCs w:val="22"/>
              </w:rPr>
              <w:pPrChange w:id="1226" w:author="PricewaterhouseCoopers" w:date="2012-11-16T12:16:00Z">
                <w:pPr>
                  <w:pStyle w:val="Heading4"/>
                  <w:framePr w:hSpace="180" w:wrap="around" w:vAnchor="page" w:hAnchor="margin" w:y="2305"/>
                  <w:ind w:left="0"/>
                </w:pPr>
              </w:pPrChange>
            </w:pPr>
            <w:r w:rsidRPr="009C3F0E">
              <w:rPr>
                <w:rFonts w:ascii="Arial" w:hAnsi="Arial" w:cs="Arial"/>
                <w:color w:val="000000"/>
                <w:sz w:val="22"/>
                <w:szCs w:val="22"/>
              </w:rPr>
              <w:t>12. Disposal</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12.1 Competitive tendering or quotation procedures shall not apply to the disposal of:</w:t>
            </w:r>
          </w:p>
          <w:p w:rsidR="00DA69A4" w:rsidRPr="009C3F0E" w:rsidRDefault="00DA69A4" w:rsidP="00287B30">
            <w:pPr>
              <w:ind w:left="567" w:hanging="283"/>
              <w:rPr>
                <w:rFonts w:ascii="Arial" w:hAnsi="Arial" w:cs="Arial"/>
                <w:color w:val="000000"/>
                <w:sz w:val="22"/>
                <w:szCs w:val="22"/>
              </w:rPr>
            </w:pPr>
          </w:p>
          <w:p w:rsidR="00DA69A4" w:rsidRPr="00E75FC6" w:rsidRDefault="00DA69A4" w:rsidP="00E75FC6">
            <w:pPr>
              <w:pStyle w:val="ListParagraph"/>
              <w:numPr>
                <w:ilvl w:val="2"/>
                <w:numId w:val="62"/>
              </w:numPr>
              <w:rPr>
                <w:rFonts w:ascii="Arial" w:hAnsi="Arial" w:cs="Arial"/>
                <w:color w:val="000000"/>
                <w:sz w:val="22"/>
                <w:szCs w:val="22"/>
              </w:rPr>
            </w:pPr>
            <w:r w:rsidRPr="00E75FC6">
              <w:rPr>
                <w:rFonts w:ascii="Arial" w:hAnsi="Arial" w:cs="Arial"/>
                <w:color w:val="000000"/>
                <w:sz w:val="22"/>
                <w:szCs w:val="22"/>
              </w:rPr>
              <w:t>any matter in respect of which a fair price can be obtained only by negotiation or sale by auction as determined (or pre-determined in a reserve) by the CEO or his nominated officer;</w:t>
            </w:r>
          </w:p>
          <w:p w:rsidR="00DA69A4" w:rsidRPr="009C3F0E" w:rsidRDefault="00DA69A4" w:rsidP="00E75FC6">
            <w:pPr>
              <w:pStyle w:val="ListParagraph"/>
              <w:numPr>
                <w:ilvl w:val="2"/>
                <w:numId w:val="62"/>
              </w:numPr>
              <w:rPr>
                <w:rFonts w:ascii="Arial" w:hAnsi="Arial" w:cs="Arial"/>
                <w:color w:val="000000"/>
                <w:sz w:val="22"/>
                <w:szCs w:val="22"/>
              </w:rPr>
            </w:pPr>
            <w:r w:rsidRPr="009C3F0E">
              <w:rPr>
                <w:rFonts w:ascii="Arial" w:hAnsi="Arial" w:cs="Arial"/>
                <w:color w:val="000000"/>
                <w:sz w:val="22"/>
                <w:szCs w:val="22"/>
              </w:rPr>
              <w:t>Obsolete or condemned articles and stores;</w:t>
            </w:r>
          </w:p>
          <w:p w:rsidR="00DA69A4" w:rsidRPr="009C3F0E" w:rsidRDefault="00DA69A4" w:rsidP="00E75FC6">
            <w:pPr>
              <w:pStyle w:val="ListParagraph"/>
              <w:numPr>
                <w:ilvl w:val="2"/>
                <w:numId w:val="62"/>
              </w:numPr>
              <w:rPr>
                <w:rFonts w:ascii="Arial" w:hAnsi="Arial" w:cs="Arial"/>
                <w:color w:val="000000"/>
                <w:sz w:val="22"/>
                <w:szCs w:val="22"/>
              </w:rPr>
            </w:pPr>
            <w:r w:rsidRPr="009C3F0E">
              <w:rPr>
                <w:rFonts w:ascii="Arial" w:hAnsi="Arial" w:cs="Arial"/>
                <w:color w:val="000000"/>
                <w:sz w:val="22"/>
                <w:szCs w:val="22"/>
              </w:rPr>
              <w:t>Items to be disposed of with an estimated sale value of less than N$ 1000 (this figure to be reviewed annually); and</w:t>
            </w:r>
          </w:p>
          <w:p w:rsidR="00DA69A4" w:rsidRPr="009C3F0E" w:rsidRDefault="00DA69A4" w:rsidP="00E75FC6">
            <w:pPr>
              <w:pStyle w:val="ListParagraph"/>
              <w:numPr>
                <w:ilvl w:val="2"/>
                <w:numId w:val="62"/>
              </w:numPr>
              <w:rPr>
                <w:rFonts w:ascii="Arial" w:hAnsi="Arial" w:cs="Arial"/>
                <w:color w:val="000000"/>
                <w:sz w:val="22"/>
                <w:szCs w:val="22"/>
              </w:rPr>
            </w:pPr>
            <w:r w:rsidRPr="009C3F0E">
              <w:rPr>
                <w:rFonts w:ascii="Arial" w:hAnsi="Arial" w:cs="Arial"/>
                <w:color w:val="000000"/>
                <w:sz w:val="22"/>
                <w:szCs w:val="22"/>
              </w:rPr>
              <w:t>Items arising from works of construction, demolition or site clearance, which should be dealt with in accordance with relevant contract.</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9497" w:type="dxa"/>
            <w:gridSpan w:val="3"/>
          </w:tcPr>
          <w:p w:rsidR="00DA69A4" w:rsidRPr="009C3F0E" w:rsidRDefault="00DA69A4" w:rsidP="00287B30">
            <w:pPr>
              <w:ind w:right="555"/>
              <w:rPr>
                <w:rFonts w:ascii="Arial" w:hAnsi="Arial" w:cs="Arial"/>
                <w:b/>
                <w:color w:val="000000"/>
                <w:sz w:val="22"/>
                <w:szCs w:val="22"/>
              </w:rPr>
            </w:pPr>
            <w:r w:rsidRPr="009C3F0E">
              <w:rPr>
                <w:rFonts w:ascii="Arial" w:hAnsi="Arial" w:cs="Arial"/>
                <w:b/>
                <w:color w:val="000000"/>
                <w:sz w:val="22"/>
                <w:szCs w:val="22"/>
              </w:rPr>
              <w:t>13. Empowerment Procurement</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rPr>
            </w:pPr>
            <w:r w:rsidRPr="009C3F0E">
              <w:rPr>
                <w:rFonts w:ascii="Arial" w:hAnsi="Arial" w:cs="Arial"/>
                <w:sz w:val="22"/>
                <w:szCs w:val="22"/>
              </w:rPr>
              <w:t>13.1 The ECB is committed to a policy of empowerment procurement.  This requires that special attention be paid to ensuring that previously disadvantage</w:t>
            </w:r>
            <w:ins w:id="1227" w:author="PricewaterhouseCoopers" w:date="2012-11-16T10:33:00Z">
              <w:r w:rsidR="00E75FC6">
                <w:rPr>
                  <w:rFonts w:ascii="Arial" w:hAnsi="Arial" w:cs="Arial"/>
                  <w:sz w:val="22"/>
                  <w:szCs w:val="22"/>
                </w:rPr>
                <w:t>d and local</w:t>
              </w:r>
            </w:ins>
            <w:del w:id="1228" w:author="PricewaterhouseCoopers" w:date="2012-11-16T10:33:00Z">
              <w:r w:rsidRPr="009C3F0E" w:rsidDel="00E75FC6">
                <w:rPr>
                  <w:rFonts w:ascii="Arial" w:hAnsi="Arial" w:cs="Arial"/>
                  <w:sz w:val="22"/>
                  <w:szCs w:val="22"/>
                </w:rPr>
                <w:delText>s</w:delText>
              </w:r>
            </w:del>
            <w:r w:rsidRPr="009C3F0E">
              <w:rPr>
                <w:rFonts w:ascii="Arial" w:hAnsi="Arial" w:cs="Arial"/>
                <w:sz w:val="22"/>
                <w:szCs w:val="22"/>
              </w:rPr>
              <w:t xml:space="preserve"> sections of the community are firstly to be </w:t>
            </w:r>
            <w:r w:rsidRPr="009C3F0E">
              <w:rPr>
                <w:rFonts w:ascii="Arial" w:hAnsi="Arial" w:cs="Arial"/>
                <w:sz w:val="22"/>
                <w:szCs w:val="22"/>
              </w:rPr>
              <w:lastRenderedPageBreak/>
              <w:t>encouraged to tender or quote for ECB business, and secondly that due weight is given to empowerment considerations in the evaluation of tenders and prices.  Specific requirements are set out below.</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lastRenderedPageBreak/>
              <w:t>13.2 When advertising for individuals or organizations to be included on approved tender lists, the choice of media for advertisements must be accessible to the previously disadvantaged section of the community.</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rPr>
            </w:pPr>
            <w:r w:rsidRPr="009C3F0E">
              <w:rPr>
                <w:rFonts w:ascii="Arial" w:hAnsi="Arial" w:cs="Arial"/>
                <w:sz w:val="22"/>
                <w:szCs w:val="22"/>
              </w:rPr>
              <w:t>13.3 When evaluating the suitability for inclusion on tender lists, due cognisance must be taken of the lack of opportunity previously available to these individuals or organizations in terms of expertise, experience and/or financial position, for which they must not be further penalized.</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rPr>
                <w:rFonts w:ascii="Arial" w:hAnsi="Arial" w:cs="Arial"/>
                <w:sz w:val="22"/>
                <w:szCs w:val="22"/>
              </w:rPr>
            </w:pPr>
            <w:r w:rsidRPr="009C3F0E">
              <w:rPr>
                <w:rFonts w:ascii="Arial" w:hAnsi="Arial" w:cs="Arial"/>
                <w:color w:val="000000"/>
                <w:sz w:val="22"/>
                <w:szCs w:val="22"/>
              </w:rPr>
              <w:t>13.4 No-empowerment organizations that have entered into partnerships or alliances with empowerment firms or individuals, and can demonstrate a good track record and commitment to affirmative action and empowerment, should be included in preference to those that have not.</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 xml:space="preserve">13.5 When selecting potential tenderers from the approved list, the majority selected to be invited to tender should be empowerment </w:t>
            </w:r>
            <w:ins w:id="1229" w:author="PricewaterhouseCoopers" w:date="2012-11-16T10:33:00Z">
              <w:r w:rsidR="00471976">
                <w:rPr>
                  <w:rFonts w:ascii="Arial" w:hAnsi="Arial" w:cs="Arial"/>
                  <w:color w:val="000000"/>
                  <w:sz w:val="22"/>
                  <w:szCs w:val="22"/>
                </w:rPr>
                <w:t xml:space="preserve">and local </w:t>
              </w:r>
            </w:ins>
            <w:r w:rsidRPr="009C3F0E">
              <w:rPr>
                <w:rFonts w:ascii="Arial" w:hAnsi="Arial" w:cs="Arial"/>
                <w:color w:val="000000"/>
                <w:sz w:val="22"/>
                <w:szCs w:val="22"/>
              </w:rPr>
              <w:t>organizations.  Where it is considered that such organizations do not have the necessary technical expertise, they and non-empowerment organizations should be encouraged to collaborate on a joint submission.</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13.6 When evaluating tenders received, at least 25% of the evaluation weighting must be in respect of empowerment and affirmative action criteria.  Similarly, empowerment organizations must not be penalized for their previous lack of opportunities.</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color w:val="000000"/>
                <w:sz w:val="22"/>
                <w:szCs w:val="22"/>
              </w:rPr>
            </w:pPr>
            <w:r w:rsidRPr="009C3F0E">
              <w:rPr>
                <w:rFonts w:ascii="Arial" w:hAnsi="Arial" w:cs="Arial"/>
                <w:sz w:val="22"/>
                <w:szCs w:val="22"/>
              </w:rPr>
              <w:t>13.7 The Chief Executive Officer will monitor compliance with this policy and will report annually to the Board on its efficacy.  This will include analysis of the number and value of contracts awarded to empowerment and non-empowerment organizations together with an appraisal of the reasons contracts were awarded to non-empowerment organizations and the proposed actions to improve the proportion of work available to previously disadvantaged sections of the community.</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Annually</w:t>
            </w:r>
          </w:p>
        </w:tc>
      </w:tr>
      <w:tr w:rsidR="00DA69A4" w:rsidRPr="009C3F0E" w:rsidTr="00287B30">
        <w:tc>
          <w:tcPr>
            <w:tcW w:w="9497" w:type="dxa"/>
            <w:gridSpan w:val="3"/>
          </w:tcPr>
          <w:p w:rsidR="00DA69A4" w:rsidRPr="009C3F0E" w:rsidRDefault="00DA69A4" w:rsidP="00287B30">
            <w:pPr>
              <w:rPr>
                <w:rFonts w:ascii="Arial" w:hAnsi="Arial" w:cs="Arial"/>
                <w:iCs/>
                <w:color w:val="000000"/>
                <w:sz w:val="22"/>
                <w:szCs w:val="22"/>
                <w:lang w:val="en-ZA"/>
              </w:rPr>
            </w:pPr>
            <w:r w:rsidRPr="009C3F0E">
              <w:rPr>
                <w:rFonts w:ascii="Arial" w:hAnsi="Arial" w:cs="Arial"/>
                <w:b/>
                <w:color w:val="000000"/>
                <w:sz w:val="22"/>
                <w:szCs w:val="22"/>
              </w:rPr>
              <w:t>16. Code of ethics</w:t>
            </w:r>
            <w:r w:rsidRPr="009C3F0E">
              <w:rPr>
                <w:rFonts w:ascii="Arial" w:hAnsi="Arial" w:cs="Arial"/>
                <w:b/>
                <w:color w:val="000000"/>
                <w:sz w:val="22"/>
                <w:szCs w:val="22"/>
              </w:rPr>
              <w:tab/>
            </w: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16.1 A code of ethics and conduct is developed and maintained by ECB as documented in handbook 3.</w:t>
            </w:r>
          </w:p>
        </w:tc>
        <w:tc>
          <w:tcPr>
            <w:tcW w:w="2127" w:type="dxa"/>
          </w:tcPr>
          <w:p w:rsidR="00DA69A4" w:rsidRPr="009C3F0E" w:rsidRDefault="00DA69A4" w:rsidP="00287B30">
            <w:pPr>
              <w:rPr>
                <w:rFonts w:ascii="Arial" w:hAnsi="Arial" w:cs="Arial"/>
                <w:iCs/>
                <w:color w:val="000000"/>
                <w:sz w:val="22"/>
                <w:szCs w:val="22"/>
                <w:lang w:val="en-ZA"/>
              </w:rPr>
            </w:pPr>
          </w:p>
        </w:tc>
        <w:tc>
          <w:tcPr>
            <w:tcW w:w="1699" w:type="dxa"/>
          </w:tcPr>
          <w:p w:rsidR="00DA69A4" w:rsidRPr="009C3F0E" w:rsidRDefault="00DA69A4" w:rsidP="00287B30">
            <w:pPr>
              <w:rPr>
                <w:rFonts w:ascii="Arial" w:hAnsi="Arial" w:cs="Arial"/>
                <w:iCs/>
                <w:color w:val="000000"/>
                <w:sz w:val="22"/>
                <w:szCs w:val="22"/>
                <w:lang w:val="en-ZA"/>
              </w:rPr>
            </w:pP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16.2 A copy of the code of ethics and conduct must be distributed to all staff involved in the tendering and procurement process.</w:t>
            </w:r>
          </w:p>
        </w:tc>
        <w:tc>
          <w:tcPr>
            <w:tcW w:w="2127" w:type="dxa"/>
          </w:tcPr>
          <w:p w:rsidR="00DA69A4" w:rsidRPr="009C3F0E" w:rsidRDefault="00DA69A4" w:rsidP="00287B30">
            <w:pPr>
              <w:rPr>
                <w:rFonts w:ascii="Arial" w:hAnsi="Arial" w:cs="Arial"/>
                <w:iCs/>
                <w:color w:val="000000"/>
                <w:sz w:val="22"/>
                <w:szCs w:val="22"/>
                <w:lang w:val="en-ZA"/>
              </w:rPr>
            </w:pPr>
          </w:p>
        </w:tc>
        <w:tc>
          <w:tcPr>
            <w:tcW w:w="1699" w:type="dxa"/>
          </w:tcPr>
          <w:p w:rsidR="00DA69A4" w:rsidRPr="009C3F0E" w:rsidRDefault="00DA69A4" w:rsidP="00287B30">
            <w:pPr>
              <w:rPr>
                <w:rFonts w:ascii="Arial" w:hAnsi="Arial" w:cs="Arial"/>
                <w:iCs/>
                <w:color w:val="000000"/>
                <w:sz w:val="22"/>
                <w:szCs w:val="22"/>
                <w:lang w:val="en-ZA"/>
              </w:rPr>
            </w:pP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16.3 Each staff member must read the code of ethics and conduct document and must sign a declaration of compliance with the code of ethics and conduct on an annual basis.</w:t>
            </w:r>
          </w:p>
        </w:tc>
        <w:tc>
          <w:tcPr>
            <w:tcW w:w="2127" w:type="dxa"/>
          </w:tcPr>
          <w:p w:rsidR="00DA69A4" w:rsidRPr="009C3F0E" w:rsidRDefault="00DA69A4" w:rsidP="00287B30">
            <w:pPr>
              <w:rPr>
                <w:rFonts w:ascii="Arial" w:hAnsi="Arial" w:cs="Arial"/>
                <w:iCs/>
                <w:color w:val="000000"/>
                <w:sz w:val="22"/>
                <w:szCs w:val="22"/>
                <w:lang w:val="en-ZA"/>
              </w:rPr>
            </w:pPr>
          </w:p>
        </w:tc>
        <w:tc>
          <w:tcPr>
            <w:tcW w:w="1699" w:type="dxa"/>
          </w:tcPr>
          <w:p w:rsidR="00DA69A4" w:rsidRPr="009C3F0E" w:rsidRDefault="00DA69A4" w:rsidP="00287B30">
            <w:pPr>
              <w:rPr>
                <w:rFonts w:ascii="Arial" w:hAnsi="Arial" w:cs="Arial"/>
                <w:iCs/>
                <w:color w:val="000000"/>
                <w:sz w:val="22"/>
                <w:szCs w:val="22"/>
                <w:lang w:val="en-ZA"/>
              </w:rPr>
            </w:pP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lastRenderedPageBreak/>
              <w:t>16.4 The necessary and required training must be provided for all staff involved in the procurement process on ethics.</w:t>
            </w:r>
          </w:p>
        </w:tc>
        <w:tc>
          <w:tcPr>
            <w:tcW w:w="2127" w:type="dxa"/>
          </w:tcPr>
          <w:p w:rsidR="00DA69A4" w:rsidRPr="009C3F0E" w:rsidRDefault="00DA69A4" w:rsidP="00287B30">
            <w:pPr>
              <w:rPr>
                <w:rFonts w:ascii="Arial" w:hAnsi="Arial" w:cs="Arial"/>
                <w:iCs/>
                <w:color w:val="000000"/>
                <w:sz w:val="22"/>
                <w:szCs w:val="22"/>
                <w:lang w:val="en-ZA"/>
              </w:rPr>
            </w:pPr>
          </w:p>
        </w:tc>
        <w:tc>
          <w:tcPr>
            <w:tcW w:w="1699" w:type="dxa"/>
          </w:tcPr>
          <w:p w:rsidR="00DA69A4" w:rsidRPr="009C3F0E" w:rsidRDefault="00DA69A4" w:rsidP="00287B30">
            <w:pPr>
              <w:rPr>
                <w:rFonts w:ascii="Arial" w:hAnsi="Arial" w:cs="Arial"/>
                <w:iCs/>
                <w:color w:val="000000"/>
                <w:sz w:val="22"/>
                <w:szCs w:val="22"/>
                <w:lang w:val="en-ZA"/>
              </w:rPr>
            </w:pP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b/>
                <w:color w:val="000000"/>
                <w:sz w:val="22"/>
                <w:szCs w:val="22"/>
              </w:rPr>
              <w:t>17. Board Information</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tabs>
                <w:tab w:val="left" w:pos="449"/>
              </w:tabs>
              <w:rPr>
                <w:rFonts w:ascii="Arial" w:hAnsi="Arial" w:cs="Arial"/>
                <w:color w:val="000000"/>
                <w:sz w:val="22"/>
                <w:szCs w:val="22"/>
              </w:rPr>
            </w:pPr>
            <w:r w:rsidRPr="009C3F0E">
              <w:rPr>
                <w:rFonts w:ascii="Arial" w:hAnsi="Arial" w:cs="Arial"/>
                <w:color w:val="000000"/>
                <w:sz w:val="22"/>
                <w:szCs w:val="22"/>
              </w:rPr>
              <w:t>17.1 The following Board information must be prepared by the Board and submitted to the F&amp;A Committee who are to communicate in a formal meeting to the Board:</w:t>
            </w:r>
          </w:p>
          <w:p w:rsidR="00DA69A4" w:rsidRPr="00471976" w:rsidRDefault="00DA69A4" w:rsidP="00471976">
            <w:pPr>
              <w:pStyle w:val="ListParagraph"/>
              <w:numPr>
                <w:ilvl w:val="2"/>
                <w:numId w:val="224"/>
              </w:numPr>
              <w:ind w:left="851" w:hanging="851"/>
              <w:rPr>
                <w:rFonts w:ascii="Arial" w:hAnsi="Arial" w:cs="Arial"/>
                <w:color w:val="000000"/>
                <w:sz w:val="22"/>
                <w:szCs w:val="22"/>
              </w:rPr>
            </w:pPr>
            <w:r w:rsidRPr="00471976">
              <w:rPr>
                <w:rFonts w:ascii="Arial" w:hAnsi="Arial" w:cs="Arial"/>
                <w:color w:val="000000"/>
                <w:sz w:val="22"/>
                <w:szCs w:val="22"/>
              </w:rPr>
              <w:t>Number of Board meetings;</w:t>
            </w:r>
          </w:p>
          <w:p w:rsidR="00DA69A4" w:rsidRPr="009C3F0E" w:rsidRDefault="00DA69A4" w:rsidP="00471976">
            <w:pPr>
              <w:pStyle w:val="ListParagraph"/>
              <w:numPr>
                <w:ilvl w:val="2"/>
                <w:numId w:val="224"/>
              </w:numPr>
              <w:ind w:left="851" w:hanging="851"/>
              <w:rPr>
                <w:rFonts w:ascii="Arial" w:hAnsi="Arial" w:cs="Arial"/>
                <w:color w:val="000000"/>
                <w:sz w:val="22"/>
                <w:szCs w:val="22"/>
              </w:rPr>
            </w:pPr>
            <w:r w:rsidRPr="009C3F0E">
              <w:rPr>
                <w:rFonts w:ascii="Arial" w:hAnsi="Arial" w:cs="Arial"/>
                <w:color w:val="000000"/>
                <w:sz w:val="22"/>
                <w:szCs w:val="22"/>
              </w:rPr>
              <w:t>Number of tenders evaluated;</w:t>
            </w:r>
          </w:p>
          <w:p w:rsidR="00DA69A4" w:rsidRPr="009C3F0E" w:rsidRDefault="00DA69A4" w:rsidP="00471976">
            <w:pPr>
              <w:pStyle w:val="ListParagraph"/>
              <w:numPr>
                <w:ilvl w:val="2"/>
                <w:numId w:val="224"/>
              </w:numPr>
              <w:ind w:left="851" w:hanging="851"/>
              <w:rPr>
                <w:rFonts w:ascii="Arial" w:hAnsi="Arial" w:cs="Arial"/>
                <w:color w:val="000000"/>
                <w:sz w:val="22"/>
                <w:szCs w:val="22"/>
              </w:rPr>
            </w:pPr>
            <w:r w:rsidRPr="009C3F0E">
              <w:rPr>
                <w:rFonts w:ascii="Arial" w:hAnsi="Arial" w:cs="Arial"/>
                <w:color w:val="000000"/>
                <w:sz w:val="22"/>
                <w:szCs w:val="22"/>
              </w:rPr>
              <w:t>Cases where there were diverted from tender procedures and the risks involved (e.g. outside parties may take legal action);</w:t>
            </w:r>
          </w:p>
          <w:p w:rsidR="00DA69A4" w:rsidRPr="009C3F0E" w:rsidRDefault="00DA69A4" w:rsidP="00471976">
            <w:pPr>
              <w:pStyle w:val="ListParagraph"/>
              <w:numPr>
                <w:ilvl w:val="2"/>
                <w:numId w:val="224"/>
              </w:numPr>
              <w:ind w:left="851" w:hanging="851"/>
              <w:rPr>
                <w:rFonts w:ascii="Arial" w:hAnsi="Arial" w:cs="Arial"/>
                <w:color w:val="000000"/>
                <w:sz w:val="22"/>
                <w:szCs w:val="22"/>
              </w:rPr>
            </w:pPr>
            <w:r w:rsidRPr="009C3F0E">
              <w:rPr>
                <w:rFonts w:ascii="Arial" w:hAnsi="Arial" w:cs="Arial"/>
                <w:color w:val="000000"/>
                <w:sz w:val="22"/>
                <w:szCs w:val="22"/>
              </w:rPr>
              <w:t>Amount (monetary value) and total tenders awarded.</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Board</w:t>
            </w:r>
          </w:p>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F&amp;A Committee</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Quarterly</w:t>
            </w:r>
          </w:p>
        </w:tc>
      </w:tr>
      <w:tr w:rsidR="00DA69A4" w:rsidRPr="009C3F0E" w:rsidTr="00287B30">
        <w:tc>
          <w:tcPr>
            <w:tcW w:w="9497" w:type="dxa"/>
            <w:gridSpan w:val="3"/>
          </w:tcPr>
          <w:p w:rsidR="00DA69A4" w:rsidRPr="009C3F0E" w:rsidRDefault="00DA69A4" w:rsidP="00287B30">
            <w:pPr>
              <w:ind w:right="555"/>
              <w:rPr>
                <w:rFonts w:ascii="Arial" w:hAnsi="Arial" w:cs="Arial"/>
                <w:color w:val="000000"/>
                <w:sz w:val="22"/>
                <w:szCs w:val="22"/>
              </w:rPr>
            </w:pPr>
            <w:r w:rsidRPr="009C3F0E">
              <w:rPr>
                <w:rFonts w:ascii="Arial" w:hAnsi="Arial" w:cs="Arial"/>
                <w:b/>
                <w:color w:val="000000"/>
                <w:sz w:val="22"/>
                <w:szCs w:val="22"/>
              </w:rPr>
              <w:t>18. Contract Changes</w:t>
            </w: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18.1 Contract changes are only possible when the initial terms and conditions allow for this, and include:</w:t>
            </w:r>
          </w:p>
          <w:p w:rsidR="00DA69A4" w:rsidRPr="00471976" w:rsidRDefault="00DA69A4" w:rsidP="00471976">
            <w:pPr>
              <w:pStyle w:val="ListParagraph"/>
              <w:numPr>
                <w:ilvl w:val="2"/>
                <w:numId w:val="225"/>
              </w:numPr>
              <w:ind w:left="993" w:hanging="993"/>
              <w:rPr>
                <w:rFonts w:ascii="Arial" w:hAnsi="Arial" w:cs="Arial"/>
                <w:color w:val="000000"/>
                <w:sz w:val="22"/>
                <w:szCs w:val="22"/>
              </w:rPr>
            </w:pPr>
            <w:r w:rsidRPr="00471976">
              <w:rPr>
                <w:rFonts w:ascii="Arial" w:hAnsi="Arial" w:cs="Arial"/>
                <w:color w:val="000000"/>
                <w:sz w:val="22"/>
                <w:szCs w:val="22"/>
              </w:rPr>
              <w:t>Insolvency of a tenderer;</w:t>
            </w:r>
          </w:p>
          <w:p w:rsidR="00DA69A4" w:rsidRPr="009C3F0E" w:rsidRDefault="00DA69A4" w:rsidP="00471976">
            <w:pPr>
              <w:pStyle w:val="ListParagraph"/>
              <w:numPr>
                <w:ilvl w:val="2"/>
                <w:numId w:val="225"/>
              </w:numPr>
              <w:ind w:left="993" w:hanging="993"/>
              <w:rPr>
                <w:rFonts w:ascii="Arial" w:hAnsi="Arial" w:cs="Arial"/>
                <w:color w:val="000000"/>
                <w:sz w:val="22"/>
                <w:szCs w:val="22"/>
              </w:rPr>
            </w:pPr>
            <w:r w:rsidRPr="009C3F0E">
              <w:rPr>
                <w:rFonts w:ascii="Arial" w:hAnsi="Arial" w:cs="Arial"/>
                <w:color w:val="000000"/>
                <w:sz w:val="22"/>
                <w:szCs w:val="22"/>
              </w:rPr>
              <w:t>Inability to comply (beyond the control of the tenderer):</w:t>
            </w:r>
          </w:p>
          <w:p w:rsidR="00DA69A4" w:rsidRPr="009C3F0E" w:rsidRDefault="00DA69A4" w:rsidP="00471976">
            <w:pPr>
              <w:pStyle w:val="ListParagraph"/>
              <w:numPr>
                <w:ilvl w:val="2"/>
                <w:numId w:val="225"/>
              </w:numPr>
              <w:ind w:left="993" w:hanging="993"/>
              <w:rPr>
                <w:rFonts w:ascii="Arial" w:hAnsi="Arial" w:cs="Arial"/>
                <w:color w:val="000000"/>
                <w:sz w:val="22"/>
                <w:szCs w:val="22"/>
              </w:rPr>
            </w:pPr>
            <w:r w:rsidRPr="009C3F0E">
              <w:rPr>
                <w:rFonts w:ascii="Arial" w:hAnsi="Arial" w:cs="Arial"/>
                <w:color w:val="000000"/>
                <w:sz w:val="22"/>
                <w:szCs w:val="22"/>
              </w:rPr>
              <w:t>Financial problems;</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iCs/>
                <w:color w:val="000000"/>
                <w:sz w:val="22"/>
                <w:szCs w:val="22"/>
                <w:lang w:val="en-ZA"/>
              </w:rPr>
              <w:t>CEO</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18.2 Breach of contract (deliberate, malicious, careless):</w:t>
            </w:r>
          </w:p>
          <w:p w:rsidR="00DA69A4" w:rsidRPr="00471976" w:rsidRDefault="00DA69A4" w:rsidP="00471976">
            <w:pPr>
              <w:pStyle w:val="ListParagraph"/>
              <w:numPr>
                <w:ilvl w:val="2"/>
                <w:numId w:val="226"/>
              </w:numPr>
              <w:ind w:left="851" w:hanging="851"/>
              <w:rPr>
                <w:rFonts w:ascii="Arial" w:hAnsi="Arial" w:cs="Arial"/>
                <w:color w:val="000000"/>
                <w:sz w:val="22"/>
                <w:szCs w:val="22"/>
              </w:rPr>
            </w:pPr>
            <w:r w:rsidRPr="00471976">
              <w:rPr>
                <w:rFonts w:ascii="Arial" w:hAnsi="Arial" w:cs="Arial"/>
                <w:color w:val="000000"/>
                <w:sz w:val="22"/>
                <w:szCs w:val="22"/>
              </w:rPr>
              <w:t>Delivery conditions;</w:t>
            </w:r>
          </w:p>
          <w:p w:rsidR="00DA69A4" w:rsidRPr="009C3F0E" w:rsidRDefault="00DA69A4" w:rsidP="00471976">
            <w:pPr>
              <w:pStyle w:val="ListParagraph"/>
              <w:numPr>
                <w:ilvl w:val="2"/>
                <w:numId w:val="226"/>
              </w:numPr>
              <w:ind w:left="851" w:hanging="851"/>
              <w:rPr>
                <w:rFonts w:ascii="Arial" w:hAnsi="Arial" w:cs="Arial"/>
                <w:color w:val="000000"/>
                <w:sz w:val="22"/>
                <w:szCs w:val="22"/>
              </w:rPr>
            </w:pPr>
            <w:r w:rsidRPr="009C3F0E">
              <w:rPr>
                <w:rFonts w:ascii="Arial" w:hAnsi="Arial" w:cs="Arial"/>
                <w:color w:val="000000"/>
                <w:sz w:val="22"/>
                <w:szCs w:val="22"/>
              </w:rPr>
              <w:t>Warranty conditions;</w:t>
            </w:r>
          </w:p>
          <w:p w:rsidR="00DA69A4" w:rsidRPr="009C3F0E" w:rsidRDefault="00DA69A4" w:rsidP="00471976">
            <w:pPr>
              <w:pStyle w:val="ListParagraph"/>
              <w:numPr>
                <w:ilvl w:val="2"/>
                <w:numId w:val="226"/>
              </w:numPr>
              <w:ind w:left="851" w:hanging="851"/>
              <w:rPr>
                <w:rFonts w:ascii="Arial" w:hAnsi="Arial" w:cs="Arial"/>
                <w:color w:val="000000"/>
                <w:sz w:val="22"/>
                <w:szCs w:val="22"/>
              </w:rPr>
            </w:pPr>
            <w:r w:rsidRPr="009C3F0E">
              <w:rPr>
                <w:rFonts w:ascii="Arial" w:hAnsi="Arial" w:cs="Arial"/>
                <w:color w:val="000000"/>
                <w:sz w:val="22"/>
                <w:szCs w:val="22"/>
              </w:rPr>
              <w:t>Environment:</w:t>
            </w:r>
          </w:p>
          <w:p w:rsidR="00DA69A4" w:rsidRPr="009C3F0E" w:rsidRDefault="00DA69A4" w:rsidP="00471976">
            <w:pPr>
              <w:pStyle w:val="ListParagraph"/>
              <w:numPr>
                <w:ilvl w:val="2"/>
                <w:numId w:val="226"/>
              </w:numPr>
              <w:ind w:left="851" w:hanging="851"/>
              <w:rPr>
                <w:rFonts w:ascii="Arial" w:hAnsi="Arial" w:cs="Arial"/>
                <w:color w:val="000000"/>
                <w:sz w:val="22"/>
                <w:szCs w:val="22"/>
              </w:rPr>
            </w:pPr>
            <w:r w:rsidRPr="009C3F0E">
              <w:rPr>
                <w:rFonts w:ascii="Arial" w:hAnsi="Arial" w:cs="Arial"/>
                <w:color w:val="000000"/>
                <w:sz w:val="22"/>
                <w:szCs w:val="22"/>
              </w:rPr>
              <w:t>Legal involvement required;</w:t>
            </w:r>
          </w:p>
          <w:p w:rsidR="00DA69A4" w:rsidRPr="009C3F0E" w:rsidRDefault="00DA69A4" w:rsidP="00471976">
            <w:pPr>
              <w:pStyle w:val="ListParagraph"/>
              <w:numPr>
                <w:ilvl w:val="2"/>
                <w:numId w:val="226"/>
              </w:numPr>
              <w:ind w:left="851" w:hanging="851"/>
              <w:rPr>
                <w:rFonts w:ascii="Arial" w:hAnsi="Arial" w:cs="Arial"/>
                <w:color w:val="000000"/>
                <w:sz w:val="22"/>
                <w:szCs w:val="22"/>
              </w:rPr>
            </w:pPr>
            <w:r w:rsidRPr="009C3F0E">
              <w:rPr>
                <w:rFonts w:ascii="Arial" w:hAnsi="Arial" w:cs="Arial"/>
                <w:color w:val="000000"/>
                <w:sz w:val="22"/>
                <w:szCs w:val="22"/>
              </w:rPr>
              <w:t>Expensive;</w:t>
            </w:r>
          </w:p>
          <w:p w:rsidR="00DA69A4" w:rsidRPr="009C3F0E" w:rsidRDefault="00DA69A4" w:rsidP="00471976">
            <w:pPr>
              <w:pStyle w:val="ListParagraph"/>
              <w:numPr>
                <w:ilvl w:val="2"/>
                <w:numId w:val="226"/>
              </w:numPr>
              <w:ind w:left="851" w:hanging="851"/>
              <w:rPr>
                <w:rFonts w:ascii="Arial" w:hAnsi="Arial" w:cs="Arial"/>
                <w:color w:val="000000"/>
                <w:sz w:val="22"/>
                <w:szCs w:val="22"/>
              </w:rPr>
            </w:pPr>
            <w:r w:rsidRPr="009C3F0E">
              <w:rPr>
                <w:rFonts w:ascii="Arial" w:hAnsi="Arial" w:cs="Arial"/>
                <w:color w:val="000000"/>
                <w:sz w:val="22"/>
                <w:szCs w:val="22"/>
              </w:rPr>
              <w:t>Burden of proof rests with the complainant.</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tabs>
                <w:tab w:val="left" w:pos="449"/>
              </w:tabs>
              <w:rPr>
                <w:rFonts w:ascii="Arial" w:hAnsi="Arial" w:cs="Arial"/>
                <w:color w:val="000000"/>
                <w:sz w:val="22"/>
                <w:szCs w:val="22"/>
              </w:rPr>
            </w:pPr>
            <w:r w:rsidRPr="009C3F0E">
              <w:rPr>
                <w:rFonts w:ascii="Arial" w:hAnsi="Arial" w:cs="Arial"/>
                <w:color w:val="000000"/>
                <w:sz w:val="22"/>
                <w:szCs w:val="22"/>
              </w:rPr>
              <w:t>18.3 Changes to the contract must be communicated to all stakeholders to the contract.</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color w:val="000000"/>
                <w:sz w:val="22"/>
                <w:szCs w:val="22"/>
              </w:rPr>
              <w:t>Ad-hoc</w:t>
            </w:r>
          </w:p>
        </w:tc>
      </w:tr>
      <w:tr w:rsidR="00DA69A4" w:rsidRPr="009C3F0E" w:rsidTr="00287B30">
        <w:tc>
          <w:tcPr>
            <w:tcW w:w="9497" w:type="dxa"/>
            <w:gridSpan w:val="3"/>
          </w:tcPr>
          <w:p w:rsidR="00DA69A4" w:rsidRPr="009C3F0E" w:rsidRDefault="00DA69A4" w:rsidP="00287B30">
            <w:pPr>
              <w:rPr>
                <w:rFonts w:ascii="Arial" w:hAnsi="Arial" w:cs="Arial"/>
                <w:b/>
                <w:color w:val="000000"/>
                <w:sz w:val="22"/>
                <w:szCs w:val="22"/>
              </w:rPr>
            </w:pPr>
            <w:r w:rsidRPr="009C3F0E">
              <w:rPr>
                <w:rFonts w:ascii="Arial" w:hAnsi="Arial" w:cs="Arial"/>
                <w:b/>
                <w:color w:val="000000"/>
                <w:sz w:val="22"/>
                <w:szCs w:val="22"/>
              </w:rPr>
              <w:t>19. Monitor contract adherence</w:t>
            </w:r>
          </w:p>
        </w:tc>
      </w:tr>
      <w:tr w:rsidR="00DA69A4" w:rsidRPr="009C3F0E" w:rsidTr="00287B30">
        <w:tc>
          <w:tcPr>
            <w:tcW w:w="5671" w:type="dxa"/>
          </w:tcPr>
          <w:p w:rsidR="00DA69A4" w:rsidRPr="009C3F0E" w:rsidRDefault="00DA69A4" w:rsidP="00287B30">
            <w:pPr>
              <w:tabs>
                <w:tab w:val="left" w:pos="449"/>
              </w:tabs>
              <w:rPr>
                <w:rFonts w:ascii="Arial" w:hAnsi="Arial" w:cs="Arial"/>
                <w:color w:val="000000"/>
                <w:sz w:val="22"/>
                <w:szCs w:val="22"/>
              </w:rPr>
            </w:pPr>
            <w:r w:rsidRPr="009C3F0E">
              <w:rPr>
                <w:rFonts w:ascii="Arial" w:hAnsi="Arial" w:cs="Arial"/>
                <w:color w:val="000000"/>
                <w:sz w:val="22"/>
                <w:szCs w:val="22"/>
              </w:rPr>
              <w:t>19.1 All contracts concluded with tenderer must be reviewed by a legal advisor of ECB to ensure that all legal requirements have been adhered to.</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Legal Advisor</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DA69A4" w:rsidRPr="009C3F0E" w:rsidTr="00287B30">
        <w:tc>
          <w:tcPr>
            <w:tcW w:w="5671" w:type="dxa"/>
          </w:tcPr>
          <w:p w:rsidR="00DA69A4" w:rsidRPr="009C3F0E" w:rsidRDefault="00DA69A4" w:rsidP="00287B30">
            <w:pPr>
              <w:tabs>
                <w:tab w:val="left" w:pos="449"/>
              </w:tabs>
              <w:rPr>
                <w:rFonts w:ascii="Arial" w:hAnsi="Arial" w:cs="Arial"/>
                <w:color w:val="000000"/>
                <w:sz w:val="22"/>
                <w:szCs w:val="22"/>
              </w:rPr>
            </w:pPr>
            <w:r w:rsidRPr="009C3F0E">
              <w:rPr>
                <w:rFonts w:ascii="Arial" w:hAnsi="Arial" w:cs="Arial"/>
                <w:color w:val="000000"/>
                <w:sz w:val="22"/>
                <w:szCs w:val="22"/>
              </w:rPr>
              <w:t>19.2 The Board must review all contract concluded with tenderer to ensure that the technical specifications have been adhered to.</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Board</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19.3 All original formal contracts concluded with tenderer must be submitted to the Admin Officer for safekeeping.</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Admin Officer</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lang w:val="en-US"/>
              </w:rPr>
            </w:pPr>
            <w:r w:rsidRPr="009C3F0E">
              <w:rPr>
                <w:rFonts w:ascii="Arial" w:hAnsi="Arial" w:cs="Arial"/>
                <w:sz w:val="22"/>
                <w:szCs w:val="22"/>
                <w:lang w:val="en-US"/>
              </w:rPr>
              <w:t>19.4 A copy of the contract must be forwarded to the relevant Contract Manager, which he/she must use to monitor adherence to the contract.</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Contract Manager</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lang w:val="en-US"/>
              </w:rPr>
            </w:pPr>
            <w:r w:rsidRPr="009C3F0E">
              <w:rPr>
                <w:rFonts w:ascii="Arial" w:hAnsi="Arial" w:cs="Arial"/>
                <w:sz w:val="22"/>
                <w:szCs w:val="22"/>
                <w:lang w:val="en-US"/>
              </w:rPr>
              <w:t>19.5 The adherence to the contract must be monitored on a regular basis.</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Admin Officer</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DA69A4" w:rsidRPr="009C3F0E" w:rsidTr="00287B30">
        <w:tc>
          <w:tcPr>
            <w:tcW w:w="9497" w:type="dxa"/>
            <w:gridSpan w:val="3"/>
          </w:tcPr>
          <w:p w:rsidR="00DA69A4" w:rsidRPr="009C3F0E" w:rsidRDefault="00DA69A4" w:rsidP="00287B30">
            <w:pPr>
              <w:tabs>
                <w:tab w:val="left" w:pos="360"/>
              </w:tabs>
              <w:rPr>
                <w:rFonts w:ascii="Arial" w:hAnsi="Arial" w:cs="Arial"/>
                <w:b/>
                <w:color w:val="000000"/>
                <w:sz w:val="22"/>
                <w:szCs w:val="22"/>
              </w:rPr>
            </w:pPr>
            <w:r w:rsidRPr="009C3F0E">
              <w:rPr>
                <w:rFonts w:ascii="Arial" w:hAnsi="Arial" w:cs="Arial"/>
                <w:b/>
                <w:color w:val="000000"/>
                <w:sz w:val="22"/>
                <w:szCs w:val="22"/>
              </w:rPr>
              <w:t>20. Exchange rate</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lang w:val="en-US"/>
              </w:rPr>
            </w:pPr>
            <w:r w:rsidRPr="009C3F0E">
              <w:rPr>
                <w:rFonts w:ascii="Arial" w:hAnsi="Arial" w:cs="Arial"/>
                <w:sz w:val="22"/>
                <w:szCs w:val="22"/>
              </w:rPr>
              <w:t>20.1 Due to the long duration of some contracts, application of price changes based on the international Exchange Rate (ER) may be necessary when ER fluctuations outside of predetermined levels occur.</w:t>
            </w:r>
          </w:p>
        </w:tc>
        <w:tc>
          <w:tcPr>
            <w:tcW w:w="2127" w:type="dxa"/>
          </w:tcPr>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p>
        </w:tc>
      </w:tr>
      <w:tr w:rsidR="00DA69A4" w:rsidRPr="009C3F0E" w:rsidTr="00287B30">
        <w:tc>
          <w:tcPr>
            <w:tcW w:w="5671"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 xml:space="preserve">20.2 The new ER should be obtained on a monthly basis. This does not imply that the ER should be </w:t>
            </w:r>
            <w:r w:rsidRPr="009C3F0E">
              <w:rPr>
                <w:rFonts w:ascii="Arial" w:hAnsi="Arial" w:cs="Arial"/>
                <w:color w:val="000000"/>
                <w:sz w:val="22"/>
                <w:szCs w:val="22"/>
              </w:rPr>
              <w:lastRenderedPageBreak/>
              <w:t>applied on all contracts on a monthly basis. The applicability of the ER will be predetermined during specification of the tender.</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lastRenderedPageBreak/>
              <w:t>Accountant</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lang w:val="en-US"/>
              </w:rPr>
            </w:pPr>
            <w:r w:rsidRPr="009C3F0E">
              <w:rPr>
                <w:rFonts w:ascii="Arial" w:hAnsi="Arial" w:cs="Arial"/>
                <w:sz w:val="22"/>
                <w:szCs w:val="22"/>
              </w:rPr>
              <w:lastRenderedPageBreak/>
              <w:t>20.3 No ER changes will be entertained on any quotes, which should be in Namibian Dollar terms at all times and fixed in accordance with conditions for at least 15 days. Exceptional cases where service delivery will occur over an extended period may be considered with approval by the CEO.</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CEO</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DA69A4" w:rsidRPr="009C3F0E" w:rsidTr="00287B30">
        <w:tc>
          <w:tcPr>
            <w:tcW w:w="5671" w:type="dxa"/>
          </w:tcPr>
          <w:p w:rsidR="00DA69A4" w:rsidRPr="009C3F0E" w:rsidRDefault="00DA69A4" w:rsidP="00287B30">
            <w:pPr>
              <w:tabs>
                <w:tab w:val="left" w:pos="540"/>
              </w:tabs>
              <w:rPr>
                <w:rFonts w:ascii="Arial" w:hAnsi="Arial" w:cs="Arial"/>
                <w:color w:val="000000"/>
                <w:sz w:val="22"/>
                <w:szCs w:val="22"/>
              </w:rPr>
            </w:pPr>
            <w:r w:rsidRPr="009C3F0E">
              <w:rPr>
                <w:rFonts w:ascii="Arial" w:hAnsi="Arial" w:cs="Arial"/>
                <w:color w:val="000000"/>
                <w:sz w:val="22"/>
                <w:szCs w:val="22"/>
              </w:rPr>
              <w:t>20.4 The GM: F&amp;A monitors the ER monthly and applies it to the contracts in his/her sphere of responsibility as required by the contract conditions.</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GM: F&amp;A</w:t>
            </w: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iCs/>
                <w:color w:val="000000"/>
                <w:sz w:val="22"/>
                <w:szCs w:val="22"/>
                <w:lang w:val="en-ZA"/>
              </w:rPr>
              <w:t>Monthly</w:t>
            </w:r>
          </w:p>
        </w:tc>
      </w:tr>
      <w:tr w:rsidR="00DA69A4" w:rsidRPr="009C3F0E" w:rsidTr="00287B30">
        <w:tc>
          <w:tcPr>
            <w:tcW w:w="5671" w:type="dxa"/>
          </w:tcPr>
          <w:p w:rsidR="00DA69A4" w:rsidRPr="00471976" w:rsidRDefault="00DA69A4" w:rsidP="00471976">
            <w:pPr>
              <w:pStyle w:val="ListParagraph"/>
              <w:numPr>
                <w:ilvl w:val="1"/>
                <w:numId w:val="227"/>
              </w:numPr>
              <w:tabs>
                <w:tab w:val="left" w:pos="540"/>
              </w:tabs>
              <w:rPr>
                <w:rFonts w:ascii="Arial" w:hAnsi="Arial" w:cs="Arial"/>
                <w:color w:val="000000"/>
                <w:sz w:val="22"/>
                <w:szCs w:val="22"/>
              </w:rPr>
            </w:pPr>
            <w:del w:id="1230" w:author="PricewaterhouseCoopers" w:date="2012-11-16T10:35:00Z">
              <w:r w:rsidRPr="00471976" w:rsidDel="00471976">
                <w:rPr>
                  <w:rFonts w:ascii="Arial" w:hAnsi="Arial" w:cs="Arial"/>
                  <w:color w:val="000000"/>
                  <w:sz w:val="22"/>
                  <w:szCs w:val="22"/>
                </w:rPr>
                <w:delText xml:space="preserve">20.5 </w:delText>
              </w:r>
            </w:del>
            <w:r w:rsidRPr="00471976">
              <w:rPr>
                <w:rFonts w:ascii="Arial" w:hAnsi="Arial" w:cs="Arial"/>
                <w:color w:val="000000"/>
                <w:sz w:val="22"/>
                <w:szCs w:val="22"/>
              </w:rPr>
              <w:t>The following generic actions are required:</w:t>
            </w:r>
          </w:p>
          <w:p w:rsidR="00DA69A4" w:rsidRPr="009C3F0E" w:rsidRDefault="00DA69A4" w:rsidP="00471976">
            <w:pPr>
              <w:pStyle w:val="Bullet"/>
              <w:numPr>
                <w:ilvl w:val="2"/>
                <w:numId w:val="227"/>
              </w:numPr>
              <w:spacing w:after="0"/>
              <w:jc w:val="left"/>
              <w:rPr>
                <w:rFonts w:ascii="Arial" w:hAnsi="Arial" w:cs="Arial"/>
                <w:color w:val="000000"/>
                <w:sz w:val="22"/>
                <w:szCs w:val="22"/>
              </w:rPr>
            </w:pPr>
            <w:r w:rsidRPr="009C3F0E">
              <w:rPr>
                <w:rFonts w:ascii="Arial" w:hAnsi="Arial" w:cs="Arial"/>
                <w:color w:val="000000"/>
                <w:sz w:val="22"/>
                <w:szCs w:val="22"/>
              </w:rPr>
              <w:t>Monitor ER monthly (formal process);</w:t>
            </w:r>
          </w:p>
          <w:p w:rsidR="00DA69A4" w:rsidRPr="009C3F0E" w:rsidRDefault="00DA69A4" w:rsidP="00471976">
            <w:pPr>
              <w:pStyle w:val="Bullet"/>
              <w:numPr>
                <w:ilvl w:val="2"/>
                <w:numId w:val="227"/>
              </w:numPr>
              <w:spacing w:after="0"/>
              <w:jc w:val="left"/>
              <w:rPr>
                <w:rFonts w:ascii="Arial" w:hAnsi="Arial" w:cs="Arial"/>
                <w:color w:val="000000"/>
                <w:sz w:val="22"/>
                <w:szCs w:val="22"/>
              </w:rPr>
            </w:pPr>
            <w:r w:rsidRPr="009C3F0E">
              <w:rPr>
                <w:rFonts w:ascii="Arial" w:hAnsi="Arial" w:cs="Arial"/>
                <w:color w:val="000000"/>
                <w:sz w:val="22"/>
                <w:szCs w:val="22"/>
              </w:rPr>
              <w:t>Decision for price adjustments (predetermined value parameters);</w:t>
            </w:r>
          </w:p>
          <w:p w:rsidR="00DA69A4" w:rsidRPr="009C3F0E" w:rsidRDefault="00DA69A4" w:rsidP="00471976">
            <w:pPr>
              <w:pStyle w:val="Bullet"/>
              <w:numPr>
                <w:ilvl w:val="2"/>
                <w:numId w:val="227"/>
              </w:numPr>
              <w:spacing w:after="0"/>
              <w:jc w:val="left"/>
              <w:rPr>
                <w:rFonts w:ascii="Arial" w:hAnsi="Arial" w:cs="Arial"/>
                <w:color w:val="000000"/>
                <w:sz w:val="22"/>
                <w:szCs w:val="22"/>
              </w:rPr>
            </w:pPr>
            <w:r w:rsidRPr="009C3F0E">
              <w:rPr>
                <w:rFonts w:ascii="Arial" w:hAnsi="Arial" w:cs="Arial"/>
                <w:color w:val="000000"/>
                <w:sz w:val="22"/>
                <w:szCs w:val="22"/>
              </w:rPr>
              <w:t>Recalculate all item prices;</w:t>
            </w:r>
          </w:p>
          <w:p w:rsidR="00DA69A4" w:rsidRPr="009C3F0E" w:rsidRDefault="00DA69A4" w:rsidP="00471976">
            <w:pPr>
              <w:pStyle w:val="Bullet"/>
              <w:numPr>
                <w:ilvl w:val="2"/>
                <w:numId w:val="227"/>
              </w:numPr>
              <w:spacing w:after="0"/>
              <w:jc w:val="left"/>
              <w:rPr>
                <w:rFonts w:ascii="Arial" w:hAnsi="Arial" w:cs="Arial"/>
                <w:color w:val="000000"/>
                <w:sz w:val="22"/>
                <w:szCs w:val="22"/>
              </w:rPr>
            </w:pPr>
            <w:r w:rsidRPr="009C3F0E">
              <w:rPr>
                <w:rFonts w:ascii="Arial" w:hAnsi="Arial" w:cs="Arial"/>
                <w:color w:val="000000"/>
                <w:sz w:val="22"/>
                <w:szCs w:val="22"/>
              </w:rPr>
              <w:t>Update price tables;</w:t>
            </w:r>
          </w:p>
          <w:p w:rsidR="00DA69A4" w:rsidRPr="009C3F0E" w:rsidRDefault="00DA69A4" w:rsidP="00471976">
            <w:pPr>
              <w:pStyle w:val="Bullet"/>
              <w:numPr>
                <w:ilvl w:val="2"/>
                <w:numId w:val="227"/>
              </w:numPr>
              <w:spacing w:after="0"/>
              <w:jc w:val="left"/>
              <w:rPr>
                <w:rFonts w:ascii="Arial" w:hAnsi="Arial" w:cs="Arial"/>
                <w:color w:val="000000"/>
                <w:sz w:val="22"/>
                <w:szCs w:val="22"/>
                <w:lang w:val="en-US"/>
              </w:rPr>
            </w:pPr>
            <w:r w:rsidRPr="009C3F0E">
              <w:rPr>
                <w:rFonts w:ascii="Arial" w:hAnsi="Arial" w:cs="Arial"/>
                <w:color w:val="000000"/>
                <w:sz w:val="22"/>
                <w:szCs w:val="22"/>
              </w:rPr>
              <w:t>Make information available to Board (communication) utilising the optimum medium as required by the circumstances.</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GM: F&amp;A</w:t>
            </w:r>
          </w:p>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DA69A4" w:rsidRPr="009C3F0E" w:rsidTr="00287B30">
        <w:tc>
          <w:tcPr>
            <w:tcW w:w="9497" w:type="dxa"/>
            <w:gridSpan w:val="3"/>
          </w:tcPr>
          <w:p w:rsidR="00DA69A4" w:rsidRPr="009C3F0E" w:rsidRDefault="00DA69A4" w:rsidP="00287B30">
            <w:pPr>
              <w:ind w:right="555"/>
              <w:rPr>
                <w:rFonts w:ascii="Arial" w:hAnsi="Arial" w:cs="Arial"/>
                <w:color w:val="000000"/>
                <w:sz w:val="22"/>
                <w:szCs w:val="22"/>
              </w:rPr>
            </w:pPr>
            <w:r w:rsidRPr="009C3F0E">
              <w:rPr>
                <w:rFonts w:ascii="Arial" w:hAnsi="Arial" w:cs="Arial"/>
                <w:b/>
                <w:color w:val="000000"/>
                <w:sz w:val="22"/>
                <w:szCs w:val="22"/>
              </w:rPr>
              <w:t>21. Other price adjustments</w:t>
            </w:r>
          </w:p>
        </w:tc>
      </w:tr>
      <w:tr w:rsidR="00DA69A4" w:rsidRPr="009C3F0E" w:rsidTr="00287B30">
        <w:tc>
          <w:tcPr>
            <w:tcW w:w="5671" w:type="dxa"/>
          </w:tcPr>
          <w:p w:rsidR="00DA69A4" w:rsidRPr="009C3F0E" w:rsidRDefault="00DA69A4" w:rsidP="00287B30">
            <w:pPr>
              <w:pStyle w:val="BodySingle"/>
              <w:tabs>
                <w:tab w:val="left" w:pos="0"/>
              </w:tabs>
              <w:jc w:val="left"/>
              <w:rPr>
                <w:rFonts w:ascii="Arial" w:hAnsi="Arial" w:cs="Arial"/>
                <w:sz w:val="22"/>
                <w:szCs w:val="22"/>
                <w:lang w:val="en-US"/>
              </w:rPr>
            </w:pPr>
            <w:r w:rsidRPr="009C3F0E">
              <w:rPr>
                <w:rFonts w:ascii="Arial" w:hAnsi="Arial" w:cs="Arial"/>
                <w:sz w:val="22"/>
                <w:szCs w:val="22"/>
              </w:rPr>
              <w:t>21.1 Some tenders may require price adjustments for reasons other than for ER. One such reason may be a dependency on international manufacturer price adjustments. The generic actions remain the same as for ER, including inclusion in the tender specification and / or response.</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Admin Officer</w:t>
            </w:r>
          </w:p>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DA69A4" w:rsidRPr="009C3F0E" w:rsidTr="00287B30">
        <w:tc>
          <w:tcPr>
            <w:tcW w:w="5671" w:type="dxa"/>
          </w:tcPr>
          <w:p w:rsidR="00DA69A4" w:rsidRPr="009C3F0E" w:rsidRDefault="00DA69A4" w:rsidP="00287B30">
            <w:pPr>
              <w:tabs>
                <w:tab w:val="left" w:pos="540"/>
              </w:tabs>
              <w:rPr>
                <w:rFonts w:ascii="Arial" w:hAnsi="Arial" w:cs="Arial"/>
                <w:color w:val="000000"/>
                <w:sz w:val="22"/>
                <w:szCs w:val="22"/>
              </w:rPr>
            </w:pPr>
            <w:r w:rsidRPr="009C3F0E">
              <w:rPr>
                <w:rFonts w:ascii="Arial" w:hAnsi="Arial" w:cs="Arial"/>
                <w:color w:val="000000"/>
                <w:sz w:val="22"/>
                <w:szCs w:val="22"/>
              </w:rPr>
              <w:t>21.2 Price adjustments can only be considered where price basis were established in the original bid in accordance with the relevant prescribed format. Price Adjustments based on the CPI may also be considered on long term tenders. Labour contracts are normally entered into on this premise.</w:t>
            </w:r>
          </w:p>
        </w:tc>
        <w:tc>
          <w:tcPr>
            <w:tcW w:w="2127" w:type="dxa"/>
          </w:tcPr>
          <w:p w:rsidR="00DA69A4" w:rsidRPr="009C3F0E" w:rsidRDefault="00DA69A4" w:rsidP="00287B30">
            <w:pPr>
              <w:rPr>
                <w:rFonts w:ascii="Arial" w:hAnsi="Arial" w:cs="Arial"/>
                <w:color w:val="000000"/>
                <w:sz w:val="22"/>
                <w:szCs w:val="22"/>
              </w:rPr>
            </w:pPr>
            <w:r w:rsidRPr="009C3F0E">
              <w:rPr>
                <w:rFonts w:ascii="Arial" w:hAnsi="Arial" w:cs="Arial"/>
                <w:color w:val="000000"/>
                <w:sz w:val="22"/>
                <w:szCs w:val="22"/>
              </w:rPr>
              <w:t>Admin Officer</w:t>
            </w:r>
          </w:p>
          <w:p w:rsidR="00DA69A4" w:rsidRPr="009C3F0E" w:rsidRDefault="00DA69A4" w:rsidP="00287B30">
            <w:pPr>
              <w:rPr>
                <w:rFonts w:ascii="Arial" w:hAnsi="Arial" w:cs="Arial"/>
                <w:color w:val="000000"/>
                <w:sz w:val="22"/>
                <w:szCs w:val="22"/>
              </w:rPr>
            </w:pPr>
          </w:p>
        </w:tc>
        <w:tc>
          <w:tcPr>
            <w:tcW w:w="1699" w:type="dxa"/>
          </w:tcPr>
          <w:p w:rsidR="00DA69A4" w:rsidRPr="009C3F0E" w:rsidRDefault="00DA69A4" w:rsidP="00287B30">
            <w:pPr>
              <w:ind w:right="555"/>
              <w:rPr>
                <w:rFonts w:ascii="Arial" w:hAnsi="Arial" w:cs="Arial"/>
                <w:color w:val="000000"/>
                <w:sz w:val="22"/>
                <w:szCs w:val="22"/>
              </w:rPr>
            </w:pPr>
            <w:r w:rsidRPr="009C3F0E">
              <w:rPr>
                <w:rFonts w:ascii="Arial" w:hAnsi="Arial" w:cs="Arial"/>
                <w:iCs/>
                <w:color w:val="000000"/>
                <w:sz w:val="22"/>
                <w:szCs w:val="22"/>
                <w:lang w:val="en-ZA"/>
              </w:rPr>
              <w:t>Ad-hoc</w:t>
            </w:r>
          </w:p>
        </w:tc>
      </w:tr>
    </w:tbl>
    <w:p w:rsidR="00DA69A4" w:rsidRPr="009C3F0E" w:rsidRDefault="00DA69A4" w:rsidP="009C3F0E">
      <w:pPr>
        <w:pStyle w:val="BodyText"/>
        <w:pBdr>
          <w:top w:val="none" w:sz="0" w:space="0" w:color="auto"/>
          <w:left w:val="none" w:sz="0" w:space="0" w:color="auto"/>
          <w:bottom w:val="none" w:sz="0" w:space="0" w:color="auto"/>
          <w:right w:val="none" w:sz="0" w:space="0" w:color="auto"/>
        </w:pBdr>
        <w:jc w:val="left"/>
        <w:rPr>
          <w:rFonts w:ascii="Arial" w:hAnsi="Arial" w:cs="Arial"/>
          <w:color w:val="000000"/>
          <w:sz w:val="22"/>
          <w:szCs w:val="22"/>
        </w:rPr>
      </w:pPr>
    </w:p>
    <w:p w:rsidR="00DA69A4" w:rsidRPr="009C3F0E" w:rsidRDefault="00DA69A4" w:rsidP="009C3F0E">
      <w:pPr>
        <w:pStyle w:val="BodyText"/>
        <w:pBdr>
          <w:top w:val="none" w:sz="0" w:space="0" w:color="auto"/>
          <w:left w:val="none" w:sz="0" w:space="0" w:color="auto"/>
          <w:bottom w:val="none" w:sz="0" w:space="0" w:color="auto"/>
          <w:right w:val="none" w:sz="0" w:space="0" w:color="auto"/>
        </w:pBdr>
        <w:jc w:val="left"/>
        <w:rPr>
          <w:rFonts w:ascii="Arial" w:hAnsi="Arial" w:cs="Arial"/>
          <w:color w:val="000000"/>
          <w:sz w:val="22"/>
          <w:szCs w:val="22"/>
        </w:rPr>
      </w:pPr>
      <w:r w:rsidRPr="009C3F0E">
        <w:rPr>
          <w:rFonts w:ascii="Arial" w:hAnsi="Arial" w:cs="Arial"/>
          <w:color w:val="000000"/>
          <w:sz w:val="22"/>
          <w:szCs w:val="22"/>
        </w:rPr>
        <w:tab/>
      </w:r>
    </w:p>
    <w:p w:rsidR="00DA69A4" w:rsidRPr="009C3F0E" w:rsidRDefault="00DA69A4" w:rsidP="009C3F0E">
      <w:pPr>
        <w:rPr>
          <w:rFonts w:ascii="Arial" w:hAnsi="Arial" w:cs="Arial"/>
          <w:color w:val="000000"/>
          <w:sz w:val="22"/>
          <w:szCs w:val="22"/>
        </w:rPr>
      </w:pPr>
    </w:p>
    <w:p w:rsidR="00243BEC" w:rsidRDefault="00243BEC" w:rsidP="009C3F0E">
      <w:pPr>
        <w:rPr>
          <w:rFonts w:ascii="Arial" w:hAnsi="Arial" w:cs="Arial"/>
          <w:sz w:val="22"/>
          <w:szCs w:val="22"/>
        </w:rPr>
        <w:sectPr w:rsidR="00243BEC" w:rsidSect="00CD3982">
          <w:headerReference w:type="default" r:id="rId58"/>
          <w:footerReference w:type="even" r:id="rId59"/>
          <w:footerReference w:type="default" r:id="rId60"/>
          <w:headerReference w:type="first" r:id="rId61"/>
          <w:footnotePr>
            <w:pos w:val="beneathText"/>
          </w:footnotePr>
          <w:pgSz w:w="11907" w:h="16839" w:code="9"/>
          <w:pgMar w:top="1440" w:right="1183" w:bottom="1276" w:left="1418" w:header="720" w:footer="607" w:gutter="0"/>
          <w:cols w:space="720"/>
          <w:titlePg/>
          <w:docGrid w:linePitch="272"/>
        </w:sectPr>
      </w:pPr>
    </w:p>
    <w:p w:rsidR="00DA69A4" w:rsidRPr="009C3F0E" w:rsidRDefault="00DA69A4" w:rsidP="009C3F0E">
      <w:pPr>
        <w:rPr>
          <w:rFonts w:ascii="Arial" w:hAnsi="Arial" w:cs="Arial"/>
          <w:sz w:val="22"/>
          <w:szCs w:val="22"/>
        </w:rPr>
      </w:pPr>
    </w:p>
    <w:p w:rsidR="00404D29" w:rsidRDefault="003B48EE" w:rsidP="00404D29">
      <w:pPr>
        <w:jc w:val="center"/>
        <w:rPr>
          <w:rFonts w:ascii="Arial" w:hAnsi="Arial" w:cs="Arial"/>
          <w:sz w:val="40"/>
          <w:szCs w:val="40"/>
        </w:rPr>
      </w:pPr>
      <w:r>
        <w:rPr>
          <w:rFonts w:ascii="Arial" w:hAnsi="Arial" w:cs="Arial"/>
          <w:noProof/>
          <w:sz w:val="40"/>
          <w:szCs w:val="40"/>
        </w:rPr>
        <mc:AlternateContent>
          <mc:Choice Requires="wps">
            <w:drawing>
              <wp:anchor distT="0" distB="0" distL="114300" distR="114300" simplePos="0" relativeHeight="251677696" behindDoc="0" locked="0" layoutInCell="1" allowOverlap="1">
                <wp:simplePos x="0" y="0"/>
                <wp:positionH relativeFrom="column">
                  <wp:posOffset>-94615</wp:posOffset>
                </wp:positionH>
                <wp:positionV relativeFrom="paragraph">
                  <wp:posOffset>-207645</wp:posOffset>
                </wp:positionV>
                <wp:extent cx="5941695" cy="9116060"/>
                <wp:effectExtent l="19050" t="19050" r="20955" b="27940"/>
                <wp:wrapNone/>
                <wp:docPr id="4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695" cy="911606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3238"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Pr="00465423"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10.</w:t>
                            </w:r>
                          </w:p>
                          <w:p w:rsidR="00893238"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CELLULAR PHONE POLICY</w:t>
                            </w:r>
                          </w:p>
                          <w:p w:rsidR="00893238" w:rsidRPr="006973B9"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2E43E0">
                            <w:pPr>
                              <w:pStyle w:val="Heading1"/>
                              <w:jc w:val="center"/>
                              <w:rPr>
                                <w:rFonts w:ascii="Arial" w:hAnsi="Arial" w:cs="Arial"/>
                                <w:sz w:val="48"/>
                                <w:szCs w:val="48"/>
                              </w:rPr>
                            </w:pPr>
                          </w:p>
                          <w:p w:rsidR="00893238" w:rsidRPr="00806F58" w:rsidRDefault="00893238" w:rsidP="002E43E0">
                            <w:pPr>
                              <w:jc w:val="center"/>
                              <w:rPr>
                                <w:rFonts w:ascii="Arial" w:hAnsi="Arial" w:cs="Arial"/>
                                <w:b/>
                                <w:bCs/>
                                <w:sz w:val="22"/>
                                <w:szCs w:val="22"/>
                              </w:rPr>
                            </w:pPr>
                          </w:p>
                          <w:p w:rsidR="00893238" w:rsidRPr="00806F58" w:rsidRDefault="00893238" w:rsidP="002E43E0">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2E43E0">
                            <w:pPr>
                              <w:tabs>
                                <w:tab w:val="left" w:pos="8222"/>
                              </w:tabs>
                              <w:ind w:left="142"/>
                              <w:jc w:val="both"/>
                              <w:rPr>
                                <w:rFonts w:ascii="Arial" w:hAnsi="Arial" w:cs="Arial"/>
                                <w:sz w:val="22"/>
                                <w:szCs w:val="22"/>
                              </w:rPr>
                            </w:pPr>
                          </w:p>
                          <w:p w:rsidR="00893238" w:rsidRPr="00806F58" w:rsidRDefault="00893238" w:rsidP="002E43E0">
                            <w:pPr>
                              <w:tabs>
                                <w:tab w:val="left" w:pos="8222"/>
                              </w:tabs>
                              <w:jc w:val="center"/>
                              <w:rPr>
                                <w:rFonts w:ascii="Arial" w:hAnsi="Arial" w:cs="Arial"/>
                                <w:b/>
                                <w:bCs/>
                                <w:sz w:val="22"/>
                                <w:szCs w:val="22"/>
                              </w:rPr>
                            </w:pPr>
                          </w:p>
                          <w:p w:rsidR="00893238" w:rsidRPr="00806F58" w:rsidRDefault="00893238" w:rsidP="002E43E0">
                            <w:pPr>
                              <w:jc w:val="center"/>
                              <w:rPr>
                                <w:rFonts w:ascii="Arial" w:hAnsi="Arial" w:cs="Arial"/>
                                <w:b/>
                                <w:bCs/>
                                <w:sz w:val="22"/>
                                <w:szCs w:val="22"/>
                              </w:rPr>
                            </w:pPr>
                          </w:p>
                          <w:p w:rsidR="00893238" w:rsidRPr="00806F58" w:rsidRDefault="00893238" w:rsidP="002E43E0">
                            <w:pPr>
                              <w:jc w:val="center"/>
                              <w:rPr>
                                <w:rFonts w:ascii="Arial" w:hAnsi="Arial" w:cs="Arial"/>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5" type="#_x0000_t202" style="position:absolute;left:0;text-align:left;margin-left:-7.45pt;margin-top:-16.35pt;width:467.85pt;height:71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" filled="f" strokeweight="2.25pt">
                <v:textbox>
                  <w:txbxContent>
                    <w:p w:rsidR="00893238"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Pr="00465423"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10.</w:t>
                      </w:r>
                    </w:p>
                    <w:p w:rsidR="00893238"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CELLULAR PHONE POLICY</w:t>
                      </w:r>
                    </w:p>
                    <w:p w:rsidR="00893238" w:rsidRPr="006973B9"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2E43E0">
                      <w:pPr>
                        <w:pStyle w:val="Heading1"/>
                        <w:jc w:val="center"/>
                        <w:rPr>
                          <w:rFonts w:ascii="Arial" w:hAnsi="Arial" w:cs="Arial"/>
                          <w:sz w:val="48"/>
                          <w:szCs w:val="48"/>
                        </w:rPr>
                      </w:pPr>
                    </w:p>
                    <w:p w:rsidR="00893238" w:rsidRPr="00806F58" w:rsidRDefault="00893238" w:rsidP="002E43E0">
                      <w:pPr>
                        <w:jc w:val="center"/>
                        <w:rPr>
                          <w:rFonts w:ascii="Arial" w:hAnsi="Arial" w:cs="Arial"/>
                          <w:b/>
                          <w:bCs/>
                          <w:sz w:val="22"/>
                          <w:szCs w:val="22"/>
                        </w:rPr>
                      </w:pPr>
                    </w:p>
                    <w:p w:rsidR="00893238" w:rsidRPr="00806F58" w:rsidRDefault="00893238" w:rsidP="002E43E0">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2E43E0">
                      <w:pPr>
                        <w:tabs>
                          <w:tab w:val="left" w:pos="8222"/>
                        </w:tabs>
                        <w:ind w:left="142"/>
                        <w:jc w:val="both"/>
                        <w:rPr>
                          <w:rFonts w:ascii="Arial" w:hAnsi="Arial" w:cs="Arial"/>
                          <w:sz w:val="22"/>
                          <w:szCs w:val="22"/>
                        </w:rPr>
                      </w:pPr>
                    </w:p>
                    <w:p w:rsidR="00893238" w:rsidRPr="00806F58" w:rsidRDefault="00893238" w:rsidP="002E43E0">
                      <w:pPr>
                        <w:tabs>
                          <w:tab w:val="left" w:pos="8222"/>
                        </w:tabs>
                        <w:jc w:val="center"/>
                        <w:rPr>
                          <w:rFonts w:ascii="Arial" w:hAnsi="Arial" w:cs="Arial"/>
                          <w:b/>
                          <w:bCs/>
                          <w:sz w:val="22"/>
                          <w:szCs w:val="22"/>
                        </w:rPr>
                      </w:pPr>
                    </w:p>
                    <w:p w:rsidR="00893238" w:rsidRPr="00806F58" w:rsidRDefault="00893238" w:rsidP="002E43E0">
                      <w:pPr>
                        <w:jc w:val="center"/>
                        <w:rPr>
                          <w:rFonts w:ascii="Arial" w:hAnsi="Arial" w:cs="Arial"/>
                          <w:b/>
                          <w:bCs/>
                          <w:sz w:val="22"/>
                          <w:szCs w:val="22"/>
                        </w:rPr>
                      </w:pPr>
                    </w:p>
                    <w:p w:rsidR="00893238" w:rsidRPr="00806F58" w:rsidRDefault="00893238" w:rsidP="002E43E0">
                      <w:pPr>
                        <w:jc w:val="center"/>
                        <w:rPr>
                          <w:rFonts w:ascii="Arial" w:hAnsi="Arial" w:cs="Arial"/>
                          <w:b/>
                          <w:bCs/>
                          <w:sz w:val="22"/>
                          <w:szCs w:val="22"/>
                        </w:rPr>
                      </w:pPr>
                    </w:p>
                  </w:txbxContent>
                </v:textbox>
              </v:shape>
            </w:pict>
          </mc:Fallback>
        </mc:AlternateContent>
      </w: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2E43E0" w:rsidRDefault="002E43E0" w:rsidP="00404D29">
      <w:pPr>
        <w:jc w:val="center"/>
        <w:rPr>
          <w:rFonts w:ascii="Arial" w:hAnsi="Arial" w:cs="Arial"/>
          <w:sz w:val="40"/>
          <w:szCs w:val="40"/>
        </w:rPr>
      </w:pPr>
    </w:p>
    <w:p w:rsidR="00DA69A4" w:rsidRDefault="00DA69A4" w:rsidP="002E43E0">
      <w:pPr>
        <w:jc w:val="center"/>
        <w:rPr>
          <w:rFonts w:ascii="Arial" w:hAnsi="Arial" w:cs="Arial"/>
          <w:sz w:val="40"/>
          <w:szCs w:val="40"/>
        </w:rPr>
      </w:pPr>
    </w:p>
    <w:p w:rsidR="002E43E0" w:rsidRDefault="002E43E0" w:rsidP="002E43E0">
      <w:pPr>
        <w:jc w:val="center"/>
        <w:rPr>
          <w:rFonts w:ascii="Arial" w:hAnsi="Arial" w:cs="Arial"/>
          <w:b/>
          <w:sz w:val="22"/>
          <w:szCs w:val="22"/>
        </w:rPr>
        <w:sectPr w:rsidR="002E43E0" w:rsidSect="00CD3982">
          <w:headerReference w:type="first" r:id="rId62"/>
          <w:footnotePr>
            <w:pos w:val="beneathText"/>
          </w:footnotePr>
          <w:pgSz w:w="11907" w:h="16839" w:code="9"/>
          <w:pgMar w:top="1440" w:right="1183" w:bottom="1276" w:left="1418" w:header="720" w:footer="607" w:gutter="0"/>
          <w:cols w:space="720"/>
          <w:titlePg/>
          <w:docGrid w:linePitch="272"/>
        </w:sectPr>
      </w:pPr>
    </w:p>
    <w:p w:rsidR="00DA69A4" w:rsidRPr="009C3F0E" w:rsidRDefault="00DA69A4" w:rsidP="006C1D4F">
      <w:pPr>
        <w:pStyle w:val="Heading1"/>
        <w:keepNext w:val="0"/>
        <w:keepLines/>
        <w:numPr>
          <w:ilvl w:val="0"/>
          <w:numId w:val="94"/>
        </w:numPr>
        <w:ind w:left="0" w:firstLine="0"/>
        <w:rPr>
          <w:rFonts w:ascii="Arial" w:hAnsi="Arial" w:cs="Arial"/>
          <w:b/>
          <w:sz w:val="22"/>
          <w:szCs w:val="22"/>
        </w:rPr>
      </w:pPr>
      <w:r w:rsidRPr="009C3F0E">
        <w:rPr>
          <w:rFonts w:ascii="Arial" w:hAnsi="Arial" w:cs="Arial"/>
          <w:b/>
          <w:sz w:val="22"/>
          <w:szCs w:val="22"/>
        </w:rPr>
        <w:lastRenderedPageBreak/>
        <w:t>PREAMBLE</w:t>
      </w:r>
    </w:p>
    <w:p w:rsidR="00DA69A4" w:rsidRPr="009C3F0E" w:rsidRDefault="00DA69A4" w:rsidP="00404D29">
      <w:pPr>
        <w:tabs>
          <w:tab w:val="num" w:pos="720"/>
        </w:tabs>
        <w:rPr>
          <w:rFonts w:ascii="Arial" w:hAnsi="Arial" w:cs="Arial"/>
          <w:sz w:val="22"/>
          <w:szCs w:val="22"/>
        </w:rPr>
      </w:pPr>
    </w:p>
    <w:p w:rsidR="00DA69A4" w:rsidRPr="009C3F0E" w:rsidRDefault="00DA69A4" w:rsidP="00404D29">
      <w:pPr>
        <w:rPr>
          <w:rFonts w:ascii="Arial" w:hAnsi="Arial" w:cs="Arial"/>
          <w:sz w:val="22"/>
          <w:szCs w:val="22"/>
        </w:rPr>
      </w:pPr>
      <w:r w:rsidRPr="009C3F0E">
        <w:rPr>
          <w:rFonts w:ascii="Arial" w:hAnsi="Arial" w:cs="Arial"/>
          <w:sz w:val="22"/>
          <w:szCs w:val="22"/>
        </w:rPr>
        <w:t>This policy will be applicable to all staff of the Electricity Control Board. The Electricity Control Board (“the ECB”) authorizes the issue of cellular telephones (cell phones), as it deems appropriate in enhancing the efficiency of certain employees in the execution of their duties.</w:t>
      </w:r>
    </w:p>
    <w:p w:rsidR="00DA69A4" w:rsidRPr="009C3F0E" w:rsidRDefault="00DA69A4" w:rsidP="00404D29">
      <w:pPr>
        <w:rPr>
          <w:rFonts w:ascii="Arial" w:hAnsi="Arial" w:cs="Arial"/>
          <w:sz w:val="22"/>
          <w:szCs w:val="22"/>
        </w:rPr>
      </w:pPr>
    </w:p>
    <w:p w:rsidR="00DA69A4" w:rsidRPr="009C3F0E" w:rsidRDefault="00DA69A4" w:rsidP="00404D29">
      <w:pPr>
        <w:rPr>
          <w:rFonts w:ascii="Arial" w:hAnsi="Arial" w:cs="Arial"/>
          <w:sz w:val="22"/>
          <w:szCs w:val="22"/>
        </w:rPr>
      </w:pPr>
      <w:r w:rsidRPr="009C3F0E">
        <w:rPr>
          <w:rFonts w:ascii="Arial" w:hAnsi="Arial" w:cs="Arial"/>
          <w:sz w:val="22"/>
          <w:szCs w:val="22"/>
        </w:rPr>
        <w:t>This policy has relevance to all qualifying employees who have been issued and are in possession of a company funded cellular telephone or allowance, as well as those wishing to apply for it.</w:t>
      </w:r>
    </w:p>
    <w:p w:rsidR="00DA69A4" w:rsidRPr="009C3F0E" w:rsidRDefault="00DA69A4" w:rsidP="00404D29">
      <w:pPr>
        <w:rPr>
          <w:rFonts w:ascii="Arial" w:hAnsi="Arial" w:cs="Arial"/>
          <w:sz w:val="22"/>
          <w:szCs w:val="22"/>
        </w:rPr>
      </w:pPr>
    </w:p>
    <w:p w:rsidR="00DA69A4" w:rsidRPr="009C3F0E" w:rsidRDefault="00DA69A4" w:rsidP="00404D29">
      <w:pPr>
        <w:rPr>
          <w:rFonts w:ascii="Arial" w:hAnsi="Arial" w:cs="Arial"/>
          <w:sz w:val="22"/>
          <w:szCs w:val="22"/>
        </w:rPr>
      </w:pPr>
      <w:r w:rsidRPr="009C3F0E">
        <w:rPr>
          <w:rFonts w:ascii="Arial" w:hAnsi="Arial" w:cs="Arial"/>
          <w:sz w:val="22"/>
          <w:szCs w:val="22"/>
        </w:rPr>
        <w:t>It is the ECB policy to provide cellular telephones and allowances to certain employees whose work performance and management will be enhanced by the acquisition of such equipments.</w:t>
      </w:r>
    </w:p>
    <w:p w:rsidR="00DA69A4" w:rsidRPr="009C3F0E" w:rsidRDefault="00DA69A4" w:rsidP="00404D29">
      <w:pPr>
        <w:rPr>
          <w:rFonts w:ascii="Arial" w:hAnsi="Arial" w:cs="Arial"/>
          <w:sz w:val="22"/>
          <w:szCs w:val="22"/>
        </w:rPr>
      </w:pPr>
    </w:p>
    <w:p w:rsidR="00DA69A4" w:rsidRPr="009C3F0E" w:rsidRDefault="00DA69A4" w:rsidP="00404D29">
      <w:pPr>
        <w:rPr>
          <w:rFonts w:ascii="Arial" w:hAnsi="Arial" w:cs="Arial"/>
          <w:sz w:val="22"/>
          <w:szCs w:val="22"/>
        </w:rPr>
      </w:pPr>
      <w:r w:rsidRPr="009C3F0E">
        <w:rPr>
          <w:rFonts w:ascii="Arial" w:hAnsi="Arial" w:cs="Arial"/>
          <w:sz w:val="22"/>
          <w:szCs w:val="22"/>
        </w:rPr>
        <w:t>This policy describes the conditions of the allowance or acquisition, usage and allocation of cell phones and is relevant to those staff members whose nature of work requires a cell phone.</w:t>
      </w:r>
    </w:p>
    <w:p w:rsidR="00DA69A4" w:rsidRPr="009C3F0E" w:rsidRDefault="00DA69A4" w:rsidP="00404D29">
      <w:pPr>
        <w:pStyle w:val="Heading1"/>
        <w:keepNext w:val="0"/>
        <w:tabs>
          <w:tab w:val="num" w:pos="720"/>
        </w:tabs>
        <w:rPr>
          <w:rFonts w:ascii="Arial" w:hAnsi="Arial" w:cs="Arial"/>
          <w:b/>
          <w:sz w:val="22"/>
          <w:szCs w:val="22"/>
        </w:rPr>
      </w:pPr>
    </w:p>
    <w:p w:rsidR="00DA69A4" w:rsidRPr="009C3F0E" w:rsidRDefault="00DA69A4" w:rsidP="006C1D4F">
      <w:pPr>
        <w:pStyle w:val="Heading1"/>
        <w:keepNext w:val="0"/>
        <w:keepLines/>
        <w:numPr>
          <w:ilvl w:val="0"/>
          <w:numId w:val="94"/>
        </w:numPr>
        <w:ind w:left="0" w:firstLine="0"/>
        <w:rPr>
          <w:rFonts w:ascii="Arial" w:hAnsi="Arial" w:cs="Arial"/>
          <w:b/>
          <w:sz w:val="22"/>
          <w:szCs w:val="22"/>
        </w:rPr>
      </w:pPr>
      <w:r w:rsidRPr="009C3F0E">
        <w:rPr>
          <w:rFonts w:ascii="Arial" w:hAnsi="Arial" w:cs="Arial"/>
          <w:b/>
          <w:sz w:val="22"/>
          <w:szCs w:val="22"/>
        </w:rPr>
        <w:t xml:space="preserve">POLICY </w:t>
      </w:r>
    </w:p>
    <w:p w:rsidR="00DA69A4" w:rsidRPr="009C3F0E" w:rsidRDefault="00DA69A4" w:rsidP="00404D29">
      <w:pPr>
        <w:pStyle w:val="BodyText2"/>
        <w:numPr>
          <w:ilvl w:val="1"/>
          <w:numId w:val="0"/>
        </w:numPr>
        <w:tabs>
          <w:tab w:val="num" w:pos="720"/>
        </w:tabs>
        <w:spacing w:after="0" w:line="240" w:lineRule="auto"/>
        <w:outlineLvl w:val="1"/>
        <w:rPr>
          <w:rFonts w:ascii="Arial" w:hAnsi="Arial" w:cs="Arial"/>
          <w:b/>
          <w:sz w:val="22"/>
          <w:szCs w:val="22"/>
        </w:rPr>
      </w:pPr>
    </w:p>
    <w:p w:rsidR="00DA69A4" w:rsidRPr="009C3F0E" w:rsidRDefault="00DA69A4" w:rsidP="006C1D4F">
      <w:pPr>
        <w:pStyle w:val="Heading1"/>
        <w:keepNext w:val="0"/>
        <w:keepLines/>
        <w:numPr>
          <w:ilvl w:val="1"/>
          <w:numId w:val="94"/>
        </w:numPr>
        <w:ind w:left="0" w:firstLine="0"/>
        <w:rPr>
          <w:rFonts w:ascii="Arial" w:hAnsi="Arial" w:cs="Arial"/>
          <w:b/>
          <w:sz w:val="22"/>
          <w:szCs w:val="22"/>
        </w:rPr>
      </w:pPr>
      <w:r w:rsidRPr="009C3F0E">
        <w:rPr>
          <w:rFonts w:ascii="Arial" w:hAnsi="Arial" w:cs="Arial"/>
          <w:b/>
          <w:sz w:val="22"/>
          <w:szCs w:val="22"/>
        </w:rPr>
        <w:t xml:space="preserve">General </w:t>
      </w:r>
    </w:p>
    <w:p w:rsidR="00DA69A4" w:rsidRPr="009C3F0E" w:rsidRDefault="00DA69A4" w:rsidP="00404D29">
      <w:pPr>
        <w:pStyle w:val="BodyText3"/>
        <w:numPr>
          <w:ilvl w:val="2"/>
          <w:numId w:val="0"/>
        </w:numPr>
        <w:tabs>
          <w:tab w:val="num" w:pos="540"/>
        </w:tabs>
        <w:spacing w:after="0"/>
        <w:outlineLvl w:val="2"/>
        <w:rPr>
          <w:rFonts w:ascii="Arial" w:hAnsi="Arial" w:cs="Arial"/>
          <w:sz w:val="22"/>
          <w:szCs w:val="22"/>
        </w:rPr>
      </w:pPr>
    </w:p>
    <w:p w:rsidR="00DA69A4" w:rsidRPr="009C3F0E" w:rsidRDefault="00DA69A4" w:rsidP="00404D29">
      <w:pPr>
        <w:pStyle w:val="BodyText3"/>
        <w:tabs>
          <w:tab w:val="left" w:pos="1134"/>
        </w:tabs>
        <w:spacing w:after="0"/>
        <w:outlineLvl w:val="2"/>
        <w:rPr>
          <w:rFonts w:ascii="Arial" w:hAnsi="Arial" w:cs="Arial"/>
          <w:b/>
          <w:sz w:val="22"/>
          <w:szCs w:val="22"/>
        </w:rPr>
      </w:pPr>
      <w:r w:rsidRPr="009C3F0E">
        <w:rPr>
          <w:rFonts w:ascii="Arial" w:hAnsi="Arial" w:cs="Arial"/>
          <w:sz w:val="22"/>
          <w:szCs w:val="22"/>
        </w:rPr>
        <w:t xml:space="preserve">The ECB will facilitate adequate business-related communication for eligible staff. </w:t>
      </w:r>
    </w:p>
    <w:p w:rsidR="00DA69A4" w:rsidRPr="009C3F0E" w:rsidRDefault="00DA69A4" w:rsidP="00404D29">
      <w:pPr>
        <w:pStyle w:val="BodyText3"/>
        <w:tabs>
          <w:tab w:val="left" w:pos="1440"/>
        </w:tabs>
        <w:spacing w:after="0"/>
        <w:outlineLvl w:val="2"/>
        <w:rPr>
          <w:rFonts w:ascii="Arial" w:hAnsi="Arial" w:cs="Arial"/>
          <w:b/>
          <w:sz w:val="22"/>
          <w:szCs w:val="22"/>
        </w:rPr>
      </w:pPr>
    </w:p>
    <w:p w:rsidR="00DA69A4" w:rsidRPr="009C3F0E" w:rsidRDefault="00DA69A4" w:rsidP="006C1D4F">
      <w:pPr>
        <w:pStyle w:val="Heading1"/>
        <w:keepNext w:val="0"/>
        <w:keepLines/>
        <w:numPr>
          <w:ilvl w:val="1"/>
          <w:numId w:val="94"/>
        </w:numPr>
        <w:ind w:left="0" w:firstLine="0"/>
        <w:rPr>
          <w:rFonts w:ascii="Arial" w:hAnsi="Arial" w:cs="Arial"/>
          <w:b/>
          <w:sz w:val="22"/>
          <w:szCs w:val="22"/>
        </w:rPr>
      </w:pPr>
      <w:r w:rsidRPr="009C3F0E">
        <w:rPr>
          <w:rFonts w:ascii="Arial" w:hAnsi="Arial" w:cs="Arial"/>
          <w:b/>
          <w:sz w:val="22"/>
          <w:szCs w:val="22"/>
        </w:rPr>
        <w:t xml:space="preserve">Procurement of cellular hardware </w:t>
      </w:r>
    </w:p>
    <w:p w:rsidR="00DA69A4" w:rsidRPr="009C3F0E" w:rsidRDefault="00DA69A4" w:rsidP="00404D29">
      <w:pPr>
        <w:pStyle w:val="BodyText3"/>
        <w:numPr>
          <w:ilvl w:val="2"/>
          <w:numId w:val="0"/>
        </w:numPr>
        <w:tabs>
          <w:tab w:val="left" w:pos="720"/>
          <w:tab w:val="left" w:pos="1440"/>
        </w:tabs>
        <w:spacing w:after="0"/>
        <w:outlineLvl w:val="2"/>
        <w:rPr>
          <w:rFonts w:ascii="Arial" w:hAnsi="Arial" w:cs="Arial"/>
          <w:b/>
          <w:sz w:val="22"/>
          <w:szCs w:val="22"/>
        </w:rPr>
      </w:pPr>
    </w:p>
    <w:p w:rsidR="00DA69A4" w:rsidRPr="00404D29" w:rsidRDefault="00DA69A4" w:rsidP="006C1D4F">
      <w:pPr>
        <w:pStyle w:val="BodyText3"/>
        <w:numPr>
          <w:ilvl w:val="2"/>
          <w:numId w:val="93"/>
        </w:numPr>
        <w:tabs>
          <w:tab w:val="clear" w:pos="1910"/>
          <w:tab w:val="left" w:pos="720"/>
          <w:tab w:val="left" w:pos="1260"/>
        </w:tabs>
        <w:spacing w:after="0"/>
        <w:ind w:left="709" w:hanging="709"/>
        <w:outlineLvl w:val="2"/>
        <w:rPr>
          <w:rFonts w:ascii="Arial" w:hAnsi="Arial" w:cs="Arial"/>
          <w:sz w:val="22"/>
          <w:szCs w:val="22"/>
        </w:rPr>
      </w:pPr>
      <w:r w:rsidRPr="00404D29">
        <w:rPr>
          <w:rFonts w:ascii="Arial" w:hAnsi="Arial" w:cs="Arial"/>
          <w:sz w:val="22"/>
          <w:szCs w:val="22"/>
        </w:rPr>
        <w:t xml:space="preserve">The cell phone shall remain the property of the ECB. </w:t>
      </w:r>
    </w:p>
    <w:p w:rsidR="00DA69A4" w:rsidRPr="00404D29" w:rsidRDefault="00DA69A4" w:rsidP="006C1D4F">
      <w:pPr>
        <w:pStyle w:val="BodyText3"/>
        <w:numPr>
          <w:ilvl w:val="2"/>
          <w:numId w:val="93"/>
        </w:numPr>
        <w:tabs>
          <w:tab w:val="clear" w:pos="1910"/>
          <w:tab w:val="left" w:pos="720"/>
          <w:tab w:val="left" w:pos="1260"/>
        </w:tabs>
        <w:spacing w:after="0"/>
        <w:ind w:left="709" w:hanging="709"/>
        <w:outlineLvl w:val="2"/>
        <w:rPr>
          <w:rFonts w:ascii="Arial" w:hAnsi="Arial" w:cs="Arial"/>
          <w:sz w:val="22"/>
          <w:szCs w:val="22"/>
        </w:rPr>
      </w:pPr>
      <w:r w:rsidRPr="00404D29">
        <w:rPr>
          <w:rFonts w:ascii="Arial" w:hAnsi="Arial" w:cs="Arial"/>
          <w:sz w:val="22"/>
          <w:szCs w:val="22"/>
        </w:rPr>
        <w:t xml:space="preserve">Insurance costs for cellular phones will be borne by the ECB in line with the ECB’s overall’s insurance policy. </w:t>
      </w:r>
    </w:p>
    <w:p w:rsidR="00DA69A4" w:rsidRPr="00404D29" w:rsidRDefault="00DA69A4" w:rsidP="006C1D4F">
      <w:pPr>
        <w:pStyle w:val="BodyText3"/>
        <w:numPr>
          <w:ilvl w:val="2"/>
          <w:numId w:val="93"/>
        </w:numPr>
        <w:tabs>
          <w:tab w:val="clear" w:pos="1910"/>
          <w:tab w:val="left" w:pos="720"/>
          <w:tab w:val="left" w:pos="1260"/>
        </w:tabs>
        <w:spacing w:after="0"/>
        <w:ind w:left="709" w:hanging="709"/>
        <w:outlineLvl w:val="2"/>
        <w:rPr>
          <w:rFonts w:ascii="Arial" w:hAnsi="Arial" w:cs="Arial"/>
          <w:sz w:val="22"/>
          <w:szCs w:val="22"/>
        </w:rPr>
      </w:pPr>
      <w:r w:rsidRPr="00404D29">
        <w:rPr>
          <w:rFonts w:ascii="Arial" w:hAnsi="Arial" w:cs="Arial"/>
          <w:sz w:val="22"/>
          <w:szCs w:val="22"/>
        </w:rPr>
        <w:t xml:space="preserve">The ECB will further provide a monthly ceiling for reimbursement of business-related expenses to eligible staff in line with paragraph 2.4 below. </w:t>
      </w:r>
    </w:p>
    <w:p w:rsidR="00DA69A4" w:rsidRPr="009C3F0E" w:rsidRDefault="00DA69A4" w:rsidP="00404D29">
      <w:pPr>
        <w:pStyle w:val="BodyText3"/>
        <w:tabs>
          <w:tab w:val="left" w:pos="720"/>
        </w:tabs>
        <w:spacing w:after="0"/>
        <w:outlineLvl w:val="2"/>
        <w:rPr>
          <w:rFonts w:ascii="Arial" w:hAnsi="Arial" w:cs="Arial"/>
          <w:b/>
          <w:sz w:val="22"/>
          <w:szCs w:val="22"/>
        </w:rPr>
      </w:pPr>
    </w:p>
    <w:p w:rsidR="00DA69A4" w:rsidRPr="009C3F0E" w:rsidRDefault="00DA69A4" w:rsidP="006C1D4F">
      <w:pPr>
        <w:pStyle w:val="Heading1"/>
        <w:keepNext w:val="0"/>
        <w:keepLines/>
        <w:numPr>
          <w:ilvl w:val="1"/>
          <w:numId w:val="94"/>
        </w:numPr>
        <w:ind w:left="0" w:firstLine="0"/>
        <w:rPr>
          <w:rFonts w:ascii="Arial" w:hAnsi="Arial" w:cs="Arial"/>
          <w:b/>
          <w:sz w:val="22"/>
          <w:szCs w:val="22"/>
        </w:rPr>
      </w:pPr>
      <w:r w:rsidRPr="009C3F0E">
        <w:rPr>
          <w:rFonts w:ascii="Arial" w:hAnsi="Arial" w:cs="Arial"/>
          <w:b/>
          <w:sz w:val="22"/>
          <w:szCs w:val="22"/>
        </w:rPr>
        <w:t>Eligibility</w:t>
      </w:r>
    </w:p>
    <w:p w:rsidR="00DA69A4" w:rsidRPr="009C3F0E" w:rsidRDefault="00DA69A4" w:rsidP="00404D29">
      <w:pPr>
        <w:pStyle w:val="BodyText2"/>
        <w:numPr>
          <w:ilvl w:val="1"/>
          <w:numId w:val="0"/>
        </w:numPr>
        <w:tabs>
          <w:tab w:val="num" w:pos="540"/>
          <w:tab w:val="left" w:pos="720"/>
        </w:tabs>
        <w:spacing w:after="0" w:line="240" w:lineRule="auto"/>
        <w:outlineLvl w:val="1"/>
        <w:rPr>
          <w:rFonts w:ascii="Arial" w:hAnsi="Arial" w:cs="Arial"/>
          <w:b/>
          <w:sz w:val="22"/>
          <w:szCs w:val="22"/>
        </w:rPr>
      </w:pPr>
    </w:p>
    <w:p w:rsidR="00DA69A4" w:rsidRPr="009C3F0E" w:rsidRDefault="00DA69A4" w:rsidP="00404D29">
      <w:pPr>
        <w:pStyle w:val="BodyText3"/>
        <w:numPr>
          <w:ilvl w:val="2"/>
          <w:numId w:val="0"/>
        </w:numPr>
        <w:tabs>
          <w:tab w:val="left" w:pos="426"/>
          <w:tab w:val="num" w:pos="540"/>
        </w:tabs>
        <w:spacing w:after="0"/>
        <w:outlineLvl w:val="2"/>
        <w:rPr>
          <w:rFonts w:ascii="Arial" w:hAnsi="Arial" w:cs="Arial"/>
          <w:b/>
          <w:sz w:val="22"/>
          <w:szCs w:val="22"/>
        </w:rPr>
      </w:pPr>
      <w:r w:rsidRPr="009C3F0E">
        <w:rPr>
          <w:rFonts w:ascii="Arial" w:hAnsi="Arial" w:cs="Arial"/>
          <w:sz w:val="22"/>
          <w:szCs w:val="22"/>
        </w:rPr>
        <w:t xml:space="preserve">It is the ECB’s policy to provide cell phones and other such related equipment as deemed necessary, </w:t>
      </w:r>
      <w:commentRangeStart w:id="1231"/>
      <w:r w:rsidRPr="009C3F0E">
        <w:rPr>
          <w:rFonts w:ascii="Arial" w:hAnsi="Arial" w:cs="Arial"/>
          <w:sz w:val="22"/>
          <w:szCs w:val="22"/>
        </w:rPr>
        <w:t>at the discretion of the General Manager: Finance and Administration</w:t>
      </w:r>
      <w:commentRangeEnd w:id="1231"/>
      <w:r w:rsidR="001B0887">
        <w:rPr>
          <w:rStyle w:val="CommentReference"/>
          <w:rFonts w:ascii="Times New Roman" w:hAnsi="Times New Roman" w:cs="Times New Roman"/>
          <w:lang w:val="en-US" w:eastAsia="en-US"/>
        </w:rPr>
        <w:commentReference w:id="1231"/>
      </w:r>
      <w:r w:rsidRPr="009C3F0E">
        <w:rPr>
          <w:rFonts w:ascii="Arial" w:hAnsi="Arial" w:cs="Arial"/>
          <w:sz w:val="22"/>
          <w:szCs w:val="22"/>
        </w:rPr>
        <w:t>. The following categories of employees qualify for a cellular phone benefit:</w:t>
      </w:r>
    </w:p>
    <w:p w:rsidR="00DA69A4" w:rsidRPr="009C3F0E" w:rsidRDefault="00DA69A4" w:rsidP="00404D29">
      <w:pPr>
        <w:pStyle w:val="ListParagraph"/>
        <w:autoSpaceDE w:val="0"/>
        <w:autoSpaceDN w:val="0"/>
        <w:adjustRightInd w:val="0"/>
        <w:ind w:left="0"/>
        <w:rPr>
          <w:rFonts w:ascii="Arial" w:hAnsi="Arial" w:cs="Arial"/>
          <w:sz w:val="22"/>
          <w:szCs w:val="22"/>
        </w:rPr>
      </w:pPr>
    </w:p>
    <w:p w:rsidR="00DA69A4" w:rsidRPr="009C3F0E" w:rsidRDefault="00DA69A4" w:rsidP="006C1D4F">
      <w:pPr>
        <w:pStyle w:val="ListParagraph"/>
        <w:numPr>
          <w:ilvl w:val="1"/>
          <w:numId w:val="93"/>
        </w:numPr>
        <w:tabs>
          <w:tab w:val="left" w:pos="1260"/>
        </w:tabs>
        <w:ind w:left="0" w:firstLine="0"/>
        <w:outlineLvl w:val="2"/>
        <w:rPr>
          <w:rFonts w:ascii="Arial" w:hAnsi="Arial" w:cs="Arial"/>
          <w:b/>
          <w:bCs/>
          <w:vanish/>
          <w:sz w:val="22"/>
          <w:szCs w:val="22"/>
          <w:lang w:val="en-ZA"/>
        </w:rPr>
      </w:pPr>
    </w:p>
    <w:p w:rsidR="00DA69A4" w:rsidRPr="009C3F0E" w:rsidRDefault="00DA69A4" w:rsidP="006C1D4F">
      <w:pPr>
        <w:pStyle w:val="ListParagraph"/>
        <w:numPr>
          <w:ilvl w:val="1"/>
          <w:numId w:val="93"/>
        </w:numPr>
        <w:tabs>
          <w:tab w:val="left" w:pos="1260"/>
        </w:tabs>
        <w:ind w:left="0" w:firstLine="0"/>
        <w:outlineLvl w:val="2"/>
        <w:rPr>
          <w:rFonts w:ascii="Arial" w:hAnsi="Arial" w:cs="Arial"/>
          <w:b/>
          <w:bCs/>
          <w:vanish/>
          <w:sz w:val="22"/>
          <w:szCs w:val="22"/>
          <w:lang w:val="en-ZA"/>
        </w:rPr>
      </w:pPr>
    </w:p>
    <w:p w:rsidR="00DA69A4" w:rsidRPr="00404D29" w:rsidRDefault="00DA69A4" w:rsidP="006C1D4F">
      <w:pPr>
        <w:pStyle w:val="ListParagraph"/>
        <w:numPr>
          <w:ilvl w:val="2"/>
          <w:numId w:val="95"/>
        </w:numPr>
        <w:autoSpaceDE w:val="0"/>
        <w:autoSpaceDN w:val="0"/>
        <w:adjustRightInd w:val="0"/>
        <w:ind w:left="0" w:firstLine="0"/>
        <w:contextualSpacing/>
        <w:rPr>
          <w:rFonts w:ascii="Arial" w:hAnsi="Arial" w:cs="Arial"/>
          <w:sz w:val="22"/>
          <w:szCs w:val="22"/>
        </w:rPr>
      </w:pPr>
      <w:r w:rsidRPr="00404D29">
        <w:rPr>
          <w:rFonts w:ascii="Arial" w:hAnsi="Arial" w:cs="Arial"/>
          <w:sz w:val="22"/>
          <w:szCs w:val="22"/>
        </w:rPr>
        <w:t>The Chief Executive Officer is:</w:t>
      </w:r>
    </w:p>
    <w:p w:rsidR="00404D29" w:rsidRDefault="00404D29" w:rsidP="00404D29">
      <w:pPr>
        <w:pStyle w:val="ListParagraph"/>
        <w:tabs>
          <w:tab w:val="left" w:pos="851"/>
        </w:tabs>
        <w:autoSpaceDE w:val="0"/>
        <w:autoSpaceDN w:val="0"/>
        <w:adjustRightInd w:val="0"/>
        <w:ind w:left="851" w:hanging="851"/>
        <w:rPr>
          <w:rFonts w:ascii="Arial" w:hAnsi="Arial" w:cs="Arial"/>
          <w:sz w:val="22"/>
          <w:szCs w:val="22"/>
        </w:rPr>
      </w:pPr>
    </w:p>
    <w:p w:rsidR="00DA69A4" w:rsidRPr="00404D29" w:rsidRDefault="00DA69A4" w:rsidP="00404D29">
      <w:pPr>
        <w:pStyle w:val="ListParagraph"/>
        <w:tabs>
          <w:tab w:val="left" w:pos="851"/>
        </w:tabs>
        <w:autoSpaceDE w:val="0"/>
        <w:autoSpaceDN w:val="0"/>
        <w:adjustRightInd w:val="0"/>
        <w:ind w:left="851" w:hanging="851"/>
        <w:rPr>
          <w:rFonts w:ascii="Arial" w:hAnsi="Arial" w:cs="Arial"/>
          <w:sz w:val="22"/>
          <w:szCs w:val="22"/>
        </w:rPr>
      </w:pPr>
      <w:r w:rsidRPr="00404D29">
        <w:rPr>
          <w:rFonts w:ascii="Arial" w:hAnsi="Arial" w:cs="Arial"/>
          <w:sz w:val="22"/>
          <w:szCs w:val="22"/>
        </w:rPr>
        <w:t>2.3.1.1  Eligible to subscribe to a package of any Namibia Service Provider’s to a total of N$ 3,700 (which can change as and when the service provider updates its packages) and excludes the once-off subscription fee to be paid for the relevant package;</w:t>
      </w:r>
    </w:p>
    <w:p w:rsidR="00DA69A4" w:rsidRPr="00404D29" w:rsidRDefault="00DA69A4" w:rsidP="00404D29">
      <w:pPr>
        <w:pStyle w:val="ListParagraph"/>
        <w:tabs>
          <w:tab w:val="left" w:pos="851"/>
        </w:tabs>
        <w:autoSpaceDE w:val="0"/>
        <w:autoSpaceDN w:val="0"/>
        <w:adjustRightInd w:val="0"/>
        <w:ind w:left="851" w:hanging="851"/>
        <w:rPr>
          <w:rFonts w:ascii="Arial" w:hAnsi="Arial" w:cs="Arial"/>
          <w:sz w:val="22"/>
          <w:szCs w:val="22"/>
        </w:rPr>
      </w:pPr>
      <w:r w:rsidRPr="00404D29">
        <w:rPr>
          <w:rFonts w:ascii="Arial" w:hAnsi="Arial" w:cs="Arial"/>
          <w:sz w:val="22"/>
          <w:szCs w:val="22"/>
        </w:rPr>
        <w:t xml:space="preserve">2.3.1.3 </w:t>
      </w:r>
      <w:r w:rsidR="00404D29">
        <w:rPr>
          <w:rFonts w:ascii="Arial" w:hAnsi="Arial" w:cs="Arial"/>
          <w:sz w:val="22"/>
          <w:szCs w:val="22"/>
        </w:rPr>
        <w:tab/>
      </w:r>
      <w:r w:rsidRPr="00404D29">
        <w:rPr>
          <w:rFonts w:ascii="Arial" w:hAnsi="Arial" w:cs="Arial"/>
          <w:sz w:val="22"/>
          <w:szCs w:val="22"/>
        </w:rPr>
        <w:t>Roaming charges and benefits will be allocated as and when they arise.</w:t>
      </w:r>
    </w:p>
    <w:p w:rsidR="00DA69A4" w:rsidRPr="00404D29" w:rsidRDefault="00DA69A4" w:rsidP="00404D29">
      <w:pPr>
        <w:pStyle w:val="ListParagraph"/>
        <w:tabs>
          <w:tab w:val="left" w:pos="851"/>
        </w:tabs>
        <w:autoSpaceDE w:val="0"/>
        <w:autoSpaceDN w:val="0"/>
        <w:adjustRightInd w:val="0"/>
        <w:ind w:left="851" w:hanging="851"/>
        <w:rPr>
          <w:rFonts w:ascii="Arial" w:hAnsi="Arial" w:cs="Arial"/>
          <w:sz w:val="22"/>
          <w:szCs w:val="22"/>
        </w:rPr>
      </w:pPr>
    </w:p>
    <w:p w:rsidR="00DA69A4" w:rsidRPr="00404D29" w:rsidRDefault="00DA69A4" w:rsidP="00404D29">
      <w:pPr>
        <w:pStyle w:val="ListParagraph"/>
        <w:tabs>
          <w:tab w:val="left" w:pos="709"/>
        </w:tabs>
        <w:autoSpaceDE w:val="0"/>
        <w:autoSpaceDN w:val="0"/>
        <w:adjustRightInd w:val="0"/>
        <w:ind w:left="0"/>
        <w:rPr>
          <w:rFonts w:ascii="Arial" w:hAnsi="Arial" w:cs="Arial"/>
          <w:sz w:val="22"/>
          <w:szCs w:val="22"/>
        </w:rPr>
      </w:pPr>
      <w:r w:rsidRPr="00404D29">
        <w:rPr>
          <w:rFonts w:ascii="Arial" w:hAnsi="Arial" w:cs="Arial"/>
          <w:sz w:val="22"/>
          <w:szCs w:val="22"/>
        </w:rPr>
        <w:t xml:space="preserve">2.3.2 </w:t>
      </w:r>
      <w:r w:rsidR="00404D29">
        <w:rPr>
          <w:rFonts w:ascii="Arial" w:hAnsi="Arial" w:cs="Arial"/>
          <w:sz w:val="22"/>
          <w:szCs w:val="22"/>
        </w:rPr>
        <w:tab/>
      </w:r>
      <w:r w:rsidRPr="00404D29">
        <w:rPr>
          <w:rFonts w:ascii="Arial" w:hAnsi="Arial" w:cs="Arial"/>
          <w:sz w:val="22"/>
          <w:szCs w:val="22"/>
        </w:rPr>
        <w:t>All General Managers are:</w:t>
      </w:r>
    </w:p>
    <w:p w:rsidR="00DA69A4" w:rsidRPr="009C3F0E" w:rsidRDefault="00DA69A4" w:rsidP="00404D29">
      <w:pPr>
        <w:pStyle w:val="ListParagraph"/>
        <w:autoSpaceDE w:val="0"/>
        <w:autoSpaceDN w:val="0"/>
        <w:adjustRightInd w:val="0"/>
        <w:ind w:left="0"/>
        <w:rPr>
          <w:rFonts w:ascii="Arial" w:hAnsi="Arial" w:cs="Arial"/>
          <w:sz w:val="22"/>
          <w:szCs w:val="22"/>
        </w:rPr>
      </w:pPr>
    </w:p>
    <w:p w:rsidR="00DA69A4" w:rsidRPr="009C3F0E" w:rsidRDefault="00DA69A4" w:rsidP="00404D29">
      <w:pPr>
        <w:pStyle w:val="ListParagraph"/>
        <w:tabs>
          <w:tab w:val="left" w:pos="851"/>
        </w:tabs>
        <w:autoSpaceDE w:val="0"/>
        <w:autoSpaceDN w:val="0"/>
        <w:adjustRightInd w:val="0"/>
        <w:ind w:left="851" w:hanging="851"/>
        <w:rPr>
          <w:rFonts w:ascii="Arial" w:hAnsi="Arial" w:cs="Arial"/>
          <w:sz w:val="22"/>
          <w:szCs w:val="22"/>
        </w:rPr>
      </w:pPr>
      <w:r w:rsidRPr="009C3F0E">
        <w:rPr>
          <w:rFonts w:ascii="Arial" w:hAnsi="Arial" w:cs="Arial"/>
          <w:sz w:val="22"/>
          <w:szCs w:val="22"/>
        </w:rPr>
        <w:t xml:space="preserve">2.3.2.1 </w:t>
      </w:r>
      <w:r w:rsidR="00404D29">
        <w:rPr>
          <w:rFonts w:ascii="Arial" w:hAnsi="Arial" w:cs="Arial"/>
          <w:sz w:val="22"/>
          <w:szCs w:val="22"/>
        </w:rPr>
        <w:tab/>
      </w:r>
      <w:r w:rsidRPr="009C3F0E">
        <w:rPr>
          <w:rFonts w:ascii="Arial" w:hAnsi="Arial" w:cs="Arial"/>
          <w:sz w:val="22"/>
          <w:szCs w:val="22"/>
        </w:rPr>
        <w:t>Eligible to subscribe to a package of any Namibia Service Provider’s to a total of N$ 2,000 (which can change as and when the service provider updates its packages) and excludes the once-off subscription fee to be paid for the relevant package;</w:t>
      </w:r>
    </w:p>
    <w:p w:rsidR="00DA69A4" w:rsidRPr="009C3F0E" w:rsidRDefault="00DA69A4" w:rsidP="00404D29">
      <w:pPr>
        <w:pStyle w:val="ListParagraph"/>
        <w:tabs>
          <w:tab w:val="left" w:pos="851"/>
        </w:tabs>
        <w:autoSpaceDE w:val="0"/>
        <w:autoSpaceDN w:val="0"/>
        <w:adjustRightInd w:val="0"/>
        <w:ind w:left="851" w:hanging="851"/>
        <w:rPr>
          <w:rFonts w:ascii="Arial" w:hAnsi="Arial" w:cs="Arial"/>
          <w:sz w:val="22"/>
          <w:szCs w:val="22"/>
        </w:rPr>
      </w:pPr>
      <w:r w:rsidRPr="009C3F0E">
        <w:rPr>
          <w:rFonts w:ascii="Arial" w:hAnsi="Arial" w:cs="Arial"/>
          <w:sz w:val="22"/>
          <w:szCs w:val="22"/>
        </w:rPr>
        <w:t xml:space="preserve">2.3.2.3 </w:t>
      </w:r>
      <w:r w:rsidR="00404D29">
        <w:rPr>
          <w:rFonts w:ascii="Arial" w:hAnsi="Arial" w:cs="Arial"/>
          <w:sz w:val="22"/>
          <w:szCs w:val="22"/>
        </w:rPr>
        <w:tab/>
      </w:r>
      <w:r w:rsidRPr="009C3F0E">
        <w:rPr>
          <w:rFonts w:ascii="Arial" w:hAnsi="Arial" w:cs="Arial"/>
          <w:sz w:val="22"/>
          <w:szCs w:val="22"/>
        </w:rPr>
        <w:t>Roaming charges and benefits not exceeding the amount of N$ 1,500.00 per trip will be paid for by the ECB.</w:t>
      </w:r>
    </w:p>
    <w:p w:rsidR="00DA69A4" w:rsidRPr="009C3F0E" w:rsidRDefault="00DA69A4" w:rsidP="00404D29">
      <w:pPr>
        <w:pStyle w:val="ListParagraph"/>
        <w:autoSpaceDE w:val="0"/>
        <w:autoSpaceDN w:val="0"/>
        <w:adjustRightInd w:val="0"/>
        <w:ind w:left="0"/>
        <w:rPr>
          <w:rFonts w:ascii="Arial" w:hAnsi="Arial" w:cs="Arial"/>
          <w:sz w:val="22"/>
          <w:szCs w:val="22"/>
        </w:rPr>
      </w:pPr>
    </w:p>
    <w:p w:rsidR="00DA69A4" w:rsidRPr="00404D29" w:rsidRDefault="00DA69A4" w:rsidP="00404D29">
      <w:pPr>
        <w:pStyle w:val="ListParagraph"/>
        <w:tabs>
          <w:tab w:val="left" w:pos="709"/>
        </w:tabs>
        <w:autoSpaceDE w:val="0"/>
        <w:autoSpaceDN w:val="0"/>
        <w:adjustRightInd w:val="0"/>
        <w:ind w:left="0"/>
        <w:rPr>
          <w:rFonts w:ascii="Arial" w:hAnsi="Arial" w:cs="Arial"/>
          <w:sz w:val="22"/>
          <w:szCs w:val="22"/>
        </w:rPr>
      </w:pPr>
      <w:r w:rsidRPr="00404D29">
        <w:rPr>
          <w:rFonts w:ascii="Arial" w:hAnsi="Arial" w:cs="Arial"/>
          <w:sz w:val="22"/>
          <w:szCs w:val="22"/>
        </w:rPr>
        <w:t xml:space="preserve">2.3.3 </w:t>
      </w:r>
      <w:r w:rsidR="00404D29">
        <w:rPr>
          <w:rFonts w:ascii="Arial" w:hAnsi="Arial" w:cs="Arial"/>
          <w:sz w:val="22"/>
          <w:szCs w:val="22"/>
        </w:rPr>
        <w:tab/>
      </w:r>
      <w:r w:rsidRPr="00404D29">
        <w:rPr>
          <w:rFonts w:ascii="Arial" w:hAnsi="Arial" w:cs="Arial"/>
          <w:sz w:val="22"/>
          <w:szCs w:val="22"/>
        </w:rPr>
        <w:t>All Managers and the Public Relations Officer are:</w:t>
      </w:r>
    </w:p>
    <w:p w:rsidR="00DA69A4" w:rsidRPr="00404D29" w:rsidRDefault="00DA69A4" w:rsidP="00404D29">
      <w:pPr>
        <w:pStyle w:val="ListParagraph"/>
        <w:tabs>
          <w:tab w:val="left" w:pos="709"/>
        </w:tabs>
        <w:autoSpaceDE w:val="0"/>
        <w:autoSpaceDN w:val="0"/>
        <w:adjustRightInd w:val="0"/>
        <w:ind w:left="0"/>
        <w:rPr>
          <w:rFonts w:ascii="Arial" w:hAnsi="Arial" w:cs="Arial"/>
          <w:sz w:val="22"/>
          <w:szCs w:val="22"/>
        </w:rPr>
      </w:pPr>
    </w:p>
    <w:p w:rsidR="00DA69A4" w:rsidRPr="00404D29" w:rsidRDefault="00DA69A4" w:rsidP="00404D29">
      <w:pPr>
        <w:pStyle w:val="ListParagraph"/>
        <w:tabs>
          <w:tab w:val="left" w:pos="709"/>
          <w:tab w:val="left" w:pos="851"/>
        </w:tabs>
        <w:autoSpaceDE w:val="0"/>
        <w:autoSpaceDN w:val="0"/>
        <w:adjustRightInd w:val="0"/>
        <w:ind w:left="851" w:hanging="851"/>
        <w:rPr>
          <w:rFonts w:ascii="Arial" w:hAnsi="Arial" w:cs="Arial"/>
          <w:sz w:val="22"/>
          <w:szCs w:val="22"/>
        </w:rPr>
      </w:pPr>
      <w:r w:rsidRPr="00404D29">
        <w:rPr>
          <w:rFonts w:ascii="Arial" w:hAnsi="Arial" w:cs="Arial"/>
          <w:sz w:val="22"/>
          <w:szCs w:val="22"/>
        </w:rPr>
        <w:lastRenderedPageBreak/>
        <w:t xml:space="preserve">2.3.3.1 </w:t>
      </w:r>
      <w:r w:rsidR="00404D29">
        <w:rPr>
          <w:rFonts w:ascii="Arial" w:hAnsi="Arial" w:cs="Arial"/>
          <w:sz w:val="22"/>
          <w:szCs w:val="22"/>
        </w:rPr>
        <w:tab/>
      </w:r>
      <w:r w:rsidRPr="00404D29">
        <w:rPr>
          <w:rFonts w:ascii="Arial" w:hAnsi="Arial" w:cs="Arial"/>
          <w:sz w:val="22"/>
          <w:szCs w:val="22"/>
        </w:rPr>
        <w:t>Eligible to subscribe to a package of any Namibia Service Provider’s to a total of N$ 1,000 (which can change as and when the service provider updates its packages) and excludes the once-off subscription fee to be paid for the relevant package;</w:t>
      </w:r>
    </w:p>
    <w:p w:rsidR="00DA69A4" w:rsidRPr="00404D29" w:rsidRDefault="00DA69A4" w:rsidP="00404D29">
      <w:pPr>
        <w:pStyle w:val="ListParagraph"/>
        <w:tabs>
          <w:tab w:val="left" w:pos="709"/>
          <w:tab w:val="left" w:pos="851"/>
        </w:tabs>
        <w:autoSpaceDE w:val="0"/>
        <w:autoSpaceDN w:val="0"/>
        <w:adjustRightInd w:val="0"/>
        <w:ind w:left="851" w:hanging="851"/>
        <w:rPr>
          <w:rFonts w:ascii="Arial" w:hAnsi="Arial" w:cs="Arial"/>
          <w:sz w:val="22"/>
          <w:szCs w:val="22"/>
        </w:rPr>
      </w:pPr>
      <w:r w:rsidRPr="00404D29">
        <w:rPr>
          <w:rFonts w:ascii="Arial" w:hAnsi="Arial" w:cs="Arial"/>
          <w:sz w:val="22"/>
          <w:szCs w:val="22"/>
        </w:rPr>
        <w:t xml:space="preserve">2.3.3.3 </w:t>
      </w:r>
      <w:r w:rsidR="00404D29">
        <w:rPr>
          <w:rFonts w:ascii="Arial" w:hAnsi="Arial" w:cs="Arial"/>
          <w:sz w:val="22"/>
          <w:szCs w:val="22"/>
        </w:rPr>
        <w:tab/>
      </w:r>
      <w:r w:rsidRPr="00404D29">
        <w:rPr>
          <w:rFonts w:ascii="Arial" w:hAnsi="Arial" w:cs="Arial"/>
          <w:sz w:val="22"/>
          <w:szCs w:val="22"/>
        </w:rPr>
        <w:t>Roaming charges and benefits not exceeding the amount of N$ 1,000.00 will be paid for by the ECB.</w:t>
      </w:r>
    </w:p>
    <w:p w:rsidR="00DA69A4" w:rsidRPr="00404D29" w:rsidRDefault="00DA69A4" w:rsidP="00404D29">
      <w:pPr>
        <w:pStyle w:val="ListParagraph"/>
        <w:tabs>
          <w:tab w:val="left" w:pos="709"/>
        </w:tabs>
        <w:autoSpaceDE w:val="0"/>
        <w:autoSpaceDN w:val="0"/>
        <w:adjustRightInd w:val="0"/>
        <w:ind w:left="0"/>
        <w:rPr>
          <w:rFonts w:ascii="Arial" w:hAnsi="Arial" w:cs="Arial"/>
          <w:sz w:val="22"/>
          <w:szCs w:val="22"/>
        </w:rPr>
      </w:pPr>
    </w:p>
    <w:p w:rsidR="00DA69A4" w:rsidRPr="00404D29" w:rsidRDefault="00DA69A4" w:rsidP="00404D29">
      <w:pPr>
        <w:pStyle w:val="ListParagraph"/>
        <w:tabs>
          <w:tab w:val="left" w:pos="709"/>
        </w:tabs>
        <w:autoSpaceDE w:val="0"/>
        <w:autoSpaceDN w:val="0"/>
        <w:adjustRightInd w:val="0"/>
        <w:ind w:left="0"/>
        <w:rPr>
          <w:rFonts w:ascii="Arial" w:hAnsi="Arial" w:cs="Arial"/>
          <w:sz w:val="22"/>
          <w:szCs w:val="22"/>
        </w:rPr>
      </w:pPr>
      <w:r w:rsidRPr="00404D29">
        <w:rPr>
          <w:rFonts w:ascii="Arial" w:hAnsi="Arial" w:cs="Arial"/>
          <w:sz w:val="22"/>
          <w:szCs w:val="22"/>
        </w:rPr>
        <w:t xml:space="preserve">2.3.4 </w:t>
      </w:r>
      <w:r w:rsidR="00404D29">
        <w:rPr>
          <w:rFonts w:ascii="Arial" w:hAnsi="Arial" w:cs="Arial"/>
          <w:sz w:val="22"/>
          <w:szCs w:val="22"/>
        </w:rPr>
        <w:tab/>
      </w:r>
      <w:r w:rsidRPr="00404D29">
        <w:rPr>
          <w:rFonts w:ascii="Arial" w:hAnsi="Arial" w:cs="Arial"/>
          <w:sz w:val="22"/>
          <w:szCs w:val="22"/>
        </w:rPr>
        <w:t>Administration Officer is:</w:t>
      </w:r>
    </w:p>
    <w:p w:rsidR="00DA69A4" w:rsidRPr="00404D29" w:rsidRDefault="00DA69A4" w:rsidP="00404D29">
      <w:pPr>
        <w:pStyle w:val="ListParagraph"/>
        <w:autoSpaceDE w:val="0"/>
        <w:autoSpaceDN w:val="0"/>
        <w:adjustRightInd w:val="0"/>
        <w:ind w:left="0"/>
        <w:rPr>
          <w:rFonts w:ascii="Arial" w:hAnsi="Arial" w:cs="Arial"/>
          <w:sz w:val="22"/>
          <w:szCs w:val="22"/>
        </w:rPr>
      </w:pPr>
    </w:p>
    <w:p w:rsidR="00DA69A4" w:rsidRPr="00404D29" w:rsidRDefault="00DA69A4" w:rsidP="00404D29">
      <w:pPr>
        <w:pStyle w:val="ListParagraph"/>
        <w:tabs>
          <w:tab w:val="left" w:pos="851"/>
        </w:tabs>
        <w:autoSpaceDE w:val="0"/>
        <w:autoSpaceDN w:val="0"/>
        <w:adjustRightInd w:val="0"/>
        <w:ind w:left="851" w:hanging="851"/>
        <w:rPr>
          <w:rFonts w:ascii="Arial" w:hAnsi="Arial" w:cs="Arial"/>
          <w:sz w:val="22"/>
          <w:szCs w:val="22"/>
        </w:rPr>
      </w:pPr>
      <w:r w:rsidRPr="00404D29">
        <w:rPr>
          <w:rFonts w:ascii="Arial" w:hAnsi="Arial" w:cs="Arial"/>
          <w:sz w:val="22"/>
          <w:szCs w:val="22"/>
        </w:rPr>
        <w:t xml:space="preserve">2.3.4.1 </w:t>
      </w:r>
      <w:r w:rsidR="00404D29">
        <w:rPr>
          <w:rFonts w:ascii="Arial" w:hAnsi="Arial" w:cs="Arial"/>
          <w:sz w:val="22"/>
          <w:szCs w:val="22"/>
        </w:rPr>
        <w:tab/>
      </w:r>
      <w:r w:rsidRPr="00404D29">
        <w:rPr>
          <w:rFonts w:ascii="Arial" w:hAnsi="Arial" w:cs="Arial"/>
          <w:sz w:val="22"/>
          <w:szCs w:val="22"/>
        </w:rPr>
        <w:t>Eligible to subscribe to a package of any Namibia Service Provider’s to a total of N$ 400 (which can change as and when the service provider updates its packages) and excludes the once-off subscription fee to be paid for the relevant package;</w:t>
      </w:r>
    </w:p>
    <w:p w:rsidR="00DA69A4" w:rsidRPr="00404D29" w:rsidRDefault="00DA69A4" w:rsidP="00404D29">
      <w:pPr>
        <w:pStyle w:val="ListParagraph"/>
        <w:autoSpaceDE w:val="0"/>
        <w:autoSpaceDN w:val="0"/>
        <w:adjustRightInd w:val="0"/>
        <w:ind w:left="0"/>
        <w:rPr>
          <w:rFonts w:ascii="Arial" w:hAnsi="Arial" w:cs="Arial"/>
          <w:sz w:val="22"/>
          <w:szCs w:val="22"/>
        </w:rPr>
      </w:pPr>
    </w:p>
    <w:p w:rsidR="00DA69A4" w:rsidRPr="00404D29" w:rsidRDefault="00DA69A4" w:rsidP="00404D29">
      <w:pPr>
        <w:pStyle w:val="ListParagraph"/>
        <w:autoSpaceDE w:val="0"/>
        <w:autoSpaceDN w:val="0"/>
        <w:adjustRightInd w:val="0"/>
        <w:ind w:left="0"/>
        <w:rPr>
          <w:rFonts w:ascii="Arial" w:hAnsi="Arial" w:cs="Arial"/>
          <w:sz w:val="22"/>
          <w:szCs w:val="22"/>
        </w:rPr>
      </w:pPr>
      <w:r w:rsidRPr="00404D29">
        <w:rPr>
          <w:rFonts w:ascii="Arial" w:hAnsi="Arial" w:cs="Arial"/>
          <w:sz w:val="22"/>
          <w:szCs w:val="22"/>
        </w:rPr>
        <w:t>2.3.5 Driver is:</w:t>
      </w:r>
    </w:p>
    <w:p w:rsidR="00DA69A4" w:rsidRPr="00404D29" w:rsidRDefault="00DA69A4" w:rsidP="00404D29">
      <w:pPr>
        <w:pStyle w:val="ListParagraph"/>
        <w:autoSpaceDE w:val="0"/>
        <w:autoSpaceDN w:val="0"/>
        <w:adjustRightInd w:val="0"/>
        <w:ind w:left="0"/>
        <w:rPr>
          <w:rFonts w:ascii="Arial" w:hAnsi="Arial" w:cs="Arial"/>
          <w:sz w:val="22"/>
          <w:szCs w:val="22"/>
        </w:rPr>
      </w:pPr>
    </w:p>
    <w:p w:rsidR="00DA69A4" w:rsidRPr="00404D29" w:rsidRDefault="00DA69A4" w:rsidP="00404D29">
      <w:pPr>
        <w:pStyle w:val="ListParagraph"/>
        <w:tabs>
          <w:tab w:val="left" w:pos="851"/>
        </w:tabs>
        <w:autoSpaceDE w:val="0"/>
        <w:autoSpaceDN w:val="0"/>
        <w:adjustRightInd w:val="0"/>
        <w:ind w:left="851" w:hanging="851"/>
        <w:rPr>
          <w:rFonts w:ascii="Arial" w:hAnsi="Arial" w:cs="Arial"/>
          <w:sz w:val="22"/>
          <w:szCs w:val="22"/>
        </w:rPr>
      </w:pPr>
      <w:r w:rsidRPr="00404D29">
        <w:rPr>
          <w:rFonts w:ascii="Arial" w:hAnsi="Arial" w:cs="Arial"/>
          <w:sz w:val="22"/>
          <w:szCs w:val="22"/>
        </w:rPr>
        <w:t xml:space="preserve">2.3.5.1 </w:t>
      </w:r>
      <w:r w:rsidR="00404D29">
        <w:rPr>
          <w:rFonts w:ascii="Arial" w:hAnsi="Arial" w:cs="Arial"/>
          <w:sz w:val="22"/>
          <w:szCs w:val="22"/>
        </w:rPr>
        <w:tab/>
      </w:r>
      <w:r w:rsidRPr="00404D29">
        <w:rPr>
          <w:rFonts w:ascii="Arial" w:hAnsi="Arial" w:cs="Arial"/>
          <w:sz w:val="22"/>
          <w:szCs w:val="22"/>
        </w:rPr>
        <w:t>Eligible to subscribe to a package of any Namibia Service Provider’s to a total of N$ 200 (which can change as and when the service provider updates its packages) and excludes the once-off subscription fee to be paid for the relevant package;</w:t>
      </w:r>
    </w:p>
    <w:p w:rsidR="00DA69A4" w:rsidRPr="00404D29" w:rsidRDefault="00DA69A4" w:rsidP="00404D29">
      <w:pPr>
        <w:pStyle w:val="ListParagraph"/>
        <w:tabs>
          <w:tab w:val="left" w:pos="851"/>
        </w:tabs>
        <w:autoSpaceDE w:val="0"/>
        <w:autoSpaceDN w:val="0"/>
        <w:adjustRightInd w:val="0"/>
        <w:ind w:left="851" w:hanging="851"/>
        <w:rPr>
          <w:rFonts w:ascii="Arial" w:hAnsi="Arial" w:cs="Arial"/>
          <w:sz w:val="22"/>
          <w:szCs w:val="22"/>
        </w:rPr>
      </w:pPr>
    </w:p>
    <w:p w:rsidR="00DA69A4" w:rsidRPr="00404D29" w:rsidRDefault="00DA69A4" w:rsidP="00404D29">
      <w:pPr>
        <w:pStyle w:val="ListParagraph"/>
        <w:tabs>
          <w:tab w:val="left" w:pos="851"/>
        </w:tabs>
        <w:autoSpaceDE w:val="0"/>
        <w:autoSpaceDN w:val="0"/>
        <w:adjustRightInd w:val="0"/>
        <w:ind w:left="851" w:hanging="851"/>
        <w:rPr>
          <w:rFonts w:ascii="Arial" w:hAnsi="Arial" w:cs="Arial"/>
          <w:sz w:val="22"/>
          <w:szCs w:val="22"/>
        </w:rPr>
      </w:pPr>
      <w:r w:rsidRPr="00404D29">
        <w:rPr>
          <w:rFonts w:ascii="Arial" w:hAnsi="Arial" w:cs="Arial"/>
          <w:sz w:val="22"/>
          <w:szCs w:val="22"/>
        </w:rPr>
        <w:t>2.3.5.2 All other employees who may benefit from a cell phone will be evaluated on a case by case basis for which package they will qualify.</w:t>
      </w:r>
    </w:p>
    <w:p w:rsidR="00DA69A4" w:rsidRPr="00404D29" w:rsidRDefault="00DA69A4" w:rsidP="00404D29">
      <w:pPr>
        <w:pStyle w:val="ListParagraph"/>
        <w:autoSpaceDE w:val="0"/>
        <w:autoSpaceDN w:val="0"/>
        <w:adjustRightInd w:val="0"/>
        <w:ind w:left="0"/>
        <w:rPr>
          <w:rFonts w:ascii="Arial" w:hAnsi="Arial" w:cs="Arial"/>
          <w:sz w:val="22"/>
          <w:szCs w:val="22"/>
        </w:rPr>
      </w:pPr>
    </w:p>
    <w:p w:rsidR="00DA69A4" w:rsidRPr="00404D29" w:rsidRDefault="00DA69A4" w:rsidP="00404D29">
      <w:pPr>
        <w:pStyle w:val="ListParagraph"/>
        <w:autoSpaceDE w:val="0"/>
        <w:autoSpaceDN w:val="0"/>
        <w:adjustRightInd w:val="0"/>
        <w:ind w:left="0"/>
        <w:rPr>
          <w:rFonts w:ascii="Arial" w:hAnsi="Arial" w:cs="Arial"/>
          <w:sz w:val="22"/>
          <w:szCs w:val="22"/>
        </w:rPr>
      </w:pPr>
      <w:r w:rsidRPr="00404D29">
        <w:rPr>
          <w:rFonts w:ascii="Arial" w:hAnsi="Arial" w:cs="Arial"/>
          <w:sz w:val="22"/>
          <w:szCs w:val="22"/>
        </w:rPr>
        <w:t>The ECB through its Finance and Administration department will be responsible to arrange for the contracts of all staff eligible to qualify for such benefit; which contracts will be issued in the ECB’s name only.</w:t>
      </w:r>
    </w:p>
    <w:p w:rsidR="00DA69A4" w:rsidRPr="00404D29" w:rsidRDefault="00DA69A4" w:rsidP="00404D29">
      <w:pPr>
        <w:pStyle w:val="ListParagraph"/>
        <w:autoSpaceDE w:val="0"/>
        <w:autoSpaceDN w:val="0"/>
        <w:adjustRightInd w:val="0"/>
        <w:ind w:left="0"/>
        <w:rPr>
          <w:rFonts w:ascii="Arial" w:hAnsi="Arial" w:cs="Arial"/>
          <w:sz w:val="22"/>
          <w:szCs w:val="22"/>
        </w:rPr>
      </w:pPr>
    </w:p>
    <w:p w:rsidR="00DA69A4" w:rsidRPr="0028490B" w:rsidRDefault="00DA69A4" w:rsidP="006C1D4F">
      <w:pPr>
        <w:pStyle w:val="Heading1"/>
        <w:keepNext w:val="0"/>
        <w:keepLines/>
        <w:numPr>
          <w:ilvl w:val="1"/>
          <w:numId w:val="94"/>
        </w:numPr>
        <w:ind w:left="0" w:firstLine="0"/>
        <w:rPr>
          <w:rFonts w:ascii="Arial" w:hAnsi="Arial" w:cs="Arial"/>
          <w:b/>
          <w:sz w:val="22"/>
          <w:szCs w:val="22"/>
        </w:rPr>
      </w:pPr>
      <w:r w:rsidRPr="0028490B">
        <w:rPr>
          <w:rFonts w:ascii="Arial" w:hAnsi="Arial" w:cs="Arial"/>
          <w:b/>
          <w:sz w:val="22"/>
          <w:szCs w:val="22"/>
        </w:rPr>
        <w:t>Monthly ceilings</w:t>
      </w:r>
    </w:p>
    <w:p w:rsidR="00DA69A4" w:rsidRPr="0028490B" w:rsidRDefault="00DA69A4" w:rsidP="00404D29">
      <w:pPr>
        <w:pStyle w:val="ListParagraph"/>
        <w:autoSpaceDE w:val="0"/>
        <w:autoSpaceDN w:val="0"/>
        <w:adjustRightInd w:val="0"/>
        <w:ind w:left="0"/>
        <w:rPr>
          <w:rFonts w:ascii="Arial" w:hAnsi="Arial" w:cs="Arial"/>
          <w:b/>
          <w:sz w:val="22"/>
          <w:szCs w:val="22"/>
        </w:rPr>
      </w:pPr>
    </w:p>
    <w:p w:rsidR="00DA69A4" w:rsidRPr="00404D29" w:rsidRDefault="00DA69A4" w:rsidP="00404D29">
      <w:pPr>
        <w:pStyle w:val="ListParagraph"/>
        <w:tabs>
          <w:tab w:val="left" w:pos="709"/>
        </w:tabs>
        <w:autoSpaceDE w:val="0"/>
        <w:autoSpaceDN w:val="0"/>
        <w:adjustRightInd w:val="0"/>
        <w:ind w:left="709" w:hanging="709"/>
        <w:rPr>
          <w:rFonts w:ascii="Arial" w:hAnsi="Arial" w:cs="Arial"/>
          <w:sz w:val="22"/>
          <w:szCs w:val="22"/>
        </w:rPr>
      </w:pPr>
      <w:r w:rsidRPr="00404D29">
        <w:rPr>
          <w:rFonts w:ascii="Arial" w:hAnsi="Arial" w:cs="Arial"/>
          <w:sz w:val="22"/>
          <w:szCs w:val="22"/>
        </w:rPr>
        <w:t xml:space="preserve">2.4.1 </w:t>
      </w:r>
      <w:r w:rsidR="00404D29">
        <w:rPr>
          <w:rFonts w:ascii="Arial" w:hAnsi="Arial" w:cs="Arial"/>
          <w:sz w:val="22"/>
          <w:szCs w:val="22"/>
        </w:rPr>
        <w:tab/>
      </w:r>
      <w:r w:rsidRPr="00404D29">
        <w:rPr>
          <w:rFonts w:ascii="Arial" w:hAnsi="Arial" w:cs="Arial"/>
          <w:sz w:val="22"/>
          <w:szCs w:val="22"/>
        </w:rPr>
        <w:t>The ECB will bear the cost of all business-related cellular calls and service provider subscriptions, subject to the following:</w:t>
      </w:r>
    </w:p>
    <w:p w:rsidR="00DA69A4" w:rsidRPr="00404D29" w:rsidRDefault="00DA69A4" w:rsidP="00404D29">
      <w:pPr>
        <w:pStyle w:val="ListParagraph"/>
        <w:autoSpaceDE w:val="0"/>
        <w:autoSpaceDN w:val="0"/>
        <w:adjustRightInd w:val="0"/>
        <w:ind w:left="0"/>
        <w:rPr>
          <w:rFonts w:ascii="Arial" w:hAnsi="Arial" w:cs="Arial"/>
          <w:sz w:val="22"/>
          <w:szCs w:val="22"/>
        </w:rPr>
      </w:pPr>
    </w:p>
    <w:p w:rsidR="00DA69A4" w:rsidRPr="00404D29" w:rsidRDefault="00DA69A4" w:rsidP="00404D29">
      <w:pPr>
        <w:pStyle w:val="ListParagraph"/>
        <w:tabs>
          <w:tab w:val="left" w:pos="851"/>
        </w:tabs>
        <w:autoSpaceDE w:val="0"/>
        <w:autoSpaceDN w:val="0"/>
        <w:adjustRightInd w:val="0"/>
        <w:ind w:left="851" w:hanging="851"/>
        <w:rPr>
          <w:rFonts w:ascii="Arial" w:hAnsi="Arial" w:cs="Arial"/>
          <w:sz w:val="22"/>
          <w:szCs w:val="22"/>
        </w:rPr>
      </w:pPr>
      <w:r w:rsidRPr="00404D29">
        <w:rPr>
          <w:rFonts w:ascii="Arial" w:hAnsi="Arial" w:cs="Arial"/>
          <w:sz w:val="22"/>
          <w:szCs w:val="22"/>
        </w:rPr>
        <w:t xml:space="preserve">2.4.1.1 </w:t>
      </w:r>
      <w:r w:rsidR="00404D29">
        <w:rPr>
          <w:rFonts w:ascii="Arial" w:hAnsi="Arial" w:cs="Arial"/>
          <w:sz w:val="22"/>
          <w:szCs w:val="22"/>
        </w:rPr>
        <w:tab/>
      </w:r>
      <w:r w:rsidRPr="00404D29">
        <w:rPr>
          <w:rFonts w:ascii="Arial" w:hAnsi="Arial" w:cs="Arial"/>
          <w:sz w:val="22"/>
          <w:szCs w:val="22"/>
        </w:rPr>
        <w:t>CEO - N$ 2,000.00</w:t>
      </w:r>
    </w:p>
    <w:p w:rsidR="00DA69A4" w:rsidRPr="00404D29" w:rsidRDefault="00DA69A4" w:rsidP="00404D29">
      <w:pPr>
        <w:pStyle w:val="ListParagraph"/>
        <w:tabs>
          <w:tab w:val="left" w:pos="851"/>
        </w:tabs>
        <w:autoSpaceDE w:val="0"/>
        <w:autoSpaceDN w:val="0"/>
        <w:adjustRightInd w:val="0"/>
        <w:ind w:left="851" w:hanging="851"/>
        <w:rPr>
          <w:rFonts w:ascii="Arial" w:hAnsi="Arial" w:cs="Arial"/>
          <w:sz w:val="22"/>
          <w:szCs w:val="22"/>
        </w:rPr>
      </w:pPr>
      <w:r w:rsidRPr="00404D29">
        <w:rPr>
          <w:rFonts w:ascii="Arial" w:hAnsi="Arial" w:cs="Arial"/>
          <w:sz w:val="22"/>
          <w:szCs w:val="22"/>
        </w:rPr>
        <w:t xml:space="preserve">2.4.1.2 </w:t>
      </w:r>
      <w:r w:rsidR="00404D29">
        <w:rPr>
          <w:rFonts w:ascii="Arial" w:hAnsi="Arial" w:cs="Arial"/>
          <w:sz w:val="22"/>
          <w:szCs w:val="22"/>
        </w:rPr>
        <w:tab/>
      </w:r>
      <w:r w:rsidRPr="00404D29">
        <w:rPr>
          <w:rFonts w:ascii="Arial" w:hAnsi="Arial" w:cs="Arial"/>
          <w:sz w:val="22"/>
          <w:szCs w:val="22"/>
        </w:rPr>
        <w:t>General Managers - N$ 1000.00</w:t>
      </w:r>
    </w:p>
    <w:p w:rsidR="00DA69A4" w:rsidRPr="00404D29" w:rsidRDefault="00DA69A4" w:rsidP="00404D29">
      <w:pPr>
        <w:pStyle w:val="ListParagraph"/>
        <w:tabs>
          <w:tab w:val="left" w:pos="851"/>
        </w:tabs>
        <w:autoSpaceDE w:val="0"/>
        <w:autoSpaceDN w:val="0"/>
        <w:adjustRightInd w:val="0"/>
        <w:ind w:left="851" w:hanging="851"/>
        <w:rPr>
          <w:rFonts w:ascii="Arial" w:hAnsi="Arial" w:cs="Arial"/>
          <w:sz w:val="22"/>
          <w:szCs w:val="22"/>
        </w:rPr>
      </w:pPr>
      <w:r w:rsidRPr="00404D29">
        <w:rPr>
          <w:rFonts w:ascii="Arial" w:hAnsi="Arial" w:cs="Arial"/>
          <w:sz w:val="22"/>
          <w:szCs w:val="22"/>
        </w:rPr>
        <w:t xml:space="preserve">2.4.1.3 </w:t>
      </w:r>
      <w:r w:rsidR="00404D29">
        <w:rPr>
          <w:rFonts w:ascii="Arial" w:hAnsi="Arial" w:cs="Arial"/>
          <w:sz w:val="22"/>
          <w:szCs w:val="22"/>
        </w:rPr>
        <w:tab/>
      </w:r>
      <w:r w:rsidRPr="00404D29">
        <w:rPr>
          <w:rFonts w:ascii="Arial" w:hAnsi="Arial" w:cs="Arial"/>
          <w:sz w:val="22"/>
          <w:szCs w:val="22"/>
        </w:rPr>
        <w:t>All managers and Public Relations Officers - N$ 500.00</w:t>
      </w:r>
    </w:p>
    <w:p w:rsidR="00DA69A4" w:rsidRPr="00404D29" w:rsidRDefault="00DA69A4" w:rsidP="00404D29">
      <w:pPr>
        <w:pStyle w:val="ListParagraph"/>
        <w:tabs>
          <w:tab w:val="left" w:pos="851"/>
        </w:tabs>
        <w:autoSpaceDE w:val="0"/>
        <w:autoSpaceDN w:val="0"/>
        <w:adjustRightInd w:val="0"/>
        <w:ind w:left="851" w:hanging="851"/>
        <w:rPr>
          <w:rFonts w:ascii="Arial" w:hAnsi="Arial" w:cs="Arial"/>
          <w:sz w:val="22"/>
          <w:szCs w:val="22"/>
        </w:rPr>
      </w:pPr>
      <w:r w:rsidRPr="00404D29">
        <w:rPr>
          <w:rFonts w:ascii="Arial" w:hAnsi="Arial" w:cs="Arial"/>
          <w:sz w:val="22"/>
          <w:szCs w:val="22"/>
        </w:rPr>
        <w:t xml:space="preserve">2.4.1.4 </w:t>
      </w:r>
      <w:r w:rsidR="00404D29">
        <w:rPr>
          <w:rFonts w:ascii="Arial" w:hAnsi="Arial" w:cs="Arial"/>
          <w:sz w:val="22"/>
          <w:szCs w:val="22"/>
        </w:rPr>
        <w:tab/>
      </w:r>
      <w:r w:rsidRPr="00404D29">
        <w:rPr>
          <w:rFonts w:ascii="Arial" w:hAnsi="Arial" w:cs="Arial"/>
          <w:sz w:val="22"/>
          <w:szCs w:val="22"/>
        </w:rPr>
        <w:t>Other Staff - as determined by the GM: Finance and Administration</w:t>
      </w:r>
    </w:p>
    <w:p w:rsidR="00DA69A4" w:rsidRPr="00404D29" w:rsidRDefault="00DA69A4" w:rsidP="00404D29">
      <w:pPr>
        <w:pStyle w:val="ListParagraph"/>
        <w:tabs>
          <w:tab w:val="left" w:pos="851"/>
        </w:tabs>
        <w:autoSpaceDE w:val="0"/>
        <w:autoSpaceDN w:val="0"/>
        <w:adjustRightInd w:val="0"/>
        <w:ind w:left="851" w:hanging="851"/>
        <w:rPr>
          <w:rFonts w:ascii="Arial" w:hAnsi="Arial" w:cs="Arial"/>
          <w:sz w:val="22"/>
          <w:szCs w:val="22"/>
        </w:rPr>
      </w:pPr>
    </w:p>
    <w:p w:rsidR="00DA69A4" w:rsidRPr="00404D29" w:rsidRDefault="00DA69A4" w:rsidP="00404D29">
      <w:pPr>
        <w:pStyle w:val="ListParagraph"/>
        <w:autoSpaceDE w:val="0"/>
        <w:autoSpaceDN w:val="0"/>
        <w:adjustRightInd w:val="0"/>
        <w:ind w:left="0"/>
        <w:rPr>
          <w:rFonts w:ascii="Arial" w:hAnsi="Arial" w:cs="Arial"/>
          <w:sz w:val="22"/>
          <w:szCs w:val="22"/>
        </w:rPr>
      </w:pPr>
      <w:r w:rsidRPr="00404D29">
        <w:rPr>
          <w:rFonts w:ascii="Arial" w:hAnsi="Arial" w:cs="Arial"/>
          <w:sz w:val="22"/>
          <w:szCs w:val="22"/>
        </w:rPr>
        <w:t xml:space="preserve">Amendments of ceilings will be </w:t>
      </w:r>
      <w:commentRangeStart w:id="1232"/>
      <w:r w:rsidRPr="00404D29">
        <w:rPr>
          <w:rFonts w:ascii="Arial" w:hAnsi="Arial" w:cs="Arial"/>
          <w:sz w:val="22"/>
          <w:szCs w:val="22"/>
        </w:rPr>
        <w:t>at the discretion of the GM: Finance and Administration</w:t>
      </w:r>
      <w:commentRangeEnd w:id="1232"/>
      <w:r w:rsidR="001B0887">
        <w:rPr>
          <w:rStyle w:val="CommentReference"/>
        </w:rPr>
        <w:commentReference w:id="1232"/>
      </w:r>
      <w:r w:rsidRPr="00404D29">
        <w:rPr>
          <w:rFonts w:ascii="Arial" w:hAnsi="Arial" w:cs="Arial"/>
          <w:sz w:val="22"/>
          <w:szCs w:val="22"/>
        </w:rPr>
        <w:t xml:space="preserve">, after considering inflation and other operational requirements. Changes to these ceilings will be reported to the Finance and Audit Committee.   </w:t>
      </w:r>
    </w:p>
    <w:p w:rsidR="00DA69A4" w:rsidRPr="00404D29" w:rsidRDefault="00DA69A4" w:rsidP="00404D29">
      <w:pPr>
        <w:pStyle w:val="ListParagraph"/>
        <w:autoSpaceDE w:val="0"/>
        <w:autoSpaceDN w:val="0"/>
        <w:adjustRightInd w:val="0"/>
        <w:ind w:left="0"/>
        <w:rPr>
          <w:rFonts w:ascii="Arial" w:hAnsi="Arial" w:cs="Arial"/>
          <w:sz w:val="22"/>
          <w:szCs w:val="22"/>
        </w:rPr>
      </w:pPr>
    </w:p>
    <w:p w:rsidR="00DA69A4" w:rsidRPr="0028490B" w:rsidRDefault="00DA69A4" w:rsidP="006C1D4F">
      <w:pPr>
        <w:pStyle w:val="Heading1"/>
        <w:keepNext w:val="0"/>
        <w:keepLines/>
        <w:numPr>
          <w:ilvl w:val="1"/>
          <w:numId w:val="94"/>
        </w:numPr>
        <w:tabs>
          <w:tab w:val="left" w:pos="709"/>
        </w:tabs>
        <w:ind w:left="0" w:firstLine="0"/>
        <w:rPr>
          <w:rFonts w:ascii="Arial" w:hAnsi="Arial" w:cs="Arial"/>
          <w:b/>
          <w:sz w:val="22"/>
          <w:szCs w:val="22"/>
        </w:rPr>
      </w:pPr>
      <w:r w:rsidRPr="0028490B">
        <w:rPr>
          <w:rFonts w:ascii="Arial" w:hAnsi="Arial" w:cs="Arial"/>
          <w:b/>
          <w:sz w:val="22"/>
          <w:szCs w:val="22"/>
        </w:rPr>
        <w:t xml:space="preserve">Setting up arrangements </w:t>
      </w:r>
    </w:p>
    <w:p w:rsidR="00DA69A4" w:rsidRPr="00404D29" w:rsidRDefault="00DA69A4" w:rsidP="00404D29">
      <w:pPr>
        <w:pStyle w:val="ListParagraph"/>
        <w:tabs>
          <w:tab w:val="left" w:pos="709"/>
        </w:tabs>
        <w:autoSpaceDE w:val="0"/>
        <w:autoSpaceDN w:val="0"/>
        <w:adjustRightInd w:val="0"/>
        <w:ind w:left="0"/>
        <w:rPr>
          <w:rFonts w:ascii="Arial" w:hAnsi="Arial" w:cs="Arial"/>
          <w:sz w:val="22"/>
          <w:szCs w:val="22"/>
        </w:rPr>
      </w:pPr>
    </w:p>
    <w:p w:rsidR="00DA69A4" w:rsidRPr="00404D29"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404D29">
        <w:rPr>
          <w:rFonts w:ascii="Arial" w:hAnsi="Arial" w:cs="Arial"/>
          <w:sz w:val="22"/>
          <w:szCs w:val="22"/>
        </w:rPr>
        <w:t xml:space="preserve">2.5.1 </w:t>
      </w:r>
      <w:r w:rsidR="00404D29">
        <w:rPr>
          <w:rFonts w:ascii="Arial" w:hAnsi="Arial" w:cs="Arial"/>
          <w:sz w:val="22"/>
          <w:szCs w:val="22"/>
        </w:rPr>
        <w:tab/>
      </w:r>
      <w:r w:rsidRPr="00404D29">
        <w:rPr>
          <w:rFonts w:ascii="Arial" w:hAnsi="Arial" w:cs="Arial"/>
          <w:sz w:val="22"/>
          <w:szCs w:val="22"/>
        </w:rPr>
        <w:t>The ECB will set up a cellular phone contract with a Namibian Service Provider and cover the contract costs which shall not exceed the ceilings as stated in this Policy.</w:t>
      </w:r>
    </w:p>
    <w:p w:rsidR="00DA69A4" w:rsidRPr="00404D29"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404D29"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404D29">
        <w:rPr>
          <w:rFonts w:ascii="Arial" w:hAnsi="Arial" w:cs="Arial"/>
          <w:sz w:val="22"/>
          <w:szCs w:val="22"/>
        </w:rPr>
        <w:t>2.5.2 Professional staff that joined the ECB before 1 January 2008 will be required to submit detailed billings to claim for monthly business-related expenses.</w:t>
      </w:r>
    </w:p>
    <w:p w:rsidR="00DA69A4" w:rsidRDefault="00DA69A4" w:rsidP="00404D29">
      <w:pPr>
        <w:pStyle w:val="ListParagraph"/>
        <w:tabs>
          <w:tab w:val="left" w:pos="709"/>
        </w:tabs>
        <w:autoSpaceDE w:val="0"/>
        <w:autoSpaceDN w:val="0"/>
        <w:adjustRightInd w:val="0"/>
        <w:ind w:left="0"/>
        <w:rPr>
          <w:rFonts w:ascii="Arial" w:hAnsi="Arial" w:cs="Arial"/>
          <w:sz w:val="22"/>
          <w:szCs w:val="22"/>
        </w:rPr>
      </w:pPr>
    </w:p>
    <w:p w:rsidR="00DA69A4" w:rsidRPr="0028490B" w:rsidRDefault="00DA69A4" w:rsidP="006C1D4F">
      <w:pPr>
        <w:pStyle w:val="Heading1"/>
        <w:keepNext w:val="0"/>
        <w:keepLines/>
        <w:numPr>
          <w:ilvl w:val="1"/>
          <w:numId w:val="94"/>
        </w:numPr>
        <w:tabs>
          <w:tab w:val="left" w:pos="709"/>
        </w:tabs>
        <w:ind w:left="0" w:firstLine="0"/>
        <w:rPr>
          <w:rFonts w:ascii="Arial" w:hAnsi="Arial" w:cs="Arial"/>
          <w:b/>
          <w:sz w:val="22"/>
          <w:szCs w:val="22"/>
        </w:rPr>
      </w:pPr>
      <w:r w:rsidRPr="0028490B">
        <w:rPr>
          <w:rFonts w:ascii="Arial" w:hAnsi="Arial" w:cs="Arial"/>
          <w:b/>
          <w:sz w:val="22"/>
          <w:szCs w:val="22"/>
        </w:rPr>
        <w:t>Due care of cellular hardware</w:t>
      </w:r>
    </w:p>
    <w:p w:rsidR="00DA69A4" w:rsidRPr="00404D29" w:rsidRDefault="00DA69A4" w:rsidP="00404D29">
      <w:pPr>
        <w:pStyle w:val="ListParagraph"/>
        <w:tabs>
          <w:tab w:val="left" w:pos="709"/>
        </w:tabs>
        <w:autoSpaceDE w:val="0"/>
        <w:autoSpaceDN w:val="0"/>
        <w:adjustRightInd w:val="0"/>
        <w:ind w:left="0"/>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2.6.1 </w:t>
      </w:r>
      <w:r w:rsidR="0028490B">
        <w:rPr>
          <w:rFonts w:ascii="Arial" w:hAnsi="Arial" w:cs="Arial"/>
          <w:sz w:val="22"/>
          <w:szCs w:val="22"/>
        </w:rPr>
        <w:tab/>
      </w:r>
      <w:r w:rsidRPr="009C3F0E">
        <w:rPr>
          <w:rFonts w:ascii="Arial" w:hAnsi="Arial" w:cs="Arial"/>
          <w:sz w:val="22"/>
          <w:szCs w:val="22"/>
        </w:rPr>
        <w:t>It is the responsibility of all employees provided with a cellular service to take due care of the hardware to prevent loss or damage as this is an asset of the ECB.</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2.6.2 </w:t>
      </w:r>
      <w:r w:rsidR="0028490B">
        <w:rPr>
          <w:rFonts w:ascii="Arial" w:hAnsi="Arial" w:cs="Arial"/>
          <w:sz w:val="22"/>
          <w:szCs w:val="22"/>
        </w:rPr>
        <w:tab/>
      </w:r>
      <w:r w:rsidRPr="009C3F0E">
        <w:rPr>
          <w:rFonts w:ascii="Arial" w:hAnsi="Arial" w:cs="Arial"/>
          <w:sz w:val="22"/>
          <w:szCs w:val="22"/>
        </w:rPr>
        <w:t xml:space="preserve">All Staff will be responsible for the replacement of cellular phones if lost or damaged due to negligence, and must replace the asset within 7 days. </w:t>
      </w:r>
    </w:p>
    <w:p w:rsidR="00DA69A4" w:rsidRPr="009C3F0E" w:rsidRDefault="00DA69A4" w:rsidP="0028490B">
      <w:pPr>
        <w:pStyle w:val="ListParagraph"/>
        <w:tabs>
          <w:tab w:val="left" w:pos="709"/>
        </w:tabs>
        <w:autoSpaceDE w:val="0"/>
        <w:autoSpaceDN w:val="0"/>
        <w:adjustRightInd w:val="0"/>
        <w:ind w:left="709" w:hanging="709"/>
        <w:rPr>
          <w:rFonts w:ascii="Arial" w:hAnsi="Arial" w:cs="Arial"/>
          <w:b/>
          <w:sz w:val="22"/>
          <w:szCs w:val="22"/>
        </w:rPr>
      </w:pPr>
      <w:r w:rsidRPr="009C3F0E">
        <w:rPr>
          <w:rFonts w:ascii="Arial" w:hAnsi="Arial" w:cs="Arial"/>
          <w:sz w:val="22"/>
          <w:szCs w:val="22"/>
        </w:rPr>
        <w:lastRenderedPageBreak/>
        <w:t xml:space="preserve">2.6.3 </w:t>
      </w:r>
      <w:r w:rsidR="0028490B">
        <w:rPr>
          <w:rFonts w:ascii="Arial" w:hAnsi="Arial" w:cs="Arial"/>
          <w:sz w:val="22"/>
          <w:szCs w:val="22"/>
        </w:rPr>
        <w:tab/>
      </w:r>
      <w:r w:rsidRPr="009C3F0E">
        <w:rPr>
          <w:rFonts w:ascii="Arial" w:hAnsi="Arial" w:cs="Arial"/>
          <w:sz w:val="22"/>
          <w:szCs w:val="22"/>
        </w:rPr>
        <w:t>Negligence is considered to be:</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ab/>
      </w:r>
    </w:p>
    <w:p w:rsidR="00DA69A4" w:rsidRPr="009C3F0E" w:rsidRDefault="00DA69A4" w:rsidP="0028490B">
      <w:pPr>
        <w:pStyle w:val="ListParagraph"/>
        <w:tabs>
          <w:tab w:val="left" w:pos="851"/>
        </w:tabs>
        <w:autoSpaceDE w:val="0"/>
        <w:autoSpaceDN w:val="0"/>
        <w:adjustRightInd w:val="0"/>
        <w:ind w:left="851" w:hanging="851"/>
        <w:rPr>
          <w:rFonts w:ascii="Arial" w:hAnsi="Arial" w:cs="Arial"/>
          <w:sz w:val="22"/>
          <w:szCs w:val="22"/>
        </w:rPr>
      </w:pPr>
      <w:r w:rsidRPr="009C3F0E">
        <w:rPr>
          <w:rFonts w:ascii="Arial" w:hAnsi="Arial" w:cs="Arial"/>
          <w:sz w:val="22"/>
          <w:szCs w:val="22"/>
        </w:rPr>
        <w:t xml:space="preserve">2.6.3.1 </w:t>
      </w:r>
      <w:r w:rsidR="0028490B">
        <w:rPr>
          <w:rFonts w:ascii="Arial" w:hAnsi="Arial" w:cs="Arial"/>
          <w:sz w:val="22"/>
          <w:szCs w:val="22"/>
        </w:rPr>
        <w:tab/>
      </w:r>
      <w:r w:rsidRPr="009C3F0E">
        <w:rPr>
          <w:rFonts w:ascii="Arial" w:hAnsi="Arial" w:cs="Arial"/>
          <w:sz w:val="22"/>
          <w:szCs w:val="22"/>
        </w:rPr>
        <w:t xml:space="preserve">Loss due to an individual being under the influence of alcohol or other intoxicating substance; </w:t>
      </w:r>
    </w:p>
    <w:p w:rsidR="00DA69A4" w:rsidRPr="009C3F0E" w:rsidRDefault="00DA69A4" w:rsidP="0028490B">
      <w:pPr>
        <w:pStyle w:val="ListParagraph"/>
        <w:tabs>
          <w:tab w:val="left" w:pos="851"/>
        </w:tabs>
        <w:autoSpaceDE w:val="0"/>
        <w:autoSpaceDN w:val="0"/>
        <w:adjustRightInd w:val="0"/>
        <w:ind w:left="851" w:hanging="851"/>
        <w:rPr>
          <w:rFonts w:ascii="Arial" w:hAnsi="Arial" w:cs="Arial"/>
          <w:sz w:val="22"/>
          <w:szCs w:val="22"/>
        </w:rPr>
      </w:pPr>
      <w:r w:rsidRPr="009C3F0E">
        <w:rPr>
          <w:rFonts w:ascii="Arial" w:hAnsi="Arial" w:cs="Arial"/>
          <w:sz w:val="22"/>
          <w:szCs w:val="22"/>
        </w:rPr>
        <w:t xml:space="preserve">2.6.3.2 </w:t>
      </w:r>
      <w:r w:rsidR="0028490B">
        <w:rPr>
          <w:rFonts w:ascii="Arial" w:hAnsi="Arial" w:cs="Arial"/>
          <w:sz w:val="22"/>
          <w:szCs w:val="22"/>
        </w:rPr>
        <w:tab/>
      </w:r>
      <w:r w:rsidRPr="009C3F0E">
        <w:rPr>
          <w:rFonts w:ascii="Arial" w:hAnsi="Arial" w:cs="Arial"/>
          <w:sz w:val="22"/>
          <w:szCs w:val="22"/>
        </w:rPr>
        <w:t>Phone left unattended;</w:t>
      </w:r>
    </w:p>
    <w:p w:rsidR="00DA69A4" w:rsidRPr="009C3F0E" w:rsidRDefault="00DA69A4" w:rsidP="0028490B">
      <w:pPr>
        <w:pStyle w:val="ListParagraph"/>
        <w:tabs>
          <w:tab w:val="left" w:pos="851"/>
        </w:tabs>
        <w:autoSpaceDE w:val="0"/>
        <w:autoSpaceDN w:val="0"/>
        <w:adjustRightInd w:val="0"/>
        <w:ind w:left="851" w:hanging="851"/>
        <w:rPr>
          <w:rFonts w:ascii="Arial" w:hAnsi="Arial" w:cs="Arial"/>
          <w:sz w:val="22"/>
          <w:szCs w:val="22"/>
        </w:rPr>
      </w:pPr>
      <w:r w:rsidRPr="009C3F0E">
        <w:rPr>
          <w:rFonts w:ascii="Arial" w:hAnsi="Arial" w:cs="Arial"/>
          <w:sz w:val="22"/>
          <w:szCs w:val="22"/>
        </w:rPr>
        <w:t xml:space="preserve">2.6.3.3 </w:t>
      </w:r>
      <w:r w:rsidR="0028490B">
        <w:rPr>
          <w:rFonts w:ascii="Arial" w:hAnsi="Arial" w:cs="Arial"/>
          <w:sz w:val="22"/>
          <w:szCs w:val="22"/>
        </w:rPr>
        <w:tab/>
      </w:r>
      <w:r w:rsidRPr="009C3F0E">
        <w:rPr>
          <w:rFonts w:ascii="Arial" w:hAnsi="Arial" w:cs="Arial"/>
          <w:sz w:val="22"/>
          <w:szCs w:val="22"/>
        </w:rPr>
        <w:t>Phone lent to other colleagues or private individuals;</w:t>
      </w:r>
    </w:p>
    <w:p w:rsidR="00DA69A4" w:rsidRPr="009C3F0E" w:rsidRDefault="00DA69A4" w:rsidP="0028490B">
      <w:pPr>
        <w:pStyle w:val="ListParagraph"/>
        <w:tabs>
          <w:tab w:val="left" w:pos="851"/>
        </w:tabs>
        <w:autoSpaceDE w:val="0"/>
        <w:autoSpaceDN w:val="0"/>
        <w:adjustRightInd w:val="0"/>
        <w:ind w:left="851" w:hanging="851"/>
        <w:rPr>
          <w:rFonts w:ascii="Arial" w:hAnsi="Arial" w:cs="Arial"/>
          <w:sz w:val="22"/>
          <w:szCs w:val="22"/>
        </w:rPr>
      </w:pPr>
      <w:r w:rsidRPr="009C3F0E">
        <w:rPr>
          <w:rFonts w:ascii="Arial" w:hAnsi="Arial" w:cs="Arial"/>
          <w:sz w:val="22"/>
          <w:szCs w:val="22"/>
        </w:rPr>
        <w:t xml:space="preserve">2.6.3.4 </w:t>
      </w:r>
      <w:r w:rsidR="0028490B">
        <w:rPr>
          <w:rFonts w:ascii="Arial" w:hAnsi="Arial" w:cs="Arial"/>
          <w:sz w:val="22"/>
          <w:szCs w:val="22"/>
        </w:rPr>
        <w:tab/>
      </w:r>
      <w:r w:rsidRPr="009C3F0E">
        <w:rPr>
          <w:rFonts w:ascii="Arial" w:hAnsi="Arial" w:cs="Arial"/>
          <w:sz w:val="22"/>
          <w:szCs w:val="22"/>
        </w:rPr>
        <w:t>Phone damaged by spilling of fluids, harmful chemicals or water; and</w:t>
      </w:r>
    </w:p>
    <w:p w:rsidR="00DA69A4" w:rsidRPr="009C3F0E" w:rsidRDefault="00DA69A4" w:rsidP="0028490B">
      <w:pPr>
        <w:pStyle w:val="ListParagraph"/>
        <w:tabs>
          <w:tab w:val="left" w:pos="851"/>
        </w:tabs>
        <w:autoSpaceDE w:val="0"/>
        <w:autoSpaceDN w:val="0"/>
        <w:adjustRightInd w:val="0"/>
        <w:ind w:left="851" w:hanging="851"/>
        <w:rPr>
          <w:rFonts w:ascii="Arial" w:hAnsi="Arial" w:cs="Arial"/>
          <w:sz w:val="22"/>
          <w:szCs w:val="22"/>
        </w:rPr>
      </w:pPr>
      <w:r w:rsidRPr="009C3F0E">
        <w:rPr>
          <w:rFonts w:ascii="Arial" w:hAnsi="Arial" w:cs="Arial"/>
          <w:sz w:val="22"/>
          <w:szCs w:val="22"/>
        </w:rPr>
        <w:t xml:space="preserve">2.6.3.5 </w:t>
      </w:r>
      <w:r w:rsidR="0028490B">
        <w:rPr>
          <w:rFonts w:ascii="Arial" w:hAnsi="Arial" w:cs="Arial"/>
          <w:sz w:val="22"/>
          <w:szCs w:val="22"/>
        </w:rPr>
        <w:tab/>
      </w:r>
      <w:r w:rsidRPr="009C3F0E">
        <w:rPr>
          <w:rFonts w:ascii="Arial" w:hAnsi="Arial" w:cs="Arial"/>
          <w:sz w:val="22"/>
          <w:szCs w:val="22"/>
        </w:rPr>
        <w:t>Phone not kept in a safe place when not used.</w:t>
      </w:r>
    </w:p>
    <w:p w:rsidR="00DA69A4" w:rsidRPr="009C3F0E" w:rsidRDefault="00DA69A4" w:rsidP="00404D29">
      <w:pPr>
        <w:pStyle w:val="ListParagraph"/>
        <w:tabs>
          <w:tab w:val="left" w:pos="709"/>
        </w:tabs>
        <w:autoSpaceDE w:val="0"/>
        <w:autoSpaceDN w:val="0"/>
        <w:adjustRightInd w:val="0"/>
        <w:ind w:left="0"/>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2.6.4 </w:t>
      </w:r>
      <w:r w:rsidR="0028490B">
        <w:rPr>
          <w:rFonts w:ascii="Arial" w:hAnsi="Arial" w:cs="Arial"/>
          <w:sz w:val="22"/>
          <w:szCs w:val="22"/>
        </w:rPr>
        <w:tab/>
      </w:r>
      <w:r w:rsidRPr="009C3F0E">
        <w:rPr>
          <w:rFonts w:ascii="Arial" w:hAnsi="Arial" w:cs="Arial"/>
          <w:sz w:val="22"/>
          <w:szCs w:val="22"/>
        </w:rPr>
        <w:t xml:space="preserve">Should the loss or damage be due to reasons other than those in 2.6, the ECB will replace the asset within 7 days. The burden of proof for loss due to other reasons lies with the staff. </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2.6.5 </w:t>
      </w:r>
      <w:r w:rsidR="0028490B">
        <w:rPr>
          <w:rFonts w:ascii="Arial" w:hAnsi="Arial" w:cs="Arial"/>
          <w:sz w:val="22"/>
          <w:szCs w:val="22"/>
        </w:rPr>
        <w:tab/>
      </w:r>
      <w:r w:rsidRPr="009C3F0E">
        <w:rPr>
          <w:rFonts w:ascii="Arial" w:hAnsi="Arial" w:cs="Arial"/>
          <w:sz w:val="22"/>
          <w:szCs w:val="22"/>
        </w:rPr>
        <w:t>Although the ECB will insure all cell phones, employees, to whom cell phones are issued, whether permanently or otherwise, will be accountable for all usage, loss, as well as maintenance and liable for any damages, loss and theft of cell phones. And if fault for such negligence can be proven against the employee, the ECB will be entitled to claim payment from such employee.</w:t>
      </w:r>
    </w:p>
    <w:p w:rsidR="00DA69A4" w:rsidRPr="009C3F0E" w:rsidRDefault="00DA69A4" w:rsidP="00404D29">
      <w:pPr>
        <w:pStyle w:val="ListParagraph"/>
        <w:tabs>
          <w:tab w:val="left" w:pos="709"/>
        </w:tabs>
        <w:autoSpaceDE w:val="0"/>
        <w:autoSpaceDN w:val="0"/>
        <w:adjustRightInd w:val="0"/>
        <w:ind w:left="0"/>
        <w:rPr>
          <w:rFonts w:ascii="Arial" w:hAnsi="Arial" w:cs="Arial"/>
          <w:sz w:val="22"/>
          <w:szCs w:val="22"/>
        </w:rPr>
      </w:pPr>
    </w:p>
    <w:p w:rsidR="00DA69A4" w:rsidRPr="009C3F0E" w:rsidRDefault="00DA69A4" w:rsidP="006C1D4F">
      <w:pPr>
        <w:pStyle w:val="Heading1"/>
        <w:keepNext w:val="0"/>
        <w:keepLines/>
        <w:numPr>
          <w:ilvl w:val="1"/>
          <w:numId w:val="94"/>
        </w:numPr>
        <w:tabs>
          <w:tab w:val="left" w:pos="709"/>
        </w:tabs>
        <w:ind w:left="0" w:firstLine="0"/>
        <w:rPr>
          <w:rFonts w:ascii="Arial" w:hAnsi="Arial" w:cs="Arial"/>
          <w:b/>
          <w:sz w:val="22"/>
          <w:szCs w:val="22"/>
        </w:rPr>
      </w:pPr>
      <w:r w:rsidRPr="009C3F0E">
        <w:rPr>
          <w:rFonts w:ascii="Arial" w:hAnsi="Arial" w:cs="Arial"/>
          <w:b/>
          <w:sz w:val="22"/>
          <w:szCs w:val="22"/>
        </w:rPr>
        <w:t>Accessibility</w:t>
      </w:r>
    </w:p>
    <w:p w:rsidR="00DA69A4" w:rsidRPr="009C3F0E" w:rsidRDefault="00DA69A4" w:rsidP="00404D29">
      <w:pPr>
        <w:pStyle w:val="ListParagraph"/>
        <w:tabs>
          <w:tab w:val="left" w:pos="709"/>
        </w:tabs>
        <w:autoSpaceDE w:val="0"/>
        <w:autoSpaceDN w:val="0"/>
        <w:adjustRightInd w:val="0"/>
        <w:ind w:left="0"/>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2.7.1 </w:t>
      </w:r>
      <w:r w:rsidR="0028490B">
        <w:rPr>
          <w:rFonts w:ascii="Arial" w:hAnsi="Arial" w:cs="Arial"/>
          <w:sz w:val="22"/>
          <w:szCs w:val="22"/>
        </w:rPr>
        <w:tab/>
      </w:r>
      <w:r w:rsidRPr="009C3F0E">
        <w:rPr>
          <w:rFonts w:ascii="Arial" w:hAnsi="Arial" w:cs="Arial"/>
          <w:sz w:val="22"/>
          <w:szCs w:val="22"/>
        </w:rPr>
        <w:t>It is expected that employees issued with a Company cellular telephone should be contactable at all reasonable times whilst in possession of such issued cell phones including weekends. Once a cellular phone has been approved the employees may use the phone whether he/he is on leave or not, but subject to the provisions hereof.</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2.7.2 </w:t>
      </w:r>
      <w:r w:rsidR="0028490B">
        <w:rPr>
          <w:rFonts w:ascii="Arial" w:hAnsi="Arial" w:cs="Arial"/>
          <w:sz w:val="22"/>
          <w:szCs w:val="22"/>
        </w:rPr>
        <w:tab/>
      </w:r>
      <w:r w:rsidRPr="009C3F0E">
        <w:rPr>
          <w:rFonts w:ascii="Arial" w:hAnsi="Arial" w:cs="Arial"/>
          <w:sz w:val="22"/>
          <w:szCs w:val="22"/>
        </w:rPr>
        <w:t>It is the duty of the staff member to provide the ECB with the cellular phone number as soon as the facility has been provided.</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2.7.3 </w:t>
      </w:r>
      <w:r w:rsidR="0028490B">
        <w:rPr>
          <w:rFonts w:ascii="Arial" w:hAnsi="Arial" w:cs="Arial"/>
          <w:sz w:val="22"/>
          <w:szCs w:val="22"/>
        </w:rPr>
        <w:tab/>
      </w:r>
      <w:r w:rsidRPr="009C3F0E">
        <w:rPr>
          <w:rFonts w:ascii="Arial" w:hAnsi="Arial" w:cs="Arial"/>
          <w:sz w:val="22"/>
          <w:szCs w:val="22"/>
        </w:rPr>
        <w:t>The ECB will be responsible for fitting hand free car equipments to all vehicles of those     employees eligible under this policy.</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6C1D4F">
      <w:pPr>
        <w:pStyle w:val="Heading1"/>
        <w:keepNext w:val="0"/>
        <w:keepLines/>
        <w:numPr>
          <w:ilvl w:val="1"/>
          <w:numId w:val="94"/>
        </w:numPr>
        <w:tabs>
          <w:tab w:val="left" w:pos="709"/>
        </w:tabs>
        <w:ind w:left="709" w:hanging="709"/>
        <w:rPr>
          <w:rFonts w:ascii="Arial" w:hAnsi="Arial" w:cs="Arial"/>
          <w:b/>
          <w:sz w:val="22"/>
          <w:szCs w:val="22"/>
        </w:rPr>
      </w:pPr>
      <w:r w:rsidRPr="009C3F0E">
        <w:rPr>
          <w:rFonts w:ascii="Arial" w:hAnsi="Arial" w:cs="Arial"/>
          <w:b/>
          <w:sz w:val="22"/>
          <w:szCs w:val="22"/>
        </w:rPr>
        <w:t>QUALIFYING DATE</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2.8.1 </w:t>
      </w:r>
      <w:r w:rsidR="0028490B">
        <w:rPr>
          <w:rFonts w:ascii="Arial" w:hAnsi="Arial" w:cs="Arial"/>
          <w:sz w:val="22"/>
          <w:szCs w:val="22"/>
        </w:rPr>
        <w:tab/>
      </w:r>
      <w:r w:rsidRPr="009C3F0E">
        <w:rPr>
          <w:rFonts w:ascii="Arial" w:hAnsi="Arial" w:cs="Arial"/>
          <w:sz w:val="22"/>
          <w:szCs w:val="22"/>
        </w:rPr>
        <w:t>Employees qualify for the cell phone benefit with effect from the date of approval by the relevant signatories.</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2.8.2 </w:t>
      </w:r>
      <w:r w:rsidR="0028490B">
        <w:rPr>
          <w:rFonts w:ascii="Arial" w:hAnsi="Arial" w:cs="Arial"/>
          <w:sz w:val="22"/>
          <w:szCs w:val="22"/>
        </w:rPr>
        <w:tab/>
      </w:r>
      <w:r w:rsidRPr="009C3F0E">
        <w:rPr>
          <w:rFonts w:ascii="Arial" w:hAnsi="Arial" w:cs="Arial"/>
          <w:sz w:val="22"/>
          <w:szCs w:val="22"/>
        </w:rPr>
        <w:t>For positions that automatically qualify for the cell phone benefit, employees qualify for the benefit from the date of their appointment or promotion into such positions.</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6C1D4F">
      <w:pPr>
        <w:pStyle w:val="Heading1"/>
        <w:keepNext w:val="0"/>
        <w:keepLines/>
        <w:numPr>
          <w:ilvl w:val="1"/>
          <w:numId w:val="94"/>
        </w:numPr>
        <w:tabs>
          <w:tab w:val="left" w:pos="709"/>
        </w:tabs>
        <w:ind w:left="709" w:hanging="709"/>
        <w:rPr>
          <w:rFonts w:ascii="Arial" w:hAnsi="Arial" w:cs="Arial"/>
          <w:sz w:val="22"/>
          <w:szCs w:val="22"/>
        </w:rPr>
      </w:pPr>
      <w:r w:rsidRPr="009C3F0E">
        <w:rPr>
          <w:rFonts w:ascii="Arial" w:hAnsi="Arial" w:cs="Arial"/>
          <w:b/>
          <w:sz w:val="22"/>
          <w:szCs w:val="22"/>
        </w:rPr>
        <w:t>DEDUCTIONS FROM SALARY</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2.9.1 </w:t>
      </w:r>
      <w:r w:rsidR="0028490B">
        <w:rPr>
          <w:rFonts w:ascii="Arial" w:hAnsi="Arial" w:cs="Arial"/>
          <w:sz w:val="22"/>
          <w:szCs w:val="22"/>
        </w:rPr>
        <w:tab/>
      </w:r>
      <w:r w:rsidRPr="009C3F0E">
        <w:rPr>
          <w:rFonts w:ascii="Arial" w:hAnsi="Arial" w:cs="Arial"/>
          <w:sz w:val="22"/>
          <w:szCs w:val="22"/>
        </w:rPr>
        <w:t>Employees eligible for benefits under this policy shall enter into a contract with the ECB allowing for the automatic deduction from salaries of any amounts exceeded on calls made.</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2.9.2 </w:t>
      </w:r>
      <w:r w:rsidR="0028490B">
        <w:rPr>
          <w:rFonts w:ascii="Arial" w:hAnsi="Arial" w:cs="Arial"/>
          <w:sz w:val="22"/>
          <w:szCs w:val="22"/>
        </w:rPr>
        <w:tab/>
      </w:r>
      <w:r w:rsidRPr="009C3F0E">
        <w:rPr>
          <w:rFonts w:ascii="Arial" w:hAnsi="Arial" w:cs="Arial"/>
          <w:sz w:val="22"/>
          <w:szCs w:val="22"/>
        </w:rPr>
        <w:t>However, should an employee exceed the amounts allocated by the ECB on calls made and such calls can be proven to be work related and necessary, the ECB will reimburse the employee accordingly. In this instance itemized billing will be required and a copy of the itemized bill will be given to the employee monthly</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2.9.3 </w:t>
      </w:r>
      <w:r w:rsidR="0028490B">
        <w:rPr>
          <w:rFonts w:ascii="Arial" w:hAnsi="Arial" w:cs="Arial"/>
          <w:sz w:val="22"/>
          <w:szCs w:val="22"/>
        </w:rPr>
        <w:tab/>
      </w:r>
      <w:r w:rsidRPr="009C3F0E">
        <w:rPr>
          <w:rFonts w:ascii="Arial" w:hAnsi="Arial" w:cs="Arial"/>
          <w:sz w:val="22"/>
          <w:szCs w:val="22"/>
        </w:rPr>
        <w:t>It is the duty of employees to take responsibility for the payment directly to the Namibia Service Provider or any other service provider, any amounts exceeding the benefit or subsidy.</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2.9.4 </w:t>
      </w:r>
      <w:r w:rsidR="0028490B">
        <w:rPr>
          <w:rFonts w:ascii="Arial" w:hAnsi="Arial" w:cs="Arial"/>
          <w:sz w:val="22"/>
          <w:szCs w:val="22"/>
        </w:rPr>
        <w:tab/>
      </w:r>
      <w:r w:rsidRPr="009C3F0E">
        <w:rPr>
          <w:rFonts w:ascii="Arial" w:hAnsi="Arial" w:cs="Arial"/>
          <w:sz w:val="22"/>
          <w:szCs w:val="22"/>
        </w:rPr>
        <w:t>No employee should hold the ECB liable to compensate them in cash for any credit remaining on the phone for a given month.</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6C1D4F">
      <w:pPr>
        <w:pStyle w:val="Heading1"/>
        <w:keepNext w:val="0"/>
        <w:keepLines/>
        <w:numPr>
          <w:ilvl w:val="1"/>
          <w:numId w:val="94"/>
        </w:numPr>
        <w:tabs>
          <w:tab w:val="left" w:pos="709"/>
        </w:tabs>
        <w:ind w:left="709" w:hanging="709"/>
        <w:rPr>
          <w:rFonts w:ascii="Arial" w:hAnsi="Arial" w:cs="Arial"/>
          <w:sz w:val="22"/>
          <w:szCs w:val="22"/>
        </w:rPr>
      </w:pPr>
      <w:r w:rsidRPr="009C3F0E">
        <w:rPr>
          <w:rFonts w:ascii="Arial" w:hAnsi="Arial" w:cs="Arial"/>
          <w:b/>
          <w:sz w:val="22"/>
          <w:szCs w:val="22"/>
        </w:rPr>
        <w:t>CELL PHONE NUMBER</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2.10.1 </w:t>
      </w:r>
      <w:r w:rsidR="0028490B">
        <w:rPr>
          <w:rFonts w:ascii="Arial" w:hAnsi="Arial" w:cs="Arial"/>
          <w:sz w:val="22"/>
          <w:szCs w:val="22"/>
        </w:rPr>
        <w:tab/>
      </w:r>
      <w:r w:rsidRPr="009C3F0E">
        <w:rPr>
          <w:rFonts w:ascii="Arial" w:hAnsi="Arial" w:cs="Arial"/>
          <w:sz w:val="22"/>
          <w:szCs w:val="22"/>
        </w:rPr>
        <w:t>Employees will have the option to either keep their current contact number or obtain a new number. If they opt to keep their private number the number will become the “property” of the ECB until such time that the employee leaves the employment of the ECB for what so ever reason.</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2.10.2 </w:t>
      </w:r>
      <w:r w:rsidR="0028490B">
        <w:rPr>
          <w:rFonts w:ascii="Arial" w:hAnsi="Arial" w:cs="Arial"/>
          <w:sz w:val="22"/>
          <w:szCs w:val="22"/>
        </w:rPr>
        <w:tab/>
      </w:r>
      <w:r w:rsidRPr="009C3F0E">
        <w:rPr>
          <w:rFonts w:ascii="Arial" w:hAnsi="Arial" w:cs="Arial"/>
          <w:sz w:val="22"/>
          <w:szCs w:val="22"/>
        </w:rPr>
        <w:t xml:space="preserve">When employees leave the ECB they will have the option to keep the contact number as their personal number. </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6C1D4F">
      <w:pPr>
        <w:pStyle w:val="Heading1"/>
        <w:keepNext w:val="0"/>
        <w:keepLines/>
        <w:numPr>
          <w:ilvl w:val="1"/>
          <w:numId w:val="94"/>
        </w:numPr>
        <w:tabs>
          <w:tab w:val="left" w:pos="709"/>
        </w:tabs>
        <w:ind w:left="709" w:hanging="709"/>
        <w:rPr>
          <w:rFonts w:ascii="Arial" w:hAnsi="Arial" w:cs="Arial"/>
          <w:b/>
          <w:sz w:val="22"/>
          <w:szCs w:val="22"/>
        </w:rPr>
      </w:pPr>
      <w:r w:rsidRPr="009C3F0E">
        <w:rPr>
          <w:rFonts w:ascii="Arial" w:hAnsi="Arial" w:cs="Arial"/>
          <w:b/>
          <w:sz w:val="22"/>
          <w:szCs w:val="22"/>
        </w:rPr>
        <w:t>DISQUALIFICATION FROM SCHEME</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2.11.1 </w:t>
      </w:r>
      <w:r w:rsidR="0028490B">
        <w:rPr>
          <w:rFonts w:ascii="Arial" w:hAnsi="Arial" w:cs="Arial"/>
          <w:sz w:val="22"/>
          <w:szCs w:val="22"/>
        </w:rPr>
        <w:tab/>
      </w:r>
      <w:r w:rsidRPr="009C3F0E">
        <w:rPr>
          <w:rFonts w:ascii="Arial" w:hAnsi="Arial" w:cs="Arial"/>
          <w:sz w:val="22"/>
          <w:szCs w:val="22"/>
        </w:rPr>
        <w:t>The ECB reserves the right to conduct periodic checks on claims submitted by employees for reimbursement and should claims be found to be fraudulent; the relevant employee will be disqualified from the scheme outlined in this policy and will be required to pay to the ECB all costs involved in procuring the service for the employee.</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 2.11.2 Such costs include not only the costs for all the calls made but the monthly subscription fees.</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2.11.3 If misuse of cell phones is detected or excess payments are not made timeously, the GM: Finance and Administration may cancel the benefit under this scheme.</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2.11.4 The ECB reserves the right to subject such employee to any form of disciplinary action.</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6C1D4F">
      <w:pPr>
        <w:pStyle w:val="Heading1"/>
        <w:keepNext w:val="0"/>
        <w:keepLines/>
        <w:numPr>
          <w:ilvl w:val="1"/>
          <w:numId w:val="94"/>
        </w:numPr>
        <w:tabs>
          <w:tab w:val="left" w:pos="709"/>
        </w:tabs>
        <w:ind w:left="709" w:hanging="709"/>
        <w:rPr>
          <w:rFonts w:ascii="Arial" w:hAnsi="Arial" w:cs="Arial"/>
          <w:sz w:val="22"/>
          <w:szCs w:val="22"/>
        </w:rPr>
      </w:pPr>
      <w:r w:rsidRPr="009C3F0E">
        <w:rPr>
          <w:rFonts w:ascii="Arial" w:hAnsi="Arial" w:cs="Arial"/>
          <w:b/>
          <w:sz w:val="22"/>
          <w:szCs w:val="22"/>
        </w:rPr>
        <w:t>TERMINATION OF SERVICE</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2.12.1 Should an employee to whom an official cell phone has been allocated, leave the service of the ECB for whatever reasons the following shall apply:</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2.12.2 Should the employee leave the services of the ECB within two (2) years of receipt of a phone he/she shall have the option to purchase the phone from the ECB at the applicable remaining contract value or return the cell phone to the company. </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 xml:space="preserve">2.12.3 If an employee has owned a company phone under the above scheme for a period longer than 2 years, </w:t>
      </w:r>
      <w:commentRangeStart w:id="1233"/>
      <w:r w:rsidRPr="009C3F0E">
        <w:rPr>
          <w:rFonts w:ascii="Arial" w:hAnsi="Arial" w:cs="Arial"/>
          <w:sz w:val="22"/>
          <w:szCs w:val="22"/>
        </w:rPr>
        <w:t xml:space="preserve">the employee must purchase </w:t>
      </w:r>
      <w:commentRangeEnd w:id="1233"/>
      <w:r w:rsidR="00AA130A">
        <w:rPr>
          <w:rStyle w:val="CommentReference"/>
        </w:rPr>
        <w:commentReference w:id="1233"/>
      </w:r>
      <w:r w:rsidRPr="009C3F0E">
        <w:rPr>
          <w:rFonts w:ascii="Arial" w:hAnsi="Arial" w:cs="Arial"/>
          <w:sz w:val="22"/>
          <w:szCs w:val="22"/>
        </w:rPr>
        <w:t>the cell phone from the ECB for an amount of N$ 200.00 VAT inclusive.</w:t>
      </w: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p>
    <w:p w:rsidR="00DA69A4" w:rsidRPr="009C3F0E" w:rsidRDefault="00DA69A4" w:rsidP="0028490B">
      <w:pPr>
        <w:pStyle w:val="ListParagraph"/>
        <w:tabs>
          <w:tab w:val="left" w:pos="709"/>
        </w:tabs>
        <w:autoSpaceDE w:val="0"/>
        <w:autoSpaceDN w:val="0"/>
        <w:adjustRightInd w:val="0"/>
        <w:ind w:left="709" w:hanging="709"/>
        <w:rPr>
          <w:rFonts w:ascii="Arial" w:hAnsi="Arial" w:cs="Arial"/>
          <w:sz w:val="22"/>
          <w:szCs w:val="22"/>
        </w:rPr>
      </w:pPr>
      <w:r w:rsidRPr="009C3F0E">
        <w:rPr>
          <w:rFonts w:ascii="Arial" w:hAnsi="Arial" w:cs="Arial"/>
          <w:sz w:val="22"/>
          <w:szCs w:val="22"/>
        </w:rPr>
        <w:t>2.12.4 With the death of an ECB employee holding an official cell phone the widow/widower</w:t>
      </w:r>
      <w:r w:rsidR="00283D80">
        <w:rPr>
          <w:rFonts w:ascii="Arial" w:hAnsi="Arial" w:cs="Arial"/>
          <w:sz w:val="22"/>
          <w:szCs w:val="22"/>
        </w:rPr>
        <w:t xml:space="preserve"> </w:t>
      </w:r>
      <w:r w:rsidRPr="009C3F0E">
        <w:rPr>
          <w:rFonts w:ascii="Arial" w:hAnsi="Arial" w:cs="Arial"/>
          <w:sz w:val="22"/>
          <w:szCs w:val="22"/>
        </w:rPr>
        <w:t xml:space="preserve">/relatives shall return the official cell phone to the ECB, </w:t>
      </w:r>
      <w:commentRangeStart w:id="1234"/>
      <w:r w:rsidRPr="009C3F0E">
        <w:rPr>
          <w:rFonts w:ascii="Arial" w:hAnsi="Arial" w:cs="Arial"/>
          <w:sz w:val="22"/>
          <w:szCs w:val="22"/>
        </w:rPr>
        <w:t>except if the deceased owned the cell phone for a period of 2 (two) years or more.</w:t>
      </w:r>
      <w:commentRangeEnd w:id="1234"/>
      <w:r w:rsidR="00A52378">
        <w:rPr>
          <w:rStyle w:val="CommentReference"/>
        </w:rPr>
        <w:commentReference w:id="1234"/>
      </w:r>
    </w:p>
    <w:p w:rsidR="00DA69A4" w:rsidRPr="009C3F0E" w:rsidRDefault="00DA69A4" w:rsidP="00404D29">
      <w:pPr>
        <w:pStyle w:val="ListParagraph"/>
        <w:autoSpaceDE w:val="0"/>
        <w:autoSpaceDN w:val="0"/>
        <w:adjustRightInd w:val="0"/>
        <w:ind w:left="0"/>
        <w:rPr>
          <w:rFonts w:ascii="Arial" w:hAnsi="Arial" w:cs="Arial"/>
          <w:sz w:val="22"/>
          <w:szCs w:val="22"/>
        </w:rPr>
      </w:pPr>
    </w:p>
    <w:p w:rsidR="00DA69A4" w:rsidRPr="009C3F0E" w:rsidRDefault="00DA69A4" w:rsidP="00404D29">
      <w:pPr>
        <w:pStyle w:val="ListParagraph"/>
        <w:autoSpaceDE w:val="0"/>
        <w:autoSpaceDN w:val="0"/>
        <w:adjustRightInd w:val="0"/>
        <w:ind w:left="0"/>
        <w:rPr>
          <w:rFonts w:ascii="Arial" w:hAnsi="Arial" w:cs="Arial"/>
          <w:sz w:val="22"/>
          <w:szCs w:val="22"/>
        </w:rPr>
      </w:pPr>
    </w:p>
    <w:p w:rsidR="00DA69A4" w:rsidRPr="009C3F0E" w:rsidRDefault="00DA69A4" w:rsidP="009C3F0E">
      <w:pPr>
        <w:pStyle w:val="ListParagraph"/>
        <w:autoSpaceDE w:val="0"/>
        <w:autoSpaceDN w:val="0"/>
        <w:adjustRightInd w:val="0"/>
        <w:rPr>
          <w:rFonts w:ascii="Arial" w:hAnsi="Arial" w:cs="Arial"/>
          <w:sz w:val="22"/>
          <w:szCs w:val="22"/>
        </w:rPr>
      </w:pPr>
    </w:p>
    <w:p w:rsidR="00DA69A4" w:rsidRPr="009C3F0E" w:rsidRDefault="00DA69A4" w:rsidP="009C3F0E">
      <w:pPr>
        <w:pStyle w:val="ListParagraph"/>
        <w:autoSpaceDE w:val="0"/>
        <w:autoSpaceDN w:val="0"/>
        <w:adjustRightInd w:val="0"/>
        <w:rPr>
          <w:rFonts w:ascii="Arial" w:hAnsi="Arial" w:cs="Arial"/>
          <w:sz w:val="22"/>
          <w:szCs w:val="22"/>
        </w:rPr>
      </w:pPr>
    </w:p>
    <w:p w:rsidR="00DA69A4" w:rsidRPr="009C3F0E" w:rsidRDefault="00DA69A4" w:rsidP="009C3F0E">
      <w:pPr>
        <w:pStyle w:val="ListParagraph"/>
        <w:autoSpaceDE w:val="0"/>
        <w:autoSpaceDN w:val="0"/>
        <w:adjustRightInd w:val="0"/>
        <w:rPr>
          <w:rFonts w:ascii="Arial" w:hAnsi="Arial" w:cs="Arial"/>
          <w:sz w:val="22"/>
          <w:szCs w:val="22"/>
        </w:rPr>
      </w:pPr>
    </w:p>
    <w:p w:rsidR="00DA69A4" w:rsidRPr="009C3F0E" w:rsidRDefault="00DA69A4" w:rsidP="009C3F0E">
      <w:pPr>
        <w:pStyle w:val="ListParagraph"/>
        <w:autoSpaceDE w:val="0"/>
        <w:autoSpaceDN w:val="0"/>
        <w:adjustRightInd w:val="0"/>
        <w:rPr>
          <w:rFonts w:ascii="Arial" w:hAnsi="Arial" w:cs="Arial"/>
          <w:sz w:val="22"/>
          <w:szCs w:val="22"/>
        </w:rPr>
      </w:pPr>
      <w:r w:rsidRPr="009C3F0E">
        <w:rPr>
          <w:rFonts w:ascii="Arial" w:hAnsi="Arial" w:cs="Arial"/>
          <w:sz w:val="22"/>
          <w:szCs w:val="22"/>
        </w:rPr>
        <w:br w:type="page"/>
      </w:r>
    </w:p>
    <w:tbl>
      <w:tblPr>
        <w:tblStyle w:val="TableGrid"/>
        <w:tblW w:w="9597" w:type="dxa"/>
        <w:tblLook w:val="01E0" w:firstRow="1" w:lastRow="1" w:firstColumn="1" w:lastColumn="1" w:noHBand="0" w:noVBand="0"/>
      </w:tblPr>
      <w:tblGrid>
        <w:gridCol w:w="5637"/>
        <w:gridCol w:w="2340"/>
        <w:gridCol w:w="1620"/>
      </w:tblGrid>
      <w:tr w:rsidR="00DA69A4" w:rsidRPr="009C3F0E" w:rsidTr="00807369">
        <w:trPr>
          <w:tblHeader/>
        </w:trPr>
        <w:tc>
          <w:tcPr>
            <w:tcW w:w="5637" w:type="dxa"/>
          </w:tcPr>
          <w:p w:rsidR="00DA69A4" w:rsidRPr="009C3F0E" w:rsidRDefault="00DA69A4" w:rsidP="009C3F0E">
            <w:pPr>
              <w:rPr>
                <w:rFonts w:ascii="Arial" w:hAnsi="Arial" w:cs="Arial"/>
                <w:b/>
                <w:sz w:val="22"/>
                <w:szCs w:val="22"/>
              </w:rPr>
            </w:pPr>
            <w:r w:rsidRPr="009C3F0E">
              <w:rPr>
                <w:rFonts w:ascii="Arial" w:hAnsi="Arial" w:cs="Arial"/>
                <w:b/>
                <w:sz w:val="22"/>
                <w:szCs w:val="22"/>
              </w:rPr>
              <w:lastRenderedPageBreak/>
              <w:br w:type="page"/>
              <w:t>PROCEDURE</w:t>
            </w:r>
          </w:p>
        </w:tc>
        <w:tc>
          <w:tcPr>
            <w:tcW w:w="2340" w:type="dxa"/>
          </w:tcPr>
          <w:p w:rsidR="00DA69A4" w:rsidRPr="009C3F0E" w:rsidRDefault="00DA69A4" w:rsidP="009C3F0E">
            <w:pPr>
              <w:rPr>
                <w:rFonts w:ascii="Arial" w:hAnsi="Arial" w:cs="Arial"/>
                <w:b/>
                <w:sz w:val="22"/>
                <w:szCs w:val="22"/>
              </w:rPr>
            </w:pPr>
            <w:r w:rsidRPr="009C3F0E">
              <w:rPr>
                <w:rFonts w:ascii="Arial" w:hAnsi="Arial" w:cs="Arial"/>
                <w:b/>
                <w:sz w:val="22"/>
                <w:szCs w:val="22"/>
              </w:rPr>
              <w:t>RESPONSIBILITY</w:t>
            </w:r>
          </w:p>
        </w:tc>
        <w:tc>
          <w:tcPr>
            <w:tcW w:w="1620" w:type="dxa"/>
          </w:tcPr>
          <w:p w:rsidR="00DA69A4" w:rsidRPr="009C3F0E" w:rsidRDefault="00DA69A4" w:rsidP="009C3F0E">
            <w:pPr>
              <w:rPr>
                <w:rFonts w:ascii="Arial" w:hAnsi="Arial" w:cs="Arial"/>
                <w:b/>
                <w:sz w:val="22"/>
                <w:szCs w:val="22"/>
              </w:rPr>
            </w:pPr>
            <w:r w:rsidRPr="009C3F0E">
              <w:rPr>
                <w:rFonts w:ascii="Arial" w:hAnsi="Arial" w:cs="Arial"/>
                <w:b/>
                <w:sz w:val="22"/>
                <w:szCs w:val="22"/>
              </w:rPr>
              <w:t>FREQUENCY</w:t>
            </w:r>
          </w:p>
        </w:tc>
      </w:tr>
      <w:tr w:rsidR="00DA69A4" w:rsidRPr="009C3F0E" w:rsidTr="00807369">
        <w:tc>
          <w:tcPr>
            <w:tcW w:w="5637" w:type="dxa"/>
          </w:tcPr>
          <w:p w:rsidR="00DA69A4" w:rsidRPr="009C3F0E" w:rsidRDefault="00DA69A4" w:rsidP="00283D80">
            <w:pPr>
              <w:pStyle w:val="BodyText2"/>
              <w:numPr>
                <w:ilvl w:val="1"/>
                <w:numId w:val="0"/>
              </w:numPr>
              <w:spacing w:after="0" w:line="240" w:lineRule="auto"/>
              <w:outlineLvl w:val="1"/>
              <w:rPr>
                <w:rFonts w:ascii="Arial" w:hAnsi="Arial" w:cs="Arial"/>
                <w:b/>
                <w:sz w:val="22"/>
                <w:szCs w:val="22"/>
              </w:rPr>
            </w:pPr>
            <w:r w:rsidRPr="009C3F0E">
              <w:rPr>
                <w:rFonts w:ascii="Arial" w:hAnsi="Arial" w:cs="Arial"/>
                <w:b/>
                <w:sz w:val="22"/>
                <w:szCs w:val="22"/>
              </w:rPr>
              <w:t>1. Procurement of cellular hardware and term contracts</w:t>
            </w:r>
          </w:p>
          <w:p w:rsidR="00DA69A4" w:rsidRPr="009C3F0E" w:rsidRDefault="00DA69A4" w:rsidP="00283D80">
            <w:pPr>
              <w:pStyle w:val="BodyText3"/>
              <w:numPr>
                <w:ilvl w:val="2"/>
                <w:numId w:val="0"/>
              </w:numPr>
              <w:spacing w:after="0"/>
              <w:outlineLvl w:val="2"/>
              <w:rPr>
                <w:rFonts w:ascii="Arial" w:hAnsi="Arial" w:cs="Arial"/>
                <w:b/>
                <w:sz w:val="22"/>
                <w:szCs w:val="22"/>
                <w:lang w:val="en-GB"/>
              </w:rPr>
            </w:pPr>
          </w:p>
          <w:p w:rsidR="00DA69A4" w:rsidRPr="00283D80" w:rsidRDefault="00283D80" w:rsidP="00283D80">
            <w:pPr>
              <w:autoSpaceDE w:val="0"/>
              <w:autoSpaceDN w:val="0"/>
              <w:adjustRightInd w:val="0"/>
              <w:contextualSpacing/>
              <w:rPr>
                <w:rFonts w:ascii="Arial" w:hAnsi="Arial" w:cs="Arial"/>
                <w:sz w:val="22"/>
                <w:szCs w:val="22"/>
              </w:rPr>
            </w:pPr>
            <w:r>
              <w:rPr>
                <w:rFonts w:ascii="Arial" w:hAnsi="Arial" w:cs="Arial"/>
                <w:sz w:val="22"/>
                <w:szCs w:val="22"/>
              </w:rPr>
              <w:t xml:space="preserve">1.1 </w:t>
            </w:r>
            <w:r w:rsidR="00DA69A4" w:rsidRPr="00283D80">
              <w:rPr>
                <w:rFonts w:ascii="Arial" w:hAnsi="Arial" w:cs="Arial"/>
                <w:sz w:val="22"/>
                <w:szCs w:val="22"/>
              </w:rPr>
              <w:t>Employees requiring a cell phone or allowance should submit written justification, through their line manager, to the GM Finance and Administration for consideration and approval.</w:t>
            </w:r>
          </w:p>
          <w:p w:rsidR="00DA69A4" w:rsidRPr="009C3F0E" w:rsidRDefault="00DA69A4" w:rsidP="00283D80">
            <w:pPr>
              <w:pStyle w:val="BodyText3"/>
              <w:numPr>
                <w:ilvl w:val="2"/>
                <w:numId w:val="0"/>
              </w:numPr>
              <w:spacing w:after="0"/>
              <w:outlineLvl w:val="2"/>
              <w:rPr>
                <w:rFonts w:ascii="Arial" w:hAnsi="Arial" w:cs="Arial"/>
                <w:b/>
                <w:sz w:val="22"/>
                <w:szCs w:val="22"/>
              </w:rPr>
            </w:pPr>
          </w:p>
          <w:p w:rsidR="00DA69A4" w:rsidRPr="009C3F0E" w:rsidRDefault="00DA69A4" w:rsidP="00283D80">
            <w:pPr>
              <w:pStyle w:val="BodyText3"/>
              <w:numPr>
                <w:ilvl w:val="2"/>
                <w:numId w:val="0"/>
              </w:numPr>
              <w:spacing w:after="0"/>
              <w:outlineLvl w:val="2"/>
              <w:rPr>
                <w:rFonts w:ascii="Arial" w:hAnsi="Arial" w:cs="Arial"/>
                <w:b/>
                <w:sz w:val="22"/>
                <w:szCs w:val="22"/>
              </w:rPr>
            </w:pPr>
            <w:r w:rsidRPr="009C3F0E">
              <w:rPr>
                <w:rFonts w:ascii="Arial" w:hAnsi="Arial" w:cs="Arial"/>
                <w:sz w:val="22"/>
                <w:szCs w:val="22"/>
              </w:rPr>
              <w:t>1.2 General Managers and line Managers shall submit the justification to the General Manager: Finance and Administration to initiate the procurement process.</w:t>
            </w:r>
          </w:p>
          <w:p w:rsidR="00DA69A4" w:rsidRPr="009C3F0E" w:rsidRDefault="00DA69A4" w:rsidP="00283D80">
            <w:pPr>
              <w:pStyle w:val="BodyText3"/>
              <w:numPr>
                <w:ilvl w:val="2"/>
                <w:numId w:val="0"/>
              </w:numPr>
              <w:spacing w:after="0"/>
              <w:outlineLvl w:val="2"/>
              <w:rPr>
                <w:rFonts w:ascii="Arial" w:hAnsi="Arial" w:cs="Arial"/>
                <w:b/>
                <w:sz w:val="22"/>
                <w:szCs w:val="22"/>
              </w:rPr>
            </w:pPr>
          </w:p>
          <w:p w:rsidR="00DA69A4" w:rsidRPr="009C3F0E" w:rsidRDefault="00DA69A4" w:rsidP="00283D80">
            <w:pPr>
              <w:pStyle w:val="BodyText3"/>
              <w:numPr>
                <w:ilvl w:val="2"/>
                <w:numId w:val="0"/>
              </w:numPr>
              <w:spacing w:after="0"/>
              <w:outlineLvl w:val="2"/>
              <w:rPr>
                <w:rFonts w:ascii="Arial" w:hAnsi="Arial" w:cs="Arial"/>
                <w:b/>
                <w:sz w:val="22"/>
                <w:szCs w:val="22"/>
              </w:rPr>
            </w:pPr>
            <w:r w:rsidRPr="009C3F0E">
              <w:rPr>
                <w:rFonts w:ascii="Arial" w:hAnsi="Arial" w:cs="Arial"/>
                <w:sz w:val="22"/>
                <w:szCs w:val="22"/>
              </w:rPr>
              <w:t>1.3 Once authorised by the Chief Executive Officer, the General Manger: Finance and Administration shall, within one week of approval, facilitate the setting up of the cellular phone service, and the costs shall include the hardware and other setting up expenses.</w:t>
            </w:r>
          </w:p>
          <w:p w:rsidR="00DA69A4" w:rsidRPr="009C3F0E" w:rsidRDefault="00DA69A4" w:rsidP="00283D80">
            <w:pPr>
              <w:pStyle w:val="BodyText2"/>
              <w:numPr>
                <w:ilvl w:val="1"/>
                <w:numId w:val="0"/>
              </w:numPr>
              <w:spacing w:after="0" w:line="240" w:lineRule="auto"/>
              <w:outlineLvl w:val="1"/>
              <w:rPr>
                <w:rFonts w:ascii="Arial" w:hAnsi="Arial" w:cs="Arial"/>
                <w:sz w:val="22"/>
                <w:szCs w:val="22"/>
              </w:rPr>
            </w:pPr>
          </w:p>
          <w:p w:rsidR="00DA69A4" w:rsidRPr="009C3F0E" w:rsidRDefault="00DA69A4" w:rsidP="00283D80">
            <w:pPr>
              <w:pStyle w:val="BodyText2"/>
              <w:numPr>
                <w:ilvl w:val="1"/>
                <w:numId w:val="0"/>
              </w:numPr>
              <w:spacing w:after="0" w:line="240" w:lineRule="auto"/>
              <w:outlineLvl w:val="1"/>
              <w:rPr>
                <w:rFonts w:ascii="Arial" w:hAnsi="Arial" w:cs="Arial"/>
                <w:b/>
                <w:sz w:val="22"/>
                <w:szCs w:val="22"/>
              </w:rPr>
            </w:pPr>
            <w:r w:rsidRPr="009C3F0E">
              <w:rPr>
                <w:rFonts w:ascii="Arial" w:hAnsi="Arial" w:cs="Arial"/>
                <w:b/>
                <w:sz w:val="22"/>
                <w:szCs w:val="22"/>
              </w:rPr>
              <w:t>2.  Lost or damaged cell phones</w:t>
            </w:r>
          </w:p>
          <w:p w:rsidR="00DA69A4" w:rsidRPr="009C3F0E" w:rsidRDefault="00DA69A4" w:rsidP="00283D80">
            <w:pPr>
              <w:pStyle w:val="BodyText3"/>
              <w:numPr>
                <w:ilvl w:val="2"/>
                <w:numId w:val="0"/>
              </w:numPr>
              <w:spacing w:after="0"/>
              <w:outlineLvl w:val="2"/>
              <w:rPr>
                <w:rFonts w:ascii="Arial" w:hAnsi="Arial" w:cs="Arial"/>
                <w:b/>
                <w:sz w:val="22"/>
                <w:szCs w:val="22"/>
              </w:rPr>
            </w:pPr>
          </w:p>
          <w:p w:rsidR="00DA69A4" w:rsidRPr="009C3F0E" w:rsidRDefault="00DA69A4" w:rsidP="00283D80">
            <w:pPr>
              <w:pStyle w:val="BodyText3"/>
              <w:numPr>
                <w:ilvl w:val="2"/>
                <w:numId w:val="0"/>
              </w:numPr>
              <w:spacing w:after="0"/>
              <w:outlineLvl w:val="2"/>
              <w:rPr>
                <w:rFonts w:ascii="Arial" w:hAnsi="Arial" w:cs="Arial"/>
                <w:b/>
                <w:sz w:val="22"/>
                <w:szCs w:val="22"/>
              </w:rPr>
            </w:pPr>
            <w:r w:rsidRPr="009C3F0E">
              <w:rPr>
                <w:rFonts w:ascii="Arial" w:hAnsi="Arial" w:cs="Arial"/>
                <w:sz w:val="22"/>
                <w:szCs w:val="22"/>
              </w:rPr>
              <w:t xml:space="preserve">2.1 A staff member whose cellular phone is lost or damaged shall, within 7 days, submit an incident report to the General Manager: Finance and Administration detailing the cause of loss or damage. </w:t>
            </w:r>
          </w:p>
          <w:p w:rsidR="00DA69A4" w:rsidRPr="009C3F0E" w:rsidRDefault="00DA69A4" w:rsidP="00283D80">
            <w:pPr>
              <w:pStyle w:val="BodyText3"/>
              <w:numPr>
                <w:ilvl w:val="2"/>
                <w:numId w:val="0"/>
              </w:numPr>
              <w:spacing w:after="0"/>
              <w:outlineLvl w:val="2"/>
              <w:rPr>
                <w:rFonts w:ascii="Arial" w:hAnsi="Arial" w:cs="Arial"/>
                <w:b/>
                <w:sz w:val="22"/>
                <w:szCs w:val="22"/>
              </w:rPr>
            </w:pPr>
          </w:p>
          <w:p w:rsidR="00DA69A4" w:rsidRPr="009C3F0E" w:rsidRDefault="00DA69A4" w:rsidP="00283D80">
            <w:pPr>
              <w:pStyle w:val="BodyText3"/>
              <w:numPr>
                <w:ilvl w:val="2"/>
                <w:numId w:val="0"/>
              </w:numPr>
              <w:spacing w:after="0"/>
              <w:outlineLvl w:val="2"/>
              <w:rPr>
                <w:rFonts w:ascii="Arial" w:hAnsi="Arial" w:cs="Arial"/>
                <w:b/>
                <w:sz w:val="22"/>
                <w:szCs w:val="22"/>
              </w:rPr>
            </w:pPr>
            <w:r w:rsidRPr="009C3F0E">
              <w:rPr>
                <w:rFonts w:ascii="Arial" w:hAnsi="Arial" w:cs="Arial"/>
                <w:sz w:val="22"/>
                <w:szCs w:val="22"/>
              </w:rPr>
              <w:t xml:space="preserve">2.2 The General Manager: Finance and Administration will immediately ensure that the ECB asset register is updated. </w:t>
            </w:r>
          </w:p>
          <w:p w:rsidR="00DA69A4" w:rsidRPr="009C3F0E" w:rsidRDefault="00DA69A4" w:rsidP="00283D80">
            <w:pPr>
              <w:pStyle w:val="BodyText3"/>
              <w:numPr>
                <w:ilvl w:val="2"/>
                <w:numId w:val="0"/>
              </w:numPr>
              <w:spacing w:after="0"/>
              <w:outlineLvl w:val="2"/>
              <w:rPr>
                <w:rFonts w:ascii="Arial" w:hAnsi="Arial" w:cs="Arial"/>
                <w:b/>
                <w:sz w:val="22"/>
                <w:szCs w:val="22"/>
              </w:rPr>
            </w:pPr>
          </w:p>
          <w:p w:rsidR="00DA69A4" w:rsidRPr="009C3F0E" w:rsidRDefault="00DA69A4" w:rsidP="00283D80">
            <w:pPr>
              <w:pStyle w:val="BodyText3"/>
              <w:numPr>
                <w:ilvl w:val="2"/>
                <w:numId w:val="0"/>
              </w:numPr>
              <w:spacing w:after="0"/>
              <w:outlineLvl w:val="2"/>
              <w:rPr>
                <w:rFonts w:ascii="Arial" w:hAnsi="Arial" w:cs="Arial"/>
                <w:b/>
                <w:sz w:val="22"/>
                <w:szCs w:val="22"/>
              </w:rPr>
            </w:pPr>
          </w:p>
          <w:p w:rsidR="00DA69A4" w:rsidRPr="009C3F0E" w:rsidRDefault="00DA69A4" w:rsidP="00283D80">
            <w:pPr>
              <w:rPr>
                <w:rFonts w:ascii="Arial" w:hAnsi="Arial" w:cs="Arial"/>
                <w:b/>
                <w:sz w:val="22"/>
                <w:szCs w:val="22"/>
              </w:rPr>
            </w:pPr>
            <w:r w:rsidRPr="009C3F0E">
              <w:rPr>
                <w:rFonts w:ascii="Arial" w:hAnsi="Arial" w:cs="Arial"/>
                <w:sz w:val="22"/>
                <w:szCs w:val="22"/>
              </w:rPr>
              <w:t>2.3 If applicable, the General Manager: Finance and Administration will proceed with the process to recover the loss from the insurance company.</w:t>
            </w:r>
          </w:p>
        </w:tc>
        <w:tc>
          <w:tcPr>
            <w:tcW w:w="2340" w:type="dxa"/>
          </w:tcPr>
          <w:p w:rsidR="00DA69A4" w:rsidRPr="009C3F0E" w:rsidRDefault="00DA69A4" w:rsidP="00283D80">
            <w:pPr>
              <w:rPr>
                <w:rFonts w:ascii="Arial" w:hAnsi="Arial" w:cs="Arial"/>
                <w:sz w:val="22"/>
                <w:szCs w:val="22"/>
                <w:lang w:val="en-ZA"/>
              </w:rPr>
            </w:pPr>
          </w:p>
          <w:p w:rsidR="00DA69A4" w:rsidRDefault="00DA69A4" w:rsidP="00283D80">
            <w:pPr>
              <w:rPr>
                <w:rFonts w:ascii="Arial" w:hAnsi="Arial" w:cs="Arial"/>
                <w:sz w:val="22"/>
                <w:szCs w:val="22"/>
                <w:lang w:val="en-ZA"/>
              </w:rPr>
            </w:pPr>
          </w:p>
          <w:p w:rsidR="00881884" w:rsidRPr="009C3F0E" w:rsidRDefault="0088188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r w:rsidRPr="009C3F0E">
              <w:rPr>
                <w:rFonts w:ascii="Arial" w:hAnsi="Arial" w:cs="Arial"/>
                <w:sz w:val="22"/>
                <w:szCs w:val="22"/>
                <w:lang w:val="en-ZA"/>
              </w:rPr>
              <w:t>General Managers, Line Managers</w:t>
            </w: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rPr>
            </w:pPr>
            <w:r w:rsidRPr="009C3F0E">
              <w:rPr>
                <w:rFonts w:ascii="Arial" w:hAnsi="Arial" w:cs="Arial"/>
                <w:sz w:val="22"/>
                <w:szCs w:val="22"/>
              </w:rPr>
              <w:t>General Manger: Finance and Administration</w:t>
            </w: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General Manger: Finance and Administration</w:t>
            </w: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Staff member</w:t>
            </w: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General Manger: Finance and Administration</w:t>
            </w:r>
          </w:p>
          <w:p w:rsidR="00DA69A4" w:rsidRDefault="00DA69A4" w:rsidP="00283D80">
            <w:pPr>
              <w:rPr>
                <w:rFonts w:ascii="Arial" w:hAnsi="Arial" w:cs="Arial"/>
                <w:sz w:val="22"/>
                <w:szCs w:val="22"/>
                <w:lang w:val="en-ZA"/>
              </w:rPr>
            </w:pPr>
          </w:p>
          <w:p w:rsidR="00881884" w:rsidRPr="009C3F0E" w:rsidRDefault="0088188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r w:rsidRPr="009C3F0E">
              <w:rPr>
                <w:rFonts w:ascii="Arial" w:hAnsi="Arial" w:cs="Arial"/>
                <w:sz w:val="22"/>
                <w:szCs w:val="22"/>
              </w:rPr>
              <w:t>General Manger: Finance and Administration</w:t>
            </w:r>
          </w:p>
        </w:tc>
        <w:tc>
          <w:tcPr>
            <w:tcW w:w="1620" w:type="dxa"/>
          </w:tcPr>
          <w:p w:rsidR="00DA69A4" w:rsidRPr="009C3F0E" w:rsidRDefault="00DA69A4" w:rsidP="00283D80">
            <w:pPr>
              <w:rPr>
                <w:rFonts w:ascii="Arial" w:hAnsi="Arial" w:cs="Arial"/>
                <w:sz w:val="22"/>
                <w:szCs w:val="22"/>
                <w:lang w:val="en-ZA"/>
              </w:rPr>
            </w:pPr>
          </w:p>
          <w:p w:rsidR="00DA69A4" w:rsidRDefault="00DA69A4" w:rsidP="00283D80">
            <w:pPr>
              <w:rPr>
                <w:rFonts w:ascii="Arial" w:hAnsi="Arial" w:cs="Arial"/>
                <w:sz w:val="22"/>
                <w:szCs w:val="22"/>
                <w:lang w:val="en-ZA"/>
              </w:rPr>
            </w:pPr>
          </w:p>
          <w:p w:rsidR="00881884" w:rsidRPr="009C3F0E" w:rsidRDefault="0088188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r w:rsidRPr="009C3F0E">
              <w:rPr>
                <w:rFonts w:ascii="Arial" w:hAnsi="Arial" w:cs="Arial"/>
                <w:sz w:val="22"/>
                <w:szCs w:val="22"/>
                <w:lang w:val="en-ZA"/>
              </w:rPr>
              <w:t>Ad hoc</w:t>
            </w: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r w:rsidRPr="009C3F0E">
              <w:rPr>
                <w:rFonts w:ascii="Arial" w:hAnsi="Arial" w:cs="Arial"/>
                <w:sz w:val="22"/>
                <w:szCs w:val="22"/>
                <w:lang w:val="en-ZA"/>
              </w:rPr>
              <w:t>Ad hoc</w:t>
            </w: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r w:rsidRPr="009C3F0E">
              <w:rPr>
                <w:rFonts w:ascii="Arial" w:hAnsi="Arial" w:cs="Arial"/>
                <w:sz w:val="22"/>
                <w:szCs w:val="22"/>
                <w:lang w:val="en-ZA"/>
              </w:rPr>
              <w:t>Ad hoc</w:t>
            </w: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r w:rsidRPr="009C3F0E">
              <w:rPr>
                <w:rFonts w:ascii="Arial" w:hAnsi="Arial" w:cs="Arial"/>
                <w:sz w:val="22"/>
                <w:szCs w:val="22"/>
                <w:lang w:val="en-ZA"/>
              </w:rPr>
              <w:t>Ad hoc</w:t>
            </w: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r w:rsidRPr="009C3F0E">
              <w:rPr>
                <w:rFonts w:ascii="Arial" w:hAnsi="Arial" w:cs="Arial"/>
                <w:sz w:val="22"/>
                <w:szCs w:val="22"/>
                <w:lang w:val="en-ZA"/>
              </w:rPr>
              <w:t>Ad hoc</w:t>
            </w:r>
          </w:p>
          <w:p w:rsidR="00DA69A4" w:rsidRPr="009C3F0E" w:rsidRDefault="00DA69A4" w:rsidP="00283D80">
            <w:pPr>
              <w:rPr>
                <w:rFonts w:ascii="Arial" w:hAnsi="Arial" w:cs="Arial"/>
                <w:sz w:val="22"/>
                <w:szCs w:val="22"/>
                <w:lang w:val="en-ZA"/>
              </w:rPr>
            </w:pPr>
          </w:p>
          <w:p w:rsidR="00DA69A4" w:rsidRDefault="00DA69A4" w:rsidP="00283D80">
            <w:pPr>
              <w:rPr>
                <w:rFonts w:ascii="Arial" w:hAnsi="Arial" w:cs="Arial"/>
                <w:sz w:val="22"/>
                <w:szCs w:val="22"/>
                <w:lang w:val="en-ZA"/>
              </w:rPr>
            </w:pPr>
          </w:p>
          <w:p w:rsidR="00881884" w:rsidRPr="009C3F0E" w:rsidRDefault="0088188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r w:rsidRPr="009C3F0E">
              <w:rPr>
                <w:rFonts w:ascii="Arial" w:hAnsi="Arial" w:cs="Arial"/>
                <w:sz w:val="22"/>
                <w:szCs w:val="22"/>
                <w:lang w:val="en-ZA"/>
              </w:rPr>
              <w:t>Ad hoc</w:t>
            </w: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p>
        </w:tc>
      </w:tr>
      <w:tr w:rsidR="00DA69A4" w:rsidRPr="009C3F0E" w:rsidTr="00807369">
        <w:tc>
          <w:tcPr>
            <w:tcW w:w="5637" w:type="dxa"/>
          </w:tcPr>
          <w:p w:rsidR="00DA69A4" w:rsidRPr="009C3F0E" w:rsidRDefault="00DA69A4" w:rsidP="00283D80">
            <w:pPr>
              <w:pStyle w:val="BodyText2"/>
              <w:numPr>
                <w:ilvl w:val="1"/>
                <w:numId w:val="0"/>
              </w:numPr>
              <w:spacing w:after="0" w:line="240" w:lineRule="auto"/>
              <w:outlineLvl w:val="1"/>
              <w:rPr>
                <w:rFonts w:ascii="Arial" w:hAnsi="Arial" w:cs="Arial"/>
                <w:b/>
                <w:sz w:val="22"/>
                <w:szCs w:val="22"/>
              </w:rPr>
            </w:pPr>
            <w:r w:rsidRPr="009C3F0E">
              <w:rPr>
                <w:rFonts w:ascii="Arial" w:hAnsi="Arial" w:cs="Arial"/>
                <w:b/>
                <w:sz w:val="22"/>
                <w:szCs w:val="22"/>
              </w:rPr>
              <w:t>3.  Payment of monthly cellular phone accounts</w:t>
            </w:r>
          </w:p>
          <w:p w:rsidR="00DA69A4" w:rsidRPr="009C3F0E" w:rsidRDefault="00DA69A4" w:rsidP="00283D80">
            <w:pPr>
              <w:pStyle w:val="BodyText4"/>
              <w:tabs>
                <w:tab w:val="clear" w:pos="964"/>
              </w:tabs>
              <w:ind w:left="0" w:firstLine="0"/>
              <w:jc w:val="left"/>
              <w:rPr>
                <w:rFonts w:ascii="Arial" w:hAnsi="Arial" w:cs="Arial"/>
                <w:sz w:val="22"/>
                <w:szCs w:val="22"/>
              </w:rPr>
            </w:pPr>
          </w:p>
          <w:p w:rsidR="00DA69A4" w:rsidRPr="009C3F0E" w:rsidRDefault="00DA69A4" w:rsidP="00283D80">
            <w:pPr>
              <w:pStyle w:val="BodyText4"/>
              <w:tabs>
                <w:tab w:val="clear" w:pos="964"/>
              </w:tabs>
              <w:ind w:left="0" w:firstLine="0"/>
              <w:jc w:val="left"/>
              <w:rPr>
                <w:rFonts w:ascii="Arial" w:hAnsi="Arial" w:cs="Arial"/>
                <w:sz w:val="22"/>
                <w:szCs w:val="22"/>
              </w:rPr>
            </w:pPr>
            <w:r w:rsidRPr="009C3F0E">
              <w:rPr>
                <w:rFonts w:ascii="Arial" w:hAnsi="Arial" w:cs="Arial"/>
                <w:sz w:val="22"/>
                <w:szCs w:val="22"/>
              </w:rPr>
              <w:t>3.1 In the case where the ECB has set up the contract with a service provider on behalf of the staff:</w:t>
            </w:r>
          </w:p>
          <w:p w:rsidR="00DA69A4" w:rsidRPr="009C3F0E" w:rsidRDefault="00DA69A4" w:rsidP="00283D80">
            <w:pPr>
              <w:pStyle w:val="BodyText5"/>
              <w:numPr>
                <w:ilvl w:val="4"/>
                <w:numId w:val="0"/>
              </w:numPr>
              <w:tabs>
                <w:tab w:val="num" w:pos="1531"/>
              </w:tabs>
              <w:spacing w:after="0"/>
              <w:jc w:val="left"/>
              <w:rPr>
                <w:rFonts w:ascii="Arial" w:hAnsi="Arial" w:cs="Arial"/>
                <w:sz w:val="22"/>
                <w:szCs w:val="22"/>
              </w:rPr>
            </w:pPr>
          </w:p>
          <w:p w:rsidR="00DA69A4" w:rsidRPr="009C3F0E" w:rsidRDefault="00DA69A4" w:rsidP="00283D80">
            <w:pPr>
              <w:pStyle w:val="BodyText5"/>
              <w:numPr>
                <w:ilvl w:val="4"/>
                <w:numId w:val="0"/>
              </w:numPr>
              <w:tabs>
                <w:tab w:val="num" w:pos="1531"/>
              </w:tabs>
              <w:spacing w:after="0"/>
              <w:jc w:val="left"/>
              <w:rPr>
                <w:rFonts w:ascii="Arial" w:hAnsi="Arial" w:cs="Arial"/>
                <w:sz w:val="22"/>
                <w:szCs w:val="22"/>
              </w:rPr>
            </w:pPr>
            <w:r w:rsidRPr="009C3F0E">
              <w:rPr>
                <w:rFonts w:ascii="Arial" w:hAnsi="Arial" w:cs="Arial"/>
                <w:sz w:val="22"/>
                <w:szCs w:val="22"/>
              </w:rPr>
              <w:t xml:space="preserve">3.1.2 Billing reports shall be taken to be correct on receipt from the service provider. However, should there be queries on the invoices the ECB resolve the queries directly with the cellular service provider on behalf of the employee. </w:t>
            </w:r>
          </w:p>
          <w:p w:rsidR="00DA69A4" w:rsidRPr="009C3F0E" w:rsidRDefault="00DA69A4" w:rsidP="00283D80">
            <w:pPr>
              <w:pStyle w:val="BodyText5"/>
              <w:numPr>
                <w:ilvl w:val="4"/>
                <w:numId w:val="0"/>
              </w:numPr>
              <w:tabs>
                <w:tab w:val="num" w:pos="1531"/>
              </w:tabs>
              <w:spacing w:after="0"/>
              <w:jc w:val="left"/>
              <w:rPr>
                <w:rFonts w:ascii="Arial" w:hAnsi="Arial" w:cs="Arial"/>
                <w:sz w:val="22"/>
                <w:szCs w:val="22"/>
              </w:rPr>
            </w:pPr>
          </w:p>
          <w:p w:rsidR="00DA69A4" w:rsidRPr="009C3F0E" w:rsidRDefault="00DA69A4" w:rsidP="00283D80">
            <w:pPr>
              <w:pStyle w:val="BodyText5"/>
              <w:numPr>
                <w:ilvl w:val="4"/>
                <w:numId w:val="0"/>
              </w:numPr>
              <w:tabs>
                <w:tab w:val="num" w:pos="1531"/>
              </w:tabs>
              <w:spacing w:after="0"/>
              <w:jc w:val="left"/>
              <w:rPr>
                <w:rFonts w:ascii="Arial" w:hAnsi="Arial" w:cs="Arial"/>
                <w:sz w:val="22"/>
                <w:szCs w:val="22"/>
              </w:rPr>
            </w:pPr>
            <w:r w:rsidRPr="009C3F0E">
              <w:rPr>
                <w:rFonts w:ascii="Arial" w:hAnsi="Arial" w:cs="Arial"/>
                <w:sz w:val="22"/>
                <w:szCs w:val="22"/>
              </w:rPr>
              <w:t>3.1.3 The Finance Division shall settle monthly bills in full and in cases of unauthorised excess, the excess amount shall be deducted from the salaries of the respective users.</w:t>
            </w:r>
          </w:p>
          <w:p w:rsidR="00DA69A4" w:rsidRDefault="00DA69A4" w:rsidP="00283D80">
            <w:pPr>
              <w:pStyle w:val="BodyText5"/>
              <w:numPr>
                <w:ilvl w:val="4"/>
                <w:numId w:val="0"/>
              </w:numPr>
              <w:tabs>
                <w:tab w:val="num" w:pos="1531"/>
              </w:tabs>
              <w:spacing w:after="0"/>
              <w:jc w:val="left"/>
              <w:rPr>
                <w:rFonts w:ascii="Arial" w:hAnsi="Arial" w:cs="Arial"/>
                <w:sz w:val="22"/>
                <w:szCs w:val="22"/>
              </w:rPr>
            </w:pPr>
          </w:p>
          <w:p w:rsidR="00283D80" w:rsidRPr="009C3F0E" w:rsidRDefault="00283D80" w:rsidP="00283D80">
            <w:pPr>
              <w:pStyle w:val="BodyText5"/>
              <w:numPr>
                <w:ilvl w:val="4"/>
                <w:numId w:val="0"/>
              </w:numPr>
              <w:tabs>
                <w:tab w:val="num" w:pos="1531"/>
              </w:tabs>
              <w:spacing w:after="0"/>
              <w:jc w:val="left"/>
              <w:rPr>
                <w:rFonts w:ascii="Arial" w:hAnsi="Arial" w:cs="Arial"/>
                <w:sz w:val="22"/>
                <w:szCs w:val="22"/>
              </w:rPr>
            </w:pPr>
          </w:p>
          <w:p w:rsidR="00DA69A4" w:rsidRPr="009C3F0E" w:rsidRDefault="00DA69A4" w:rsidP="00283D80">
            <w:pPr>
              <w:pStyle w:val="BodyText5"/>
              <w:numPr>
                <w:ilvl w:val="4"/>
                <w:numId w:val="0"/>
              </w:numPr>
              <w:tabs>
                <w:tab w:val="num" w:pos="1531"/>
              </w:tabs>
              <w:spacing w:after="0"/>
              <w:jc w:val="left"/>
              <w:rPr>
                <w:rFonts w:ascii="Arial" w:hAnsi="Arial" w:cs="Arial"/>
                <w:sz w:val="22"/>
                <w:szCs w:val="22"/>
              </w:rPr>
            </w:pPr>
            <w:r w:rsidRPr="009C3F0E">
              <w:rPr>
                <w:rFonts w:ascii="Arial" w:hAnsi="Arial" w:cs="Arial"/>
                <w:sz w:val="22"/>
                <w:szCs w:val="22"/>
              </w:rPr>
              <w:t xml:space="preserve">3.1.4 The Finance Division shall prepare a monthly reconciliation of the cellular expenses accounts and shall submit such reconciliation for the approval of </w:t>
            </w:r>
            <w:r w:rsidRPr="009C3F0E">
              <w:rPr>
                <w:rFonts w:ascii="Arial" w:hAnsi="Arial" w:cs="Arial"/>
                <w:sz w:val="22"/>
                <w:szCs w:val="22"/>
              </w:rPr>
              <w:lastRenderedPageBreak/>
              <w:t>General Manager: Finance and Administrations who shall authorise allocation of ceiling breaches to respective staff accounts for salary deductions.</w:t>
            </w: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b/>
                <w:sz w:val="22"/>
                <w:szCs w:val="22"/>
                <w:lang w:val="en-ZA"/>
              </w:rPr>
            </w:pPr>
            <w:r w:rsidRPr="009C3F0E">
              <w:rPr>
                <w:rFonts w:ascii="Arial" w:hAnsi="Arial" w:cs="Arial"/>
                <w:sz w:val="22"/>
                <w:szCs w:val="22"/>
              </w:rPr>
              <w:t>3.1.5 Salary deductions shall be governed by the ECB’s policies and procedures on salary deductions.</w:t>
            </w:r>
          </w:p>
          <w:p w:rsidR="00DA69A4" w:rsidRPr="009C3F0E" w:rsidRDefault="00DA69A4" w:rsidP="00283D80">
            <w:pPr>
              <w:rPr>
                <w:rFonts w:ascii="Arial" w:hAnsi="Arial" w:cs="Arial"/>
                <w:b/>
                <w:sz w:val="22"/>
                <w:szCs w:val="22"/>
                <w:lang w:val="en-ZA"/>
              </w:rPr>
            </w:pPr>
          </w:p>
          <w:p w:rsidR="00DA69A4" w:rsidRPr="009C3F0E" w:rsidRDefault="00DA69A4" w:rsidP="00283D80">
            <w:pPr>
              <w:pStyle w:val="BodyText2"/>
              <w:spacing w:after="0" w:line="240" w:lineRule="auto"/>
              <w:outlineLvl w:val="1"/>
              <w:rPr>
                <w:rFonts w:ascii="Arial" w:hAnsi="Arial" w:cs="Arial"/>
                <w:b/>
                <w:sz w:val="22"/>
                <w:szCs w:val="22"/>
              </w:rPr>
            </w:pPr>
            <w:r w:rsidRPr="009C3F0E">
              <w:rPr>
                <w:rFonts w:ascii="Arial" w:hAnsi="Arial" w:cs="Arial"/>
                <w:b/>
                <w:sz w:val="22"/>
                <w:szCs w:val="22"/>
              </w:rPr>
              <w:t>4.  Replacement of cellular hardware</w:t>
            </w:r>
          </w:p>
          <w:p w:rsidR="00DA69A4" w:rsidRPr="009C3F0E" w:rsidRDefault="00DA69A4" w:rsidP="00283D80">
            <w:pPr>
              <w:pStyle w:val="BodyText3"/>
              <w:spacing w:after="0"/>
              <w:outlineLvl w:val="2"/>
              <w:rPr>
                <w:rFonts w:ascii="Arial" w:hAnsi="Arial" w:cs="Arial"/>
                <w:b/>
                <w:sz w:val="22"/>
                <w:szCs w:val="22"/>
              </w:rPr>
            </w:pPr>
          </w:p>
          <w:p w:rsidR="00DA69A4" w:rsidRPr="009C3F0E" w:rsidRDefault="00DA69A4" w:rsidP="00283D80">
            <w:pPr>
              <w:pStyle w:val="BodyText3"/>
              <w:spacing w:after="0"/>
              <w:outlineLvl w:val="2"/>
              <w:rPr>
                <w:rFonts w:ascii="Arial" w:hAnsi="Arial" w:cs="Arial"/>
                <w:b/>
                <w:sz w:val="22"/>
                <w:szCs w:val="22"/>
              </w:rPr>
            </w:pPr>
            <w:r w:rsidRPr="009C3F0E">
              <w:rPr>
                <w:rFonts w:ascii="Arial" w:hAnsi="Arial" w:cs="Arial"/>
                <w:sz w:val="22"/>
                <w:szCs w:val="22"/>
              </w:rPr>
              <w:t>4.1 Cellular hardware will be replaced after 24 months of usage.</w:t>
            </w:r>
          </w:p>
          <w:p w:rsidR="00DA69A4" w:rsidRPr="009C3F0E" w:rsidRDefault="00DA69A4" w:rsidP="00283D80">
            <w:pPr>
              <w:pStyle w:val="BodyText3"/>
              <w:spacing w:after="0"/>
              <w:outlineLvl w:val="2"/>
              <w:rPr>
                <w:rFonts w:ascii="Arial" w:hAnsi="Arial" w:cs="Arial"/>
                <w:b/>
                <w:sz w:val="22"/>
                <w:szCs w:val="22"/>
              </w:rPr>
            </w:pPr>
          </w:p>
          <w:p w:rsidR="00DA69A4" w:rsidRPr="009C3F0E" w:rsidRDefault="00DA69A4" w:rsidP="00283D80">
            <w:pPr>
              <w:pStyle w:val="BodyText3"/>
              <w:spacing w:after="0"/>
              <w:outlineLvl w:val="2"/>
              <w:rPr>
                <w:rFonts w:ascii="Arial" w:hAnsi="Arial" w:cs="Arial"/>
                <w:b/>
                <w:sz w:val="22"/>
                <w:szCs w:val="22"/>
              </w:rPr>
            </w:pPr>
            <w:r w:rsidRPr="009C3F0E">
              <w:rPr>
                <w:rFonts w:ascii="Arial" w:hAnsi="Arial" w:cs="Arial"/>
                <w:sz w:val="22"/>
                <w:szCs w:val="22"/>
              </w:rPr>
              <w:t xml:space="preserve">4.2 Staff who becomes eligible for the replacement of cellular hardware shall notify their respective Managers of the need for such a replacement, not later than 30 days before the expiry of the 24-month period, as per Policy.  </w:t>
            </w:r>
          </w:p>
          <w:p w:rsidR="00DA69A4" w:rsidRPr="009C3F0E" w:rsidRDefault="00DA69A4" w:rsidP="00283D80">
            <w:pPr>
              <w:pStyle w:val="BodyText3"/>
              <w:spacing w:after="0"/>
              <w:outlineLvl w:val="2"/>
              <w:rPr>
                <w:rFonts w:ascii="Arial" w:hAnsi="Arial" w:cs="Arial"/>
                <w:b/>
                <w:sz w:val="22"/>
                <w:szCs w:val="22"/>
              </w:rPr>
            </w:pPr>
          </w:p>
          <w:p w:rsidR="00DA69A4" w:rsidRPr="009C3F0E" w:rsidRDefault="00DA69A4" w:rsidP="00283D80">
            <w:pPr>
              <w:pStyle w:val="BodyText3"/>
              <w:spacing w:after="0"/>
              <w:outlineLvl w:val="2"/>
              <w:rPr>
                <w:rFonts w:ascii="Arial" w:hAnsi="Arial" w:cs="Arial"/>
                <w:b/>
                <w:sz w:val="22"/>
                <w:szCs w:val="22"/>
              </w:rPr>
            </w:pPr>
            <w:r w:rsidRPr="009C3F0E">
              <w:rPr>
                <w:rFonts w:ascii="Arial" w:hAnsi="Arial" w:cs="Arial"/>
                <w:sz w:val="22"/>
                <w:szCs w:val="22"/>
              </w:rPr>
              <w:t xml:space="preserve">4.3 The respective Manager shall complete a replacement form and submit it to General Manager: Finance and Administrations, who will facilitate the replacement within 15 days after the 24-month period. </w:t>
            </w:r>
          </w:p>
          <w:p w:rsidR="00DA69A4" w:rsidRPr="009C3F0E" w:rsidRDefault="00DA69A4" w:rsidP="00283D80">
            <w:pPr>
              <w:pStyle w:val="BodyText3"/>
              <w:spacing w:after="0"/>
              <w:outlineLvl w:val="2"/>
              <w:rPr>
                <w:rFonts w:ascii="Arial" w:hAnsi="Arial" w:cs="Arial"/>
                <w:b/>
                <w:sz w:val="22"/>
                <w:szCs w:val="22"/>
              </w:rPr>
            </w:pPr>
          </w:p>
          <w:p w:rsidR="00DA69A4" w:rsidRPr="009C3F0E" w:rsidRDefault="00DA69A4" w:rsidP="00283D80">
            <w:pPr>
              <w:rPr>
                <w:rFonts w:ascii="Arial" w:hAnsi="Arial" w:cs="Arial"/>
                <w:sz w:val="22"/>
                <w:szCs w:val="22"/>
                <w:lang w:val="en-ZA"/>
              </w:rPr>
            </w:pPr>
            <w:r w:rsidRPr="009C3F0E">
              <w:rPr>
                <w:rFonts w:ascii="Arial" w:hAnsi="Arial" w:cs="Arial"/>
                <w:sz w:val="22"/>
                <w:szCs w:val="22"/>
              </w:rPr>
              <w:t>4.4 At the end of the 24 month period, or on termination of services from the ECB, cellular hardware shall be handed over to the General Manager: Finance and Administration.</w:t>
            </w:r>
          </w:p>
          <w:p w:rsidR="00DA69A4" w:rsidRPr="009C3F0E" w:rsidRDefault="00DA69A4" w:rsidP="00283D80">
            <w:pPr>
              <w:rPr>
                <w:rFonts w:ascii="Arial" w:hAnsi="Arial" w:cs="Arial"/>
                <w:b/>
                <w:sz w:val="22"/>
                <w:szCs w:val="22"/>
                <w:lang w:val="en-ZA"/>
              </w:rPr>
            </w:pPr>
          </w:p>
          <w:p w:rsidR="00DA69A4" w:rsidRPr="009C3F0E" w:rsidRDefault="00DA69A4" w:rsidP="00283D80">
            <w:pPr>
              <w:rPr>
                <w:rFonts w:ascii="Arial" w:hAnsi="Arial" w:cs="Arial"/>
                <w:b/>
                <w:sz w:val="22"/>
                <w:szCs w:val="22"/>
                <w:lang w:val="en-ZA"/>
              </w:rPr>
            </w:pPr>
            <w:r w:rsidRPr="009C3F0E">
              <w:rPr>
                <w:rFonts w:ascii="Arial" w:hAnsi="Arial" w:cs="Arial"/>
                <w:b/>
                <w:sz w:val="22"/>
                <w:szCs w:val="22"/>
                <w:lang w:val="en-ZA"/>
              </w:rPr>
              <w:t>5.  Fixed asset register</w:t>
            </w: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r w:rsidRPr="009C3F0E">
              <w:rPr>
                <w:rFonts w:ascii="Arial" w:hAnsi="Arial" w:cs="Arial"/>
                <w:sz w:val="22"/>
                <w:szCs w:val="22"/>
                <w:lang w:val="en-ZA"/>
              </w:rPr>
              <w:t>For procedures regarding the processing of hardware purchases and upgrades on the fixed asset register, refer to the procedures for fixed assets (section 4.7 of this document).</w:t>
            </w: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b/>
                <w:sz w:val="22"/>
                <w:szCs w:val="22"/>
                <w:lang w:val="en-ZA"/>
              </w:rPr>
            </w:pPr>
            <w:r w:rsidRPr="009C3F0E">
              <w:rPr>
                <w:rFonts w:ascii="Arial" w:hAnsi="Arial" w:cs="Arial"/>
                <w:b/>
                <w:sz w:val="22"/>
                <w:szCs w:val="22"/>
                <w:lang w:val="en-ZA"/>
              </w:rPr>
              <w:t>6.  Payments</w:t>
            </w:r>
          </w:p>
          <w:p w:rsidR="00DA69A4" w:rsidRPr="009C3F0E" w:rsidRDefault="00DA69A4" w:rsidP="00283D80">
            <w:pPr>
              <w:rPr>
                <w:rFonts w:ascii="Arial" w:hAnsi="Arial" w:cs="Arial"/>
                <w:sz w:val="22"/>
                <w:szCs w:val="22"/>
                <w:lang w:val="en-ZA"/>
              </w:rPr>
            </w:pPr>
          </w:p>
          <w:p w:rsidR="00DA69A4" w:rsidRPr="009C3F0E" w:rsidRDefault="00DA69A4" w:rsidP="00283D80">
            <w:pPr>
              <w:rPr>
                <w:rFonts w:ascii="Arial" w:hAnsi="Arial" w:cs="Arial"/>
                <w:sz w:val="22"/>
                <w:szCs w:val="22"/>
                <w:lang w:val="en-ZA"/>
              </w:rPr>
            </w:pPr>
            <w:r w:rsidRPr="009C3F0E">
              <w:rPr>
                <w:rFonts w:ascii="Arial" w:hAnsi="Arial" w:cs="Arial"/>
                <w:sz w:val="22"/>
                <w:szCs w:val="22"/>
                <w:lang w:val="en-ZA"/>
              </w:rPr>
              <w:t xml:space="preserve">For procedures regarding the processing of payment, refer to the procedures for purchases and payables (section 4 of this document).   </w:t>
            </w:r>
          </w:p>
          <w:p w:rsidR="00DA69A4" w:rsidRPr="009C3F0E" w:rsidRDefault="00DA69A4" w:rsidP="00283D80">
            <w:pPr>
              <w:rPr>
                <w:rFonts w:ascii="Arial" w:hAnsi="Arial" w:cs="Arial"/>
                <w:b/>
                <w:sz w:val="22"/>
                <w:szCs w:val="22"/>
                <w:lang w:val="en-ZA"/>
              </w:rPr>
            </w:pPr>
          </w:p>
        </w:tc>
        <w:tc>
          <w:tcPr>
            <w:tcW w:w="2340" w:type="dxa"/>
          </w:tcPr>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Staff member</w:t>
            </w: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Default="00DA69A4" w:rsidP="00283D80">
            <w:pPr>
              <w:rPr>
                <w:rFonts w:ascii="Arial" w:hAnsi="Arial" w:cs="Arial"/>
                <w:sz w:val="22"/>
                <w:szCs w:val="22"/>
              </w:rPr>
            </w:pPr>
          </w:p>
          <w:p w:rsidR="00283D80" w:rsidRPr="009C3F0E" w:rsidRDefault="00283D80"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Finance Division</w:t>
            </w:r>
          </w:p>
          <w:p w:rsidR="00DA69A4" w:rsidRPr="009C3F0E" w:rsidRDefault="00DA69A4" w:rsidP="00283D80">
            <w:pPr>
              <w:rPr>
                <w:rFonts w:ascii="Arial" w:hAnsi="Arial" w:cs="Arial"/>
                <w:sz w:val="22"/>
                <w:szCs w:val="22"/>
              </w:rPr>
            </w:pPr>
          </w:p>
          <w:p w:rsidR="00DA69A4" w:rsidRDefault="00DA69A4" w:rsidP="00283D80">
            <w:pPr>
              <w:rPr>
                <w:rFonts w:ascii="Arial" w:hAnsi="Arial" w:cs="Arial"/>
                <w:sz w:val="22"/>
                <w:szCs w:val="22"/>
              </w:rPr>
            </w:pPr>
          </w:p>
          <w:p w:rsidR="00283D80" w:rsidRDefault="00283D80" w:rsidP="00283D80">
            <w:pPr>
              <w:rPr>
                <w:rFonts w:ascii="Arial" w:hAnsi="Arial" w:cs="Arial"/>
                <w:sz w:val="22"/>
                <w:szCs w:val="22"/>
              </w:rPr>
            </w:pPr>
          </w:p>
          <w:p w:rsidR="00283D80" w:rsidRPr="009C3F0E" w:rsidRDefault="00283D80"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Finance Division, Director: Corporate Services</w:t>
            </w: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Staff member</w:t>
            </w:r>
          </w:p>
          <w:p w:rsidR="00DA69A4" w:rsidRPr="009C3F0E" w:rsidRDefault="00DA69A4" w:rsidP="00283D80">
            <w:pPr>
              <w:rPr>
                <w:rFonts w:ascii="Arial" w:hAnsi="Arial" w:cs="Arial"/>
                <w:sz w:val="22"/>
                <w:szCs w:val="22"/>
              </w:rPr>
            </w:pPr>
          </w:p>
          <w:p w:rsidR="00DA69A4" w:rsidRDefault="00DA69A4" w:rsidP="00283D80">
            <w:pPr>
              <w:rPr>
                <w:rFonts w:ascii="Arial" w:hAnsi="Arial" w:cs="Arial"/>
                <w:sz w:val="22"/>
                <w:szCs w:val="22"/>
              </w:rPr>
            </w:pPr>
          </w:p>
          <w:p w:rsidR="00881884" w:rsidRPr="009C3F0E" w:rsidRDefault="0088188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Manager</w:t>
            </w: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Staff member</w:t>
            </w:r>
          </w:p>
        </w:tc>
        <w:tc>
          <w:tcPr>
            <w:tcW w:w="1620" w:type="dxa"/>
          </w:tcPr>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Ad hoc</w:t>
            </w: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Default="00DA69A4" w:rsidP="00283D80">
            <w:pPr>
              <w:rPr>
                <w:rFonts w:ascii="Arial" w:hAnsi="Arial" w:cs="Arial"/>
                <w:sz w:val="22"/>
                <w:szCs w:val="22"/>
              </w:rPr>
            </w:pPr>
          </w:p>
          <w:p w:rsidR="00283D80" w:rsidRPr="009C3F0E" w:rsidRDefault="00283D80"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Monthly</w:t>
            </w: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Default="00DA69A4" w:rsidP="00283D80">
            <w:pPr>
              <w:rPr>
                <w:rFonts w:ascii="Arial" w:hAnsi="Arial" w:cs="Arial"/>
                <w:sz w:val="22"/>
                <w:szCs w:val="22"/>
              </w:rPr>
            </w:pPr>
          </w:p>
          <w:p w:rsidR="00283D80" w:rsidRDefault="00283D80" w:rsidP="00283D80">
            <w:pPr>
              <w:rPr>
                <w:rFonts w:ascii="Arial" w:hAnsi="Arial" w:cs="Arial"/>
                <w:sz w:val="22"/>
                <w:szCs w:val="22"/>
              </w:rPr>
            </w:pPr>
          </w:p>
          <w:p w:rsidR="00283D80" w:rsidRPr="009C3F0E" w:rsidRDefault="00283D80"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Monthly</w:t>
            </w: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Ad hoc</w:t>
            </w: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Default="00DA69A4" w:rsidP="00283D80">
            <w:pPr>
              <w:rPr>
                <w:rFonts w:ascii="Arial" w:hAnsi="Arial" w:cs="Arial"/>
                <w:sz w:val="22"/>
                <w:szCs w:val="22"/>
              </w:rPr>
            </w:pPr>
          </w:p>
          <w:p w:rsidR="00881884" w:rsidRPr="009C3F0E" w:rsidRDefault="0088188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Ad hoc</w:t>
            </w: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p>
          <w:p w:rsidR="00DA69A4" w:rsidRPr="009C3F0E" w:rsidRDefault="00DA69A4" w:rsidP="00283D80">
            <w:pPr>
              <w:rPr>
                <w:rFonts w:ascii="Arial" w:hAnsi="Arial" w:cs="Arial"/>
                <w:sz w:val="22"/>
                <w:szCs w:val="22"/>
              </w:rPr>
            </w:pPr>
            <w:r w:rsidRPr="009C3F0E">
              <w:rPr>
                <w:rFonts w:ascii="Arial" w:hAnsi="Arial" w:cs="Arial"/>
                <w:sz w:val="22"/>
                <w:szCs w:val="22"/>
              </w:rPr>
              <w:t>Ad hoc</w:t>
            </w:r>
          </w:p>
        </w:tc>
      </w:tr>
    </w:tbl>
    <w:p w:rsidR="00DA69A4" w:rsidRPr="009C3F0E" w:rsidRDefault="00DA69A4" w:rsidP="009C3F0E">
      <w:pPr>
        <w:rPr>
          <w:rFonts w:ascii="Arial" w:hAnsi="Arial" w:cs="Arial"/>
          <w:sz w:val="22"/>
          <w:szCs w:val="22"/>
        </w:rPr>
      </w:pPr>
    </w:p>
    <w:p w:rsidR="002E43E0" w:rsidRDefault="002E43E0" w:rsidP="009C3F0E">
      <w:pPr>
        <w:rPr>
          <w:ins w:id="1235" w:author="Sekandi" w:date="2012-10-08T12:10:00Z"/>
          <w:rFonts w:ascii="Arial" w:hAnsi="Arial" w:cs="Arial"/>
          <w:sz w:val="22"/>
          <w:szCs w:val="22"/>
        </w:rPr>
      </w:pPr>
    </w:p>
    <w:p w:rsidR="009679E1" w:rsidRDefault="009679E1" w:rsidP="009C3F0E">
      <w:pPr>
        <w:rPr>
          <w:rFonts w:ascii="Arial" w:hAnsi="Arial" w:cs="Arial"/>
          <w:sz w:val="22"/>
          <w:szCs w:val="22"/>
        </w:rPr>
        <w:sectPr w:rsidR="009679E1" w:rsidSect="002E43E0">
          <w:headerReference w:type="default" r:id="rId63"/>
          <w:headerReference w:type="first" r:id="rId64"/>
          <w:footnotePr>
            <w:pos w:val="beneathText"/>
          </w:footnotePr>
          <w:pgSz w:w="11907" w:h="16839" w:code="9"/>
          <w:pgMar w:top="1440" w:right="1183" w:bottom="1276" w:left="1418" w:header="720" w:footer="720" w:gutter="0"/>
          <w:cols w:space="720"/>
          <w:titlePg/>
          <w:docGrid w:linePitch="272"/>
        </w:sectPr>
      </w:pPr>
      <w:ins w:id="1236" w:author="Sekandi" w:date="2012-10-08T12:10:00Z">
        <w:r>
          <w:rPr>
            <w:rFonts w:ascii="Arial" w:hAnsi="Arial" w:cs="Arial"/>
            <w:sz w:val="22"/>
            <w:szCs w:val="22"/>
          </w:rPr>
          <w:t xml:space="preserve">The policy is silent on the issue of specification of hardware </w:t>
        </w:r>
        <w:del w:id="1237" w:author="PricewaterhouseCoopers" w:date="2012-11-16T12:41:00Z">
          <w:r w:rsidDel="000338DC">
            <w:rPr>
              <w:rFonts w:ascii="Arial" w:hAnsi="Arial" w:cs="Arial"/>
              <w:sz w:val="22"/>
              <w:szCs w:val="22"/>
            </w:rPr>
            <w:delText>aqnd</w:delText>
          </w:r>
        </w:del>
      </w:ins>
      <w:ins w:id="1238" w:author="PricewaterhouseCoopers" w:date="2012-11-16T12:41:00Z">
        <w:r w:rsidR="000338DC">
          <w:rPr>
            <w:rFonts w:ascii="Arial" w:hAnsi="Arial" w:cs="Arial"/>
            <w:sz w:val="22"/>
            <w:szCs w:val="22"/>
          </w:rPr>
          <w:t>and</w:t>
        </w:r>
      </w:ins>
      <w:ins w:id="1239" w:author="Sekandi" w:date="2012-10-08T12:10:00Z">
        <w:r>
          <w:rPr>
            <w:rFonts w:ascii="Arial" w:hAnsi="Arial" w:cs="Arial"/>
            <w:sz w:val="22"/>
            <w:szCs w:val="22"/>
          </w:rPr>
          <w:t xml:space="preserve"> cost ceilings </w:t>
        </w:r>
        <w:del w:id="1240" w:author="PricewaterhouseCoopers" w:date="2012-11-16T12:41:00Z">
          <w:r w:rsidDel="000338DC">
            <w:rPr>
              <w:rFonts w:ascii="Arial" w:hAnsi="Arial" w:cs="Arial"/>
              <w:sz w:val="22"/>
              <w:szCs w:val="22"/>
            </w:rPr>
            <w:delText>therefor</w:delText>
          </w:r>
        </w:del>
      </w:ins>
      <w:ins w:id="1241" w:author="PricewaterhouseCoopers" w:date="2012-11-16T12:41:00Z">
        <w:r w:rsidR="000338DC">
          <w:rPr>
            <w:rFonts w:ascii="Arial" w:hAnsi="Arial" w:cs="Arial"/>
            <w:sz w:val="22"/>
            <w:szCs w:val="22"/>
          </w:rPr>
          <w:t>therefore</w:t>
        </w:r>
      </w:ins>
      <w:ins w:id="1242" w:author="Sekandi" w:date="2012-10-08T12:10:00Z">
        <w:r>
          <w:rPr>
            <w:rFonts w:ascii="Arial" w:hAnsi="Arial" w:cs="Arial"/>
            <w:sz w:val="22"/>
            <w:szCs w:val="22"/>
          </w:rPr>
          <w:t xml:space="preserve">. </w:t>
        </w:r>
      </w:ins>
      <w:ins w:id="1243" w:author="Sekandi" w:date="2012-10-08T12:12:00Z">
        <w:r>
          <w:rPr>
            <w:rFonts w:ascii="Arial" w:hAnsi="Arial" w:cs="Arial"/>
            <w:sz w:val="22"/>
            <w:szCs w:val="22"/>
          </w:rPr>
          <w:t xml:space="preserve">I would recommend that </w:t>
        </w:r>
      </w:ins>
      <w:ins w:id="1244" w:author="Sekandi" w:date="2012-10-08T12:11:00Z">
        <w:r>
          <w:rPr>
            <w:rFonts w:ascii="Arial" w:hAnsi="Arial" w:cs="Arial"/>
            <w:sz w:val="22"/>
            <w:szCs w:val="22"/>
          </w:rPr>
          <w:t xml:space="preserve">IT be involved if only in advisory </w:t>
        </w:r>
      </w:ins>
      <w:ins w:id="1245" w:author="Sekandi" w:date="2012-10-08T12:13:00Z">
        <w:r>
          <w:rPr>
            <w:rFonts w:ascii="Arial" w:hAnsi="Arial" w:cs="Arial"/>
            <w:sz w:val="22"/>
            <w:szCs w:val="22"/>
          </w:rPr>
          <w:t>capacity</w:t>
        </w:r>
      </w:ins>
      <w:ins w:id="1246" w:author="Sekandi" w:date="2012-10-08T12:11:00Z">
        <w:r>
          <w:rPr>
            <w:rFonts w:ascii="Arial" w:hAnsi="Arial" w:cs="Arial"/>
            <w:sz w:val="22"/>
            <w:szCs w:val="22"/>
          </w:rPr>
          <w:t xml:space="preserve"> to the GM: F &amp; A in this matter.</w:t>
        </w:r>
      </w:ins>
    </w:p>
    <w:p w:rsidR="004E6A2D" w:rsidRPr="009C3F0E" w:rsidRDefault="003B48EE" w:rsidP="009C3F0E">
      <w:pPr>
        <w:rPr>
          <w:rFonts w:ascii="Arial" w:hAnsi="Arial" w:cs="Arial"/>
          <w:sz w:val="22"/>
          <w:szCs w:val="22"/>
        </w:rPr>
      </w:pPr>
      <w:r>
        <w:rPr>
          <w:rFonts w:ascii="Arial" w:hAnsi="Arial" w:cs="Arial"/>
          <w:noProof/>
          <w:sz w:val="40"/>
          <w:szCs w:val="40"/>
        </w:rPr>
        <w:lastRenderedPageBreak/>
        <mc:AlternateContent>
          <mc:Choice Requires="wps">
            <w:drawing>
              <wp:anchor distT="0" distB="0" distL="114300" distR="114300" simplePos="0" relativeHeight="251678720" behindDoc="0" locked="0" layoutInCell="1" allowOverlap="1">
                <wp:simplePos x="0" y="0"/>
                <wp:positionH relativeFrom="column">
                  <wp:posOffset>-94615</wp:posOffset>
                </wp:positionH>
                <wp:positionV relativeFrom="paragraph">
                  <wp:posOffset>-166370</wp:posOffset>
                </wp:positionV>
                <wp:extent cx="5941695" cy="9130030"/>
                <wp:effectExtent l="19050" t="19050" r="20955" b="13970"/>
                <wp:wrapNone/>
                <wp:docPr id="4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695" cy="913003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3238"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4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Pr="00465423"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11.</w:t>
                            </w:r>
                          </w:p>
                          <w:p w:rsidR="00893238"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INVESTMENT POLICY</w:t>
                            </w:r>
                          </w:p>
                          <w:p w:rsidR="00893238" w:rsidRPr="006973B9"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2E43E0">
                            <w:pPr>
                              <w:pStyle w:val="Heading1"/>
                              <w:jc w:val="center"/>
                              <w:rPr>
                                <w:rFonts w:ascii="Arial" w:hAnsi="Arial" w:cs="Arial"/>
                                <w:sz w:val="48"/>
                                <w:szCs w:val="48"/>
                              </w:rPr>
                            </w:pPr>
                          </w:p>
                          <w:p w:rsidR="00893238" w:rsidRPr="00806F58" w:rsidRDefault="00893238" w:rsidP="002E43E0">
                            <w:pPr>
                              <w:jc w:val="center"/>
                              <w:rPr>
                                <w:rFonts w:ascii="Arial" w:hAnsi="Arial" w:cs="Arial"/>
                                <w:b/>
                                <w:bCs/>
                                <w:sz w:val="22"/>
                                <w:szCs w:val="22"/>
                              </w:rPr>
                            </w:pPr>
                          </w:p>
                          <w:p w:rsidR="00893238" w:rsidRPr="00806F58" w:rsidRDefault="00893238" w:rsidP="002E43E0">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2E43E0">
                            <w:pPr>
                              <w:tabs>
                                <w:tab w:val="left" w:pos="8222"/>
                              </w:tabs>
                              <w:ind w:left="142"/>
                              <w:jc w:val="both"/>
                              <w:rPr>
                                <w:rFonts w:ascii="Arial" w:hAnsi="Arial" w:cs="Arial"/>
                                <w:sz w:val="22"/>
                                <w:szCs w:val="22"/>
                              </w:rPr>
                            </w:pPr>
                          </w:p>
                          <w:p w:rsidR="00893238" w:rsidRPr="00806F58" w:rsidRDefault="00893238" w:rsidP="002E43E0">
                            <w:pPr>
                              <w:tabs>
                                <w:tab w:val="left" w:pos="8222"/>
                              </w:tabs>
                              <w:jc w:val="center"/>
                              <w:rPr>
                                <w:rFonts w:ascii="Arial" w:hAnsi="Arial" w:cs="Arial"/>
                                <w:b/>
                                <w:bCs/>
                                <w:sz w:val="22"/>
                                <w:szCs w:val="22"/>
                              </w:rPr>
                            </w:pPr>
                          </w:p>
                          <w:p w:rsidR="00893238" w:rsidRPr="00806F58" w:rsidRDefault="00893238" w:rsidP="002E43E0">
                            <w:pPr>
                              <w:jc w:val="center"/>
                              <w:rPr>
                                <w:rFonts w:ascii="Arial" w:hAnsi="Arial" w:cs="Arial"/>
                                <w:b/>
                                <w:bCs/>
                                <w:sz w:val="22"/>
                                <w:szCs w:val="22"/>
                              </w:rPr>
                            </w:pPr>
                          </w:p>
                          <w:p w:rsidR="00893238" w:rsidRPr="00806F58" w:rsidRDefault="00893238" w:rsidP="002E43E0">
                            <w:pPr>
                              <w:jc w:val="center"/>
                              <w:rPr>
                                <w:rFonts w:ascii="Arial" w:hAnsi="Arial" w:cs="Arial"/>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6" type="#_x0000_t202" style="position:absolute;margin-left:-7.45pt;margin-top:-13.1pt;width:467.85pt;height:71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" filled="f" strokeweight="2.25pt">
                <v:textbox>
                  <w:txbxContent>
                    <w:p w:rsidR="00893238"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4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Pr="00465423"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11.</w:t>
                      </w:r>
                    </w:p>
                    <w:p w:rsidR="00893238"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INVESTMENT POLICY</w:t>
                      </w:r>
                    </w:p>
                    <w:p w:rsidR="00893238" w:rsidRPr="006973B9" w:rsidRDefault="00893238" w:rsidP="002E43E0">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2E43E0">
                      <w:pPr>
                        <w:pStyle w:val="Heading1"/>
                        <w:jc w:val="center"/>
                        <w:rPr>
                          <w:rFonts w:ascii="Arial" w:hAnsi="Arial" w:cs="Arial"/>
                          <w:sz w:val="48"/>
                          <w:szCs w:val="48"/>
                        </w:rPr>
                      </w:pPr>
                    </w:p>
                    <w:p w:rsidR="00893238" w:rsidRPr="00806F58" w:rsidRDefault="00893238" w:rsidP="002E43E0">
                      <w:pPr>
                        <w:jc w:val="center"/>
                        <w:rPr>
                          <w:rFonts w:ascii="Arial" w:hAnsi="Arial" w:cs="Arial"/>
                          <w:b/>
                          <w:bCs/>
                          <w:sz w:val="22"/>
                          <w:szCs w:val="22"/>
                        </w:rPr>
                      </w:pPr>
                    </w:p>
                    <w:p w:rsidR="00893238" w:rsidRPr="00806F58" w:rsidRDefault="00893238" w:rsidP="002E43E0">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2E43E0">
                      <w:pPr>
                        <w:tabs>
                          <w:tab w:val="left" w:pos="8222"/>
                        </w:tabs>
                        <w:ind w:left="142"/>
                        <w:jc w:val="both"/>
                        <w:rPr>
                          <w:rFonts w:ascii="Arial" w:hAnsi="Arial" w:cs="Arial"/>
                          <w:sz w:val="22"/>
                          <w:szCs w:val="22"/>
                        </w:rPr>
                      </w:pPr>
                    </w:p>
                    <w:p w:rsidR="00893238" w:rsidRPr="00806F58" w:rsidRDefault="00893238" w:rsidP="002E43E0">
                      <w:pPr>
                        <w:tabs>
                          <w:tab w:val="left" w:pos="8222"/>
                        </w:tabs>
                        <w:jc w:val="center"/>
                        <w:rPr>
                          <w:rFonts w:ascii="Arial" w:hAnsi="Arial" w:cs="Arial"/>
                          <w:b/>
                          <w:bCs/>
                          <w:sz w:val="22"/>
                          <w:szCs w:val="22"/>
                        </w:rPr>
                      </w:pPr>
                    </w:p>
                    <w:p w:rsidR="00893238" w:rsidRPr="00806F58" w:rsidRDefault="00893238" w:rsidP="002E43E0">
                      <w:pPr>
                        <w:jc w:val="center"/>
                        <w:rPr>
                          <w:rFonts w:ascii="Arial" w:hAnsi="Arial" w:cs="Arial"/>
                          <w:b/>
                          <w:bCs/>
                          <w:sz w:val="22"/>
                          <w:szCs w:val="22"/>
                        </w:rPr>
                      </w:pPr>
                    </w:p>
                    <w:p w:rsidR="00893238" w:rsidRPr="00806F58" w:rsidRDefault="00893238" w:rsidP="002E43E0">
                      <w:pPr>
                        <w:jc w:val="center"/>
                        <w:rPr>
                          <w:rFonts w:ascii="Arial" w:hAnsi="Arial" w:cs="Arial"/>
                          <w:b/>
                          <w:bCs/>
                          <w:sz w:val="22"/>
                          <w:szCs w:val="22"/>
                        </w:rPr>
                      </w:pPr>
                    </w:p>
                  </w:txbxContent>
                </v:textbox>
              </v:shape>
            </w:pict>
          </mc:Fallback>
        </mc:AlternateContent>
      </w: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2E43E0" w:rsidRDefault="002E43E0" w:rsidP="00590401">
      <w:pPr>
        <w:jc w:val="center"/>
        <w:rPr>
          <w:rFonts w:ascii="Arial" w:hAnsi="Arial" w:cs="Arial"/>
          <w:sz w:val="40"/>
          <w:szCs w:val="40"/>
        </w:rPr>
      </w:pPr>
    </w:p>
    <w:p w:rsidR="004E6A2D" w:rsidRPr="00590401" w:rsidRDefault="004E6A2D" w:rsidP="00590401">
      <w:pPr>
        <w:jc w:val="center"/>
        <w:rPr>
          <w:rFonts w:ascii="Arial" w:hAnsi="Arial" w:cs="Arial"/>
          <w:sz w:val="40"/>
          <w:szCs w:val="40"/>
        </w:rPr>
      </w:pPr>
    </w:p>
    <w:p w:rsidR="00283D80" w:rsidRPr="00590401" w:rsidRDefault="00283D80" w:rsidP="00590401">
      <w:pPr>
        <w:jc w:val="center"/>
        <w:rPr>
          <w:rFonts w:ascii="Arial" w:hAnsi="Arial" w:cs="Arial"/>
          <w:sz w:val="40"/>
          <w:szCs w:val="40"/>
        </w:rPr>
      </w:pPr>
    </w:p>
    <w:p w:rsidR="002E43E0" w:rsidRDefault="002E43E0" w:rsidP="00590401">
      <w:pPr>
        <w:jc w:val="center"/>
        <w:rPr>
          <w:rFonts w:ascii="Arial" w:hAnsi="Arial" w:cs="Arial"/>
          <w:b/>
          <w:sz w:val="40"/>
          <w:szCs w:val="40"/>
        </w:rPr>
        <w:sectPr w:rsidR="002E43E0" w:rsidSect="00CD3982">
          <w:headerReference w:type="first" r:id="rId65"/>
          <w:footnotePr>
            <w:pos w:val="beneathText"/>
          </w:footnotePr>
          <w:pgSz w:w="11907" w:h="16839" w:code="9"/>
          <w:pgMar w:top="1440" w:right="1183" w:bottom="1134" w:left="1418" w:header="720" w:footer="720" w:gutter="0"/>
          <w:cols w:space="720"/>
          <w:titlePg/>
          <w:docGrid w:linePitch="272"/>
        </w:sectPr>
      </w:pPr>
    </w:p>
    <w:p w:rsidR="009679E1" w:rsidRDefault="009679E1" w:rsidP="00590401">
      <w:pPr>
        <w:pStyle w:val="Heading2"/>
        <w:numPr>
          <w:ilvl w:val="1"/>
          <w:numId w:val="0"/>
        </w:numPr>
        <w:suppressAutoHyphens/>
        <w:overflowPunct w:val="0"/>
        <w:autoSpaceDE w:val="0"/>
        <w:autoSpaceDN w:val="0"/>
        <w:adjustRightInd w:val="0"/>
        <w:textAlignment w:val="baseline"/>
        <w:rPr>
          <w:ins w:id="1247" w:author="Sekandi" w:date="2012-10-08T12:13:00Z"/>
          <w:rFonts w:ascii="Arial" w:hAnsi="Arial" w:cs="Arial"/>
          <w:sz w:val="22"/>
          <w:szCs w:val="22"/>
        </w:rPr>
      </w:pPr>
      <w:ins w:id="1248" w:author="Sekandi" w:date="2012-10-08T12:13:00Z">
        <w:r>
          <w:rPr>
            <w:rFonts w:ascii="Arial" w:hAnsi="Arial" w:cs="Arial"/>
            <w:sz w:val="22"/>
            <w:szCs w:val="22"/>
          </w:rPr>
          <w:lastRenderedPageBreak/>
          <w:t>NOT reviewed</w:t>
        </w:r>
      </w:ins>
    </w:p>
    <w:p w:rsidR="003C465A" w:rsidRDefault="003C465A">
      <w:pPr>
        <w:rPr>
          <w:ins w:id="1249" w:author="Sekandi" w:date="2012-10-08T12:13:00Z"/>
        </w:rPr>
      </w:pPr>
    </w:p>
    <w:p w:rsidR="006E2691" w:rsidRPr="009C3F0E" w:rsidRDefault="006E2691" w:rsidP="00590401">
      <w:pPr>
        <w:pStyle w:val="Heading2"/>
        <w:numPr>
          <w:ilvl w:val="1"/>
          <w:numId w:val="0"/>
        </w:numPr>
        <w:suppressAutoHyphens/>
        <w:overflowPunct w:val="0"/>
        <w:autoSpaceDE w:val="0"/>
        <w:autoSpaceDN w:val="0"/>
        <w:adjustRightInd w:val="0"/>
        <w:textAlignment w:val="baseline"/>
        <w:rPr>
          <w:rFonts w:ascii="Arial" w:hAnsi="Arial" w:cs="Arial"/>
          <w:sz w:val="22"/>
          <w:szCs w:val="22"/>
        </w:rPr>
      </w:pPr>
      <w:r w:rsidRPr="009C3F0E">
        <w:rPr>
          <w:rFonts w:ascii="Arial" w:hAnsi="Arial" w:cs="Arial"/>
          <w:sz w:val="22"/>
          <w:szCs w:val="22"/>
        </w:rPr>
        <w:t>1.</w:t>
      </w:r>
      <w:r w:rsidRPr="009C3F0E">
        <w:rPr>
          <w:rFonts w:ascii="Arial" w:hAnsi="Arial" w:cs="Arial"/>
          <w:sz w:val="22"/>
          <w:szCs w:val="22"/>
        </w:rPr>
        <w:tab/>
        <w:t>Introduction</w:t>
      </w:r>
    </w:p>
    <w:p w:rsidR="006E2691" w:rsidRPr="009C3F0E" w:rsidRDefault="006E2691" w:rsidP="009C3F0E">
      <w:pPr>
        <w:rPr>
          <w:rFonts w:ascii="Arial" w:hAnsi="Arial" w:cs="Arial"/>
          <w:sz w:val="22"/>
          <w:szCs w:val="22"/>
        </w:rPr>
      </w:pPr>
    </w:p>
    <w:p w:rsidR="006E2691" w:rsidRPr="009C3F0E" w:rsidRDefault="006E2691" w:rsidP="009C3F0E">
      <w:pPr>
        <w:rPr>
          <w:rFonts w:ascii="Arial" w:hAnsi="Arial" w:cs="Arial"/>
          <w:sz w:val="22"/>
          <w:szCs w:val="22"/>
        </w:rPr>
      </w:pPr>
      <w:r w:rsidRPr="009C3F0E">
        <w:rPr>
          <w:rFonts w:ascii="Arial" w:hAnsi="Arial" w:cs="Arial"/>
          <w:sz w:val="22"/>
          <w:szCs w:val="22"/>
        </w:rPr>
        <w:t>By the nature of the Electricity Control Board’s (ECB) operations, our main source of funding is the money collected in respect of levies imposed under section 13 of the Electricity Act 4 of 2007. Funds could also flow in from other sources such as donor funding or from the Government of Namibia especially the Ministry of Mines and Energy (MME) for the projects to be executed by ECB on the Ministry’s behalf.  This money is kept in the ECB’s account for some time before being applied to cover expenses for projects that the ECB is executing for MME.</w:t>
      </w:r>
    </w:p>
    <w:p w:rsidR="006E2691" w:rsidRPr="009C3F0E" w:rsidRDefault="006E2691" w:rsidP="009C3F0E">
      <w:pPr>
        <w:rPr>
          <w:rFonts w:ascii="Arial" w:hAnsi="Arial" w:cs="Arial"/>
          <w:sz w:val="22"/>
          <w:szCs w:val="22"/>
        </w:rPr>
      </w:pPr>
    </w:p>
    <w:p w:rsidR="006E2691" w:rsidRPr="009C3F0E" w:rsidRDefault="006E2691" w:rsidP="009C3F0E">
      <w:pPr>
        <w:rPr>
          <w:rFonts w:ascii="Arial" w:hAnsi="Arial" w:cs="Arial"/>
          <w:sz w:val="22"/>
          <w:szCs w:val="22"/>
        </w:rPr>
      </w:pPr>
      <w:r w:rsidRPr="009C3F0E">
        <w:rPr>
          <w:rFonts w:ascii="Arial" w:hAnsi="Arial" w:cs="Arial"/>
          <w:sz w:val="22"/>
          <w:szCs w:val="22"/>
        </w:rPr>
        <w:t>The Electricity Act 2000 (Act 4 of 2007), Section 12.2, very clearly stipulates that the ECB with the approval of the Minister in concurrence of the Minister of Finance, may invest any portion of its funds not immediately required by it.</w:t>
      </w:r>
    </w:p>
    <w:p w:rsidR="006E2691" w:rsidRPr="009C3F0E" w:rsidRDefault="006E2691" w:rsidP="009C3F0E">
      <w:pPr>
        <w:rPr>
          <w:rFonts w:ascii="Arial" w:hAnsi="Arial" w:cs="Arial"/>
          <w:sz w:val="22"/>
          <w:szCs w:val="22"/>
        </w:rPr>
      </w:pPr>
    </w:p>
    <w:p w:rsidR="006E2691" w:rsidRPr="009C3F0E" w:rsidRDefault="006E2691" w:rsidP="009C3F0E">
      <w:pPr>
        <w:rPr>
          <w:rFonts w:ascii="Arial" w:hAnsi="Arial" w:cs="Arial"/>
          <w:b/>
          <w:bCs/>
          <w:sz w:val="22"/>
          <w:szCs w:val="22"/>
        </w:rPr>
      </w:pPr>
      <w:r w:rsidRPr="009C3F0E">
        <w:rPr>
          <w:rFonts w:ascii="Arial" w:hAnsi="Arial" w:cs="Arial"/>
          <w:b/>
          <w:bCs/>
          <w:sz w:val="22"/>
          <w:szCs w:val="22"/>
        </w:rPr>
        <w:t>2.</w:t>
      </w:r>
      <w:r w:rsidRPr="009C3F0E">
        <w:rPr>
          <w:rFonts w:ascii="Arial" w:hAnsi="Arial" w:cs="Arial"/>
          <w:b/>
          <w:bCs/>
          <w:sz w:val="22"/>
          <w:szCs w:val="22"/>
        </w:rPr>
        <w:tab/>
        <w:t>Objective</w:t>
      </w:r>
    </w:p>
    <w:p w:rsidR="006E2691" w:rsidRPr="00283D80" w:rsidRDefault="006E2691" w:rsidP="009C3F0E">
      <w:pPr>
        <w:rPr>
          <w:rFonts w:ascii="Arial" w:hAnsi="Arial" w:cs="Arial"/>
          <w:bCs/>
          <w:sz w:val="22"/>
          <w:szCs w:val="22"/>
        </w:rPr>
      </w:pPr>
    </w:p>
    <w:p w:rsidR="006E2691" w:rsidRPr="00283D80" w:rsidRDefault="006E2691" w:rsidP="00283D80">
      <w:pPr>
        <w:pStyle w:val="BodyText"/>
        <w:pBdr>
          <w:top w:val="none" w:sz="0" w:space="0" w:color="auto"/>
          <w:left w:val="none" w:sz="0" w:space="0" w:color="auto"/>
          <w:bottom w:val="none" w:sz="0" w:space="0" w:color="auto"/>
          <w:right w:val="none" w:sz="0" w:space="0" w:color="auto"/>
        </w:pBdr>
        <w:jc w:val="left"/>
        <w:rPr>
          <w:rFonts w:ascii="Arial" w:hAnsi="Arial" w:cs="Arial"/>
          <w:b w:val="0"/>
          <w:sz w:val="22"/>
          <w:szCs w:val="22"/>
        </w:rPr>
      </w:pPr>
      <w:r w:rsidRPr="00283D80">
        <w:rPr>
          <w:rFonts w:ascii="Arial" w:hAnsi="Arial" w:cs="Arial"/>
          <w:b w:val="0"/>
          <w:sz w:val="22"/>
          <w:szCs w:val="22"/>
        </w:rPr>
        <w:t>Electricity Control Board will invest portion of its funds not immediately required by it at the highest returns and at the lowest possible risk in order to enhance its financial condition.</w:t>
      </w:r>
    </w:p>
    <w:p w:rsidR="006E2691" w:rsidRPr="009C3F0E" w:rsidRDefault="006E2691" w:rsidP="009C3F0E">
      <w:pPr>
        <w:rPr>
          <w:rFonts w:ascii="Arial" w:hAnsi="Arial" w:cs="Arial"/>
          <w:sz w:val="22"/>
          <w:szCs w:val="22"/>
        </w:rPr>
      </w:pPr>
    </w:p>
    <w:p w:rsidR="006E2691" w:rsidRPr="009C3F0E" w:rsidRDefault="006E2691" w:rsidP="009C3F0E">
      <w:pPr>
        <w:pStyle w:val="Heading2"/>
        <w:numPr>
          <w:ilvl w:val="1"/>
          <w:numId w:val="0"/>
        </w:numPr>
        <w:suppressAutoHyphens/>
        <w:overflowPunct w:val="0"/>
        <w:autoSpaceDE w:val="0"/>
        <w:autoSpaceDN w:val="0"/>
        <w:adjustRightInd w:val="0"/>
        <w:textAlignment w:val="baseline"/>
        <w:rPr>
          <w:rFonts w:ascii="Arial" w:hAnsi="Arial" w:cs="Arial"/>
          <w:sz w:val="22"/>
          <w:szCs w:val="22"/>
        </w:rPr>
      </w:pPr>
      <w:r w:rsidRPr="009C3F0E">
        <w:rPr>
          <w:rFonts w:ascii="Arial" w:hAnsi="Arial" w:cs="Arial"/>
          <w:sz w:val="22"/>
          <w:szCs w:val="22"/>
        </w:rPr>
        <w:t>3.</w:t>
      </w:r>
      <w:r w:rsidRPr="009C3F0E">
        <w:rPr>
          <w:rFonts w:ascii="Arial" w:hAnsi="Arial" w:cs="Arial"/>
          <w:sz w:val="22"/>
          <w:szCs w:val="22"/>
        </w:rPr>
        <w:tab/>
        <w:t>Investment Criteria</w:t>
      </w:r>
    </w:p>
    <w:p w:rsidR="006E2691" w:rsidRPr="009C3F0E" w:rsidRDefault="006E2691" w:rsidP="009C3F0E">
      <w:pPr>
        <w:rPr>
          <w:rFonts w:ascii="Arial" w:hAnsi="Arial" w:cs="Arial"/>
          <w:sz w:val="22"/>
          <w:szCs w:val="22"/>
        </w:rPr>
      </w:pPr>
    </w:p>
    <w:p w:rsidR="006E2691" w:rsidRPr="009C3F0E" w:rsidRDefault="006E2691" w:rsidP="009C3F0E">
      <w:pPr>
        <w:rPr>
          <w:rFonts w:ascii="Arial" w:hAnsi="Arial" w:cs="Arial"/>
          <w:sz w:val="22"/>
          <w:szCs w:val="22"/>
        </w:rPr>
      </w:pPr>
      <w:r w:rsidRPr="009C3F0E">
        <w:rPr>
          <w:rFonts w:ascii="Arial" w:hAnsi="Arial" w:cs="Arial"/>
          <w:sz w:val="22"/>
          <w:szCs w:val="22"/>
        </w:rPr>
        <w:t>ECB will use the following criteria to select its investment instruments:</w:t>
      </w:r>
    </w:p>
    <w:p w:rsidR="006E2691" w:rsidRPr="009C3F0E" w:rsidRDefault="006E2691" w:rsidP="009C3F0E">
      <w:pPr>
        <w:rPr>
          <w:rFonts w:ascii="Arial" w:hAnsi="Arial" w:cs="Arial"/>
          <w:sz w:val="22"/>
          <w:szCs w:val="22"/>
        </w:rPr>
      </w:pPr>
    </w:p>
    <w:p w:rsidR="006E2691" w:rsidRPr="009C3F0E" w:rsidRDefault="006E2691" w:rsidP="009C3F0E">
      <w:pPr>
        <w:rPr>
          <w:rFonts w:ascii="Arial" w:hAnsi="Arial" w:cs="Arial"/>
          <w:sz w:val="22"/>
          <w:szCs w:val="22"/>
        </w:rPr>
      </w:pPr>
      <w:r w:rsidRPr="009C3F0E">
        <w:rPr>
          <w:rFonts w:ascii="Arial" w:hAnsi="Arial" w:cs="Arial"/>
          <w:sz w:val="22"/>
          <w:szCs w:val="22"/>
        </w:rPr>
        <w:t>3.1</w:t>
      </w:r>
      <w:r w:rsidRPr="009C3F0E">
        <w:rPr>
          <w:rFonts w:ascii="Arial" w:hAnsi="Arial" w:cs="Arial"/>
          <w:sz w:val="22"/>
          <w:szCs w:val="22"/>
        </w:rPr>
        <w:tab/>
        <w:t>Capital and returns must be guaranteed.</w:t>
      </w:r>
    </w:p>
    <w:p w:rsidR="006E2691" w:rsidRPr="009C3F0E" w:rsidRDefault="006E2691" w:rsidP="009C3F0E">
      <w:pPr>
        <w:rPr>
          <w:rFonts w:ascii="Arial" w:hAnsi="Arial" w:cs="Arial"/>
          <w:sz w:val="22"/>
          <w:szCs w:val="22"/>
        </w:rPr>
      </w:pPr>
      <w:r w:rsidRPr="009C3F0E">
        <w:rPr>
          <w:rFonts w:ascii="Arial" w:hAnsi="Arial" w:cs="Arial"/>
          <w:sz w:val="22"/>
          <w:szCs w:val="22"/>
        </w:rPr>
        <w:t>3.2</w:t>
      </w:r>
      <w:r w:rsidRPr="009C3F0E">
        <w:rPr>
          <w:rFonts w:ascii="Arial" w:hAnsi="Arial" w:cs="Arial"/>
          <w:sz w:val="22"/>
          <w:szCs w:val="22"/>
        </w:rPr>
        <w:tab/>
        <w:t>The investment period must be in line with ECB’s cash needs forecast schedule.</w:t>
      </w:r>
    </w:p>
    <w:p w:rsidR="006E2691" w:rsidRPr="009C3F0E" w:rsidRDefault="006E2691" w:rsidP="009C3F0E">
      <w:pPr>
        <w:rPr>
          <w:rFonts w:ascii="Arial" w:hAnsi="Arial" w:cs="Arial"/>
          <w:sz w:val="22"/>
          <w:szCs w:val="22"/>
        </w:rPr>
      </w:pPr>
      <w:r w:rsidRPr="009C3F0E">
        <w:rPr>
          <w:rFonts w:ascii="Arial" w:hAnsi="Arial" w:cs="Arial"/>
          <w:sz w:val="22"/>
          <w:szCs w:val="22"/>
        </w:rPr>
        <w:t>3.3</w:t>
      </w:r>
      <w:r w:rsidRPr="009C3F0E">
        <w:rPr>
          <w:rFonts w:ascii="Arial" w:hAnsi="Arial" w:cs="Arial"/>
          <w:sz w:val="22"/>
          <w:szCs w:val="22"/>
        </w:rPr>
        <w:tab/>
        <w:t>The rate of return must be comparably high for the investment period.</w:t>
      </w:r>
    </w:p>
    <w:p w:rsidR="006E2691" w:rsidRPr="009C3F0E" w:rsidRDefault="006E2691" w:rsidP="009C3F0E">
      <w:pPr>
        <w:rPr>
          <w:rFonts w:ascii="Arial" w:hAnsi="Arial" w:cs="Arial"/>
          <w:sz w:val="22"/>
          <w:szCs w:val="22"/>
        </w:rPr>
      </w:pPr>
    </w:p>
    <w:p w:rsidR="006E2691" w:rsidRPr="009C3F0E" w:rsidRDefault="006E2691" w:rsidP="009C3F0E">
      <w:pPr>
        <w:rPr>
          <w:rFonts w:ascii="Arial" w:hAnsi="Arial" w:cs="Arial"/>
          <w:b/>
          <w:sz w:val="22"/>
          <w:szCs w:val="22"/>
        </w:rPr>
      </w:pPr>
      <w:r w:rsidRPr="009C3F0E">
        <w:rPr>
          <w:rFonts w:ascii="Arial" w:hAnsi="Arial" w:cs="Arial"/>
          <w:b/>
          <w:sz w:val="22"/>
          <w:szCs w:val="22"/>
        </w:rPr>
        <w:t>4.</w:t>
      </w:r>
      <w:r w:rsidRPr="009C3F0E">
        <w:rPr>
          <w:rFonts w:ascii="Arial" w:hAnsi="Arial" w:cs="Arial"/>
          <w:b/>
          <w:sz w:val="22"/>
          <w:szCs w:val="22"/>
        </w:rPr>
        <w:tab/>
        <w:t>Instruments and Allocation</w:t>
      </w:r>
    </w:p>
    <w:p w:rsidR="006E2691" w:rsidRPr="009C3F0E" w:rsidRDefault="006E2691" w:rsidP="009C3F0E">
      <w:pPr>
        <w:rPr>
          <w:rFonts w:ascii="Arial" w:hAnsi="Arial" w:cs="Arial"/>
          <w:b/>
          <w:sz w:val="22"/>
          <w:szCs w:val="22"/>
        </w:rPr>
      </w:pPr>
    </w:p>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rPr>
        <w:t>Funds will be invested in selected banks and other financial institutions so as to spread the risk.</w:t>
      </w:r>
    </w:p>
    <w:p w:rsidR="006E2691" w:rsidRPr="009C3F0E" w:rsidRDefault="006E2691" w:rsidP="009C3F0E">
      <w:pPr>
        <w:rPr>
          <w:rFonts w:ascii="Arial" w:hAnsi="Arial" w:cs="Arial"/>
          <w:color w:val="000000"/>
          <w:sz w:val="22"/>
          <w:szCs w:val="22"/>
        </w:rPr>
      </w:pPr>
    </w:p>
    <w:p w:rsidR="006E2691" w:rsidRDefault="006E2691" w:rsidP="009C3F0E">
      <w:pPr>
        <w:rPr>
          <w:rFonts w:ascii="Arial" w:hAnsi="Arial" w:cs="Arial"/>
          <w:color w:val="000000"/>
          <w:sz w:val="22"/>
          <w:szCs w:val="22"/>
          <w:lang w:val="en-ZA"/>
        </w:rPr>
      </w:pPr>
      <w:r w:rsidRPr="009C3F0E">
        <w:rPr>
          <w:rFonts w:ascii="Arial" w:hAnsi="Arial" w:cs="Arial"/>
          <w:color w:val="000000"/>
          <w:sz w:val="22"/>
          <w:szCs w:val="22"/>
        </w:rPr>
        <w:t xml:space="preserve">To qualify for selection by ECB, </w:t>
      </w:r>
      <w:r w:rsidRPr="009C3F0E">
        <w:rPr>
          <w:rFonts w:ascii="Arial" w:hAnsi="Arial" w:cs="Arial"/>
          <w:color w:val="000000"/>
          <w:sz w:val="22"/>
          <w:szCs w:val="22"/>
          <w:lang w:val="en-ZA"/>
        </w:rPr>
        <w:t>financial institutions must conform to the following criteria:</w:t>
      </w:r>
    </w:p>
    <w:p w:rsidR="00283D80" w:rsidRPr="009C3F0E" w:rsidRDefault="00283D80" w:rsidP="009C3F0E">
      <w:pPr>
        <w:rPr>
          <w:rFonts w:ascii="Arial" w:hAnsi="Arial" w:cs="Arial"/>
          <w:color w:val="000000"/>
          <w:sz w:val="22"/>
          <w:szCs w:val="22"/>
        </w:rPr>
      </w:pPr>
    </w:p>
    <w:p w:rsidR="006E2691" w:rsidRPr="009C3F0E" w:rsidRDefault="006E2691" w:rsidP="009C3F0E">
      <w:pPr>
        <w:ind w:left="709" w:hanging="709"/>
        <w:rPr>
          <w:rFonts w:ascii="Arial" w:hAnsi="Arial" w:cs="Arial"/>
          <w:color w:val="000000"/>
          <w:sz w:val="22"/>
          <w:szCs w:val="22"/>
        </w:rPr>
      </w:pPr>
      <w:r w:rsidRPr="009C3F0E">
        <w:rPr>
          <w:rFonts w:ascii="Arial" w:hAnsi="Arial" w:cs="Arial"/>
          <w:color w:val="000000"/>
          <w:sz w:val="22"/>
          <w:szCs w:val="22"/>
        </w:rPr>
        <w:t xml:space="preserve">4.1 </w:t>
      </w:r>
      <w:r w:rsidRPr="009C3F0E">
        <w:rPr>
          <w:rFonts w:ascii="Arial" w:hAnsi="Arial" w:cs="Arial"/>
          <w:color w:val="000000"/>
          <w:sz w:val="22"/>
          <w:szCs w:val="22"/>
        </w:rPr>
        <w:tab/>
        <w:t xml:space="preserve">Commercial banks need to be registered with the Bank of Namibia, </w:t>
      </w:r>
      <w:r w:rsidRPr="009C3F0E">
        <w:rPr>
          <w:rFonts w:ascii="Arial" w:hAnsi="Arial" w:cs="Arial"/>
          <w:color w:val="000000"/>
          <w:sz w:val="22"/>
          <w:szCs w:val="22"/>
          <w:lang w:val="en-ZA"/>
        </w:rPr>
        <w:t>must be registered in terms of the Namibia Banks Act and Unit Trust Control Act No. 54 of 1981.</w:t>
      </w:r>
      <w:r w:rsidRPr="009C3F0E">
        <w:rPr>
          <w:rFonts w:ascii="Arial" w:hAnsi="Arial" w:cs="Arial"/>
          <w:color w:val="000000"/>
          <w:sz w:val="22"/>
          <w:szCs w:val="22"/>
        </w:rPr>
        <w:t xml:space="preserve"> </w:t>
      </w:r>
    </w:p>
    <w:p w:rsidR="006E2691" w:rsidRPr="009C3F0E" w:rsidRDefault="006E2691" w:rsidP="009C3F0E">
      <w:pPr>
        <w:ind w:left="709" w:hanging="709"/>
        <w:rPr>
          <w:rFonts w:ascii="Arial" w:hAnsi="Arial" w:cs="Arial"/>
          <w:color w:val="000000"/>
          <w:sz w:val="22"/>
          <w:szCs w:val="22"/>
        </w:rPr>
      </w:pPr>
      <w:r w:rsidRPr="009C3F0E">
        <w:rPr>
          <w:rFonts w:ascii="Arial" w:hAnsi="Arial" w:cs="Arial"/>
          <w:color w:val="000000"/>
          <w:sz w:val="22"/>
          <w:szCs w:val="22"/>
        </w:rPr>
        <w:t xml:space="preserve">4.2 </w:t>
      </w:r>
      <w:r w:rsidRPr="009C3F0E">
        <w:rPr>
          <w:rFonts w:ascii="Arial" w:hAnsi="Arial" w:cs="Arial"/>
          <w:color w:val="000000"/>
          <w:sz w:val="22"/>
          <w:szCs w:val="22"/>
        </w:rPr>
        <w:tab/>
        <w:t xml:space="preserve">Other financial institutions need to be registered with Namibia Financial Institutions Supervisory Authority (NAMFISA). </w:t>
      </w:r>
    </w:p>
    <w:p w:rsidR="006E2691" w:rsidRPr="009C3F0E" w:rsidRDefault="006E2691" w:rsidP="009C3F0E">
      <w:pPr>
        <w:rPr>
          <w:rFonts w:ascii="Arial" w:hAnsi="Arial" w:cs="Arial"/>
          <w:color w:val="000000"/>
          <w:sz w:val="22"/>
          <w:szCs w:val="22"/>
          <w:lang w:val="en-ZA"/>
        </w:rPr>
      </w:pPr>
      <w:r w:rsidRPr="009C3F0E">
        <w:rPr>
          <w:rFonts w:ascii="Arial" w:hAnsi="Arial" w:cs="Arial"/>
          <w:color w:val="000000"/>
          <w:sz w:val="22"/>
          <w:szCs w:val="22"/>
          <w:lang w:val="en-ZA"/>
        </w:rPr>
        <w:t xml:space="preserve">4.3 </w:t>
      </w:r>
      <w:r w:rsidRPr="009C3F0E">
        <w:rPr>
          <w:rFonts w:ascii="Arial" w:hAnsi="Arial" w:cs="Arial"/>
          <w:color w:val="000000"/>
          <w:sz w:val="22"/>
          <w:szCs w:val="22"/>
          <w:lang w:val="en-ZA"/>
        </w:rPr>
        <w:tab/>
        <w:t>Should have minimum audited capital and reserves of N$50 million.</w:t>
      </w:r>
    </w:p>
    <w:p w:rsidR="006E2691" w:rsidRPr="001F6C42" w:rsidRDefault="006E2691">
      <w:pPr>
        <w:pStyle w:val="ListParagraph"/>
        <w:numPr>
          <w:ilvl w:val="1"/>
          <w:numId w:val="258"/>
        </w:numPr>
        <w:tabs>
          <w:tab w:val="left" w:pos="709"/>
        </w:tabs>
        <w:ind w:left="709" w:hanging="709"/>
        <w:rPr>
          <w:rFonts w:ascii="Arial" w:hAnsi="Arial" w:cs="Arial"/>
          <w:color w:val="000000"/>
          <w:sz w:val="22"/>
          <w:szCs w:val="22"/>
          <w:lang w:val="en-ZA"/>
          <w:rPrChange w:id="1250" w:author="PricewaterhouseCoopers" w:date="2012-11-16T10:55:00Z">
            <w:rPr>
              <w:lang w:val="en-ZA"/>
            </w:rPr>
          </w:rPrChange>
        </w:rPr>
        <w:pPrChange w:id="1251" w:author="PricewaterhouseCoopers" w:date="2012-11-16T10:55:00Z">
          <w:pPr>
            <w:tabs>
              <w:tab w:val="left" w:pos="1080"/>
            </w:tabs>
            <w:ind w:left="709" w:hanging="709"/>
          </w:pPr>
        </w:pPrChange>
      </w:pPr>
      <w:del w:id="1252" w:author="PricewaterhouseCoopers" w:date="2012-11-16T10:55:00Z">
        <w:r w:rsidRPr="001F6C42" w:rsidDel="001F6C42">
          <w:rPr>
            <w:rFonts w:ascii="Arial" w:hAnsi="Arial" w:cs="Arial"/>
            <w:color w:val="000000"/>
            <w:sz w:val="22"/>
            <w:szCs w:val="22"/>
            <w:lang w:val="en-ZA"/>
            <w:rPrChange w:id="1253" w:author="PricewaterhouseCoopers" w:date="2012-11-16T10:55:00Z">
              <w:rPr>
                <w:lang w:val="en-ZA"/>
              </w:rPr>
            </w:rPrChange>
          </w:rPr>
          <w:delText xml:space="preserve">4.4 </w:delText>
        </w:r>
      </w:del>
      <w:r w:rsidRPr="001F6C42">
        <w:rPr>
          <w:rFonts w:ascii="Arial" w:hAnsi="Arial" w:cs="Arial"/>
          <w:color w:val="000000"/>
          <w:sz w:val="22"/>
          <w:szCs w:val="22"/>
          <w:lang w:val="en-ZA"/>
          <w:rPrChange w:id="1254" w:author="PricewaterhouseCoopers" w:date="2012-11-16T10:55:00Z">
            <w:rPr>
              <w:lang w:val="en-ZA"/>
            </w:rPr>
          </w:rPrChange>
        </w:rPr>
        <w:tab/>
        <w:t>The ECB will only invest in the following:</w:t>
      </w:r>
    </w:p>
    <w:p w:rsidR="006E2691" w:rsidRPr="00B312C3" w:rsidRDefault="006E2691">
      <w:pPr>
        <w:pStyle w:val="ListParagraph"/>
        <w:numPr>
          <w:ilvl w:val="2"/>
          <w:numId w:val="258"/>
        </w:numPr>
        <w:tabs>
          <w:tab w:val="left" w:pos="709"/>
        </w:tabs>
        <w:ind w:hanging="1436"/>
        <w:rPr>
          <w:rFonts w:ascii="Arial" w:hAnsi="Arial" w:cs="Arial"/>
          <w:color w:val="000000"/>
          <w:sz w:val="22"/>
          <w:szCs w:val="22"/>
          <w:lang w:val="en-ZA"/>
          <w:rPrChange w:id="1255" w:author="PricewaterhouseCoopers" w:date="2012-11-16T10:56:00Z">
            <w:rPr>
              <w:lang w:val="en-ZA"/>
            </w:rPr>
          </w:rPrChange>
        </w:rPr>
        <w:pPrChange w:id="1256" w:author="PricewaterhouseCoopers" w:date="2012-11-16T10:56:00Z">
          <w:pPr>
            <w:numPr>
              <w:numId w:val="101"/>
            </w:numPr>
            <w:tabs>
              <w:tab w:val="num" w:pos="720"/>
              <w:tab w:val="left" w:pos="993"/>
            </w:tabs>
            <w:ind w:left="993" w:hanging="284"/>
          </w:pPr>
        </w:pPrChange>
      </w:pPr>
      <w:r w:rsidRPr="00B312C3">
        <w:rPr>
          <w:rFonts w:ascii="Arial" w:hAnsi="Arial" w:cs="Arial"/>
          <w:color w:val="000000"/>
          <w:sz w:val="22"/>
          <w:szCs w:val="22"/>
          <w:lang w:val="en-ZA"/>
          <w:rPrChange w:id="1257" w:author="PricewaterhouseCoopers" w:date="2012-11-16T10:56:00Z">
            <w:rPr>
              <w:lang w:val="en-ZA"/>
            </w:rPr>
          </w:rPrChange>
        </w:rPr>
        <w:t>Call and other term deposits at major banks</w:t>
      </w:r>
    </w:p>
    <w:p w:rsidR="006E2691" w:rsidRPr="009C3F0E" w:rsidRDefault="006E2691">
      <w:pPr>
        <w:pStyle w:val="ListParagraph"/>
        <w:numPr>
          <w:ilvl w:val="2"/>
          <w:numId w:val="258"/>
        </w:numPr>
        <w:tabs>
          <w:tab w:val="left" w:pos="709"/>
        </w:tabs>
        <w:ind w:hanging="1436"/>
        <w:rPr>
          <w:rFonts w:ascii="Arial" w:hAnsi="Arial" w:cs="Arial"/>
          <w:color w:val="000000"/>
          <w:sz w:val="22"/>
          <w:szCs w:val="22"/>
          <w:lang w:val="en-ZA"/>
        </w:rPr>
        <w:pPrChange w:id="1258" w:author="PricewaterhouseCoopers" w:date="2012-11-16T10:56:00Z">
          <w:pPr>
            <w:numPr>
              <w:numId w:val="101"/>
            </w:numPr>
            <w:tabs>
              <w:tab w:val="num" w:pos="720"/>
              <w:tab w:val="left" w:pos="993"/>
            </w:tabs>
            <w:ind w:left="993" w:hanging="284"/>
          </w:pPr>
        </w:pPrChange>
      </w:pPr>
      <w:r w:rsidRPr="009C3F0E">
        <w:rPr>
          <w:rFonts w:ascii="Arial" w:hAnsi="Arial" w:cs="Arial"/>
          <w:color w:val="000000"/>
          <w:sz w:val="22"/>
          <w:szCs w:val="22"/>
          <w:lang w:val="en-ZA"/>
        </w:rPr>
        <w:t>Government of Namibia Treasury Bills and Government Stocks</w:t>
      </w:r>
    </w:p>
    <w:p w:rsidR="006E2691" w:rsidRPr="009C3F0E" w:rsidRDefault="006E2691">
      <w:pPr>
        <w:pStyle w:val="ListParagraph"/>
        <w:numPr>
          <w:ilvl w:val="2"/>
          <w:numId w:val="258"/>
        </w:numPr>
        <w:tabs>
          <w:tab w:val="left" w:pos="709"/>
        </w:tabs>
        <w:ind w:left="709" w:hanging="709"/>
        <w:rPr>
          <w:rFonts w:ascii="Arial" w:hAnsi="Arial" w:cs="Arial"/>
          <w:color w:val="000000"/>
          <w:sz w:val="22"/>
          <w:szCs w:val="22"/>
          <w:lang w:val="en-ZA"/>
        </w:rPr>
        <w:pPrChange w:id="1259" w:author="PricewaterhouseCoopers" w:date="2012-11-16T10:57:00Z">
          <w:pPr>
            <w:numPr>
              <w:numId w:val="101"/>
            </w:numPr>
            <w:tabs>
              <w:tab w:val="num" w:pos="720"/>
              <w:tab w:val="left" w:pos="993"/>
            </w:tabs>
            <w:ind w:left="993" w:hanging="284"/>
          </w:pPr>
        </w:pPrChange>
      </w:pPr>
      <w:r w:rsidRPr="009C3F0E">
        <w:rPr>
          <w:rFonts w:ascii="Arial" w:hAnsi="Arial" w:cs="Arial"/>
          <w:color w:val="000000"/>
          <w:sz w:val="22"/>
          <w:szCs w:val="22"/>
          <w:lang w:val="en-ZA"/>
        </w:rPr>
        <w:t>Money Market Unit Trust Funds registered in terms of the Unit Trust Control Act No. 54</w:t>
      </w:r>
      <w:ins w:id="1260" w:author="PricewaterhouseCoopers" w:date="2012-11-16T10:57:00Z">
        <w:r w:rsidR="00B312C3">
          <w:rPr>
            <w:rFonts w:ascii="Arial" w:hAnsi="Arial" w:cs="Arial"/>
            <w:color w:val="000000"/>
            <w:sz w:val="22"/>
            <w:szCs w:val="22"/>
            <w:lang w:val="en-ZA"/>
          </w:rPr>
          <w:t xml:space="preserve"> </w:t>
        </w:r>
      </w:ins>
      <w:del w:id="1261" w:author="PricewaterhouseCoopers" w:date="2012-11-16T10:57:00Z">
        <w:r w:rsidRPr="009C3F0E" w:rsidDel="00B312C3">
          <w:rPr>
            <w:rFonts w:ascii="Arial" w:hAnsi="Arial" w:cs="Arial"/>
            <w:color w:val="000000"/>
            <w:sz w:val="22"/>
            <w:szCs w:val="22"/>
            <w:lang w:val="en-ZA"/>
          </w:rPr>
          <w:delText xml:space="preserve"> </w:delText>
        </w:r>
      </w:del>
      <w:r w:rsidRPr="009C3F0E">
        <w:rPr>
          <w:rFonts w:ascii="Arial" w:hAnsi="Arial" w:cs="Arial"/>
          <w:color w:val="000000"/>
          <w:sz w:val="22"/>
          <w:szCs w:val="22"/>
          <w:lang w:val="en-ZA"/>
        </w:rPr>
        <w:t>of 1981.</w:t>
      </w:r>
    </w:p>
    <w:p w:rsidR="006E2691" w:rsidRPr="009C3F0E" w:rsidRDefault="006E2691" w:rsidP="009C3F0E">
      <w:pPr>
        <w:rPr>
          <w:rFonts w:ascii="Arial" w:hAnsi="Arial" w:cs="Arial"/>
          <w:color w:val="000000"/>
          <w:sz w:val="22"/>
          <w:szCs w:val="22"/>
        </w:rPr>
      </w:pPr>
    </w:p>
    <w:p w:rsidR="006E2691" w:rsidRPr="009C3F0E" w:rsidRDefault="006E2691" w:rsidP="009C3F0E">
      <w:pPr>
        <w:rPr>
          <w:rFonts w:ascii="Arial" w:hAnsi="Arial" w:cs="Arial"/>
          <w:color w:val="000000"/>
          <w:sz w:val="22"/>
          <w:szCs w:val="22"/>
          <w:lang w:val="en-ZA"/>
        </w:rPr>
      </w:pPr>
      <w:r w:rsidRPr="009C3F0E">
        <w:rPr>
          <w:rFonts w:ascii="Arial" w:hAnsi="Arial" w:cs="Arial"/>
          <w:color w:val="000000"/>
          <w:sz w:val="22"/>
          <w:szCs w:val="22"/>
          <w:lang w:val="en-ZA"/>
        </w:rPr>
        <w:t>No investments are allowed to be done via any financial intermediary (broker) and no commissions or fees may be earned by or paid to any person on any investment of the ECB.</w:t>
      </w:r>
    </w:p>
    <w:p w:rsidR="006E2691" w:rsidRPr="009C3F0E" w:rsidRDefault="006E2691" w:rsidP="009C3F0E">
      <w:pPr>
        <w:rPr>
          <w:rFonts w:ascii="Arial" w:hAnsi="Arial" w:cs="Arial"/>
          <w:color w:val="000000"/>
          <w:sz w:val="22"/>
          <w:szCs w:val="22"/>
        </w:rPr>
      </w:pPr>
    </w:p>
    <w:p w:rsidR="006E2691" w:rsidRPr="009C3F0E" w:rsidRDefault="006E2691" w:rsidP="009C3F0E">
      <w:pPr>
        <w:rPr>
          <w:rFonts w:ascii="Arial" w:hAnsi="Arial" w:cs="Arial"/>
          <w:color w:val="000000"/>
          <w:sz w:val="22"/>
          <w:szCs w:val="22"/>
          <w:lang w:val="en-ZA"/>
        </w:rPr>
      </w:pPr>
      <w:r w:rsidRPr="009C3F0E">
        <w:rPr>
          <w:rFonts w:ascii="Arial" w:hAnsi="Arial" w:cs="Arial"/>
          <w:b/>
          <w:color w:val="000000"/>
          <w:sz w:val="22"/>
          <w:szCs w:val="22"/>
          <w:lang w:val="en-ZA"/>
        </w:rPr>
        <w:t xml:space="preserve">5. </w:t>
      </w:r>
      <w:r w:rsidRPr="009C3F0E">
        <w:rPr>
          <w:rFonts w:ascii="Arial" w:hAnsi="Arial" w:cs="Arial"/>
          <w:b/>
          <w:color w:val="000000"/>
          <w:sz w:val="22"/>
          <w:szCs w:val="22"/>
          <w:lang w:val="en-ZA"/>
        </w:rPr>
        <w:tab/>
        <w:t>Spread of portfolio</w:t>
      </w:r>
    </w:p>
    <w:p w:rsidR="006E2691" w:rsidRPr="009C3F0E" w:rsidRDefault="006E2691" w:rsidP="009C3F0E">
      <w:pPr>
        <w:rPr>
          <w:rFonts w:ascii="Arial" w:hAnsi="Arial" w:cs="Arial"/>
          <w:color w:val="000000"/>
          <w:sz w:val="22"/>
          <w:szCs w:val="22"/>
        </w:rPr>
      </w:pPr>
    </w:p>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rPr>
        <w:t>Investment allocation in terms of percentage will be as follows:</w:t>
      </w:r>
    </w:p>
    <w:p w:rsidR="006E2691" w:rsidRPr="009C3F0E" w:rsidRDefault="006E2691" w:rsidP="009C3F0E">
      <w:pPr>
        <w:rPr>
          <w:rFonts w:ascii="Arial" w:hAnsi="Arial" w:cs="Arial"/>
          <w:color w:val="000000"/>
          <w:sz w:val="22"/>
          <w:szCs w:val="22"/>
        </w:rPr>
      </w:pPr>
    </w:p>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rPr>
        <w:lastRenderedPageBreak/>
        <w:t xml:space="preserve">5.1 </w:t>
      </w:r>
      <w:r w:rsidRPr="009C3F0E">
        <w:rPr>
          <w:rFonts w:ascii="Arial" w:hAnsi="Arial" w:cs="Arial"/>
          <w:color w:val="000000"/>
          <w:sz w:val="22"/>
          <w:szCs w:val="22"/>
        </w:rPr>
        <w:tab/>
        <w:t>Ten per cent (10%) of the funds to the operation account.</w:t>
      </w:r>
    </w:p>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rPr>
        <w:t xml:space="preserve">These funds will be used to contribute towards the daily operation of the ECB and will be deposited in a separate bank account opened specifically for this purpose, which will be interest-bearing account.  </w:t>
      </w:r>
    </w:p>
    <w:p w:rsidR="006E2691" w:rsidRPr="009C3F0E" w:rsidRDefault="006E2691" w:rsidP="009C3F0E">
      <w:pPr>
        <w:rPr>
          <w:rFonts w:ascii="Arial" w:hAnsi="Arial" w:cs="Arial"/>
          <w:color w:val="000000"/>
          <w:sz w:val="22"/>
          <w:szCs w:val="22"/>
        </w:rPr>
      </w:pPr>
    </w:p>
    <w:p w:rsidR="006E2691" w:rsidRPr="009C3F0E" w:rsidRDefault="006E2691" w:rsidP="00283D80">
      <w:pPr>
        <w:tabs>
          <w:tab w:val="left" w:pos="709"/>
        </w:tabs>
        <w:ind w:left="709" w:hanging="709"/>
        <w:rPr>
          <w:rFonts w:ascii="Arial" w:hAnsi="Arial" w:cs="Arial"/>
          <w:color w:val="000000"/>
          <w:sz w:val="22"/>
          <w:szCs w:val="22"/>
        </w:rPr>
      </w:pPr>
      <w:r w:rsidRPr="009C3F0E">
        <w:rPr>
          <w:rFonts w:ascii="Arial" w:hAnsi="Arial" w:cs="Arial"/>
          <w:color w:val="000000"/>
          <w:sz w:val="22"/>
          <w:szCs w:val="22"/>
        </w:rPr>
        <w:t xml:space="preserve">5.2 </w:t>
      </w:r>
      <w:r w:rsidRPr="009C3F0E">
        <w:rPr>
          <w:rFonts w:ascii="Arial" w:hAnsi="Arial" w:cs="Arial"/>
          <w:color w:val="000000"/>
          <w:sz w:val="22"/>
          <w:szCs w:val="22"/>
        </w:rPr>
        <w:tab/>
        <w:t>The rest of the funds will be managed by the GM Finance and Administration under the following principles:</w:t>
      </w:r>
    </w:p>
    <w:p w:rsidR="006E2691" w:rsidRPr="009C3F0E" w:rsidRDefault="006E2691" w:rsidP="00283D80">
      <w:pPr>
        <w:tabs>
          <w:tab w:val="left" w:pos="709"/>
        </w:tabs>
        <w:ind w:left="709" w:hanging="709"/>
        <w:rPr>
          <w:rFonts w:ascii="Arial" w:hAnsi="Arial" w:cs="Arial"/>
          <w:color w:val="000000"/>
          <w:sz w:val="22"/>
          <w:szCs w:val="22"/>
        </w:rPr>
      </w:pPr>
    </w:p>
    <w:p w:rsidR="006E2691" w:rsidRDefault="006E2691" w:rsidP="00283D80">
      <w:pPr>
        <w:tabs>
          <w:tab w:val="left" w:pos="709"/>
        </w:tabs>
        <w:ind w:left="709" w:hanging="709"/>
        <w:rPr>
          <w:rFonts w:ascii="Arial" w:hAnsi="Arial" w:cs="Arial"/>
          <w:color w:val="000000"/>
          <w:sz w:val="22"/>
          <w:szCs w:val="22"/>
        </w:rPr>
      </w:pPr>
      <w:r w:rsidRPr="009C3F0E">
        <w:rPr>
          <w:rFonts w:ascii="Arial" w:hAnsi="Arial" w:cs="Arial"/>
          <w:color w:val="000000"/>
          <w:sz w:val="22"/>
          <w:szCs w:val="22"/>
        </w:rPr>
        <w:t xml:space="preserve">5.2.1 </w:t>
      </w:r>
      <w:r w:rsidRPr="009C3F0E">
        <w:rPr>
          <w:rFonts w:ascii="Arial" w:hAnsi="Arial" w:cs="Arial"/>
          <w:color w:val="000000"/>
          <w:sz w:val="22"/>
          <w:szCs w:val="22"/>
        </w:rPr>
        <w:tab/>
        <w:t>Seventy percent (70%) of the funds to be invested in money market instruments</w:t>
      </w:r>
    </w:p>
    <w:p w:rsidR="00283D80" w:rsidRPr="009C3F0E" w:rsidRDefault="00283D80" w:rsidP="00283D80">
      <w:pPr>
        <w:tabs>
          <w:tab w:val="left" w:pos="709"/>
        </w:tabs>
        <w:ind w:left="709" w:hanging="709"/>
        <w:rPr>
          <w:rFonts w:ascii="Arial" w:hAnsi="Arial" w:cs="Arial"/>
          <w:color w:val="000000"/>
          <w:sz w:val="22"/>
          <w:szCs w:val="22"/>
        </w:rPr>
      </w:pPr>
    </w:p>
    <w:p w:rsidR="006E2691" w:rsidRPr="009C3F0E" w:rsidRDefault="006E2691" w:rsidP="0034552D">
      <w:pPr>
        <w:rPr>
          <w:rFonts w:ascii="Arial" w:hAnsi="Arial" w:cs="Arial"/>
          <w:color w:val="000000"/>
          <w:sz w:val="22"/>
          <w:szCs w:val="22"/>
        </w:rPr>
      </w:pPr>
      <w:r w:rsidRPr="009C3F0E">
        <w:rPr>
          <w:rFonts w:ascii="Arial" w:hAnsi="Arial" w:cs="Arial"/>
          <w:color w:val="000000"/>
          <w:sz w:val="22"/>
          <w:szCs w:val="22"/>
        </w:rPr>
        <w:t xml:space="preserve">These funds will be invested in money markets in local banks to enable the ECB to have easy access to its funds but at the same time earn higher return on its investments.  Quotations on rates will be required from all local banks and the bank with the best rates will be considered.  </w:t>
      </w:r>
    </w:p>
    <w:p w:rsidR="006E2691" w:rsidRPr="009C3F0E" w:rsidRDefault="006E2691" w:rsidP="00283D80">
      <w:pPr>
        <w:tabs>
          <w:tab w:val="left" w:pos="709"/>
        </w:tabs>
        <w:ind w:left="709" w:hanging="709"/>
        <w:rPr>
          <w:rFonts w:ascii="Arial" w:hAnsi="Arial" w:cs="Arial"/>
          <w:color w:val="000000"/>
          <w:sz w:val="22"/>
          <w:szCs w:val="22"/>
        </w:rPr>
      </w:pPr>
    </w:p>
    <w:p w:rsidR="006E2691" w:rsidRPr="009C3F0E" w:rsidRDefault="006E2691" w:rsidP="00283D80">
      <w:pPr>
        <w:tabs>
          <w:tab w:val="left" w:pos="709"/>
        </w:tabs>
        <w:ind w:left="709" w:hanging="709"/>
        <w:rPr>
          <w:rFonts w:ascii="Arial" w:hAnsi="Arial" w:cs="Arial"/>
          <w:color w:val="000000"/>
          <w:sz w:val="22"/>
          <w:szCs w:val="22"/>
        </w:rPr>
      </w:pPr>
      <w:r w:rsidRPr="009C3F0E">
        <w:rPr>
          <w:rFonts w:ascii="Arial" w:hAnsi="Arial" w:cs="Arial"/>
          <w:color w:val="000000"/>
          <w:sz w:val="22"/>
          <w:szCs w:val="22"/>
        </w:rPr>
        <w:t xml:space="preserve">5.2.2 </w:t>
      </w:r>
      <w:r w:rsidRPr="009C3F0E">
        <w:rPr>
          <w:rFonts w:ascii="Arial" w:hAnsi="Arial" w:cs="Arial"/>
          <w:color w:val="000000"/>
          <w:sz w:val="22"/>
          <w:szCs w:val="22"/>
        </w:rPr>
        <w:tab/>
        <w:t>Twenty percent (20%) in government bonds (Namibia)</w:t>
      </w:r>
    </w:p>
    <w:p w:rsidR="00283D80" w:rsidRDefault="00283D80" w:rsidP="00283D80">
      <w:pPr>
        <w:tabs>
          <w:tab w:val="left" w:pos="709"/>
        </w:tabs>
        <w:ind w:left="709" w:hanging="709"/>
        <w:rPr>
          <w:rFonts w:ascii="Arial" w:hAnsi="Arial" w:cs="Arial"/>
          <w:color w:val="000000"/>
          <w:sz w:val="22"/>
          <w:szCs w:val="22"/>
        </w:rPr>
      </w:pPr>
    </w:p>
    <w:p w:rsidR="006E2691" w:rsidRPr="009C3F0E" w:rsidRDefault="006E2691" w:rsidP="0034552D">
      <w:pPr>
        <w:rPr>
          <w:rFonts w:ascii="Arial" w:hAnsi="Arial" w:cs="Arial"/>
          <w:color w:val="000000"/>
          <w:sz w:val="22"/>
          <w:szCs w:val="22"/>
        </w:rPr>
      </w:pPr>
      <w:r w:rsidRPr="009C3F0E">
        <w:rPr>
          <w:rFonts w:ascii="Arial" w:hAnsi="Arial" w:cs="Arial"/>
          <w:color w:val="000000"/>
          <w:sz w:val="22"/>
          <w:szCs w:val="22"/>
        </w:rPr>
        <w:t>This is used as a long-term investment in a nearly risk-free institution.  The aim of investing a certain percentage of the funds in bonds is to ensure that the ECB starts to build a strong capital base for future growth and also for stability in long-term cash-flow needs.</w:t>
      </w:r>
    </w:p>
    <w:p w:rsidR="006E2691" w:rsidRPr="009C3F0E" w:rsidRDefault="006E2691" w:rsidP="00283D80">
      <w:pPr>
        <w:tabs>
          <w:tab w:val="left" w:pos="709"/>
        </w:tabs>
        <w:ind w:left="709" w:hanging="709"/>
        <w:rPr>
          <w:rFonts w:ascii="Arial" w:hAnsi="Arial" w:cs="Arial"/>
          <w:color w:val="000000"/>
          <w:sz w:val="22"/>
          <w:szCs w:val="22"/>
        </w:rPr>
      </w:pPr>
    </w:p>
    <w:p w:rsidR="006E2691" w:rsidRPr="00283D80" w:rsidRDefault="006E2691" w:rsidP="00283D80">
      <w:pPr>
        <w:pStyle w:val="BodyText"/>
        <w:pBdr>
          <w:top w:val="none" w:sz="0" w:space="0" w:color="auto"/>
          <w:left w:val="none" w:sz="0" w:space="0" w:color="auto"/>
          <w:bottom w:val="none" w:sz="0" w:space="0" w:color="auto"/>
          <w:right w:val="none" w:sz="0" w:space="0" w:color="auto"/>
        </w:pBdr>
        <w:tabs>
          <w:tab w:val="left" w:pos="709"/>
        </w:tabs>
        <w:ind w:left="709" w:hanging="709"/>
        <w:jc w:val="left"/>
        <w:rPr>
          <w:rFonts w:ascii="Arial" w:hAnsi="Arial" w:cs="Arial"/>
          <w:b w:val="0"/>
          <w:color w:val="000000"/>
          <w:sz w:val="22"/>
          <w:szCs w:val="22"/>
        </w:rPr>
      </w:pPr>
      <w:r w:rsidRPr="00283D80">
        <w:rPr>
          <w:rFonts w:ascii="Arial" w:hAnsi="Arial" w:cs="Arial"/>
          <w:b w:val="0"/>
          <w:color w:val="000000"/>
          <w:sz w:val="22"/>
          <w:szCs w:val="22"/>
        </w:rPr>
        <w:t xml:space="preserve">5.3 </w:t>
      </w:r>
      <w:r w:rsidRPr="00283D80">
        <w:rPr>
          <w:rFonts w:ascii="Arial" w:hAnsi="Arial" w:cs="Arial"/>
          <w:b w:val="0"/>
          <w:color w:val="000000"/>
          <w:sz w:val="22"/>
          <w:szCs w:val="22"/>
        </w:rPr>
        <w:tab/>
        <w:t>The proportion of investment in the above markets will be based on the financial strengths of each of them.  Other determining factors are:</w:t>
      </w:r>
    </w:p>
    <w:p w:rsidR="006E2691" w:rsidRPr="00283D80" w:rsidRDefault="006E2691" w:rsidP="00283D80">
      <w:pPr>
        <w:tabs>
          <w:tab w:val="left" w:pos="709"/>
        </w:tabs>
        <w:ind w:left="709" w:hanging="709"/>
        <w:rPr>
          <w:rFonts w:ascii="Arial" w:hAnsi="Arial" w:cs="Arial"/>
          <w:color w:val="000000"/>
          <w:sz w:val="22"/>
          <w:szCs w:val="22"/>
        </w:rPr>
      </w:pPr>
    </w:p>
    <w:p w:rsidR="006E2691" w:rsidRPr="0078609D" w:rsidRDefault="006E2691" w:rsidP="0078609D">
      <w:pPr>
        <w:pStyle w:val="ListParagraph"/>
        <w:numPr>
          <w:ilvl w:val="2"/>
          <w:numId w:val="260"/>
        </w:numPr>
        <w:tabs>
          <w:tab w:val="left" w:pos="709"/>
        </w:tabs>
        <w:suppressAutoHyphens/>
        <w:overflowPunct w:val="0"/>
        <w:autoSpaceDE w:val="0"/>
        <w:autoSpaceDN w:val="0"/>
        <w:adjustRightInd w:val="0"/>
        <w:ind w:hanging="1860"/>
        <w:textAlignment w:val="baseline"/>
        <w:rPr>
          <w:rFonts w:ascii="Arial" w:hAnsi="Arial" w:cs="Arial"/>
          <w:color w:val="000000"/>
          <w:sz w:val="22"/>
          <w:szCs w:val="22"/>
        </w:rPr>
      </w:pPr>
      <w:r w:rsidRPr="0078609D">
        <w:rPr>
          <w:rFonts w:ascii="Arial" w:hAnsi="Arial" w:cs="Arial"/>
          <w:color w:val="000000"/>
          <w:sz w:val="22"/>
          <w:szCs w:val="22"/>
        </w:rPr>
        <w:t>Number of years in existence of the institution should be at least three (3) years.</w:t>
      </w:r>
    </w:p>
    <w:p w:rsidR="006E2691" w:rsidRPr="009C3F0E" w:rsidRDefault="006E2691" w:rsidP="0078609D">
      <w:pPr>
        <w:pStyle w:val="ListParagraph"/>
        <w:numPr>
          <w:ilvl w:val="2"/>
          <w:numId w:val="260"/>
        </w:numPr>
        <w:tabs>
          <w:tab w:val="left" w:pos="709"/>
        </w:tabs>
        <w:suppressAutoHyphens/>
        <w:overflowPunct w:val="0"/>
        <w:autoSpaceDE w:val="0"/>
        <w:autoSpaceDN w:val="0"/>
        <w:adjustRightInd w:val="0"/>
        <w:ind w:hanging="1860"/>
        <w:textAlignment w:val="baseline"/>
        <w:rPr>
          <w:rFonts w:ascii="Arial" w:hAnsi="Arial" w:cs="Arial"/>
          <w:color w:val="000000"/>
          <w:sz w:val="22"/>
          <w:szCs w:val="22"/>
        </w:rPr>
      </w:pPr>
      <w:r w:rsidRPr="009C3F0E">
        <w:rPr>
          <w:rFonts w:ascii="Arial" w:hAnsi="Arial" w:cs="Arial"/>
          <w:color w:val="000000"/>
          <w:sz w:val="22"/>
          <w:szCs w:val="22"/>
        </w:rPr>
        <w:t>Should have recorded profits for the previous three years.</w:t>
      </w:r>
    </w:p>
    <w:p w:rsidR="006E2691" w:rsidRPr="009C3F0E" w:rsidRDefault="006E2691" w:rsidP="0078609D">
      <w:pPr>
        <w:pStyle w:val="ListParagraph"/>
        <w:numPr>
          <w:ilvl w:val="2"/>
          <w:numId w:val="260"/>
        </w:numPr>
        <w:tabs>
          <w:tab w:val="left" w:pos="709"/>
        </w:tabs>
        <w:suppressAutoHyphens/>
        <w:overflowPunct w:val="0"/>
        <w:autoSpaceDE w:val="0"/>
        <w:autoSpaceDN w:val="0"/>
        <w:adjustRightInd w:val="0"/>
        <w:ind w:hanging="1860"/>
        <w:textAlignment w:val="baseline"/>
        <w:rPr>
          <w:rFonts w:ascii="Arial" w:hAnsi="Arial" w:cs="Arial"/>
          <w:color w:val="000000"/>
          <w:sz w:val="22"/>
          <w:szCs w:val="22"/>
        </w:rPr>
      </w:pPr>
      <w:r w:rsidRPr="009C3F0E">
        <w:rPr>
          <w:rFonts w:ascii="Arial" w:hAnsi="Arial" w:cs="Arial"/>
          <w:color w:val="000000"/>
          <w:sz w:val="22"/>
          <w:szCs w:val="22"/>
        </w:rPr>
        <w:t>Recorded a stable growth pattern of 3 to 5 years in terms of assets.</w:t>
      </w:r>
    </w:p>
    <w:p w:rsidR="006E2691" w:rsidRPr="009C3F0E" w:rsidRDefault="006E2691" w:rsidP="00283D80">
      <w:pPr>
        <w:tabs>
          <w:tab w:val="left" w:pos="709"/>
        </w:tabs>
        <w:ind w:left="709" w:hanging="709"/>
        <w:rPr>
          <w:rFonts w:ascii="Arial" w:hAnsi="Arial" w:cs="Arial"/>
          <w:color w:val="000000"/>
          <w:sz w:val="22"/>
          <w:szCs w:val="22"/>
        </w:rPr>
      </w:pPr>
    </w:p>
    <w:p w:rsidR="006E2691" w:rsidRPr="009C3F0E" w:rsidRDefault="006E2691" w:rsidP="0034552D">
      <w:pPr>
        <w:rPr>
          <w:rFonts w:ascii="Arial" w:hAnsi="Arial" w:cs="Arial"/>
          <w:color w:val="000000"/>
          <w:sz w:val="22"/>
          <w:szCs w:val="22"/>
        </w:rPr>
      </w:pPr>
      <w:r w:rsidRPr="009C3F0E">
        <w:rPr>
          <w:rFonts w:ascii="Arial" w:hAnsi="Arial" w:cs="Arial"/>
          <w:color w:val="000000"/>
          <w:sz w:val="22"/>
          <w:szCs w:val="22"/>
        </w:rPr>
        <w:t>Investment will be placed with the institution with the highest quote, provided that criteria set above have been met.</w:t>
      </w:r>
    </w:p>
    <w:p w:rsidR="009B4388" w:rsidRDefault="009B4388">
      <w:r>
        <w:br w:type="page"/>
      </w:r>
    </w:p>
    <w:p w:rsidR="00AF5837" w:rsidRDefault="00AF5837"/>
    <w:tbl>
      <w:tblPr>
        <w:tblW w:w="93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29"/>
        <w:gridCol w:w="1984"/>
        <w:gridCol w:w="1842"/>
      </w:tblGrid>
      <w:tr w:rsidR="006E2691" w:rsidRPr="009C3F0E" w:rsidTr="00807369">
        <w:tc>
          <w:tcPr>
            <w:tcW w:w="9355" w:type="dxa"/>
            <w:gridSpan w:val="3"/>
            <w:tcBorders>
              <w:top w:val="single" w:sz="4" w:space="0" w:color="auto"/>
              <w:left w:val="single" w:sz="4" w:space="0" w:color="auto"/>
              <w:bottom w:val="single" w:sz="4" w:space="0" w:color="auto"/>
              <w:right w:val="single" w:sz="4" w:space="0" w:color="auto"/>
            </w:tcBorders>
          </w:tcPr>
          <w:p w:rsidR="006E2691" w:rsidRPr="009C3F0E" w:rsidRDefault="006E2691" w:rsidP="009C3F0E">
            <w:pPr>
              <w:rPr>
                <w:rFonts w:ascii="Arial" w:hAnsi="Arial" w:cs="Arial"/>
                <w:b/>
                <w:color w:val="000000"/>
                <w:sz w:val="22"/>
                <w:szCs w:val="22"/>
              </w:rPr>
            </w:pPr>
            <w:r w:rsidRPr="009C3F0E">
              <w:rPr>
                <w:rFonts w:ascii="Arial" w:hAnsi="Arial" w:cs="Arial"/>
                <w:b/>
                <w:color w:val="000000"/>
                <w:sz w:val="22"/>
                <w:szCs w:val="22"/>
              </w:rPr>
              <w:t>Abbreviations:</w:t>
            </w:r>
          </w:p>
          <w:p w:rsidR="006E2691" w:rsidRPr="009C3F0E" w:rsidRDefault="006E2691" w:rsidP="009C3F0E">
            <w:pPr>
              <w:rPr>
                <w:rFonts w:ascii="Arial" w:hAnsi="Arial" w:cs="Arial"/>
                <w:color w:val="000000"/>
                <w:sz w:val="22"/>
                <w:szCs w:val="22"/>
              </w:rPr>
            </w:pPr>
          </w:p>
          <w:p w:rsidR="006E2691" w:rsidRPr="009C3F0E" w:rsidRDefault="006E2691" w:rsidP="00AC3E3D">
            <w:pPr>
              <w:rPr>
                <w:rFonts w:ascii="Arial" w:hAnsi="Arial" w:cs="Arial"/>
                <w:color w:val="000000"/>
                <w:sz w:val="22"/>
                <w:szCs w:val="22"/>
              </w:rPr>
            </w:pPr>
            <w:r w:rsidRPr="009C3F0E">
              <w:rPr>
                <w:rFonts w:ascii="Arial" w:hAnsi="Arial" w:cs="Arial"/>
                <w:color w:val="000000"/>
                <w:sz w:val="22"/>
                <w:szCs w:val="22"/>
              </w:rPr>
              <w:t>Minister</w:t>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Minister of Mines and Energy</w:t>
            </w:r>
          </w:p>
          <w:p w:rsidR="006E2691" w:rsidRPr="009C3F0E" w:rsidRDefault="006E2691" w:rsidP="00AC3E3D">
            <w:pPr>
              <w:rPr>
                <w:rFonts w:ascii="Arial" w:hAnsi="Arial" w:cs="Arial"/>
                <w:color w:val="000000"/>
                <w:sz w:val="22"/>
                <w:szCs w:val="22"/>
              </w:rPr>
            </w:pPr>
            <w:r w:rsidRPr="009C3F0E">
              <w:rPr>
                <w:rFonts w:ascii="Arial" w:hAnsi="Arial" w:cs="Arial"/>
                <w:color w:val="000000"/>
                <w:sz w:val="22"/>
                <w:szCs w:val="22"/>
              </w:rPr>
              <w:t>Board</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The Electricity Control Board</w:t>
            </w:r>
          </w:p>
          <w:p w:rsidR="006E2691" w:rsidRPr="009C3F0E" w:rsidRDefault="006E2691" w:rsidP="00AC3E3D">
            <w:pPr>
              <w:rPr>
                <w:rFonts w:ascii="Arial" w:hAnsi="Arial" w:cs="Arial"/>
                <w:color w:val="000000"/>
                <w:sz w:val="22"/>
                <w:szCs w:val="22"/>
              </w:rPr>
            </w:pPr>
            <w:r w:rsidRPr="009C3F0E">
              <w:rPr>
                <w:rFonts w:ascii="Arial" w:hAnsi="Arial" w:cs="Arial"/>
                <w:color w:val="000000"/>
                <w:sz w:val="22"/>
                <w:szCs w:val="22"/>
              </w:rPr>
              <w:t>F&amp;A Committee</w:t>
            </w:r>
            <w:r w:rsidRPr="009C3F0E">
              <w:rPr>
                <w:rFonts w:ascii="Arial" w:hAnsi="Arial" w:cs="Arial"/>
                <w:color w:val="000000"/>
                <w:sz w:val="22"/>
                <w:szCs w:val="22"/>
              </w:rPr>
              <w:tab/>
              <w:t>:</w:t>
            </w:r>
            <w:r w:rsidRPr="009C3F0E">
              <w:rPr>
                <w:rFonts w:ascii="Arial" w:hAnsi="Arial" w:cs="Arial"/>
                <w:color w:val="000000"/>
                <w:sz w:val="22"/>
                <w:szCs w:val="22"/>
              </w:rPr>
              <w:tab/>
              <w:t>Finance &amp; Audit Committee</w:t>
            </w:r>
          </w:p>
          <w:p w:rsidR="006E2691" w:rsidRPr="009C3F0E" w:rsidRDefault="006E2691" w:rsidP="00AC3E3D">
            <w:pPr>
              <w:rPr>
                <w:rFonts w:ascii="Arial" w:hAnsi="Arial" w:cs="Arial"/>
                <w:color w:val="000000"/>
                <w:sz w:val="22"/>
                <w:szCs w:val="22"/>
              </w:rPr>
            </w:pPr>
            <w:r w:rsidRPr="009C3F0E">
              <w:rPr>
                <w:rFonts w:ascii="Arial" w:hAnsi="Arial" w:cs="Arial"/>
                <w:color w:val="000000"/>
                <w:sz w:val="22"/>
                <w:szCs w:val="22"/>
              </w:rPr>
              <w:t>IA</w:t>
            </w:r>
            <w:r w:rsidRPr="009C3F0E">
              <w:rPr>
                <w:rFonts w:ascii="Arial" w:hAnsi="Arial" w:cs="Arial"/>
                <w:color w:val="000000"/>
                <w:sz w:val="22"/>
                <w:szCs w:val="22"/>
              </w:rPr>
              <w:tab/>
            </w:r>
            <w:r w:rsidRPr="009C3F0E">
              <w:rPr>
                <w:rFonts w:ascii="Arial" w:hAnsi="Arial" w:cs="Arial"/>
                <w:color w:val="000000"/>
                <w:sz w:val="22"/>
                <w:szCs w:val="22"/>
              </w:rPr>
              <w:tab/>
              <w:t xml:space="preserve">            :</w:t>
            </w:r>
            <w:r w:rsidRPr="009C3F0E">
              <w:rPr>
                <w:rFonts w:ascii="Arial" w:hAnsi="Arial" w:cs="Arial"/>
                <w:color w:val="000000"/>
                <w:sz w:val="22"/>
                <w:szCs w:val="22"/>
              </w:rPr>
              <w:tab/>
              <w:t>Internal Audit</w:t>
            </w:r>
          </w:p>
          <w:p w:rsidR="006E2691" w:rsidRPr="009C3F0E" w:rsidRDefault="006E2691" w:rsidP="00AC3E3D">
            <w:pPr>
              <w:rPr>
                <w:rFonts w:ascii="Arial" w:hAnsi="Arial" w:cs="Arial"/>
                <w:color w:val="000000"/>
                <w:sz w:val="22"/>
                <w:szCs w:val="22"/>
              </w:rPr>
            </w:pPr>
            <w:r w:rsidRPr="009C3F0E">
              <w:rPr>
                <w:rFonts w:ascii="Arial" w:hAnsi="Arial" w:cs="Arial"/>
                <w:color w:val="000000"/>
                <w:sz w:val="22"/>
                <w:szCs w:val="22"/>
              </w:rPr>
              <w:t>CEO</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Chief Executive Officer</w:t>
            </w:r>
          </w:p>
          <w:p w:rsidR="006E2691" w:rsidRPr="009C3F0E" w:rsidRDefault="006E2691" w:rsidP="00AC3E3D">
            <w:pPr>
              <w:rPr>
                <w:rFonts w:ascii="Arial" w:hAnsi="Arial" w:cs="Arial"/>
                <w:color w:val="000000"/>
                <w:sz w:val="22"/>
                <w:szCs w:val="22"/>
              </w:rPr>
            </w:pPr>
            <w:r w:rsidRPr="009C3F0E">
              <w:rPr>
                <w:rFonts w:ascii="Arial" w:hAnsi="Arial" w:cs="Arial"/>
                <w:color w:val="000000"/>
                <w:sz w:val="22"/>
                <w:szCs w:val="22"/>
              </w:rPr>
              <w:t>GM</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General Manager</w:t>
            </w:r>
          </w:p>
          <w:p w:rsidR="006E2691" w:rsidRPr="009C3F0E" w:rsidRDefault="006E2691" w:rsidP="00AC3E3D">
            <w:pPr>
              <w:rPr>
                <w:rFonts w:ascii="Arial" w:hAnsi="Arial" w:cs="Arial"/>
                <w:color w:val="000000"/>
                <w:sz w:val="22"/>
                <w:szCs w:val="22"/>
              </w:rPr>
            </w:pPr>
            <w:r w:rsidRPr="009C3F0E">
              <w:rPr>
                <w:rFonts w:ascii="Arial" w:hAnsi="Arial" w:cs="Arial"/>
                <w:color w:val="000000"/>
                <w:sz w:val="22"/>
                <w:szCs w:val="22"/>
              </w:rPr>
              <w:t>GM: F&amp;A</w:t>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General Manager: Finance &amp; Administration</w:t>
            </w:r>
          </w:p>
          <w:p w:rsidR="006E2691" w:rsidRPr="009C3F0E" w:rsidRDefault="006E2691" w:rsidP="00AC3E3D">
            <w:pPr>
              <w:rPr>
                <w:rFonts w:ascii="Arial" w:hAnsi="Arial" w:cs="Arial"/>
                <w:b/>
                <w:color w:val="000000"/>
                <w:sz w:val="22"/>
                <w:szCs w:val="22"/>
              </w:rPr>
            </w:pPr>
            <w:r w:rsidRPr="009C3F0E">
              <w:rPr>
                <w:rFonts w:ascii="Arial" w:hAnsi="Arial" w:cs="Arial"/>
                <w:color w:val="000000"/>
                <w:sz w:val="22"/>
                <w:szCs w:val="22"/>
              </w:rPr>
              <w:t>Accountant</w:t>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Financial Accountant</w:t>
            </w:r>
          </w:p>
        </w:tc>
      </w:tr>
      <w:tr w:rsidR="006E2691" w:rsidRPr="009C3F0E" w:rsidTr="00807369">
        <w:tc>
          <w:tcPr>
            <w:tcW w:w="9355" w:type="dxa"/>
            <w:gridSpan w:val="3"/>
            <w:tcBorders>
              <w:top w:val="single" w:sz="4" w:space="0" w:color="auto"/>
              <w:left w:val="nil"/>
              <w:bottom w:val="single" w:sz="4" w:space="0" w:color="auto"/>
              <w:right w:val="nil"/>
            </w:tcBorders>
          </w:tcPr>
          <w:p w:rsidR="006E2691" w:rsidRPr="009C3F0E" w:rsidRDefault="006E2691" w:rsidP="009C3F0E">
            <w:pPr>
              <w:ind w:right="555"/>
              <w:rPr>
                <w:rFonts w:ascii="Arial" w:hAnsi="Arial" w:cs="Arial"/>
                <w:b/>
                <w:color w:val="000000"/>
                <w:sz w:val="22"/>
                <w:szCs w:val="22"/>
              </w:rPr>
            </w:pPr>
          </w:p>
        </w:tc>
      </w:tr>
      <w:tr w:rsidR="00AF5837" w:rsidRPr="007E7FA8" w:rsidTr="008073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5529" w:type="dxa"/>
          </w:tcPr>
          <w:p w:rsidR="00AF5837" w:rsidRPr="007E7FA8" w:rsidRDefault="00AF5837" w:rsidP="00AC3E3D">
            <w:pPr>
              <w:pStyle w:val="BodyTextIndent"/>
              <w:ind w:left="0"/>
              <w:rPr>
                <w:rFonts w:ascii="Arial" w:hAnsi="Arial" w:cs="Arial"/>
                <w:color w:val="000000"/>
                <w:sz w:val="22"/>
                <w:szCs w:val="22"/>
              </w:rPr>
            </w:pPr>
            <w:r w:rsidRPr="007E7FA8">
              <w:rPr>
                <w:rFonts w:ascii="Arial" w:hAnsi="Arial" w:cs="Arial"/>
                <w:color w:val="000000"/>
                <w:sz w:val="22"/>
                <w:szCs w:val="22"/>
              </w:rPr>
              <w:t>Procedure</w:t>
            </w:r>
          </w:p>
        </w:tc>
        <w:tc>
          <w:tcPr>
            <w:tcW w:w="1984" w:type="dxa"/>
          </w:tcPr>
          <w:p w:rsidR="00AF5837" w:rsidRPr="007E7FA8" w:rsidRDefault="00AF5837" w:rsidP="00D465E0">
            <w:pPr>
              <w:rPr>
                <w:rFonts w:ascii="Arial" w:hAnsi="Arial" w:cs="Arial"/>
                <w:b/>
                <w:color w:val="000000"/>
                <w:sz w:val="22"/>
                <w:szCs w:val="22"/>
                <w:lang w:val="en-ZA"/>
              </w:rPr>
            </w:pPr>
            <w:r w:rsidRPr="007E7FA8">
              <w:rPr>
                <w:rFonts w:ascii="Arial" w:hAnsi="Arial" w:cs="Arial"/>
                <w:b/>
                <w:color w:val="000000"/>
                <w:sz w:val="22"/>
                <w:szCs w:val="22"/>
                <w:lang w:val="en-ZA"/>
              </w:rPr>
              <w:t>Responsibility</w:t>
            </w:r>
          </w:p>
        </w:tc>
        <w:tc>
          <w:tcPr>
            <w:tcW w:w="1842" w:type="dxa"/>
          </w:tcPr>
          <w:p w:rsidR="00AF5837" w:rsidRPr="007E7FA8" w:rsidRDefault="00AF5837" w:rsidP="00D465E0">
            <w:pPr>
              <w:rPr>
                <w:rFonts w:ascii="Arial" w:hAnsi="Arial" w:cs="Arial"/>
                <w:b/>
                <w:color w:val="000000"/>
                <w:sz w:val="22"/>
                <w:szCs w:val="22"/>
                <w:lang w:val="en-ZA"/>
              </w:rPr>
            </w:pPr>
            <w:r w:rsidRPr="007E7FA8">
              <w:rPr>
                <w:rFonts w:ascii="Arial" w:hAnsi="Arial" w:cs="Arial"/>
                <w:b/>
                <w:color w:val="000000"/>
                <w:sz w:val="22"/>
                <w:szCs w:val="22"/>
                <w:lang w:val="en-ZA"/>
              </w:rPr>
              <w:t>Frequency</w:t>
            </w:r>
          </w:p>
        </w:tc>
      </w:tr>
      <w:tr w:rsidR="006E2691" w:rsidRPr="009C3F0E" w:rsidTr="00807369">
        <w:tc>
          <w:tcPr>
            <w:tcW w:w="9355" w:type="dxa"/>
            <w:gridSpan w:val="3"/>
            <w:tcBorders>
              <w:top w:val="single" w:sz="4" w:space="0" w:color="auto"/>
              <w:left w:val="single" w:sz="4" w:space="0" w:color="auto"/>
              <w:bottom w:val="single" w:sz="4" w:space="0" w:color="auto"/>
              <w:right w:val="single" w:sz="4" w:space="0" w:color="auto"/>
            </w:tcBorders>
          </w:tcPr>
          <w:p w:rsidR="006E2691" w:rsidRPr="009C3F0E" w:rsidRDefault="006E2691" w:rsidP="009C3F0E">
            <w:pPr>
              <w:ind w:right="555"/>
              <w:rPr>
                <w:rFonts w:ascii="Arial" w:hAnsi="Arial" w:cs="Arial"/>
                <w:b/>
                <w:color w:val="000000"/>
                <w:sz w:val="22"/>
                <w:szCs w:val="22"/>
              </w:rPr>
            </w:pPr>
            <w:r w:rsidRPr="009C3F0E">
              <w:rPr>
                <w:rFonts w:ascii="Arial" w:hAnsi="Arial" w:cs="Arial"/>
                <w:b/>
                <w:color w:val="000000"/>
                <w:sz w:val="22"/>
                <w:szCs w:val="22"/>
              </w:rPr>
              <w:t>1. Delegation of Authority</w:t>
            </w:r>
          </w:p>
        </w:tc>
      </w:tr>
      <w:tr w:rsidR="006E2691" w:rsidRPr="009C3F0E" w:rsidTr="00807369">
        <w:tc>
          <w:tcPr>
            <w:tcW w:w="5529" w:type="dxa"/>
            <w:tcBorders>
              <w:top w:val="single" w:sz="4" w:space="0" w:color="auto"/>
            </w:tcBorders>
          </w:tcPr>
          <w:p w:rsidR="006E2691" w:rsidRPr="009C3F0E" w:rsidRDefault="007560DE" w:rsidP="007560DE">
            <w:pPr>
              <w:pStyle w:val="List"/>
              <w:ind w:left="0" w:firstLine="0"/>
              <w:rPr>
                <w:rFonts w:ascii="Arial" w:hAnsi="Arial" w:cs="Arial"/>
                <w:color w:val="000000"/>
                <w:sz w:val="22"/>
                <w:szCs w:val="22"/>
              </w:rPr>
            </w:pPr>
            <w:r>
              <w:rPr>
                <w:rFonts w:ascii="Arial" w:hAnsi="Arial" w:cs="Arial"/>
                <w:color w:val="000000"/>
                <w:sz w:val="22"/>
                <w:szCs w:val="22"/>
              </w:rPr>
              <w:t xml:space="preserve">1.1 </w:t>
            </w:r>
            <w:r w:rsidR="006E2691" w:rsidRPr="009C3F0E">
              <w:rPr>
                <w:rFonts w:ascii="Arial" w:hAnsi="Arial" w:cs="Arial"/>
                <w:color w:val="000000"/>
                <w:sz w:val="22"/>
                <w:szCs w:val="22"/>
              </w:rPr>
              <w:t>The Board of Directors has delegated authority over its investment affairs to the Internal Audit of the Board, and that committee is further authorized to delegate certain responsibilities to professional experts in various fields. These include but not limited to:</w:t>
            </w:r>
          </w:p>
          <w:p w:rsidR="006E2691" w:rsidRPr="0078609D" w:rsidRDefault="006E2691" w:rsidP="009C3F0E">
            <w:pPr>
              <w:pStyle w:val="List"/>
              <w:rPr>
                <w:rFonts w:ascii="Arial" w:hAnsi="Arial" w:cs="Arial"/>
                <w:color w:val="000000"/>
                <w:sz w:val="22"/>
                <w:szCs w:val="22"/>
              </w:rPr>
            </w:pPr>
          </w:p>
          <w:p w:rsidR="006E2691" w:rsidRPr="0078609D" w:rsidRDefault="006E2691" w:rsidP="0078609D">
            <w:pPr>
              <w:pStyle w:val="List"/>
              <w:numPr>
                <w:ilvl w:val="2"/>
                <w:numId w:val="211"/>
              </w:numPr>
              <w:suppressAutoHyphens/>
              <w:overflowPunct w:val="0"/>
              <w:autoSpaceDE w:val="0"/>
              <w:autoSpaceDN w:val="0"/>
              <w:adjustRightInd w:val="0"/>
              <w:textAlignment w:val="baseline"/>
              <w:rPr>
                <w:rFonts w:ascii="Arial" w:hAnsi="Arial" w:cs="Arial"/>
                <w:bCs/>
                <w:color w:val="000000"/>
                <w:sz w:val="22"/>
                <w:szCs w:val="22"/>
              </w:rPr>
            </w:pPr>
            <w:r w:rsidRPr="0078609D">
              <w:rPr>
                <w:rFonts w:ascii="Arial" w:hAnsi="Arial" w:cs="Arial"/>
                <w:color w:val="000000"/>
                <w:sz w:val="22"/>
                <w:szCs w:val="22"/>
              </w:rPr>
              <w:t>Approve or disapprove the recommendation</w:t>
            </w:r>
          </w:p>
          <w:p w:rsidR="006E2691" w:rsidRPr="009C3F0E" w:rsidRDefault="006E2691" w:rsidP="0078609D">
            <w:pPr>
              <w:pStyle w:val="List"/>
              <w:numPr>
                <w:ilvl w:val="2"/>
                <w:numId w:val="211"/>
              </w:numPr>
              <w:suppressAutoHyphens/>
              <w:overflowPunct w:val="0"/>
              <w:autoSpaceDE w:val="0"/>
              <w:autoSpaceDN w:val="0"/>
              <w:adjustRightInd w:val="0"/>
              <w:textAlignment w:val="baseline"/>
              <w:rPr>
                <w:rFonts w:ascii="Arial" w:hAnsi="Arial" w:cs="Arial"/>
                <w:color w:val="000000"/>
                <w:sz w:val="22"/>
                <w:szCs w:val="22"/>
              </w:rPr>
            </w:pPr>
            <w:r w:rsidRPr="009C3F0E">
              <w:rPr>
                <w:rFonts w:ascii="Arial" w:hAnsi="Arial" w:cs="Arial"/>
                <w:color w:val="000000"/>
                <w:sz w:val="22"/>
                <w:szCs w:val="22"/>
              </w:rPr>
              <w:t xml:space="preserve">Does the groundwork for the investment of funds and make recommendation to the CEO for approval. The </w:t>
            </w:r>
            <w:r w:rsidRPr="0078609D">
              <w:rPr>
                <w:rFonts w:ascii="Arial" w:hAnsi="Arial" w:cs="Arial"/>
                <w:color w:val="000000"/>
                <w:sz w:val="22"/>
                <w:szCs w:val="22"/>
              </w:rPr>
              <w:t>GM: F&amp;A</w:t>
            </w:r>
            <w:r w:rsidRPr="009C3F0E">
              <w:rPr>
                <w:rFonts w:ascii="Arial" w:hAnsi="Arial" w:cs="Arial"/>
                <w:color w:val="000000"/>
                <w:sz w:val="22"/>
                <w:szCs w:val="22"/>
              </w:rPr>
              <w:t xml:space="preserve"> will monitor investments and recommend disinvestments. He/she will provide the CEO and the IA with monthly, quarterly and annual investment reports.</w:t>
            </w:r>
          </w:p>
          <w:p w:rsidR="006E2691" w:rsidRPr="009C3F0E" w:rsidRDefault="006E2691" w:rsidP="0078609D">
            <w:pPr>
              <w:pStyle w:val="List"/>
              <w:numPr>
                <w:ilvl w:val="2"/>
                <w:numId w:val="211"/>
              </w:numPr>
              <w:suppressAutoHyphens/>
              <w:overflowPunct w:val="0"/>
              <w:autoSpaceDE w:val="0"/>
              <w:autoSpaceDN w:val="0"/>
              <w:adjustRightInd w:val="0"/>
              <w:textAlignment w:val="baseline"/>
              <w:rPr>
                <w:rFonts w:ascii="Arial" w:hAnsi="Arial" w:cs="Arial"/>
                <w:color w:val="000000"/>
                <w:sz w:val="22"/>
                <w:szCs w:val="22"/>
                <w:lang w:val="en-ZA"/>
              </w:rPr>
            </w:pPr>
            <w:r w:rsidRPr="0078609D">
              <w:rPr>
                <w:rFonts w:ascii="Arial" w:hAnsi="Arial" w:cs="Arial"/>
                <w:color w:val="000000"/>
                <w:sz w:val="22"/>
                <w:szCs w:val="22"/>
              </w:rPr>
              <w:t>A</w:t>
            </w:r>
            <w:r w:rsidRPr="009C3F0E">
              <w:rPr>
                <w:rFonts w:ascii="Arial" w:hAnsi="Arial" w:cs="Arial"/>
                <w:color w:val="000000"/>
                <w:sz w:val="22"/>
                <w:szCs w:val="22"/>
              </w:rPr>
              <w:t xml:space="preserve">ssist the </w:t>
            </w:r>
            <w:r w:rsidRPr="0078609D">
              <w:rPr>
                <w:rFonts w:ascii="Arial" w:hAnsi="Arial" w:cs="Arial"/>
                <w:color w:val="000000"/>
                <w:sz w:val="22"/>
                <w:szCs w:val="22"/>
              </w:rPr>
              <w:t>GM: F&amp;A</w:t>
            </w:r>
            <w:r w:rsidRPr="009C3F0E">
              <w:rPr>
                <w:rFonts w:ascii="Arial" w:hAnsi="Arial" w:cs="Arial"/>
                <w:color w:val="000000"/>
                <w:sz w:val="22"/>
                <w:szCs w:val="22"/>
              </w:rPr>
              <w:t xml:space="preserve"> with groundwork and the reporting.</w:t>
            </w:r>
          </w:p>
        </w:tc>
        <w:tc>
          <w:tcPr>
            <w:tcW w:w="1984" w:type="dxa"/>
            <w:tcBorders>
              <w:top w:val="single" w:sz="4" w:space="0" w:color="auto"/>
            </w:tcBorders>
          </w:tcPr>
          <w:p w:rsidR="006E2691" w:rsidRPr="009C3F0E" w:rsidRDefault="006E2691" w:rsidP="00881884">
            <w:pPr>
              <w:ind w:right="33"/>
              <w:rPr>
                <w:rFonts w:ascii="Arial" w:hAnsi="Arial" w:cs="Arial"/>
                <w:color w:val="000000"/>
                <w:sz w:val="22"/>
                <w:szCs w:val="22"/>
                <w:lang w:val="en-ZA"/>
              </w:rPr>
            </w:pPr>
            <w:r w:rsidRPr="009C3F0E">
              <w:rPr>
                <w:rFonts w:ascii="Arial" w:hAnsi="Arial" w:cs="Arial"/>
                <w:color w:val="000000"/>
                <w:sz w:val="22"/>
                <w:szCs w:val="22"/>
                <w:lang w:val="en-ZA"/>
              </w:rPr>
              <w:t>IA</w:t>
            </w:r>
          </w:p>
          <w:p w:rsidR="006E2691" w:rsidRPr="009C3F0E" w:rsidRDefault="006E2691" w:rsidP="00881884">
            <w:pPr>
              <w:ind w:right="33"/>
              <w:rPr>
                <w:rFonts w:ascii="Arial" w:hAnsi="Arial" w:cs="Arial"/>
                <w:color w:val="000000"/>
                <w:sz w:val="22"/>
                <w:szCs w:val="22"/>
                <w:lang w:val="en-ZA"/>
              </w:rPr>
            </w:pPr>
          </w:p>
          <w:p w:rsidR="006E2691" w:rsidRPr="009C3F0E" w:rsidRDefault="006E2691" w:rsidP="00881884">
            <w:pPr>
              <w:ind w:right="33"/>
              <w:rPr>
                <w:rFonts w:ascii="Arial" w:hAnsi="Arial" w:cs="Arial"/>
                <w:color w:val="000000"/>
                <w:sz w:val="22"/>
                <w:szCs w:val="22"/>
                <w:lang w:val="en-ZA"/>
              </w:rPr>
            </w:pPr>
          </w:p>
          <w:p w:rsidR="006E2691" w:rsidRPr="009C3F0E" w:rsidRDefault="006E2691" w:rsidP="00881884">
            <w:pPr>
              <w:ind w:right="33"/>
              <w:rPr>
                <w:rFonts w:ascii="Arial" w:hAnsi="Arial" w:cs="Arial"/>
                <w:color w:val="000000"/>
                <w:sz w:val="22"/>
                <w:szCs w:val="22"/>
                <w:lang w:val="en-ZA"/>
              </w:rPr>
            </w:pPr>
          </w:p>
          <w:p w:rsidR="006E2691" w:rsidRPr="009C3F0E" w:rsidRDefault="006E2691" w:rsidP="00881884">
            <w:pPr>
              <w:ind w:right="33"/>
              <w:rPr>
                <w:rFonts w:ascii="Arial" w:hAnsi="Arial" w:cs="Arial"/>
                <w:color w:val="000000"/>
                <w:sz w:val="22"/>
                <w:szCs w:val="22"/>
                <w:lang w:val="en-ZA"/>
              </w:rPr>
            </w:pPr>
          </w:p>
          <w:p w:rsidR="006E2691" w:rsidRDefault="006E2691" w:rsidP="00881884">
            <w:pPr>
              <w:ind w:right="33"/>
              <w:rPr>
                <w:rFonts w:ascii="Arial" w:hAnsi="Arial" w:cs="Arial"/>
                <w:color w:val="000000"/>
                <w:sz w:val="26"/>
                <w:szCs w:val="26"/>
                <w:lang w:val="en-ZA"/>
              </w:rPr>
            </w:pPr>
          </w:p>
          <w:p w:rsidR="00881884" w:rsidRPr="007560DE" w:rsidRDefault="00881884" w:rsidP="00881884">
            <w:pPr>
              <w:ind w:right="33"/>
              <w:rPr>
                <w:rFonts w:ascii="Arial" w:hAnsi="Arial" w:cs="Arial"/>
                <w:color w:val="000000"/>
                <w:sz w:val="26"/>
                <w:szCs w:val="26"/>
                <w:lang w:val="en-ZA"/>
              </w:rPr>
            </w:pPr>
          </w:p>
          <w:p w:rsidR="006E2691" w:rsidRPr="009C3F0E" w:rsidRDefault="006E2691" w:rsidP="00881884">
            <w:pPr>
              <w:ind w:right="33"/>
              <w:rPr>
                <w:rFonts w:ascii="Arial" w:hAnsi="Arial" w:cs="Arial"/>
                <w:color w:val="000000"/>
                <w:sz w:val="22"/>
                <w:szCs w:val="22"/>
                <w:lang w:val="en-ZA"/>
              </w:rPr>
            </w:pPr>
            <w:r w:rsidRPr="009C3F0E">
              <w:rPr>
                <w:rFonts w:ascii="Arial" w:hAnsi="Arial" w:cs="Arial"/>
                <w:color w:val="000000"/>
                <w:sz w:val="22"/>
                <w:szCs w:val="22"/>
                <w:lang w:val="en-ZA"/>
              </w:rPr>
              <w:t>CEO</w:t>
            </w:r>
          </w:p>
          <w:p w:rsidR="006E2691" w:rsidRPr="009C3F0E" w:rsidRDefault="006E2691" w:rsidP="00881884">
            <w:pPr>
              <w:ind w:right="33"/>
              <w:rPr>
                <w:rFonts w:ascii="Arial" w:hAnsi="Arial" w:cs="Arial"/>
                <w:color w:val="000000"/>
                <w:sz w:val="22"/>
                <w:szCs w:val="22"/>
                <w:lang w:val="en-ZA"/>
              </w:rPr>
            </w:pPr>
            <w:r w:rsidRPr="009C3F0E">
              <w:rPr>
                <w:rFonts w:ascii="Arial" w:hAnsi="Arial" w:cs="Arial"/>
                <w:color w:val="000000"/>
                <w:sz w:val="22"/>
                <w:szCs w:val="22"/>
                <w:lang w:val="en-ZA"/>
              </w:rPr>
              <w:t>GM: F&amp;A</w:t>
            </w:r>
          </w:p>
          <w:p w:rsidR="006E2691" w:rsidRPr="009C3F0E" w:rsidRDefault="006E2691" w:rsidP="00881884">
            <w:pPr>
              <w:ind w:right="33"/>
              <w:rPr>
                <w:rFonts w:ascii="Arial" w:hAnsi="Arial" w:cs="Arial"/>
                <w:color w:val="000000"/>
                <w:sz w:val="22"/>
                <w:szCs w:val="22"/>
                <w:lang w:val="en-ZA"/>
              </w:rPr>
            </w:pPr>
          </w:p>
          <w:p w:rsidR="006E2691" w:rsidRPr="009C3F0E" w:rsidRDefault="006E2691" w:rsidP="00881884">
            <w:pPr>
              <w:ind w:right="33"/>
              <w:rPr>
                <w:rFonts w:ascii="Arial" w:hAnsi="Arial" w:cs="Arial"/>
                <w:color w:val="000000"/>
                <w:sz w:val="22"/>
                <w:szCs w:val="22"/>
                <w:lang w:val="en-ZA"/>
              </w:rPr>
            </w:pPr>
          </w:p>
          <w:p w:rsidR="006E2691" w:rsidRDefault="006E2691" w:rsidP="00881884">
            <w:pPr>
              <w:ind w:right="33"/>
              <w:rPr>
                <w:rFonts w:ascii="Arial" w:hAnsi="Arial" w:cs="Arial"/>
                <w:color w:val="000000"/>
                <w:sz w:val="22"/>
                <w:szCs w:val="22"/>
                <w:lang w:val="en-ZA"/>
              </w:rPr>
            </w:pPr>
          </w:p>
          <w:p w:rsidR="00881884" w:rsidRPr="009C3F0E" w:rsidRDefault="00881884" w:rsidP="00881884">
            <w:pPr>
              <w:ind w:right="33"/>
              <w:rPr>
                <w:rFonts w:ascii="Arial" w:hAnsi="Arial" w:cs="Arial"/>
                <w:color w:val="000000"/>
                <w:sz w:val="22"/>
                <w:szCs w:val="22"/>
                <w:lang w:val="en-ZA"/>
              </w:rPr>
            </w:pPr>
          </w:p>
          <w:p w:rsidR="00AC3E3D" w:rsidRDefault="00AC3E3D" w:rsidP="00881884">
            <w:pPr>
              <w:ind w:right="33"/>
              <w:rPr>
                <w:rFonts w:ascii="Arial" w:hAnsi="Arial" w:cs="Arial"/>
                <w:color w:val="000000"/>
                <w:sz w:val="22"/>
                <w:szCs w:val="22"/>
                <w:lang w:val="en-ZA"/>
              </w:rPr>
            </w:pPr>
          </w:p>
          <w:p w:rsidR="006E2691" w:rsidRPr="009C3F0E" w:rsidRDefault="006E2691" w:rsidP="00881884">
            <w:pPr>
              <w:ind w:right="33"/>
              <w:rPr>
                <w:rFonts w:ascii="Arial" w:hAnsi="Arial" w:cs="Arial"/>
                <w:color w:val="000000"/>
                <w:sz w:val="22"/>
                <w:szCs w:val="22"/>
                <w:lang w:val="en-ZA"/>
              </w:rPr>
            </w:pPr>
            <w:r w:rsidRPr="009C3F0E">
              <w:rPr>
                <w:rFonts w:ascii="Arial" w:hAnsi="Arial" w:cs="Arial"/>
                <w:color w:val="000000"/>
                <w:sz w:val="22"/>
                <w:szCs w:val="22"/>
                <w:lang w:val="en-ZA"/>
              </w:rPr>
              <w:t>Accountant</w:t>
            </w:r>
          </w:p>
        </w:tc>
        <w:tc>
          <w:tcPr>
            <w:tcW w:w="1842" w:type="dxa"/>
            <w:tcBorders>
              <w:top w:val="single" w:sz="4" w:space="0" w:color="auto"/>
            </w:tcBorders>
          </w:tcPr>
          <w:p w:rsidR="006E2691" w:rsidRPr="009C3F0E" w:rsidRDefault="006E2691" w:rsidP="009C3F0E">
            <w:pPr>
              <w:ind w:right="33"/>
              <w:rPr>
                <w:rFonts w:ascii="Arial" w:hAnsi="Arial" w:cs="Arial"/>
                <w:color w:val="000000"/>
                <w:sz w:val="22"/>
                <w:szCs w:val="22"/>
                <w:lang w:val="en-ZA"/>
              </w:rPr>
            </w:pPr>
          </w:p>
        </w:tc>
      </w:tr>
      <w:tr w:rsidR="006E2691" w:rsidRPr="009C3F0E" w:rsidTr="00807369">
        <w:tc>
          <w:tcPr>
            <w:tcW w:w="9355" w:type="dxa"/>
            <w:gridSpan w:val="3"/>
          </w:tcPr>
          <w:p w:rsidR="006E2691" w:rsidRPr="009C3F0E" w:rsidRDefault="006E2691" w:rsidP="009C3F0E">
            <w:pPr>
              <w:ind w:right="33"/>
              <w:rPr>
                <w:rFonts w:ascii="Arial" w:hAnsi="Arial" w:cs="Arial"/>
                <w:color w:val="000000"/>
                <w:sz w:val="22"/>
                <w:szCs w:val="22"/>
                <w:lang w:val="en-ZA"/>
              </w:rPr>
            </w:pPr>
            <w:r w:rsidRPr="009C3F0E">
              <w:rPr>
                <w:rFonts w:ascii="Arial" w:hAnsi="Arial" w:cs="Arial"/>
                <w:b/>
                <w:color w:val="000000"/>
                <w:sz w:val="22"/>
                <w:szCs w:val="22"/>
              </w:rPr>
              <w:t>2. Investment transactions</w:t>
            </w:r>
          </w:p>
        </w:tc>
      </w:tr>
      <w:tr w:rsidR="006E2691" w:rsidRPr="009C3F0E" w:rsidTr="00807369">
        <w:tc>
          <w:tcPr>
            <w:tcW w:w="5529" w:type="dxa"/>
          </w:tcPr>
          <w:p w:rsidR="006E2691" w:rsidRPr="009C3F0E" w:rsidRDefault="006E2691" w:rsidP="00AC3E3D">
            <w:pPr>
              <w:ind w:left="34" w:right="33"/>
              <w:rPr>
                <w:rFonts w:ascii="Arial" w:hAnsi="Arial" w:cs="Arial"/>
                <w:color w:val="000000"/>
                <w:sz w:val="22"/>
                <w:szCs w:val="22"/>
                <w:lang w:val="en-ZA" w:eastAsia="en-ZA"/>
              </w:rPr>
            </w:pPr>
            <w:r w:rsidRPr="009C3F0E">
              <w:rPr>
                <w:rFonts w:ascii="Arial" w:hAnsi="Arial" w:cs="Arial"/>
                <w:color w:val="000000"/>
                <w:sz w:val="22"/>
                <w:szCs w:val="22"/>
                <w:lang w:val="en-ZA"/>
              </w:rPr>
              <w:t>2.1 Cash flow projections must be performed on a monthly basis based on historical and expected financial transactions.</w:t>
            </w:r>
          </w:p>
        </w:tc>
        <w:tc>
          <w:tcPr>
            <w:tcW w:w="1984" w:type="dxa"/>
          </w:tcPr>
          <w:p w:rsidR="006E2691" w:rsidRPr="009C3F0E" w:rsidRDefault="006E2691" w:rsidP="009C3F0E">
            <w:pPr>
              <w:ind w:right="33"/>
              <w:rPr>
                <w:rFonts w:ascii="Arial" w:hAnsi="Arial" w:cs="Arial"/>
                <w:color w:val="000000"/>
                <w:sz w:val="22"/>
                <w:szCs w:val="22"/>
              </w:rPr>
            </w:pPr>
            <w:r w:rsidRPr="009C3F0E">
              <w:rPr>
                <w:rFonts w:ascii="Arial" w:hAnsi="Arial" w:cs="Arial"/>
                <w:color w:val="000000"/>
                <w:sz w:val="22"/>
                <w:szCs w:val="22"/>
                <w:lang w:val="en-ZA"/>
              </w:rPr>
              <w:t>GM: F&amp;A</w:t>
            </w:r>
          </w:p>
        </w:tc>
        <w:tc>
          <w:tcPr>
            <w:tcW w:w="1842" w:type="dxa"/>
          </w:tcPr>
          <w:p w:rsidR="006E2691" w:rsidRPr="009C3F0E" w:rsidRDefault="006E2691" w:rsidP="009C3F0E">
            <w:pPr>
              <w:ind w:right="33"/>
              <w:rPr>
                <w:rFonts w:ascii="Arial" w:hAnsi="Arial" w:cs="Arial"/>
                <w:color w:val="000000"/>
                <w:sz w:val="22"/>
                <w:szCs w:val="22"/>
              </w:rPr>
            </w:pPr>
            <w:r w:rsidRPr="009C3F0E">
              <w:rPr>
                <w:rFonts w:ascii="Arial" w:hAnsi="Arial" w:cs="Arial"/>
                <w:color w:val="000000"/>
                <w:sz w:val="22"/>
                <w:szCs w:val="22"/>
                <w:lang w:val="en-ZA"/>
              </w:rPr>
              <w:t>Ad-hoc</w:t>
            </w:r>
          </w:p>
        </w:tc>
      </w:tr>
      <w:tr w:rsidR="006E2691" w:rsidRPr="009C3F0E" w:rsidTr="00807369">
        <w:tc>
          <w:tcPr>
            <w:tcW w:w="5529" w:type="dxa"/>
          </w:tcPr>
          <w:p w:rsidR="006E2691" w:rsidRPr="009C3F0E" w:rsidRDefault="006E2691" w:rsidP="009C3F0E">
            <w:pPr>
              <w:ind w:right="33"/>
              <w:rPr>
                <w:rFonts w:ascii="Arial" w:hAnsi="Arial" w:cs="Arial"/>
                <w:color w:val="000000"/>
                <w:sz w:val="22"/>
                <w:szCs w:val="22"/>
                <w:lang w:val="en-ZA" w:eastAsia="en-ZA"/>
              </w:rPr>
            </w:pPr>
            <w:r w:rsidRPr="009C3F0E">
              <w:rPr>
                <w:rFonts w:ascii="Arial" w:hAnsi="Arial" w:cs="Arial"/>
                <w:color w:val="000000"/>
                <w:sz w:val="22"/>
                <w:szCs w:val="22"/>
                <w:lang w:val="en-ZA"/>
              </w:rPr>
              <w:t>2.2 The cash flow projection must be reviewed by a designated official for accuracy and reasonableness.</w:t>
            </w:r>
          </w:p>
        </w:tc>
        <w:tc>
          <w:tcPr>
            <w:tcW w:w="1984" w:type="dxa"/>
          </w:tcPr>
          <w:p w:rsidR="006E2691" w:rsidRPr="009C3F0E" w:rsidRDefault="006E2691" w:rsidP="009C3F0E">
            <w:pPr>
              <w:ind w:right="33"/>
              <w:rPr>
                <w:rFonts w:ascii="Arial" w:hAnsi="Arial" w:cs="Arial"/>
                <w:color w:val="000000"/>
                <w:sz w:val="22"/>
                <w:szCs w:val="22"/>
              </w:rPr>
            </w:pPr>
          </w:p>
        </w:tc>
        <w:tc>
          <w:tcPr>
            <w:tcW w:w="1842" w:type="dxa"/>
          </w:tcPr>
          <w:p w:rsidR="006E2691" w:rsidRPr="009C3F0E" w:rsidRDefault="006E2691" w:rsidP="009C3F0E">
            <w:pPr>
              <w:ind w:right="33"/>
              <w:rPr>
                <w:rFonts w:ascii="Arial" w:hAnsi="Arial" w:cs="Arial"/>
                <w:color w:val="000000"/>
                <w:sz w:val="22"/>
                <w:szCs w:val="22"/>
              </w:rPr>
            </w:pPr>
          </w:p>
        </w:tc>
      </w:tr>
      <w:tr w:rsidR="006E2691" w:rsidRPr="009C3F0E" w:rsidTr="00807369">
        <w:tc>
          <w:tcPr>
            <w:tcW w:w="5529" w:type="dxa"/>
          </w:tcPr>
          <w:p w:rsidR="006E2691" w:rsidRPr="009C3F0E" w:rsidRDefault="006E2691" w:rsidP="009C3F0E">
            <w:pPr>
              <w:ind w:right="33"/>
              <w:rPr>
                <w:rFonts w:ascii="Arial" w:hAnsi="Arial" w:cs="Arial"/>
                <w:color w:val="000000"/>
                <w:sz w:val="22"/>
                <w:szCs w:val="22"/>
                <w:lang w:val="en-ZA" w:eastAsia="en-ZA"/>
              </w:rPr>
            </w:pPr>
            <w:r w:rsidRPr="009C3F0E">
              <w:rPr>
                <w:rFonts w:ascii="Arial" w:hAnsi="Arial" w:cs="Arial"/>
                <w:color w:val="000000"/>
                <w:sz w:val="22"/>
                <w:szCs w:val="22"/>
                <w:lang w:val="en-ZA"/>
              </w:rPr>
              <w:t xml:space="preserve">2.3 Market analysis must be conducted and potential financial institutions must be contacted for quotations of what the return on investment will be. Written quotations on interest rates will be required from at least three financial institutions and the investments will be placed with the counterparty with the highest offered interest rate - provided that criteria set in paragraph 4.1 above, have been met.  </w:t>
            </w:r>
          </w:p>
        </w:tc>
        <w:tc>
          <w:tcPr>
            <w:tcW w:w="1984" w:type="dxa"/>
          </w:tcPr>
          <w:p w:rsidR="006E2691" w:rsidRPr="009C3F0E" w:rsidRDefault="006E2691" w:rsidP="009C3F0E">
            <w:pPr>
              <w:ind w:right="33"/>
              <w:rPr>
                <w:rFonts w:ascii="Arial" w:hAnsi="Arial" w:cs="Arial"/>
                <w:color w:val="000000"/>
                <w:sz w:val="22"/>
                <w:szCs w:val="22"/>
              </w:rPr>
            </w:pPr>
            <w:r w:rsidRPr="009C3F0E">
              <w:rPr>
                <w:rFonts w:ascii="Arial" w:hAnsi="Arial" w:cs="Arial"/>
                <w:color w:val="000000"/>
                <w:sz w:val="22"/>
                <w:szCs w:val="22"/>
                <w:lang w:val="en-ZA"/>
              </w:rPr>
              <w:t>GM: F&amp;A</w:t>
            </w:r>
          </w:p>
        </w:tc>
        <w:tc>
          <w:tcPr>
            <w:tcW w:w="1842" w:type="dxa"/>
          </w:tcPr>
          <w:p w:rsidR="006E2691" w:rsidRPr="009C3F0E" w:rsidRDefault="006E2691" w:rsidP="009C3F0E">
            <w:pPr>
              <w:ind w:right="33"/>
              <w:rPr>
                <w:rFonts w:ascii="Arial" w:hAnsi="Arial" w:cs="Arial"/>
                <w:color w:val="000000"/>
                <w:sz w:val="22"/>
                <w:szCs w:val="22"/>
              </w:rPr>
            </w:pPr>
            <w:r w:rsidRPr="009C3F0E">
              <w:rPr>
                <w:rFonts w:ascii="Arial" w:hAnsi="Arial" w:cs="Arial"/>
                <w:color w:val="000000"/>
                <w:sz w:val="22"/>
                <w:szCs w:val="22"/>
                <w:lang w:val="en-ZA"/>
              </w:rPr>
              <w:t>Ad-hoc</w:t>
            </w:r>
          </w:p>
        </w:tc>
      </w:tr>
      <w:tr w:rsidR="006E2691" w:rsidRPr="009C3F0E" w:rsidTr="00807369">
        <w:tc>
          <w:tcPr>
            <w:tcW w:w="5529" w:type="dxa"/>
          </w:tcPr>
          <w:p w:rsidR="006E2691" w:rsidRPr="009C3F0E" w:rsidRDefault="006E2691" w:rsidP="009C3F0E">
            <w:pPr>
              <w:tabs>
                <w:tab w:val="left" w:pos="540"/>
              </w:tabs>
              <w:ind w:right="33"/>
              <w:rPr>
                <w:rFonts w:ascii="Arial" w:hAnsi="Arial" w:cs="Arial"/>
                <w:color w:val="000000"/>
                <w:sz w:val="22"/>
                <w:szCs w:val="22"/>
                <w:lang w:val="en-ZA"/>
              </w:rPr>
            </w:pPr>
            <w:r w:rsidRPr="009C3F0E">
              <w:rPr>
                <w:rFonts w:ascii="Arial" w:hAnsi="Arial" w:cs="Arial"/>
                <w:color w:val="000000"/>
                <w:sz w:val="22"/>
                <w:szCs w:val="22"/>
                <w:lang w:val="en-ZA"/>
              </w:rPr>
              <w:t xml:space="preserve">2.4 Investment recommendation, including the recommended investment type, must be prepared by the GM: F&amp;A for any surplus funds identified by the cash flow projections, taking the following into account: </w:t>
            </w:r>
          </w:p>
          <w:p w:rsidR="006E2691" w:rsidRPr="009C3F0E" w:rsidRDefault="006E2691" w:rsidP="006C1D4F">
            <w:pPr>
              <w:numPr>
                <w:ilvl w:val="0"/>
                <w:numId w:val="98"/>
              </w:numPr>
              <w:tabs>
                <w:tab w:val="clear" w:pos="1080"/>
                <w:tab w:val="left" w:pos="900"/>
                <w:tab w:val="num" w:pos="1440"/>
              </w:tabs>
              <w:ind w:left="900" w:right="33" w:hanging="360"/>
              <w:rPr>
                <w:rFonts w:ascii="Arial" w:hAnsi="Arial" w:cs="Arial"/>
                <w:color w:val="000000"/>
                <w:sz w:val="22"/>
                <w:szCs w:val="22"/>
                <w:lang w:val="en-ZA"/>
              </w:rPr>
            </w:pPr>
            <w:r w:rsidRPr="009C3F0E">
              <w:rPr>
                <w:rFonts w:ascii="Arial" w:hAnsi="Arial" w:cs="Arial"/>
                <w:color w:val="000000"/>
                <w:sz w:val="22"/>
                <w:szCs w:val="22"/>
                <w:lang w:val="en-ZA"/>
              </w:rPr>
              <w:t>Status of existing investments measured against limits;</w:t>
            </w:r>
          </w:p>
          <w:p w:rsidR="006E2691" w:rsidRPr="009C3F0E" w:rsidRDefault="006E2691" w:rsidP="006C1D4F">
            <w:pPr>
              <w:numPr>
                <w:ilvl w:val="0"/>
                <w:numId w:val="98"/>
              </w:numPr>
              <w:tabs>
                <w:tab w:val="clear" w:pos="1080"/>
                <w:tab w:val="left" w:pos="900"/>
                <w:tab w:val="num" w:pos="1440"/>
              </w:tabs>
              <w:ind w:left="900" w:right="33" w:hanging="360"/>
              <w:rPr>
                <w:rFonts w:ascii="Arial" w:hAnsi="Arial" w:cs="Arial"/>
                <w:color w:val="000000"/>
                <w:sz w:val="22"/>
                <w:szCs w:val="22"/>
                <w:lang w:val="en-ZA"/>
              </w:rPr>
            </w:pPr>
            <w:r w:rsidRPr="009C3F0E">
              <w:rPr>
                <w:rFonts w:ascii="Arial" w:hAnsi="Arial" w:cs="Arial"/>
                <w:color w:val="000000"/>
                <w:sz w:val="22"/>
                <w:szCs w:val="22"/>
                <w:lang w:val="en-ZA"/>
              </w:rPr>
              <w:t xml:space="preserve">Current cash funds available in bank </w:t>
            </w:r>
            <w:r w:rsidRPr="009C3F0E">
              <w:rPr>
                <w:rFonts w:ascii="Arial" w:hAnsi="Arial" w:cs="Arial"/>
                <w:color w:val="000000"/>
                <w:sz w:val="22"/>
                <w:szCs w:val="22"/>
                <w:lang w:val="en-ZA"/>
              </w:rPr>
              <w:lastRenderedPageBreak/>
              <w:t>accounts;</w:t>
            </w:r>
          </w:p>
          <w:p w:rsidR="006E2691" w:rsidRPr="009C3F0E" w:rsidRDefault="006E2691" w:rsidP="006C1D4F">
            <w:pPr>
              <w:numPr>
                <w:ilvl w:val="0"/>
                <w:numId w:val="98"/>
              </w:numPr>
              <w:tabs>
                <w:tab w:val="clear" w:pos="1080"/>
                <w:tab w:val="left" w:pos="900"/>
                <w:tab w:val="num" w:pos="1440"/>
              </w:tabs>
              <w:ind w:left="900" w:right="33" w:hanging="360"/>
              <w:rPr>
                <w:rFonts w:ascii="Arial" w:hAnsi="Arial" w:cs="Arial"/>
                <w:color w:val="000000"/>
                <w:sz w:val="22"/>
                <w:szCs w:val="22"/>
                <w:lang w:val="en-ZA"/>
              </w:rPr>
            </w:pPr>
            <w:r w:rsidRPr="009C3F0E">
              <w:rPr>
                <w:rFonts w:ascii="Arial" w:hAnsi="Arial" w:cs="Arial"/>
                <w:color w:val="000000"/>
                <w:sz w:val="22"/>
                <w:szCs w:val="22"/>
                <w:lang w:val="en-ZA"/>
              </w:rPr>
              <w:t>Current investments available and the type of investments;</w:t>
            </w:r>
          </w:p>
          <w:p w:rsidR="006E2691" w:rsidRPr="009C3F0E" w:rsidRDefault="006E2691" w:rsidP="006C1D4F">
            <w:pPr>
              <w:numPr>
                <w:ilvl w:val="0"/>
                <w:numId w:val="98"/>
              </w:numPr>
              <w:tabs>
                <w:tab w:val="clear" w:pos="1080"/>
                <w:tab w:val="left" w:pos="900"/>
                <w:tab w:val="num" w:pos="1440"/>
              </w:tabs>
              <w:ind w:left="900" w:right="33" w:hanging="360"/>
              <w:rPr>
                <w:rFonts w:ascii="Arial" w:hAnsi="Arial" w:cs="Arial"/>
                <w:color w:val="000000"/>
                <w:sz w:val="22"/>
                <w:szCs w:val="22"/>
                <w:lang w:val="en-ZA" w:eastAsia="en-ZA"/>
              </w:rPr>
            </w:pPr>
            <w:r w:rsidRPr="009C3F0E">
              <w:rPr>
                <w:rFonts w:ascii="Arial" w:hAnsi="Arial" w:cs="Arial"/>
                <w:color w:val="000000"/>
                <w:sz w:val="22"/>
                <w:szCs w:val="22"/>
                <w:lang w:val="en-ZA"/>
              </w:rPr>
              <w:t xml:space="preserve">Quotations. </w:t>
            </w:r>
          </w:p>
        </w:tc>
        <w:tc>
          <w:tcPr>
            <w:tcW w:w="1984" w:type="dxa"/>
          </w:tcPr>
          <w:p w:rsidR="006E2691" w:rsidRPr="009C3F0E" w:rsidRDefault="006E2691" w:rsidP="009C3F0E">
            <w:pPr>
              <w:ind w:right="33"/>
              <w:rPr>
                <w:rFonts w:ascii="Arial" w:hAnsi="Arial" w:cs="Arial"/>
                <w:color w:val="000000"/>
                <w:sz w:val="22"/>
                <w:szCs w:val="22"/>
              </w:rPr>
            </w:pPr>
            <w:r w:rsidRPr="009C3F0E">
              <w:rPr>
                <w:rFonts w:ascii="Arial" w:hAnsi="Arial" w:cs="Arial"/>
                <w:color w:val="000000"/>
                <w:sz w:val="22"/>
                <w:szCs w:val="22"/>
                <w:lang w:val="en-ZA"/>
              </w:rPr>
              <w:lastRenderedPageBreak/>
              <w:t>GM: F&amp;A</w:t>
            </w:r>
          </w:p>
        </w:tc>
        <w:tc>
          <w:tcPr>
            <w:tcW w:w="1842" w:type="dxa"/>
          </w:tcPr>
          <w:p w:rsidR="006E2691" w:rsidRPr="009C3F0E" w:rsidRDefault="006E2691" w:rsidP="009C3F0E">
            <w:pPr>
              <w:ind w:right="33"/>
              <w:rPr>
                <w:rFonts w:ascii="Arial" w:hAnsi="Arial" w:cs="Arial"/>
                <w:color w:val="000000"/>
                <w:sz w:val="22"/>
                <w:szCs w:val="22"/>
              </w:rPr>
            </w:pPr>
            <w:r w:rsidRPr="009C3F0E">
              <w:rPr>
                <w:rFonts w:ascii="Arial" w:hAnsi="Arial" w:cs="Arial"/>
                <w:color w:val="000000"/>
                <w:sz w:val="22"/>
                <w:szCs w:val="22"/>
                <w:lang w:val="en-ZA"/>
              </w:rPr>
              <w:t>Ad-hoc</w:t>
            </w:r>
          </w:p>
        </w:tc>
      </w:tr>
      <w:tr w:rsidR="006E2691" w:rsidRPr="009C3F0E" w:rsidTr="00807369">
        <w:tc>
          <w:tcPr>
            <w:tcW w:w="5529" w:type="dxa"/>
          </w:tcPr>
          <w:p w:rsidR="006E2691" w:rsidRPr="009C3F0E" w:rsidRDefault="006E2691" w:rsidP="009C3F0E">
            <w:pPr>
              <w:ind w:right="33"/>
              <w:rPr>
                <w:rFonts w:ascii="Arial" w:hAnsi="Arial" w:cs="Arial"/>
                <w:b/>
                <w:color w:val="000000"/>
                <w:sz w:val="22"/>
                <w:szCs w:val="22"/>
              </w:rPr>
            </w:pPr>
            <w:r w:rsidRPr="009C3F0E">
              <w:rPr>
                <w:rFonts w:ascii="Arial" w:hAnsi="Arial" w:cs="Arial"/>
                <w:color w:val="000000"/>
                <w:sz w:val="22"/>
                <w:szCs w:val="22"/>
                <w:lang w:val="en-ZA"/>
              </w:rPr>
              <w:lastRenderedPageBreak/>
              <w:t>2.5 The investment recommendation must be reviewed for accuracy, completeness, validity and reasonableness by the CEO. It is then forwarded to the Board for approval. No investment funds may be deposited, withdrawn, invested or transferred without the approval of the Board.</w:t>
            </w:r>
          </w:p>
        </w:tc>
        <w:tc>
          <w:tcPr>
            <w:tcW w:w="1984" w:type="dxa"/>
          </w:tcPr>
          <w:p w:rsidR="006E2691" w:rsidRPr="009C3F0E" w:rsidRDefault="006E2691" w:rsidP="009C3F0E">
            <w:pPr>
              <w:ind w:right="33"/>
              <w:rPr>
                <w:rFonts w:ascii="Arial" w:hAnsi="Arial" w:cs="Arial"/>
                <w:color w:val="000000"/>
                <w:sz w:val="22"/>
                <w:szCs w:val="22"/>
                <w:lang w:val="en-ZA"/>
              </w:rPr>
            </w:pPr>
            <w:r w:rsidRPr="009C3F0E">
              <w:rPr>
                <w:rFonts w:ascii="Arial" w:hAnsi="Arial" w:cs="Arial"/>
                <w:color w:val="000000"/>
                <w:sz w:val="22"/>
                <w:szCs w:val="22"/>
                <w:lang w:val="en-ZA"/>
              </w:rPr>
              <w:t>CEO</w:t>
            </w:r>
          </w:p>
          <w:p w:rsidR="006E2691" w:rsidRPr="009C3F0E" w:rsidRDefault="006E2691" w:rsidP="009C3F0E">
            <w:pPr>
              <w:ind w:right="33"/>
              <w:rPr>
                <w:rFonts w:ascii="Arial" w:hAnsi="Arial" w:cs="Arial"/>
                <w:color w:val="000000"/>
                <w:sz w:val="22"/>
                <w:szCs w:val="22"/>
              </w:rPr>
            </w:pPr>
            <w:r w:rsidRPr="009C3F0E">
              <w:rPr>
                <w:rFonts w:ascii="Arial" w:hAnsi="Arial" w:cs="Arial"/>
                <w:color w:val="000000"/>
                <w:sz w:val="22"/>
                <w:szCs w:val="22"/>
                <w:lang w:val="en-ZA"/>
              </w:rPr>
              <w:t>Board</w:t>
            </w:r>
          </w:p>
        </w:tc>
        <w:tc>
          <w:tcPr>
            <w:tcW w:w="1842" w:type="dxa"/>
          </w:tcPr>
          <w:p w:rsidR="006E2691" w:rsidRPr="009C3F0E" w:rsidRDefault="006E2691" w:rsidP="009C3F0E">
            <w:pPr>
              <w:ind w:right="33"/>
              <w:rPr>
                <w:rFonts w:ascii="Arial" w:hAnsi="Arial" w:cs="Arial"/>
                <w:color w:val="000000"/>
                <w:sz w:val="22"/>
                <w:szCs w:val="22"/>
              </w:rPr>
            </w:pPr>
            <w:r w:rsidRPr="009C3F0E">
              <w:rPr>
                <w:rFonts w:ascii="Arial" w:hAnsi="Arial" w:cs="Arial"/>
                <w:color w:val="000000"/>
                <w:sz w:val="22"/>
                <w:szCs w:val="22"/>
                <w:lang w:val="en-ZA"/>
              </w:rPr>
              <w:t>Ad-hoc</w:t>
            </w:r>
          </w:p>
        </w:tc>
      </w:tr>
      <w:tr w:rsidR="006E2691" w:rsidRPr="009C3F0E" w:rsidTr="00807369">
        <w:tc>
          <w:tcPr>
            <w:tcW w:w="5529" w:type="dxa"/>
          </w:tcPr>
          <w:p w:rsidR="006E2691" w:rsidRPr="009C3F0E" w:rsidRDefault="006E2691" w:rsidP="009C3F0E">
            <w:pPr>
              <w:ind w:right="33"/>
              <w:rPr>
                <w:rFonts w:ascii="Arial" w:hAnsi="Arial" w:cs="Arial"/>
                <w:b/>
                <w:color w:val="000000"/>
                <w:sz w:val="22"/>
                <w:szCs w:val="22"/>
              </w:rPr>
            </w:pPr>
            <w:r w:rsidRPr="009C3F0E">
              <w:rPr>
                <w:rFonts w:ascii="Arial" w:hAnsi="Arial" w:cs="Arial"/>
                <w:color w:val="000000"/>
                <w:sz w:val="22"/>
                <w:szCs w:val="22"/>
                <w:lang w:val="en-ZA"/>
              </w:rPr>
              <w:t>2.6 For the transfer of funds, refer to the “Purchases and Payables” financial policies and procedures.</w:t>
            </w:r>
          </w:p>
        </w:tc>
        <w:tc>
          <w:tcPr>
            <w:tcW w:w="1984" w:type="dxa"/>
          </w:tcPr>
          <w:p w:rsidR="006E2691" w:rsidRPr="009C3F0E" w:rsidRDefault="006E2691" w:rsidP="009C3F0E">
            <w:pPr>
              <w:ind w:right="33"/>
              <w:rPr>
                <w:rFonts w:ascii="Arial" w:hAnsi="Arial" w:cs="Arial"/>
                <w:color w:val="000000"/>
                <w:sz w:val="22"/>
                <w:szCs w:val="22"/>
              </w:rPr>
            </w:pPr>
          </w:p>
        </w:tc>
        <w:tc>
          <w:tcPr>
            <w:tcW w:w="1842" w:type="dxa"/>
          </w:tcPr>
          <w:p w:rsidR="006E2691" w:rsidRPr="009C3F0E" w:rsidRDefault="006E2691" w:rsidP="009C3F0E">
            <w:pPr>
              <w:ind w:right="33"/>
              <w:rPr>
                <w:rFonts w:ascii="Arial" w:hAnsi="Arial" w:cs="Arial"/>
                <w:color w:val="000000"/>
                <w:sz w:val="22"/>
                <w:szCs w:val="22"/>
              </w:rPr>
            </w:pPr>
          </w:p>
        </w:tc>
      </w:tr>
      <w:tr w:rsidR="006E2691" w:rsidRPr="009C3F0E" w:rsidTr="00807369">
        <w:tc>
          <w:tcPr>
            <w:tcW w:w="9355" w:type="dxa"/>
            <w:gridSpan w:val="3"/>
          </w:tcPr>
          <w:p w:rsidR="006E2691" w:rsidRPr="009C3F0E" w:rsidRDefault="006E2691" w:rsidP="009C3F0E">
            <w:pPr>
              <w:rPr>
                <w:rFonts w:ascii="Arial" w:hAnsi="Arial" w:cs="Arial"/>
                <w:b/>
                <w:color w:val="000000"/>
                <w:sz w:val="22"/>
                <w:szCs w:val="22"/>
              </w:rPr>
            </w:pPr>
            <w:r w:rsidRPr="009C3F0E">
              <w:rPr>
                <w:rFonts w:ascii="Arial" w:hAnsi="Arial" w:cs="Arial"/>
                <w:b/>
                <w:color w:val="000000"/>
                <w:sz w:val="22"/>
                <w:szCs w:val="22"/>
              </w:rPr>
              <w:t>3. Recording of investment transactions</w:t>
            </w:r>
          </w:p>
        </w:tc>
      </w:tr>
      <w:tr w:rsidR="006E2691" w:rsidRPr="009C3F0E" w:rsidTr="00807369">
        <w:tc>
          <w:tcPr>
            <w:tcW w:w="5529" w:type="dxa"/>
          </w:tcPr>
          <w:p w:rsidR="006E2691" w:rsidRPr="009C3F0E" w:rsidRDefault="006E2691" w:rsidP="009C3F0E">
            <w:pPr>
              <w:rPr>
                <w:rFonts w:ascii="Arial" w:hAnsi="Arial" w:cs="Arial"/>
                <w:color w:val="000000"/>
                <w:sz w:val="22"/>
                <w:szCs w:val="22"/>
                <w:lang w:val="en-ZA"/>
              </w:rPr>
            </w:pPr>
            <w:r w:rsidRPr="009C3F0E">
              <w:rPr>
                <w:rFonts w:ascii="Arial" w:hAnsi="Arial" w:cs="Arial"/>
                <w:color w:val="000000"/>
                <w:sz w:val="22"/>
                <w:szCs w:val="22"/>
                <w:lang w:val="en-ZA"/>
              </w:rPr>
              <w:t>3.1 An investment register must be maintained with all the following details for each investment held.</w:t>
            </w:r>
          </w:p>
          <w:p w:rsidR="006E2691" w:rsidRPr="009C3F0E" w:rsidRDefault="006E2691" w:rsidP="006C1D4F">
            <w:pPr>
              <w:numPr>
                <w:ilvl w:val="0"/>
                <w:numId w:val="99"/>
              </w:numPr>
              <w:rPr>
                <w:rFonts w:ascii="Arial" w:hAnsi="Arial" w:cs="Arial"/>
                <w:color w:val="000000"/>
                <w:sz w:val="22"/>
                <w:szCs w:val="22"/>
                <w:lang w:val="en-ZA"/>
              </w:rPr>
            </w:pPr>
            <w:r w:rsidRPr="009C3F0E">
              <w:rPr>
                <w:rFonts w:ascii="Arial" w:hAnsi="Arial" w:cs="Arial"/>
                <w:color w:val="000000"/>
                <w:sz w:val="22"/>
                <w:szCs w:val="22"/>
                <w:lang w:val="en-ZA"/>
              </w:rPr>
              <w:t>par or face value;</w:t>
            </w:r>
          </w:p>
          <w:p w:rsidR="006E2691" w:rsidRPr="009C3F0E" w:rsidRDefault="006E2691" w:rsidP="006C1D4F">
            <w:pPr>
              <w:numPr>
                <w:ilvl w:val="0"/>
                <w:numId w:val="99"/>
              </w:numPr>
              <w:rPr>
                <w:rFonts w:ascii="Arial" w:hAnsi="Arial" w:cs="Arial"/>
                <w:color w:val="000000"/>
                <w:sz w:val="22"/>
                <w:szCs w:val="22"/>
                <w:lang w:val="en-ZA"/>
              </w:rPr>
            </w:pPr>
            <w:r w:rsidRPr="009C3F0E">
              <w:rPr>
                <w:rFonts w:ascii="Arial" w:hAnsi="Arial" w:cs="Arial"/>
                <w:color w:val="000000"/>
                <w:sz w:val="22"/>
                <w:szCs w:val="22"/>
                <w:lang w:val="en-ZA"/>
              </w:rPr>
              <w:t>maturity date;</w:t>
            </w:r>
          </w:p>
          <w:p w:rsidR="006E2691" w:rsidRPr="009C3F0E" w:rsidRDefault="006E2691" w:rsidP="006C1D4F">
            <w:pPr>
              <w:numPr>
                <w:ilvl w:val="0"/>
                <w:numId w:val="99"/>
              </w:numPr>
              <w:rPr>
                <w:rFonts w:ascii="Arial" w:hAnsi="Arial" w:cs="Arial"/>
                <w:color w:val="000000"/>
                <w:sz w:val="22"/>
                <w:szCs w:val="22"/>
                <w:lang w:val="en-ZA"/>
              </w:rPr>
            </w:pPr>
            <w:r w:rsidRPr="009C3F0E">
              <w:rPr>
                <w:rFonts w:ascii="Arial" w:hAnsi="Arial" w:cs="Arial"/>
                <w:color w:val="000000"/>
                <w:sz w:val="22"/>
                <w:szCs w:val="22"/>
                <w:lang w:val="en-ZA"/>
              </w:rPr>
              <w:t>date purchased;</w:t>
            </w:r>
          </w:p>
          <w:p w:rsidR="006E2691" w:rsidRPr="009C3F0E" w:rsidRDefault="006E2691" w:rsidP="006C1D4F">
            <w:pPr>
              <w:numPr>
                <w:ilvl w:val="0"/>
                <w:numId w:val="99"/>
              </w:numPr>
              <w:rPr>
                <w:rFonts w:ascii="Arial" w:hAnsi="Arial" w:cs="Arial"/>
                <w:color w:val="000000"/>
                <w:sz w:val="22"/>
                <w:szCs w:val="22"/>
                <w:lang w:val="en-ZA"/>
              </w:rPr>
            </w:pPr>
            <w:r w:rsidRPr="009C3F0E">
              <w:rPr>
                <w:rFonts w:ascii="Arial" w:hAnsi="Arial" w:cs="Arial"/>
                <w:color w:val="000000"/>
                <w:sz w:val="22"/>
                <w:szCs w:val="22"/>
                <w:lang w:val="en-ZA"/>
              </w:rPr>
              <w:t>purchase cost;</w:t>
            </w:r>
          </w:p>
          <w:p w:rsidR="006E2691" w:rsidRPr="009C3F0E" w:rsidRDefault="006E2691" w:rsidP="006C1D4F">
            <w:pPr>
              <w:numPr>
                <w:ilvl w:val="0"/>
                <w:numId w:val="99"/>
              </w:numPr>
              <w:rPr>
                <w:rFonts w:ascii="Arial" w:hAnsi="Arial" w:cs="Arial"/>
                <w:color w:val="000000"/>
                <w:sz w:val="22"/>
                <w:szCs w:val="22"/>
                <w:lang w:val="en-ZA"/>
              </w:rPr>
            </w:pPr>
            <w:r w:rsidRPr="009C3F0E">
              <w:rPr>
                <w:rFonts w:ascii="Arial" w:hAnsi="Arial" w:cs="Arial"/>
                <w:color w:val="000000"/>
                <w:sz w:val="22"/>
                <w:szCs w:val="22"/>
                <w:lang w:val="en-ZA"/>
              </w:rPr>
              <w:t>interest rate or yield; and</w:t>
            </w:r>
          </w:p>
          <w:p w:rsidR="006E2691" w:rsidRPr="009C3F0E" w:rsidRDefault="006E2691" w:rsidP="006C1D4F">
            <w:pPr>
              <w:numPr>
                <w:ilvl w:val="0"/>
                <w:numId w:val="99"/>
              </w:numPr>
              <w:rPr>
                <w:rFonts w:ascii="Arial" w:hAnsi="Arial" w:cs="Arial"/>
                <w:color w:val="000000"/>
                <w:sz w:val="22"/>
                <w:szCs w:val="22"/>
                <w:lang w:val="en-ZA" w:eastAsia="en-ZA"/>
              </w:rPr>
            </w:pPr>
            <w:r w:rsidRPr="009C3F0E">
              <w:rPr>
                <w:rFonts w:ascii="Arial" w:hAnsi="Arial" w:cs="Arial"/>
                <w:color w:val="000000"/>
                <w:sz w:val="22"/>
                <w:szCs w:val="22"/>
                <w:lang w:val="en-ZA"/>
              </w:rPr>
              <w:t>interest received.</w:t>
            </w:r>
          </w:p>
        </w:tc>
        <w:tc>
          <w:tcPr>
            <w:tcW w:w="1984" w:type="dxa"/>
          </w:tcPr>
          <w:p w:rsidR="006E2691" w:rsidRPr="009C3F0E" w:rsidRDefault="006E2691" w:rsidP="009C3F0E">
            <w:pPr>
              <w:ind w:right="34"/>
              <w:rPr>
                <w:rFonts w:ascii="Arial" w:hAnsi="Arial" w:cs="Arial"/>
                <w:color w:val="000000"/>
                <w:sz w:val="22"/>
                <w:szCs w:val="22"/>
              </w:rPr>
            </w:pPr>
            <w:r w:rsidRPr="009C3F0E">
              <w:rPr>
                <w:rFonts w:ascii="Arial" w:hAnsi="Arial" w:cs="Arial"/>
                <w:color w:val="000000"/>
                <w:sz w:val="22"/>
                <w:szCs w:val="22"/>
                <w:lang w:val="en-ZA"/>
              </w:rPr>
              <w:t>GM: F&amp;A</w:t>
            </w:r>
          </w:p>
        </w:tc>
        <w:tc>
          <w:tcPr>
            <w:tcW w:w="1842"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6E2691" w:rsidRPr="009C3F0E" w:rsidTr="00807369">
        <w:tc>
          <w:tcPr>
            <w:tcW w:w="5529" w:type="dxa"/>
          </w:tcPr>
          <w:p w:rsidR="006E2691" w:rsidRPr="009C3F0E" w:rsidRDefault="006E2691" w:rsidP="009C3F0E">
            <w:pPr>
              <w:rPr>
                <w:rFonts w:ascii="Arial" w:hAnsi="Arial" w:cs="Arial"/>
                <w:color w:val="000000"/>
                <w:sz w:val="22"/>
                <w:szCs w:val="22"/>
                <w:lang w:val="en-ZA"/>
              </w:rPr>
            </w:pPr>
            <w:r w:rsidRPr="009C3F0E">
              <w:rPr>
                <w:rFonts w:ascii="Arial" w:hAnsi="Arial" w:cs="Arial"/>
                <w:color w:val="000000"/>
                <w:sz w:val="22"/>
                <w:szCs w:val="22"/>
                <w:lang w:val="en-ZA"/>
              </w:rPr>
              <w:t>3.2 Investment register must be updated by a designated official when investment related transactions are incurred.</w:t>
            </w:r>
          </w:p>
          <w:p w:rsidR="006E2691" w:rsidRPr="009C3F0E" w:rsidRDefault="006E2691" w:rsidP="009C3F0E">
            <w:pPr>
              <w:rPr>
                <w:rFonts w:ascii="Arial" w:hAnsi="Arial" w:cs="Arial"/>
                <w:color w:val="000000"/>
                <w:sz w:val="22"/>
                <w:szCs w:val="22"/>
                <w:lang w:val="en-ZA" w:eastAsia="en-ZA"/>
              </w:rPr>
            </w:pPr>
          </w:p>
        </w:tc>
        <w:tc>
          <w:tcPr>
            <w:tcW w:w="1984" w:type="dxa"/>
          </w:tcPr>
          <w:p w:rsidR="006E2691" w:rsidRPr="009C3F0E" w:rsidRDefault="006E2691" w:rsidP="009C3F0E">
            <w:pPr>
              <w:ind w:right="34"/>
              <w:rPr>
                <w:rFonts w:ascii="Arial" w:hAnsi="Arial" w:cs="Arial"/>
                <w:color w:val="000000"/>
                <w:sz w:val="22"/>
                <w:szCs w:val="22"/>
              </w:rPr>
            </w:pPr>
            <w:r w:rsidRPr="009C3F0E">
              <w:rPr>
                <w:rFonts w:ascii="Arial" w:hAnsi="Arial" w:cs="Arial"/>
                <w:color w:val="000000"/>
                <w:sz w:val="22"/>
                <w:szCs w:val="22"/>
                <w:lang w:val="en-ZA"/>
              </w:rPr>
              <w:t xml:space="preserve">Accountant </w:t>
            </w:r>
          </w:p>
        </w:tc>
        <w:tc>
          <w:tcPr>
            <w:tcW w:w="1842"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6E2691" w:rsidRPr="009C3F0E" w:rsidTr="00807369">
        <w:tc>
          <w:tcPr>
            <w:tcW w:w="5529" w:type="dxa"/>
          </w:tcPr>
          <w:p w:rsidR="006E2691" w:rsidRPr="009C3F0E" w:rsidRDefault="006E2691" w:rsidP="009C3F0E">
            <w:pPr>
              <w:rPr>
                <w:rFonts w:ascii="Arial" w:hAnsi="Arial" w:cs="Arial"/>
                <w:color w:val="000000"/>
                <w:sz w:val="22"/>
                <w:szCs w:val="22"/>
                <w:lang w:val="en-ZA" w:eastAsia="en-ZA"/>
              </w:rPr>
            </w:pPr>
            <w:r w:rsidRPr="009C3F0E">
              <w:rPr>
                <w:rFonts w:ascii="Arial" w:hAnsi="Arial" w:cs="Arial"/>
                <w:color w:val="000000"/>
                <w:sz w:val="22"/>
                <w:szCs w:val="22"/>
                <w:lang w:val="en-ZA"/>
              </w:rPr>
              <w:t>3.3 Investment register must be reviewed by the GM: F&amp;A to ensure the accuracy, completeness and the validity of the investment register.</w:t>
            </w:r>
          </w:p>
        </w:tc>
        <w:tc>
          <w:tcPr>
            <w:tcW w:w="1984" w:type="dxa"/>
          </w:tcPr>
          <w:p w:rsidR="006E2691" w:rsidRPr="009C3F0E" w:rsidRDefault="006E2691" w:rsidP="009C3F0E">
            <w:pPr>
              <w:ind w:right="34"/>
              <w:rPr>
                <w:rFonts w:ascii="Arial" w:hAnsi="Arial" w:cs="Arial"/>
                <w:color w:val="000000"/>
                <w:sz w:val="22"/>
                <w:szCs w:val="22"/>
              </w:rPr>
            </w:pPr>
            <w:r w:rsidRPr="009C3F0E">
              <w:rPr>
                <w:rFonts w:ascii="Arial" w:hAnsi="Arial" w:cs="Arial"/>
                <w:color w:val="000000"/>
                <w:sz w:val="22"/>
                <w:szCs w:val="22"/>
                <w:lang w:val="en-ZA"/>
              </w:rPr>
              <w:t>GM: F&amp;A</w:t>
            </w:r>
          </w:p>
        </w:tc>
        <w:tc>
          <w:tcPr>
            <w:tcW w:w="1842"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6E2691" w:rsidRPr="009C3F0E" w:rsidTr="00807369">
        <w:tc>
          <w:tcPr>
            <w:tcW w:w="5529" w:type="dxa"/>
          </w:tcPr>
          <w:p w:rsidR="006E2691" w:rsidRPr="009C3F0E" w:rsidRDefault="006E2691" w:rsidP="009C3F0E">
            <w:pPr>
              <w:rPr>
                <w:rFonts w:ascii="Arial" w:hAnsi="Arial" w:cs="Arial"/>
                <w:color w:val="000000"/>
                <w:sz w:val="22"/>
                <w:szCs w:val="22"/>
                <w:lang w:val="en-ZA" w:eastAsia="en-ZA"/>
              </w:rPr>
            </w:pPr>
            <w:r w:rsidRPr="009C3F0E">
              <w:rPr>
                <w:rFonts w:ascii="Arial" w:hAnsi="Arial" w:cs="Arial"/>
                <w:color w:val="000000"/>
                <w:sz w:val="22"/>
                <w:szCs w:val="22"/>
                <w:lang w:val="en-ZA"/>
              </w:rPr>
              <w:t>3.4 Investment transactions must be recorded from the supporting documents on the accounting system.</w:t>
            </w:r>
          </w:p>
        </w:tc>
        <w:tc>
          <w:tcPr>
            <w:tcW w:w="1984" w:type="dxa"/>
          </w:tcPr>
          <w:p w:rsidR="006E2691" w:rsidRPr="009C3F0E" w:rsidRDefault="006E2691" w:rsidP="009C3F0E">
            <w:pPr>
              <w:ind w:right="34"/>
              <w:rPr>
                <w:rFonts w:ascii="Arial" w:hAnsi="Arial" w:cs="Arial"/>
                <w:color w:val="000000"/>
                <w:sz w:val="22"/>
                <w:szCs w:val="22"/>
              </w:rPr>
            </w:pPr>
            <w:r w:rsidRPr="009C3F0E">
              <w:rPr>
                <w:rFonts w:ascii="Arial" w:hAnsi="Arial" w:cs="Arial"/>
                <w:color w:val="000000"/>
                <w:sz w:val="22"/>
                <w:szCs w:val="22"/>
                <w:lang w:val="en-ZA"/>
              </w:rPr>
              <w:t>Accountant</w:t>
            </w:r>
          </w:p>
        </w:tc>
        <w:tc>
          <w:tcPr>
            <w:tcW w:w="1842"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6E2691" w:rsidRPr="009C3F0E" w:rsidTr="00807369">
        <w:tc>
          <w:tcPr>
            <w:tcW w:w="5529" w:type="dxa"/>
          </w:tcPr>
          <w:p w:rsidR="006E2691" w:rsidRPr="009C3F0E" w:rsidRDefault="006E2691" w:rsidP="009C3F0E">
            <w:pPr>
              <w:rPr>
                <w:rFonts w:ascii="Arial" w:hAnsi="Arial" w:cs="Arial"/>
                <w:color w:val="000000"/>
                <w:sz w:val="22"/>
                <w:szCs w:val="22"/>
                <w:lang w:val="en-ZA" w:eastAsia="en-ZA"/>
              </w:rPr>
            </w:pPr>
            <w:r w:rsidRPr="009C3F0E">
              <w:rPr>
                <w:rFonts w:ascii="Arial" w:hAnsi="Arial" w:cs="Arial"/>
                <w:color w:val="000000"/>
                <w:sz w:val="22"/>
                <w:szCs w:val="22"/>
                <w:lang w:val="en-ZA"/>
              </w:rPr>
              <w:t>3.5 The general ledger investment account must be reconciled to the investment statements received from investor companies and to the investment register.</w:t>
            </w:r>
          </w:p>
        </w:tc>
        <w:tc>
          <w:tcPr>
            <w:tcW w:w="1984" w:type="dxa"/>
          </w:tcPr>
          <w:p w:rsidR="006E2691" w:rsidRPr="009C3F0E" w:rsidRDefault="006E2691" w:rsidP="009C3F0E">
            <w:pPr>
              <w:ind w:right="34"/>
              <w:rPr>
                <w:rFonts w:ascii="Arial" w:hAnsi="Arial" w:cs="Arial"/>
                <w:color w:val="000000"/>
                <w:sz w:val="22"/>
                <w:szCs w:val="22"/>
              </w:rPr>
            </w:pPr>
            <w:r w:rsidRPr="009C3F0E">
              <w:rPr>
                <w:rFonts w:ascii="Arial" w:hAnsi="Arial" w:cs="Arial"/>
                <w:color w:val="000000"/>
                <w:sz w:val="22"/>
                <w:szCs w:val="22"/>
                <w:lang w:val="en-ZA"/>
              </w:rPr>
              <w:t>Accountant</w:t>
            </w:r>
          </w:p>
        </w:tc>
        <w:tc>
          <w:tcPr>
            <w:tcW w:w="1842"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Monthly</w:t>
            </w:r>
          </w:p>
        </w:tc>
      </w:tr>
      <w:tr w:rsidR="006E2691" w:rsidRPr="009C3F0E" w:rsidTr="00807369">
        <w:tc>
          <w:tcPr>
            <w:tcW w:w="5529" w:type="dxa"/>
          </w:tcPr>
          <w:p w:rsidR="006E2691" w:rsidRPr="009C3F0E" w:rsidRDefault="006E2691" w:rsidP="009C3F0E">
            <w:pPr>
              <w:rPr>
                <w:rFonts w:ascii="Arial" w:hAnsi="Arial" w:cs="Arial"/>
                <w:color w:val="000000"/>
                <w:sz w:val="22"/>
                <w:szCs w:val="22"/>
                <w:lang w:val="en-ZA" w:eastAsia="en-ZA"/>
              </w:rPr>
            </w:pPr>
            <w:r w:rsidRPr="009C3F0E">
              <w:rPr>
                <w:rFonts w:ascii="Arial" w:hAnsi="Arial" w:cs="Arial"/>
                <w:color w:val="000000"/>
                <w:sz w:val="22"/>
                <w:szCs w:val="22"/>
                <w:lang w:val="en-ZA"/>
              </w:rPr>
              <w:t>3.6 Differences must be investigated and resolved.</w:t>
            </w:r>
          </w:p>
        </w:tc>
        <w:tc>
          <w:tcPr>
            <w:tcW w:w="1984" w:type="dxa"/>
          </w:tcPr>
          <w:p w:rsidR="006E2691" w:rsidRPr="009C3F0E" w:rsidRDefault="006E2691" w:rsidP="009C3F0E">
            <w:pPr>
              <w:ind w:right="34"/>
              <w:rPr>
                <w:rFonts w:ascii="Arial" w:hAnsi="Arial" w:cs="Arial"/>
                <w:color w:val="000000"/>
                <w:sz w:val="22"/>
                <w:szCs w:val="22"/>
              </w:rPr>
            </w:pPr>
            <w:r w:rsidRPr="009C3F0E">
              <w:rPr>
                <w:rFonts w:ascii="Arial" w:hAnsi="Arial" w:cs="Arial"/>
                <w:color w:val="000000"/>
                <w:sz w:val="22"/>
                <w:szCs w:val="22"/>
                <w:lang w:val="en-ZA"/>
              </w:rPr>
              <w:t>Accountant</w:t>
            </w:r>
          </w:p>
        </w:tc>
        <w:tc>
          <w:tcPr>
            <w:tcW w:w="1842"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6E2691" w:rsidRPr="009C3F0E" w:rsidTr="00807369">
        <w:tc>
          <w:tcPr>
            <w:tcW w:w="5529" w:type="dxa"/>
          </w:tcPr>
          <w:p w:rsidR="006E2691" w:rsidRPr="009C3F0E" w:rsidRDefault="006E2691" w:rsidP="009C3F0E">
            <w:pPr>
              <w:rPr>
                <w:rFonts w:ascii="Arial" w:hAnsi="Arial" w:cs="Arial"/>
                <w:color w:val="000000"/>
                <w:sz w:val="22"/>
                <w:szCs w:val="22"/>
                <w:lang w:val="en-ZA" w:eastAsia="en-ZA"/>
              </w:rPr>
            </w:pPr>
            <w:r w:rsidRPr="009C3F0E">
              <w:rPr>
                <w:rFonts w:ascii="Arial" w:hAnsi="Arial" w:cs="Arial"/>
                <w:color w:val="000000"/>
                <w:sz w:val="22"/>
                <w:szCs w:val="22"/>
                <w:lang w:val="en-ZA"/>
              </w:rPr>
              <w:t xml:space="preserve">3.7 The investment reconciliation must be reviewed by a senior designated official for completeness, accuracy and validity. </w:t>
            </w:r>
          </w:p>
        </w:tc>
        <w:tc>
          <w:tcPr>
            <w:tcW w:w="1984" w:type="dxa"/>
          </w:tcPr>
          <w:p w:rsidR="006E2691" w:rsidRPr="009C3F0E" w:rsidRDefault="006E2691" w:rsidP="009C3F0E">
            <w:pPr>
              <w:ind w:right="34"/>
              <w:rPr>
                <w:rFonts w:ascii="Arial" w:hAnsi="Arial" w:cs="Arial"/>
                <w:color w:val="000000"/>
                <w:sz w:val="22"/>
                <w:szCs w:val="22"/>
              </w:rPr>
            </w:pPr>
            <w:r w:rsidRPr="009C3F0E">
              <w:rPr>
                <w:rFonts w:ascii="Arial" w:hAnsi="Arial" w:cs="Arial"/>
                <w:color w:val="000000"/>
                <w:sz w:val="22"/>
                <w:szCs w:val="22"/>
                <w:lang w:val="en-ZA"/>
              </w:rPr>
              <w:t>GM: F&amp;A</w:t>
            </w:r>
          </w:p>
        </w:tc>
        <w:tc>
          <w:tcPr>
            <w:tcW w:w="1842"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6E2691" w:rsidRPr="009C3F0E" w:rsidTr="00807369">
        <w:tc>
          <w:tcPr>
            <w:tcW w:w="5529" w:type="dxa"/>
          </w:tcPr>
          <w:p w:rsidR="006E2691" w:rsidRPr="009C3F0E" w:rsidRDefault="006E2691" w:rsidP="009C3F0E">
            <w:pPr>
              <w:rPr>
                <w:rFonts w:ascii="Arial" w:hAnsi="Arial" w:cs="Arial"/>
                <w:color w:val="000000"/>
                <w:sz w:val="22"/>
                <w:szCs w:val="22"/>
                <w:lang w:val="en-ZA" w:eastAsia="en-ZA"/>
              </w:rPr>
            </w:pPr>
            <w:r w:rsidRPr="009C3F0E">
              <w:rPr>
                <w:rFonts w:ascii="Arial" w:hAnsi="Arial" w:cs="Arial"/>
                <w:color w:val="000000"/>
                <w:sz w:val="22"/>
                <w:szCs w:val="22"/>
                <w:lang w:val="en-ZA"/>
              </w:rPr>
              <w:t>3.8 The GM: F&amp;A must sign the reconciliation as evidence of review.</w:t>
            </w:r>
          </w:p>
        </w:tc>
        <w:tc>
          <w:tcPr>
            <w:tcW w:w="1984" w:type="dxa"/>
          </w:tcPr>
          <w:p w:rsidR="006E2691" w:rsidRPr="009C3F0E" w:rsidRDefault="006E2691" w:rsidP="009C3F0E">
            <w:pPr>
              <w:ind w:right="34"/>
              <w:rPr>
                <w:rFonts w:ascii="Arial" w:hAnsi="Arial" w:cs="Arial"/>
                <w:color w:val="000000"/>
                <w:sz w:val="22"/>
                <w:szCs w:val="22"/>
              </w:rPr>
            </w:pPr>
            <w:r w:rsidRPr="009C3F0E">
              <w:rPr>
                <w:rFonts w:ascii="Arial" w:hAnsi="Arial" w:cs="Arial"/>
                <w:color w:val="000000"/>
                <w:sz w:val="22"/>
                <w:szCs w:val="22"/>
                <w:lang w:val="en-ZA"/>
              </w:rPr>
              <w:t>GM: F&amp;A</w:t>
            </w:r>
          </w:p>
        </w:tc>
        <w:tc>
          <w:tcPr>
            <w:tcW w:w="1842"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6E2691" w:rsidRPr="009C3F0E" w:rsidTr="00807369">
        <w:tc>
          <w:tcPr>
            <w:tcW w:w="5529" w:type="dxa"/>
          </w:tcPr>
          <w:p w:rsidR="006E2691" w:rsidRPr="009C3F0E" w:rsidRDefault="006E2691" w:rsidP="009C3F0E">
            <w:pPr>
              <w:rPr>
                <w:rFonts w:ascii="Arial" w:hAnsi="Arial" w:cs="Arial"/>
                <w:color w:val="000000"/>
                <w:sz w:val="22"/>
                <w:szCs w:val="22"/>
                <w:lang w:val="en-ZA" w:eastAsia="en-ZA"/>
              </w:rPr>
            </w:pPr>
            <w:r w:rsidRPr="009C3F0E">
              <w:rPr>
                <w:rFonts w:ascii="Arial" w:hAnsi="Arial" w:cs="Arial"/>
                <w:color w:val="000000"/>
                <w:sz w:val="22"/>
                <w:szCs w:val="22"/>
                <w:lang w:val="en-ZA"/>
              </w:rPr>
              <w:t>3.9 Investment reconciliations must be filed for future record and review purposes.</w:t>
            </w:r>
          </w:p>
        </w:tc>
        <w:tc>
          <w:tcPr>
            <w:tcW w:w="1984" w:type="dxa"/>
          </w:tcPr>
          <w:p w:rsidR="006E2691" w:rsidRPr="009C3F0E" w:rsidRDefault="006E2691" w:rsidP="009C3F0E">
            <w:pPr>
              <w:ind w:right="34"/>
              <w:rPr>
                <w:rFonts w:ascii="Arial" w:hAnsi="Arial" w:cs="Arial"/>
                <w:color w:val="000000"/>
                <w:sz w:val="22"/>
                <w:szCs w:val="22"/>
              </w:rPr>
            </w:pPr>
            <w:r w:rsidRPr="009C3F0E">
              <w:rPr>
                <w:rFonts w:ascii="Arial" w:hAnsi="Arial" w:cs="Arial"/>
                <w:color w:val="000000"/>
                <w:sz w:val="22"/>
                <w:szCs w:val="22"/>
                <w:lang w:val="en-ZA"/>
              </w:rPr>
              <w:t>GM: F&amp;A</w:t>
            </w:r>
          </w:p>
        </w:tc>
        <w:tc>
          <w:tcPr>
            <w:tcW w:w="1842"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6E2691" w:rsidRPr="009C3F0E" w:rsidTr="00807369">
        <w:tc>
          <w:tcPr>
            <w:tcW w:w="9355" w:type="dxa"/>
            <w:gridSpan w:val="3"/>
          </w:tcPr>
          <w:p w:rsidR="006E2691" w:rsidRPr="009C3F0E" w:rsidRDefault="006E2691" w:rsidP="009C3F0E">
            <w:pPr>
              <w:rPr>
                <w:rFonts w:ascii="Arial" w:hAnsi="Arial" w:cs="Arial"/>
                <w:b/>
                <w:color w:val="000000"/>
                <w:sz w:val="22"/>
                <w:szCs w:val="22"/>
              </w:rPr>
            </w:pPr>
            <w:r w:rsidRPr="009C3F0E">
              <w:rPr>
                <w:rFonts w:ascii="Arial" w:hAnsi="Arial" w:cs="Arial"/>
                <w:b/>
                <w:color w:val="000000"/>
                <w:sz w:val="22"/>
                <w:szCs w:val="22"/>
              </w:rPr>
              <w:t>4. Restricted access</w:t>
            </w:r>
          </w:p>
        </w:tc>
      </w:tr>
      <w:tr w:rsidR="006E2691" w:rsidRPr="009C3F0E" w:rsidTr="00807369">
        <w:tc>
          <w:tcPr>
            <w:tcW w:w="5529" w:type="dxa"/>
          </w:tcPr>
          <w:p w:rsidR="006E2691" w:rsidRPr="009C3F0E" w:rsidRDefault="006E2691" w:rsidP="009C3F0E">
            <w:pPr>
              <w:rPr>
                <w:rFonts w:ascii="Arial" w:hAnsi="Arial" w:cs="Arial"/>
                <w:color w:val="000000"/>
                <w:sz w:val="22"/>
                <w:szCs w:val="22"/>
                <w:lang w:val="en-ZA" w:eastAsia="en-ZA"/>
              </w:rPr>
            </w:pPr>
            <w:r w:rsidRPr="009C3F0E">
              <w:rPr>
                <w:rFonts w:ascii="Arial" w:hAnsi="Arial" w:cs="Arial"/>
                <w:color w:val="000000"/>
                <w:sz w:val="22"/>
                <w:szCs w:val="22"/>
                <w:lang w:val="en-ZA"/>
              </w:rPr>
              <w:t>4.1 Access to investment certificates must be restricted to authorized officials only and safeguarded in a lockable safe.</w:t>
            </w:r>
          </w:p>
        </w:tc>
        <w:tc>
          <w:tcPr>
            <w:tcW w:w="1984" w:type="dxa"/>
          </w:tcPr>
          <w:p w:rsidR="006E2691" w:rsidRPr="009C3F0E" w:rsidRDefault="006E2691" w:rsidP="009C3F0E">
            <w:pPr>
              <w:ind w:right="555"/>
              <w:rPr>
                <w:rFonts w:ascii="Arial" w:hAnsi="Arial" w:cs="Arial"/>
                <w:color w:val="000000"/>
                <w:sz w:val="22"/>
                <w:szCs w:val="22"/>
              </w:rPr>
            </w:pPr>
            <w:r w:rsidRPr="009C3F0E">
              <w:rPr>
                <w:rFonts w:ascii="Arial" w:hAnsi="Arial" w:cs="Arial"/>
                <w:color w:val="000000"/>
                <w:sz w:val="22"/>
                <w:szCs w:val="22"/>
                <w:lang w:val="en-ZA"/>
              </w:rPr>
              <w:t>GM: F&amp;A</w:t>
            </w:r>
          </w:p>
        </w:tc>
        <w:tc>
          <w:tcPr>
            <w:tcW w:w="1842"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6E2691" w:rsidRPr="009C3F0E" w:rsidTr="00807369">
        <w:tc>
          <w:tcPr>
            <w:tcW w:w="9355" w:type="dxa"/>
            <w:gridSpan w:val="3"/>
          </w:tcPr>
          <w:p w:rsidR="006E2691" w:rsidRPr="009C3F0E" w:rsidRDefault="006E2691" w:rsidP="009C3F0E">
            <w:pPr>
              <w:rPr>
                <w:rFonts w:ascii="Arial" w:hAnsi="Arial" w:cs="Arial"/>
                <w:b/>
                <w:color w:val="000000"/>
                <w:sz w:val="22"/>
                <w:szCs w:val="22"/>
              </w:rPr>
            </w:pPr>
            <w:r w:rsidRPr="009C3F0E">
              <w:rPr>
                <w:rFonts w:ascii="Arial" w:hAnsi="Arial" w:cs="Arial"/>
                <w:b/>
                <w:color w:val="000000"/>
                <w:sz w:val="22"/>
                <w:szCs w:val="22"/>
              </w:rPr>
              <w:t>5. Reporting requirements</w:t>
            </w:r>
          </w:p>
        </w:tc>
      </w:tr>
      <w:tr w:rsidR="006E2691" w:rsidRPr="009C3F0E" w:rsidTr="00807369">
        <w:tc>
          <w:tcPr>
            <w:tcW w:w="5529" w:type="dxa"/>
          </w:tcPr>
          <w:p w:rsidR="006E2691" w:rsidRPr="007560DE" w:rsidRDefault="006E2691" w:rsidP="009C3F0E">
            <w:pPr>
              <w:pStyle w:val="BodyTextIndent"/>
              <w:ind w:left="0"/>
              <w:rPr>
                <w:rFonts w:ascii="Arial" w:hAnsi="Arial" w:cs="Arial"/>
                <w:b w:val="0"/>
                <w:color w:val="000000"/>
                <w:sz w:val="22"/>
                <w:szCs w:val="22"/>
              </w:rPr>
            </w:pPr>
            <w:r w:rsidRPr="007560DE">
              <w:rPr>
                <w:rFonts w:ascii="Arial" w:hAnsi="Arial" w:cs="Arial"/>
                <w:b w:val="0"/>
                <w:color w:val="000000"/>
                <w:sz w:val="22"/>
                <w:szCs w:val="22"/>
                <w:lang w:val="en-ZA"/>
              </w:rPr>
              <w:t>5.1 The GM: F&amp;A will prepare a monthly investment report to be submitted to the CEO.</w:t>
            </w:r>
            <w:r w:rsidRPr="007560DE">
              <w:rPr>
                <w:rFonts w:ascii="Arial" w:hAnsi="Arial" w:cs="Arial"/>
                <w:b w:val="0"/>
                <w:color w:val="000000"/>
                <w:sz w:val="22"/>
                <w:szCs w:val="22"/>
              </w:rPr>
              <w:t xml:space="preserve"> The GM: F&amp;A must highlight significant movement in the investments and advise the CEO accordingly of any development.</w:t>
            </w:r>
          </w:p>
        </w:tc>
        <w:tc>
          <w:tcPr>
            <w:tcW w:w="1984" w:type="dxa"/>
          </w:tcPr>
          <w:p w:rsidR="006E2691" w:rsidRPr="007560DE" w:rsidRDefault="006E2691" w:rsidP="009C3F0E">
            <w:pPr>
              <w:ind w:right="555"/>
              <w:rPr>
                <w:rFonts w:ascii="Arial" w:hAnsi="Arial" w:cs="Arial"/>
                <w:color w:val="000000"/>
                <w:sz w:val="22"/>
                <w:szCs w:val="22"/>
              </w:rPr>
            </w:pPr>
            <w:r w:rsidRPr="007560DE">
              <w:rPr>
                <w:rFonts w:ascii="Arial" w:hAnsi="Arial" w:cs="Arial"/>
                <w:color w:val="000000"/>
                <w:sz w:val="22"/>
                <w:szCs w:val="22"/>
                <w:lang w:val="en-ZA"/>
              </w:rPr>
              <w:t>GM: F&amp;A</w:t>
            </w:r>
          </w:p>
        </w:tc>
        <w:tc>
          <w:tcPr>
            <w:tcW w:w="1842" w:type="dxa"/>
          </w:tcPr>
          <w:p w:rsidR="006E2691" w:rsidRPr="007560DE" w:rsidRDefault="006E2691" w:rsidP="009C3F0E">
            <w:pPr>
              <w:rPr>
                <w:rFonts w:ascii="Arial" w:hAnsi="Arial" w:cs="Arial"/>
                <w:color w:val="000000"/>
                <w:sz w:val="22"/>
                <w:szCs w:val="22"/>
              </w:rPr>
            </w:pPr>
            <w:r w:rsidRPr="007560DE">
              <w:rPr>
                <w:rFonts w:ascii="Arial" w:hAnsi="Arial" w:cs="Arial"/>
                <w:color w:val="000000"/>
                <w:sz w:val="22"/>
                <w:szCs w:val="22"/>
                <w:lang w:val="en-ZA"/>
              </w:rPr>
              <w:t>Monthly</w:t>
            </w:r>
          </w:p>
        </w:tc>
      </w:tr>
      <w:tr w:rsidR="006E2691" w:rsidRPr="009C3F0E" w:rsidTr="00807369">
        <w:tc>
          <w:tcPr>
            <w:tcW w:w="5529"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 xml:space="preserve">5.2 </w:t>
            </w:r>
            <w:r w:rsidRPr="009C3F0E">
              <w:rPr>
                <w:rFonts w:ascii="Arial" w:hAnsi="Arial" w:cs="Arial"/>
                <w:color w:val="000000"/>
                <w:sz w:val="22"/>
                <w:szCs w:val="22"/>
              </w:rPr>
              <w:t xml:space="preserve">The GM: F&amp;A must also prepare a quarterly report for submission to the Board, highlighting performance </w:t>
            </w:r>
            <w:r w:rsidRPr="009C3F0E">
              <w:rPr>
                <w:rFonts w:ascii="Arial" w:hAnsi="Arial" w:cs="Arial"/>
                <w:color w:val="000000"/>
                <w:sz w:val="22"/>
                <w:szCs w:val="22"/>
              </w:rPr>
              <w:lastRenderedPageBreak/>
              <w:t>of the portfolio in the last quarter.</w:t>
            </w:r>
          </w:p>
        </w:tc>
        <w:tc>
          <w:tcPr>
            <w:tcW w:w="1984" w:type="dxa"/>
          </w:tcPr>
          <w:p w:rsidR="006E2691" w:rsidRPr="009C3F0E" w:rsidRDefault="006E2691" w:rsidP="009C3F0E">
            <w:pPr>
              <w:ind w:right="555"/>
              <w:rPr>
                <w:rFonts w:ascii="Arial" w:hAnsi="Arial" w:cs="Arial"/>
                <w:color w:val="000000"/>
                <w:sz w:val="22"/>
                <w:szCs w:val="22"/>
                <w:lang w:val="en-ZA"/>
              </w:rPr>
            </w:pPr>
            <w:r w:rsidRPr="009C3F0E">
              <w:rPr>
                <w:rFonts w:ascii="Arial" w:hAnsi="Arial" w:cs="Arial"/>
                <w:color w:val="000000"/>
                <w:sz w:val="22"/>
                <w:szCs w:val="22"/>
                <w:lang w:val="en-ZA"/>
              </w:rPr>
              <w:lastRenderedPageBreak/>
              <w:t>GM: F&amp;A</w:t>
            </w:r>
          </w:p>
          <w:p w:rsidR="006E2691" w:rsidRPr="009C3F0E" w:rsidRDefault="006E2691" w:rsidP="009C3F0E">
            <w:pPr>
              <w:ind w:right="555"/>
              <w:rPr>
                <w:rFonts w:ascii="Arial" w:hAnsi="Arial" w:cs="Arial"/>
                <w:color w:val="000000"/>
                <w:sz w:val="22"/>
                <w:szCs w:val="22"/>
              </w:rPr>
            </w:pPr>
          </w:p>
        </w:tc>
        <w:tc>
          <w:tcPr>
            <w:tcW w:w="1842"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Quarterly</w:t>
            </w:r>
          </w:p>
        </w:tc>
      </w:tr>
      <w:tr w:rsidR="006E2691" w:rsidRPr="009C3F0E" w:rsidTr="00807369">
        <w:tc>
          <w:tcPr>
            <w:tcW w:w="5529" w:type="dxa"/>
          </w:tcPr>
          <w:p w:rsidR="006E2691" w:rsidRPr="009C3F0E" w:rsidRDefault="006E2691" w:rsidP="009C3F0E">
            <w:pPr>
              <w:rPr>
                <w:rFonts w:ascii="Arial" w:hAnsi="Arial" w:cs="Arial"/>
                <w:color w:val="000000"/>
                <w:sz w:val="22"/>
                <w:szCs w:val="22"/>
                <w:lang w:val="en-ZA"/>
              </w:rPr>
            </w:pPr>
            <w:r w:rsidRPr="009C3F0E">
              <w:rPr>
                <w:rFonts w:ascii="Arial" w:hAnsi="Arial" w:cs="Arial"/>
                <w:color w:val="000000"/>
                <w:sz w:val="22"/>
                <w:szCs w:val="22"/>
                <w:lang w:val="en-ZA"/>
              </w:rPr>
              <w:lastRenderedPageBreak/>
              <w:t>5.3 The reports should highlight, as appropriate, at least the following:</w:t>
            </w:r>
          </w:p>
          <w:p w:rsidR="006E2691" w:rsidRPr="009C3F0E" w:rsidRDefault="006E2691" w:rsidP="006C1D4F">
            <w:pPr>
              <w:numPr>
                <w:ilvl w:val="1"/>
                <w:numId w:val="100"/>
              </w:numPr>
              <w:tabs>
                <w:tab w:val="clear" w:pos="1725"/>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Investment portfolio per institution (including maturity dates);</w:t>
            </w:r>
          </w:p>
          <w:p w:rsidR="006E2691" w:rsidRPr="009C3F0E" w:rsidRDefault="006E2691" w:rsidP="006C1D4F">
            <w:pPr>
              <w:numPr>
                <w:ilvl w:val="1"/>
                <w:numId w:val="100"/>
              </w:numPr>
              <w:tabs>
                <w:tab w:val="clear" w:pos="1725"/>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Investment portfolio per product (including maturity dates);</w:t>
            </w:r>
          </w:p>
          <w:p w:rsidR="006E2691" w:rsidRPr="009C3F0E" w:rsidRDefault="006E2691" w:rsidP="006C1D4F">
            <w:pPr>
              <w:numPr>
                <w:ilvl w:val="1"/>
                <w:numId w:val="100"/>
              </w:numPr>
              <w:tabs>
                <w:tab w:val="clear" w:pos="1725"/>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Interest received;</w:t>
            </w:r>
          </w:p>
          <w:p w:rsidR="006E2691" w:rsidRPr="009C3F0E" w:rsidRDefault="006E2691" w:rsidP="006C1D4F">
            <w:pPr>
              <w:numPr>
                <w:ilvl w:val="1"/>
                <w:numId w:val="100"/>
              </w:numPr>
              <w:tabs>
                <w:tab w:val="clear" w:pos="1725"/>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Expected cash requirements for the  following period (for example month);</w:t>
            </w:r>
          </w:p>
          <w:p w:rsidR="006E2691" w:rsidRPr="009C3F0E" w:rsidRDefault="006E2691" w:rsidP="006C1D4F">
            <w:pPr>
              <w:numPr>
                <w:ilvl w:val="1"/>
                <w:numId w:val="100"/>
              </w:numPr>
              <w:tabs>
                <w:tab w:val="clear" w:pos="1725"/>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 xml:space="preserve">Projected investments to be made in the following period (for example month).  </w:t>
            </w:r>
          </w:p>
        </w:tc>
        <w:tc>
          <w:tcPr>
            <w:tcW w:w="1984" w:type="dxa"/>
          </w:tcPr>
          <w:p w:rsidR="006E2691" w:rsidRPr="009C3F0E" w:rsidRDefault="006E2691" w:rsidP="009C3F0E">
            <w:pPr>
              <w:ind w:right="555"/>
              <w:rPr>
                <w:rFonts w:ascii="Arial" w:hAnsi="Arial" w:cs="Arial"/>
                <w:color w:val="000000"/>
                <w:sz w:val="22"/>
                <w:szCs w:val="22"/>
              </w:rPr>
            </w:pPr>
            <w:r w:rsidRPr="009C3F0E">
              <w:rPr>
                <w:rFonts w:ascii="Arial" w:hAnsi="Arial" w:cs="Arial"/>
                <w:color w:val="000000"/>
                <w:sz w:val="22"/>
                <w:szCs w:val="22"/>
                <w:lang w:val="en-ZA"/>
              </w:rPr>
              <w:t>GM: F&amp;A</w:t>
            </w:r>
          </w:p>
        </w:tc>
        <w:tc>
          <w:tcPr>
            <w:tcW w:w="1842"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Monthly</w:t>
            </w:r>
          </w:p>
        </w:tc>
      </w:tr>
      <w:tr w:rsidR="006E2691" w:rsidRPr="009C3F0E" w:rsidTr="00807369">
        <w:tc>
          <w:tcPr>
            <w:tcW w:w="5529"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5.4 Aside from the above, the CEO will undertake whatever monitoring they deem necessary to ensure that the funds are invested in accordance with the Investment Policy objectives.</w:t>
            </w:r>
          </w:p>
        </w:tc>
        <w:tc>
          <w:tcPr>
            <w:tcW w:w="1984" w:type="dxa"/>
          </w:tcPr>
          <w:p w:rsidR="006E2691" w:rsidRPr="009C3F0E" w:rsidRDefault="006E2691" w:rsidP="009C3F0E">
            <w:pPr>
              <w:ind w:right="555"/>
              <w:rPr>
                <w:rFonts w:ascii="Arial" w:hAnsi="Arial" w:cs="Arial"/>
                <w:color w:val="000000"/>
                <w:sz w:val="22"/>
                <w:szCs w:val="22"/>
              </w:rPr>
            </w:pPr>
            <w:r w:rsidRPr="009C3F0E">
              <w:rPr>
                <w:rFonts w:ascii="Arial" w:hAnsi="Arial" w:cs="Arial"/>
                <w:color w:val="000000"/>
                <w:sz w:val="22"/>
                <w:szCs w:val="22"/>
                <w:lang w:val="en-ZA"/>
              </w:rPr>
              <w:t>CEO</w:t>
            </w:r>
          </w:p>
        </w:tc>
        <w:tc>
          <w:tcPr>
            <w:tcW w:w="1842"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6E2691" w:rsidRPr="009C3F0E" w:rsidTr="00807369">
        <w:tc>
          <w:tcPr>
            <w:tcW w:w="5529" w:type="dxa"/>
          </w:tcPr>
          <w:p w:rsidR="006E2691" w:rsidRPr="009C3F0E" w:rsidRDefault="006E2691" w:rsidP="009C3F0E">
            <w:pPr>
              <w:rPr>
                <w:rFonts w:ascii="Arial" w:hAnsi="Arial" w:cs="Arial"/>
                <w:color w:val="000000"/>
                <w:sz w:val="22"/>
                <w:szCs w:val="22"/>
                <w:lang w:val="en-ZA"/>
              </w:rPr>
            </w:pPr>
            <w:r w:rsidRPr="009C3F0E">
              <w:rPr>
                <w:rFonts w:ascii="Arial" w:hAnsi="Arial" w:cs="Arial"/>
                <w:color w:val="000000"/>
                <w:sz w:val="22"/>
                <w:szCs w:val="22"/>
              </w:rPr>
              <w:t>5.5 The GM: F&amp;A assisted by the Accountant must report on any default in levy payment and recommend steps to be taken to avoid cash-flow problems in the ECB.</w:t>
            </w:r>
          </w:p>
        </w:tc>
        <w:tc>
          <w:tcPr>
            <w:tcW w:w="1984" w:type="dxa"/>
          </w:tcPr>
          <w:p w:rsidR="006E2691" w:rsidRPr="009C3F0E" w:rsidRDefault="006E2691" w:rsidP="009C3F0E">
            <w:pPr>
              <w:ind w:right="555"/>
              <w:rPr>
                <w:rFonts w:ascii="Arial" w:hAnsi="Arial" w:cs="Arial"/>
                <w:color w:val="000000"/>
                <w:sz w:val="22"/>
                <w:szCs w:val="22"/>
                <w:lang w:val="en-ZA"/>
              </w:rPr>
            </w:pPr>
          </w:p>
        </w:tc>
        <w:tc>
          <w:tcPr>
            <w:tcW w:w="1842" w:type="dxa"/>
          </w:tcPr>
          <w:p w:rsidR="006E2691" w:rsidRPr="009C3F0E" w:rsidRDefault="006E2691" w:rsidP="009C3F0E">
            <w:pPr>
              <w:rPr>
                <w:rFonts w:ascii="Arial" w:hAnsi="Arial" w:cs="Arial"/>
                <w:color w:val="000000"/>
                <w:sz w:val="22"/>
                <w:szCs w:val="22"/>
                <w:lang w:val="en-ZA"/>
              </w:rPr>
            </w:pPr>
          </w:p>
        </w:tc>
      </w:tr>
      <w:tr w:rsidR="006E2691" w:rsidRPr="009C3F0E" w:rsidTr="00807369">
        <w:tc>
          <w:tcPr>
            <w:tcW w:w="9355" w:type="dxa"/>
            <w:gridSpan w:val="3"/>
          </w:tcPr>
          <w:p w:rsidR="006E2691" w:rsidRPr="009C3F0E" w:rsidRDefault="006E2691" w:rsidP="009C3F0E">
            <w:pPr>
              <w:rPr>
                <w:rFonts w:ascii="Arial" w:hAnsi="Arial" w:cs="Arial"/>
                <w:b/>
                <w:color w:val="000000"/>
                <w:sz w:val="22"/>
                <w:szCs w:val="22"/>
              </w:rPr>
            </w:pPr>
            <w:r w:rsidRPr="009C3F0E">
              <w:rPr>
                <w:rFonts w:ascii="Arial" w:hAnsi="Arial" w:cs="Arial"/>
                <w:b/>
                <w:color w:val="000000"/>
                <w:sz w:val="22"/>
                <w:szCs w:val="22"/>
              </w:rPr>
              <w:t>6. Disclosure</w:t>
            </w:r>
          </w:p>
        </w:tc>
      </w:tr>
      <w:tr w:rsidR="006E2691" w:rsidRPr="009C3F0E" w:rsidTr="00807369">
        <w:tc>
          <w:tcPr>
            <w:tcW w:w="5529" w:type="dxa"/>
          </w:tcPr>
          <w:p w:rsidR="006E2691" w:rsidRPr="009C3F0E" w:rsidRDefault="006E2691" w:rsidP="009C3F0E">
            <w:pPr>
              <w:rPr>
                <w:rFonts w:ascii="Arial" w:hAnsi="Arial" w:cs="Arial"/>
                <w:b/>
                <w:color w:val="000000"/>
                <w:sz w:val="22"/>
                <w:szCs w:val="22"/>
              </w:rPr>
            </w:pPr>
            <w:r w:rsidRPr="009C3F0E">
              <w:rPr>
                <w:rFonts w:ascii="Arial" w:hAnsi="Arial" w:cs="Arial"/>
                <w:color w:val="000000"/>
                <w:sz w:val="22"/>
                <w:szCs w:val="22"/>
                <w:lang w:val="en-ZA"/>
              </w:rPr>
              <w:t>6.1 If there is an actual conflict of interest or the potential for a conflict of interest to arise, as far as the investments are concerned, this conflict must be disclosed to the Board.</w:t>
            </w:r>
          </w:p>
        </w:tc>
        <w:tc>
          <w:tcPr>
            <w:tcW w:w="1984" w:type="dxa"/>
          </w:tcPr>
          <w:p w:rsidR="006E2691" w:rsidRPr="009C3F0E" w:rsidRDefault="006E2691" w:rsidP="009C3F0E">
            <w:pPr>
              <w:ind w:right="555"/>
              <w:rPr>
                <w:rFonts w:ascii="Arial" w:hAnsi="Arial" w:cs="Arial"/>
                <w:color w:val="000000"/>
                <w:sz w:val="22"/>
                <w:szCs w:val="22"/>
              </w:rPr>
            </w:pPr>
            <w:r w:rsidRPr="009C3F0E">
              <w:rPr>
                <w:rFonts w:ascii="Arial" w:hAnsi="Arial" w:cs="Arial"/>
                <w:color w:val="000000"/>
                <w:sz w:val="22"/>
                <w:szCs w:val="22"/>
                <w:lang w:val="en-ZA"/>
              </w:rPr>
              <w:t>Board</w:t>
            </w:r>
          </w:p>
        </w:tc>
        <w:tc>
          <w:tcPr>
            <w:tcW w:w="1842" w:type="dxa"/>
          </w:tcPr>
          <w:p w:rsidR="006E2691" w:rsidRPr="009C3F0E" w:rsidRDefault="006E2691" w:rsidP="009C3F0E">
            <w:pPr>
              <w:rPr>
                <w:rFonts w:ascii="Arial" w:hAnsi="Arial" w:cs="Arial"/>
                <w:color w:val="000000"/>
                <w:sz w:val="22"/>
                <w:szCs w:val="22"/>
              </w:rPr>
            </w:pPr>
            <w:r w:rsidRPr="009C3F0E">
              <w:rPr>
                <w:rFonts w:ascii="Arial" w:hAnsi="Arial" w:cs="Arial"/>
                <w:color w:val="000000"/>
                <w:sz w:val="22"/>
                <w:szCs w:val="22"/>
                <w:lang w:val="en-ZA"/>
              </w:rPr>
              <w:t>Ad-hoc</w:t>
            </w:r>
          </w:p>
        </w:tc>
      </w:tr>
    </w:tbl>
    <w:p w:rsidR="006E2691" w:rsidRPr="009C3F0E" w:rsidRDefault="006E2691" w:rsidP="009C3F0E">
      <w:pPr>
        <w:rPr>
          <w:rFonts w:ascii="Arial" w:hAnsi="Arial" w:cs="Arial"/>
          <w:color w:val="000000"/>
          <w:sz w:val="22"/>
          <w:szCs w:val="22"/>
        </w:rPr>
      </w:pPr>
    </w:p>
    <w:p w:rsidR="006E2691" w:rsidRPr="009C3F0E" w:rsidRDefault="006E2691" w:rsidP="009C3F0E">
      <w:pPr>
        <w:rPr>
          <w:rFonts w:ascii="Arial" w:hAnsi="Arial" w:cs="Arial"/>
          <w:b/>
          <w:sz w:val="22"/>
          <w:szCs w:val="22"/>
        </w:rPr>
      </w:pPr>
    </w:p>
    <w:p w:rsidR="0078779D" w:rsidRDefault="0078779D" w:rsidP="009C3F0E">
      <w:pPr>
        <w:rPr>
          <w:rFonts w:ascii="Arial" w:hAnsi="Arial" w:cs="Arial"/>
          <w:sz w:val="22"/>
          <w:szCs w:val="22"/>
        </w:rPr>
        <w:sectPr w:rsidR="0078779D" w:rsidSect="00702FE5">
          <w:headerReference w:type="default" r:id="rId66"/>
          <w:footerReference w:type="even" r:id="rId67"/>
          <w:footerReference w:type="default" r:id="rId68"/>
          <w:headerReference w:type="first" r:id="rId69"/>
          <w:footerReference w:type="first" r:id="rId70"/>
          <w:pgSz w:w="11907" w:h="16839" w:code="9"/>
          <w:pgMar w:top="1440" w:right="1183" w:bottom="1440" w:left="1418" w:header="720" w:footer="763" w:gutter="0"/>
          <w:cols w:space="720"/>
          <w:titlePg/>
          <w:docGrid w:linePitch="360"/>
        </w:sectPr>
      </w:pPr>
    </w:p>
    <w:p w:rsidR="006E2691" w:rsidRPr="009C3F0E" w:rsidRDefault="003B48EE" w:rsidP="009C3F0E">
      <w:pPr>
        <w:rPr>
          <w:rFonts w:ascii="Arial" w:hAnsi="Arial" w:cs="Arial"/>
          <w:sz w:val="22"/>
          <w:szCs w:val="22"/>
        </w:rPr>
      </w:pPr>
      <w:r>
        <w:rPr>
          <w:rFonts w:ascii="Arial" w:hAnsi="Arial" w:cs="Arial"/>
          <w:noProof/>
          <w:sz w:val="40"/>
          <w:szCs w:val="40"/>
        </w:rPr>
        <w:lastRenderedPageBreak/>
        <mc:AlternateContent>
          <mc:Choice Requires="wps">
            <w:drawing>
              <wp:anchor distT="0" distB="0" distL="114300" distR="114300" simplePos="0" relativeHeight="251679744" behindDoc="0" locked="0" layoutInCell="1" allowOverlap="1">
                <wp:simplePos x="0" y="0"/>
                <wp:positionH relativeFrom="column">
                  <wp:posOffset>-25400</wp:posOffset>
                </wp:positionH>
                <wp:positionV relativeFrom="paragraph">
                  <wp:posOffset>-138430</wp:posOffset>
                </wp:positionV>
                <wp:extent cx="5941695" cy="9116060"/>
                <wp:effectExtent l="19050" t="19050" r="20955" b="27940"/>
                <wp:wrapNone/>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695" cy="911606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3238" w:rsidRDefault="00893238" w:rsidP="0078779D">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78779D">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6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Pr="00465423" w:rsidRDefault="00893238" w:rsidP="0078779D">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78779D">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12.</w:t>
                            </w:r>
                          </w:p>
                          <w:p w:rsidR="00893238" w:rsidRDefault="00893238" w:rsidP="0078779D">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 xml:space="preserve">STANDING FINANCIAL </w:t>
                            </w:r>
                          </w:p>
                          <w:p w:rsidR="00893238" w:rsidRDefault="00893238" w:rsidP="0078779D">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INSTRUCTIONS</w:t>
                            </w:r>
                          </w:p>
                          <w:p w:rsidR="00893238" w:rsidRPr="006973B9" w:rsidRDefault="00893238" w:rsidP="0078779D">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78779D">
                            <w:pPr>
                              <w:pStyle w:val="Heading1"/>
                              <w:jc w:val="center"/>
                              <w:rPr>
                                <w:rFonts w:ascii="Arial" w:hAnsi="Arial" w:cs="Arial"/>
                                <w:sz w:val="48"/>
                                <w:szCs w:val="48"/>
                              </w:rPr>
                            </w:pPr>
                          </w:p>
                          <w:p w:rsidR="00893238" w:rsidRPr="00806F58" w:rsidRDefault="00893238" w:rsidP="0078779D">
                            <w:pPr>
                              <w:jc w:val="center"/>
                              <w:rPr>
                                <w:rFonts w:ascii="Arial" w:hAnsi="Arial" w:cs="Arial"/>
                                <w:b/>
                                <w:bCs/>
                                <w:sz w:val="22"/>
                                <w:szCs w:val="22"/>
                              </w:rPr>
                            </w:pPr>
                          </w:p>
                          <w:p w:rsidR="00893238" w:rsidRPr="00806F58" w:rsidRDefault="00893238" w:rsidP="0078779D">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78779D">
                            <w:pPr>
                              <w:tabs>
                                <w:tab w:val="left" w:pos="8222"/>
                              </w:tabs>
                              <w:ind w:left="142"/>
                              <w:jc w:val="both"/>
                              <w:rPr>
                                <w:rFonts w:ascii="Arial" w:hAnsi="Arial" w:cs="Arial"/>
                                <w:sz w:val="22"/>
                                <w:szCs w:val="22"/>
                              </w:rPr>
                            </w:pPr>
                          </w:p>
                          <w:p w:rsidR="00893238" w:rsidRPr="00806F58" w:rsidRDefault="00893238" w:rsidP="0078779D">
                            <w:pPr>
                              <w:tabs>
                                <w:tab w:val="left" w:pos="8222"/>
                              </w:tabs>
                              <w:jc w:val="center"/>
                              <w:rPr>
                                <w:rFonts w:ascii="Arial" w:hAnsi="Arial" w:cs="Arial"/>
                                <w:b/>
                                <w:bCs/>
                                <w:sz w:val="22"/>
                                <w:szCs w:val="22"/>
                              </w:rPr>
                            </w:pPr>
                          </w:p>
                          <w:p w:rsidR="00893238" w:rsidRPr="00806F58" w:rsidRDefault="00893238" w:rsidP="0078779D">
                            <w:pPr>
                              <w:jc w:val="center"/>
                              <w:rPr>
                                <w:rFonts w:ascii="Arial" w:hAnsi="Arial" w:cs="Arial"/>
                                <w:b/>
                                <w:bCs/>
                                <w:sz w:val="22"/>
                                <w:szCs w:val="22"/>
                              </w:rPr>
                            </w:pPr>
                          </w:p>
                          <w:p w:rsidR="00893238" w:rsidRPr="00806F58" w:rsidRDefault="00893238" w:rsidP="0078779D">
                            <w:pPr>
                              <w:jc w:val="center"/>
                              <w:rPr>
                                <w:rFonts w:ascii="Arial" w:hAnsi="Arial" w:cs="Arial"/>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7" type="#_x0000_t202" style="position:absolute;margin-left:-2pt;margin-top:-10.9pt;width:467.85pt;height:71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" filled="f" strokeweight="2.25pt">
                <v:textbox>
                  <w:txbxContent>
                    <w:p w:rsidR="00893238" w:rsidRDefault="00893238" w:rsidP="0078779D">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78779D">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6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Pr="00465423" w:rsidRDefault="00893238" w:rsidP="0078779D">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78779D">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12.</w:t>
                      </w:r>
                    </w:p>
                    <w:p w:rsidR="00893238" w:rsidRDefault="00893238" w:rsidP="0078779D">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 xml:space="preserve">STANDING FINANCIAL </w:t>
                      </w:r>
                    </w:p>
                    <w:p w:rsidR="00893238" w:rsidRDefault="00893238" w:rsidP="0078779D">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INSTRUCTIONS</w:t>
                      </w:r>
                    </w:p>
                    <w:p w:rsidR="00893238" w:rsidRPr="006973B9" w:rsidRDefault="00893238" w:rsidP="0078779D">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78779D">
                      <w:pPr>
                        <w:pStyle w:val="Heading1"/>
                        <w:jc w:val="center"/>
                        <w:rPr>
                          <w:rFonts w:ascii="Arial" w:hAnsi="Arial" w:cs="Arial"/>
                          <w:sz w:val="48"/>
                          <w:szCs w:val="48"/>
                        </w:rPr>
                      </w:pPr>
                    </w:p>
                    <w:p w:rsidR="00893238" w:rsidRPr="00806F58" w:rsidRDefault="00893238" w:rsidP="0078779D">
                      <w:pPr>
                        <w:jc w:val="center"/>
                        <w:rPr>
                          <w:rFonts w:ascii="Arial" w:hAnsi="Arial" w:cs="Arial"/>
                          <w:b/>
                          <w:bCs/>
                          <w:sz w:val="22"/>
                          <w:szCs w:val="22"/>
                        </w:rPr>
                      </w:pPr>
                    </w:p>
                    <w:p w:rsidR="00893238" w:rsidRPr="00806F58" w:rsidRDefault="00893238" w:rsidP="0078779D">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78779D">
                      <w:pPr>
                        <w:tabs>
                          <w:tab w:val="left" w:pos="8222"/>
                        </w:tabs>
                        <w:ind w:left="142"/>
                        <w:jc w:val="both"/>
                        <w:rPr>
                          <w:rFonts w:ascii="Arial" w:hAnsi="Arial" w:cs="Arial"/>
                          <w:sz w:val="22"/>
                          <w:szCs w:val="22"/>
                        </w:rPr>
                      </w:pPr>
                    </w:p>
                    <w:p w:rsidR="00893238" w:rsidRPr="00806F58" w:rsidRDefault="00893238" w:rsidP="0078779D">
                      <w:pPr>
                        <w:tabs>
                          <w:tab w:val="left" w:pos="8222"/>
                        </w:tabs>
                        <w:jc w:val="center"/>
                        <w:rPr>
                          <w:rFonts w:ascii="Arial" w:hAnsi="Arial" w:cs="Arial"/>
                          <w:b/>
                          <w:bCs/>
                          <w:sz w:val="22"/>
                          <w:szCs w:val="22"/>
                        </w:rPr>
                      </w:pPr>
                    </w:p>
                    <w:p w:rsidR="00893238" w:rsidRPr="00806F58" w:rsidRDefault="00893238" w:rsidP="0078779D">
                      <w:pPr>
                        <w:jc w:val="center"/>
                        <w:rPr>
                          <w:rFonts w:ascii="Arial" w:hAnsi="Arial" w:cs="Arial"/>
                          <w:b/>
                          <w:bCs/>
                          <w:sz w:val="22"/>
                          <w:szCs w:val="22"/>
                        </w:rPr>
                      </w:pPr>
                    </w:p>
                    <w:p w:rsidR="00893238" w:rsidRPr="00806F58" w:rsidRDefault="00893238" w:rsidP="0078779D">
                      <w:pPr>
                        <w:jc w:val="center"/>
                        <w:rPr>
                          <w:rFonts w:ascii="Arial" w:hAnsi="Arial" w:cs="Arial"/>
                          <w:b/>
                          <w:bCs/>
                          <w:sz w:val="22"/>
                          <w:szCs w:val="22"/>
                        </w:rPr>
                      </w:pPr>
                    </w:p>
                  </w:txbxContent>
                </v:textbox>
              </v:shape>
            </w:pict>
          </mc:Fallback>
        </mc:AlternateContent>
      </w: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78779D" w:rsidRDefault="0078779D" w:rsidP="007560DE">
      <w:pPr>
        <w:ind w:left="360"/>
        <w:jc w:val="center"/>
        <w:rPr>
          <w:rFonts w:ascii="Arial" w:hAnsi="Arial" w:cs="Arial"/>
          <w:sz w:val="40"/>
          <w:szCs w:val="40"/>
        </w:rPr>
      </w:pPr>
    </w:p>
    <w:p w:rsidR="00C813E7" w:rsidRPr="007560DE" w:rsidRDefault="00C813E7" w:rsidP="007560DE">
      <w:pPr>
        <w:ind w:left="360"/>
        <w:jc w:val="center"/>
        <w:rPr>
          <w:rFonts w:ascii="Arial" w:hAnsi="Arial" w:cs="Arial"/>
          <w:sz w:val="40"/>
          <w:szCs w:val="40"/>
        </w:rPr>
      </w:pPr>
    </w:p>
    <w:p w:rsidR="0078779D" w:rsidRDefault="0078779D" w:rsidP="007560DE">
      <w:pPr>
        <w:pStyle w:val="BodyTextIndent"/>
        <w:ind w:left="0"/>
        <w:rPr>
          <w:rFonts w:ascii="Arial" w:hAnsi="Arial" w:cs="Arial"/>
          <w:b w:val="0"/>
          <w:sz w:val="22"/>
          <w:szCs w:val="22"/>
        </w:rPr>
        <w:sectPr w:rsidR="0078779D" w:rsidSect="00702FE5">
          <w:headerReference w:type="first" r:id="rId71"/>
          <w:pgSz w:w="11907" w:h="16839" w:code="9"/>
          <w:pgMar w:top="1440" w:right="1183" w:bottom="1440" w:left="1418" w:header="720" w:footer="741" w:gutter="0"/>
          <w:cols w:space="720"/>
          <w:titlePg/>
          <w:docGrid w:linePitch="360"/>
        </w:sectPr>
      </w:pPr>
    </w:p>
    <w:p w:rsidR="003F16C4" w:rsidRDefault="003F16C4" w:rsidP="007560DE">
      <w:pPr>
        <w:pStyle w:val="BodyTextIndent"/>
        <w:ind w:left="0"/>
        <w:rPr>
          <w:ins w:id="1262" w:author="Sekandi" w:date="2012-10-08T12:17:00Z"/>
          <w:rFonts w:ascii="Arial" w:hAnsi="Arial" w:cs="Arial"/>
          <w:b w:val="0"/>
          <w:sz w:val="22"/>
          <w:szCs w:val="22"/>
        </w:rPr>
      </w:pPr>
      <w:ins w:id="1263" w:author="Sekandi" w:date="2012-10-08T12:17:00Z">
        <w:r>
          <w:rPr>
            <w:rFonts w:ascii="Arial" w:hAnsi="Arial" w:cs="Arial"/>
            <w:b w:val="0"/>
            <w:sz w:val="22"/>
            <w:szCs w:val="22"/>
          </w:rPr>
          <w:lastRenderedPageBreak/>
          <w:t>NOT reviewed</w:t>
        </w:r>
      </w:ins>
    </w:p>
    <w:p w:rsidR="003F16C4" w:rsidRDefault="003F16C4" w:rsidP="007560DE">
      <w:pPr>
        <w:pStyle w:val="BodyTextIndent"/>
        <w:ind w:left="0"/>
        <w:rPr>
          <w:ins w:id="1264" w:author="Sekandi" w:date="2012-10-08T12:17:00Z"/>
          <w:rFonts w:ascii="Arial" w:hAnsi="Arial" w:cs="Arial"/>
          <w:b w:val="0"/>
          <w:sz w:val="22"/>
          <w:szCs w:val="22"/>
        </w:rPr>
      </w:pPr>
    </w:p>
    <w:p w:rsidR="003D6C3E" w:rsidRPr="007560DE" w:rsidRDefault="003D6C3E" w:rsidP="007560DE">
      <w:pPr>
        <w:pStyle w:val="BodyTextIndent"/>
        <w:ind w:left="0"/>
        <w:rPr>
          <w:rFonts w:ascii="Arial" w:hAnsi="Arial" w:cs="Arial"/>
          <w:b w:val="0"/>
          <w:sz w:val="22"/>
          <w:szCs w:val="22"/>
        </w:rPr>
      </w:pPr>
      <w:r w:rsidRPr="007560DE">
        <w:rPr>
          <w:rFonts w:ascii="Arial" w:hAnsi="Arial" w:cs="Arial"/>
          <w:b w:val="0"/>
          <w:sz w:val="22"/>
          <w:szCs w:val="22"/>
        </w:rPr>
        <w:t>NOTE:</w:t>
      </w:r>
      <w:r w:rsidRPr="007560DE">
        <w:rPr>
          <w:rFonts w:ascii="Arial" w:hAnsi="Arial" w:cs="Arial"/>
          <w:b w:val="0"/>
          <w:sz w:val="22"/>
          <w:szCs w:val="22"/>
        </w:rPr>
        <w:tab/>
        <w:t>Once the Standing Financial Instructions have been adopted by the Board they become mandatory on all Members and employees of the ECB.</w:t>
      </w:r>
    </w:p>
    <w:p w:rsidR="003D6C3E" w:rsidRPr="007560DE" w:rsidRDefault="003D6C3E" w:rsidP="009C3F0E">
      <w:pPr>
        <w:rPr>
          <w:rFonts w:ascii="Arial" w:hAnsi="Arial" w:cs="Arial"/>
          <w:bCs/>
          <w:sz w:val="22"/>
          <w:szCs w:val="22"/>
        </w:rPr>
      </w:pPr>
    </w:p>
    <w:p w:rsidR="003D6C3E" w:rsidRPr="009C3F0E" w:rsidRDefault="003D6C3E" w:rsidP="007560DE">
      <w:pPr>
        <w:pStyle w:val="Heading2"/>
        <w:tabs>
          <w:tab w:val="left" w:pos="709"/>
        </w:tabs>
        <w:ind w:left="709" w:hanging="709"/>
        <w:rPr>
          <w:rFonts w:ascii="Arial" w:hAnsi="Arial" w:cs="Arial"/>
          <w:sz w:val="22"/>
          <w:szCs w:val="22"/>
        </w:rPr>
      </w:pPr>
      <w:bookmarkStart w:id="1265" w:name="_Toc273703660"/>
      <w:r w:rsidRPr="009C3F0E">
        <w:rPr>
          <w:rFonts w:ascii="Arial" w:hAnsi="Arial" w:cs="Arial"/>
          <w:sz w:val="22"/>
          <w:szCs w:val="22"/>
        </w:rPr>
        <w:t xml:space="preserve">1. </w:t>
      </w:r>
      <w:r w:rsidRPr="009C3F0E">
        <w:rPr>
          <w:rFonts w:ascii="Arial" w:hAnsi="Arial" w:cs="Arial"/>
          <w:sz w:val="22"/>
          <w:szCs w:val="22"/>
        </w:rPr>
        <w:tab/>
        <w:t>INTRODUCTION</w:t>
      </w:r>
      <w:bookmarkEnd w:id="1265"/>
    </w:p>
    <w:p w:rsidR="003D6C3E" w:rsidRPr="009C3F0E" w:rsidRDefault="003D6C3E" w:rsidP="007560DE">
      <w:pPr>
        <w:tabs>
          <w:tab w:val="left" w:pos="709"/>
        </w:tabs>
        <w:ind w:left="709" w:hanging="709"/>
        <w:rPr>
          <w:rFonts w:ascii="Arial" w:hAnsi="Arial" w:cs="Arial"/>
          <w:b/>
          <w:bCs/>
          <w:sz w:val="22"/>
          <w:szCs w:val="22"/>
        </w:rPr>
      </w:pPr>
    </w:p>
    <w:p w:rsidR="003D6C3E" w:rsidRPr="009C3F0E" w:rsidRDefault="003D6C3E" w:rsidP="007560DE">
      <w:pPr>
        <w:tabs>
          <w:tab w:val="left" w:pos="709"/>
        </w:tabs>
        <w:ind w:left="709" w:hanging="709"/>
        <w:rPr>
          <w:rFonts w:ascii="Arial" w:hAnsi="Arial" w:cs="Arial"/>
          <w:b/>
          <w:bCs/>
          <w:sz w:val="22"/>
          <w:szCs w:val="22"/>
        </w:rPr>
      </w:pPr>
      <w:r w:rsidRPr="009C3F0E">
        <w:rPr>
          <w:rFonts w:ascii="Arial" w:hAnsi="Arial" w:cs="Arial"/>
          <w:b/>
          <w:bCs/>
          <w:sz w:val="22"/>
          <w:szCs w:val="22"/>
        </w:rPr>
        <w:t>General</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s>
        <w:ind w:left="709" w:hanging="709"/>
        <w:rPr>
          <w:rFonts w:ascii="Arial" w:hAnsi="Arial" w:cs="Arial"/>
          <w:sz w:val="22"/>
          <w:szCs w:val="22"/>
        </w:rPr>
      </w:pPr>
      <w:r w:rsidRPr="009C3F0E">
        <w:rPr>
          <w:rFonts w:ascii="Arial" w:hAnsi="Arial" w:cs="Arial"/>
          <w:sz w:val="22"/>
          <w:szCs w:val="22"/>
        </w:rPr>
        <w:t>These Standing Financial Instructions set out the financial responsibilities, policies and procedures to be adopted by ECB.  They are designed to ensure that its financial transactions are carried out in accordance with Law and Government Policy in order to achieve probity, accuracy, economy efficiency and effectiveness.  They should be read in conjunction with Schedule of Decisions Reserved to the Board and the Scheme of Delegation adopted by the ECB as annexed to Standing Orders.</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s>
        <w:ind w:left="709" w:hanging="709"/>
        <w:rPr>
          <w:rFonts w:ascii="Arial" w:hAnsi="Arial" w:cs="Arial"/>
          <w:sz w:val="22"/>
          <w:szCs w:val="22"/>
        </w:rPr>
      </w:pPr>
      <w:r w:rsidRPr="009C3F0E">
        <w:rPr>
          <w:rFonts w:ascii="Arial" w:hAnsi="Arial" w:cs="Arial"/>
          <w:sz w:val="22"/>
          <w:szCs w:val="22"/>
        </w:rPr>
        <w:t>Should any difficulties arise regarding the interpretation or application of any of the Standing Financial Instructions then the advice of the General Manager must be sought before acting.  The user of these Standing Financial Instructions should also be familiar with and comply with the provisions of the Standing Orders.</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s>
        <w:ind w:left="709" w:hanging="709"/>
        <w:rPr>
          <w:rFonts w:ascii="Arial" w:hAnsi="Arial" w:cs="Arial"/>
          <w:bCs/>
          <w:sz w:val="22"/>
          <w:szCs w:val="22"/>
        </w:rPr>
      </w:pPr>
      <w:r w:rsidRPr="009C3F0E">
        <w:rPr>
          <w:rFonts w:ascii="Arial" w:hAnsi="Arial" w:cs="Arial"/>
          <w:bCs/>
          <w:sz w:val="22"/>
          <w:szCs w:val="22"/>
        </w:rPr>
        <w:t xml:space="preserve">Failure to comply with standing financial instructions and standing orders is a disciplinary matter that could result in dismissal. </w:t>
      </w:r>
      <w:r w:rsidRPr="009C3F0E">
        <w:rPr>
          <w:rFonts w:ascii="Arial" w:hAnsi="Arial" w:cs="Arial"/>
          <w:bCs/>
          <w:color w:val="000000"/>
          <w:sz w:val="22"/>
          <w:szCs w:val="22"/>
        </w:rPr>
        <w:t>Refer to the HR manual section 8 for actions to be taken.</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s>
        <w:ind w:left="709" w:hanging="709"/>
        <w:rPr>
          <w:rFonts w:ascii="Arial" w:hAnsi="Arial" w:cs="Arial"/>
          <w:sz w:val="22"/>
          <w:szCs w:val="22"/>
        </w:rPr>
      </w:pPr>
      <w:r w:rsidRPr="009C3F0E">
        <w:rPr>
          <w:rFonts w:ascii="Arial" w:hAnsi="Arial" w:cs="Arial"/>
          <w:sz w:val="22"/>
          <w:szCs w:val="22"/>
        </w:rPr>
        <w:t xml:space="preserve">Wherever the title Chief Executive Officer, General Manager Finance and Administration or other nominated officer is used in these instructions, it shall be deemed to include such other officers or employees who have been duly authorized to represent them. </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s>
        <w:ind w:left="709" w:hanging="709"/>
        <w:rPr>
          <w:rFonts w:ascii="Arial" w:hAnsi="Arial" w:cs="Arial"/>
          <w:sz w:val="22"/>
          <w:szCs w:val="22"/>
        </w:rPr>
      </w:pPr>
      <w:r w:rsidRPr="009C3F0E">
        <w:rPr>
          <w:rFonts w:ascii="Arial" w:hAnsi="Arial" w:cs="Arial"/>
          <w:sz w:val="22"/>
          <w:szCs w:val="22"/>
        </w:rPr>
        <w:t>Wherever the term “employee” is used and where the context permits it shall be deemed to include employees of third parties contracted to the ECB when acting on behalf of the ECB.</w:t>
      </w:r>
    </w:p>
    <w:p w:rsidR="003D6C3E" w:rsidRPr="009C3F0E" w:rsidRDefault="003D6C3E" w:rsidP="007560DE">
      <w:pPr>
        <w:tabs>
          <w:tab w:val="left" w:pos="709"/>
        </w:tabs>
        <w:ind w:left="709" w:hanging="709"/>
        <w:rPr>
          <w:rFonts w:ascii="Arial" w:hAnsi="Arial" w:cs="Arial"/>
          <w:sz w:val="22"/>
          <w:szCs w:val="22"/>
        </w:rPr>
      </w:pPr>
    </w:p>
    <w:p w:rsidR="003D6C3E" w:rsidRPr="007560DE" w:rsidRDefault="003D6C3E" w:rsidP="007560DE">
      <w:pPr>
        <w:pStyle w:val="Title"/>
        <w:tabs>
          <w:tab w:val="left" w:pos="709"/>
        </w:tabs>
        <w:ind w:left="709" w:hanging="709"/>
        <w:jc w:val="left"/>
        <w:rPr>
          <w:rFonts w:ascii="Arial" w:hAnsi="Arial" w:cs="Arial"/>
          <w:b w:val="0"/>
          <w:sz w:val="22"/>
          <w:szCs w:val="22"/>
        </w:rPr>
      </w:pPr>
      <w:r w:rsidRPr="007560DE">
        <w:rPr>
          <w:rStyle w:val="Strong"/>
          <w:rFonts w:ascii="Arial" w:hAnsi="Arial" w:cs="Arial"/>
          <w:b/>
          <w:sz w:val="22"/>
          <w:szCs w:val="22"/>
        </w:rPr>
        <w:t>Responsibilitie</w:t>
      </w:r>
      <w:r w:rsidR="007560DE">
        <w:rPr>
          <w:rStyle w:val="Strong"/>
          <w:rFonts w:ascii="Arial" w:hAnsi="Arial" w:cs="Arial"/>
          <w:b/>
          <w:sz w:val="22"/>
          <w:szCs w:val="22"/>
        </w:rPr>
        <w:t>s and Delegation</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s>
        <w:ind w:left="709" w:hanging="709"/>
        <w:rPr>
          <w:rFonts w:ascii="Arial" w:hAnsi="Arial" w:cs="Arial"/>
          <w:sz w:val="22"/>
          <w:szCs w:val="22"/>
        </w:rPr>
      </w:pPr>
      <w:r w:rsidRPr="009C3F0E">
        <w:rPr>
          <w:rFonts w:ascii="Arial" w:hAnsi="Arial" w:cs="Arial"/>
          <w:sz w:val="22"/>
          <w:szCs w:val="22"/>
        </w:rPr>
        <w:t>The Board exercises financial supervision and control by:</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0"/>
          <w:numId w:val="103"/>
        </w:numPr>
        <w:tabs>
          <w:tab w:val="clear" w:pos="1080"/>
          <w:tab w:val="num" w:pos="1134"/>
        </w:tabs>
        <w:ind w:left="1134" w:hanging="425"/>
        <w:rPr>
          <w:rFonts w:ascii="Arial" w:hAnsi="Arial" w:cs="Arial"/>
          <w:sz w:val="22"/>
          <w:szCs w:val="22"/>
        </w:rPr>
      </w:pPr>
      <w:r w:rsidRPr="009C3F0E">
        <w:rPr>
          <w:rFonts w:ascii="Arial" w:hAnsi="Arial" w:cs="Arial"/>
          <w:sz w:val="22"/>
          <w:szCs w:val="22"/>
        </w:rPr>
        <w:t>Formulating the financial strategy;</w:t>
      </w:r>
    </w:p>
    <w:p w:rsidR="003D6C3E" w:rsidRPr="009C3F0E" w:rsidRDefault="003D6C3E" w:rsidP="006C1D4F">
      <w:pPr>
        <w:numPr>
          <w:ilvl w:val="0"/>
          <w:numId w:val="103"/>
        </w:numPr>
        <w:tabs>
          <w:tab w:val="clear" w:pos="1080"/>
          <w:tab w:val="num" w:pos="1134"/>
        </w:tabs>
        <w:ind w:left="1134" w:hanging="425"/>
        <w:rPr>
          <w:rFonts w:ascii="Arial" w:hAnsi="Arial" w:cs="Arial"/>
          <w:sz w:val="22"/>
          <w:szCs w:val="22"/>
        </w:rPr>
      </w:pPr>
      <w:r w:rsidRPr="009C3F0E">
        <w:rPr>
          <w:rFonts w:ascii="Arial" w:hAnsi="Arial" w:cs="Arial"/>
          <w:sz w:val="22"/>
          <w:szCs w:val="22"/>
        </w:rPr>
        <w:t>Requiring the submission and approval of budgets within approved allocations/overall income;</w:t>
      </w:r>
    </w:p>
    <w:p w:rsidR="003D6C3E" w:rsidRPr="009C3F0E" w:rsidRDefault="003D6C3E" w:rsidP="006C1D4F">
      <w:pPr>
        <w:numPr>
          <w:ilvl w:val="0"/>
          <w:numId w:val="103"/>
        </w:numPr>
        <w:tabs>
          <w:tab w:val="clear" w:pos="1080"/>
          <w:tab w:val="num" w:pos="1134"/>
        </w:tabs>
        <w:ind w:left="1134" w:hanging="425"/>
        <w:rPr>
          <w:rFonts w:ascii="Arial" w:hAnsi="Arial" w:cs="Arial"/>
          <w:sz w:val="22"/>
          <w:szCs w:val="22"/>
        </w:rPr>
      </w:pPr>
      <w:r w:rsidRPr="009C3F0E">
        <w:rPr>
          <w:rFonts w:ascii="Arial" w:hAnsi="Arial" w:cs="Arial"/>
          <w:sz w:val="22"/>
          <w:szCs w:val="22"/>
        </w:rPr>
        <w:t>Defining and approving essential features in respect of important procedures and financial systems (including the need to obtain value for money);</w:t>
      </w:r>
    </w:p>
    <w:p w:rsidR="003D6C3E" w:rsidRPr="009C3F0E" w:rsidRDefault="003D6C3E" w:rsidP="006C1D4F">
      <w:pPr>
        <w:numPr>
          <w:ilvl w:val="0"/>
          <w:numId w:val="103"/>
        </w:numPr>
        <w:tabs>
          <w:tab w:val="clear" w:pos="1080"/>
          <w:tab w:val="num" w:pos="1134"/>
        </w:tabs>
        <w:ind w:left="1134" w:hanging="425"/>
        <w:rPr>
          <w:rFonts w:ascii="Arial" w:hAnsi="Arial" w:cs="Arial"/>
          <w:sz w:val="22"/>
          <w:szCs w:val="22"/>
        </w:rPr>
      </w:pPr>
      <w:r w:rsidRPr="009C3F0E">
        <w:rPr>
          <w:rFonts w:ascii="Arial" w:hAnsi="Arial" w:cs="Arial"/>
          <w:sz w:val="22"/>
          <w:szCs w:val="22"/>
        </w:rPr>
        <w:t>Defining specific responsibilities placed on management and employees as indicated in the Scheme of Delegation document.</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s>
        <w:ind w:left="709" w:hanging="709"/>
        <w:rPr>
          <w:rFonts w:ascii="Arial" w:hAnsi="Arial" w:cs="Arial"/>
          <w:sz w:val="22"/>
          <w:szCs w:val="22"/>
        </w:rPr>
      </w:pPr>
      <w:r w:rsidRPr="009C3F0E">
        <w:rPr>
          <w:rFonts w:ascii="Arial" w:hAnsi="Arial" w:cs="Arial"/>
          <w:sz w:val="22"/>
          <w:szCs w:val="22"/>
        </w:rPr>
        <w:t>The Board has resolved that certain powers and decisions may only be exercised by the Board in formal session.  These are set out in the “Reservation of Power to the Board” document.</w:t>
      </w:r>
    </w:p>
    <w:p w:rsidR="003D6C3E" w:rsidRPr="009C3F0E" w:rsidRDefault="003D6C3E" w:rsidP="007560DE">
      <w:pPr>
        <w:tabs>
          <w:tab w:val="left" w:pos="709"/>
          <w:tab w:val="left" w:pos="1080"/>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 w:val="num" w:pos="1080"/>
        </w:tabs>
        <w:ind w:left="709" w:hanging="709"/>
        <w:rPr>
          <w:rFonts w:ascii="Arial" w:hAnsi="Arial" w:cs="Arial"/>
          <w:sz w:val="22"/>
          <w:szCs w:val="22"/>
        </w:rPr>
      </w:pPr>
      <w:r w:rsidRPr="009C3F0E">
        <w:rPr>
          <w:rFonts w:ascii="Arial" w:hAnsi="Arial" w:cs="Arial"/>
          <w:sz w:val="22"/>
          <w:szCs w:val="22"/>
        </w:rPr>
        <w:t>The Board will delegate responsibility for the performance of its functions in accordance with Scheme of Delegation document adopted by the ECB.</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 w:val="num" w:pos="1080"/>
        </w:tabs>
        <w:ind w:left="709" w:hanging="709"/>
        <w:rPr>
          <w:rFonts w:ascii="Arial" w:hAnsi="Arial" w:cs="Arial"/>
          <w:sz w:val="22"/>
          <w:szCs w:val="22"/>
        </w:rPr>
      </w:pPr>
      <w:r w:rsidRPr="009C3F0E">
        <w:rPr>
          <w:rFonts w:ascii="Arial" w:hAnsi="Arial" w:cs="Arial"/>
          <w:sz w:val="22"/>
          <w:szCs w:val="22"/>
        </w:rPr>
        <w:lastRenderedPageBreak/>
        <w:t>Within the Standing Financial Instructions, the Chief Executive Officer is ultimately accountable to the Board for ensuring that its financial obligations and targets are met and has overall responsibility for the ECB system of internal control.</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 w:val="left" w:pos="1260"/>
        </w:tabs>
        <w:ind w:left="709" w:hanging="709"/>
        <w:rPr>
          <w:rFonts w:ascii="Arial" w:hAnsi="Arial" w:cs="Arial"/>
          <w:sz w:val="22"/>
          <w:szCs w:val="22"/>
        </w:rPr>
      </w:pPr>
      <w:r w:rsidRPr="009C3F0E">
        <w:rPr>
          <w:rFonts w:ascii="Arial" w:hAnsi="Arial" w:cs="Arial"/>
          <w:sz w:val="22"/>
          <w:szCs w:val="22"/>
        </w:rPr>
        <w:t>The Chief Executive Officer and General Manager: Finance and Administration will, as far as possible, delegate their detailed responsibilities, but they remain accountable for financial control.</w:t>
      </w:r>
    </w:p>
    <w:p w:rsidR="003D6C3E" w:rsidRPr="009C3F0E" w:rsidRDefault="003D6C3E" w:rsidP="007560DE">
      <w:pPr>
        <w:tabs>
          <w:tab w:val="left" w:pos="709"/>
        </w:tabs>
        <w:ind w:left="709" w:hanging="709"/>
        <w:rPr>
          <w:rFonts w:ascii="Arial" w:hAnsi="Arial" w:cs="Arial"/>
          <w:sz w:val="22"/>
          <w:szCs w:val="22"/>
        </w:rPr>
      </w:pPr>
    </w:p>
    <w:p w:rsidR="003D6C3E" w:rsidRPr="007560DE" w:rsidRDefault="003D6C3E" w:rsidP="006C1D4F">
      <w:pPr>
        <w:numPr>
          <w:ilvl w:val="1"/>
          <w:numId w:val="109"/>
        </w:numPr>
        <w:tabs>
          <w:tab w:val="clear" w:pos="720"/>
          <w:tab w:val="left" w:pos="709"/>
          <w:tab w:val="left" w:pos="1260"/>
        </w:tabs>
        <w:ind w:left="709" w:hanging="709"/>
        <w:rPr>
          <w:rFonts w:ascii="Arial" w:hAnsi="Arial" w:cs="Arial"/>
          <w:sz w:val="22"/>
          <w:szCs w:val="22"/>
        </w:rPr>
      </w:pPr>
      <w:r w:rsidRPr="007560DE">
        <w:rPr>
          <w:rFonts w:ascii="Arial" w:hAnsi="Arial" w:cs="Arial"/>
          <w:sz w:val="22"/>
          <w:szCs w:val="22"/>
        </w:rPr>
        <w:t>It is a duty of the Chief Executive Officer to ensure that existing Line Managers, employees, and all new appointees, are notified of and understand their responsibilities within these instructions.</w:t>
      </w:r>
    </w:p>
    <w:p w:rsidR="003D6C3E" w:rsidRPr="007560DE" w:rsidRDefault="003D6C3E" w:rsidP="007560DE">
      <w:pPr>
        <w:tabs>
          <w:tab w:val="left" w:pos="709"/>
        </w:tabs>
        <w:ind w:left="709" w:hanging="709"/>
        <w:rPr>
          <w:rFonts w:ascii="Arial" w:hAnsi="Arial" w:cs="Arial"/>
          <w:sz w:val="22"/>
          <w:szCs w:val="22"/>
        </w:rPr>
      </w:pPr>
    </w:p>
    <w:p w:rsidR="003D6C3E" w:rsidRPr="007560DE" w:rsidRDefault="003D6C3E" w:rsidP="006C1D4F">
      <w:pPr>
        <w:numPr>
          <w:ilvl w:val="1"/>
          <w:numId w:val="109"/>
        </w:numPr>
        <w:tabs>
          <w:tab w:val="clear" w:pos="720"/>
          <w:tab w:val="left" w:pos="709"/>
        </w:tabs>
        <w:ind w:left="709" w:hanging="709"/>
        <w:rPr>
          <w:rFonts w:ascii="Arial" w:hAnsi="Arial" w:cs="Arial"/>
          <w:sz w:val="22"/>
          <w:szCs w:val="22"/>
        </w:rPr>
      </w:pPr>
      <w:r w:rsidRPr="007560DE">
        <w:rPr>
          <w:rFonts w:ascii="Arial" w:hAnsi="Arial" w:cs="Arial"/>
          <w:bCs/>
          <w:sz w:val="22"/>
          <w:szCs w:val="22"/>
        </w:rPr>
        <w:t xml:space="preserve"> General Manager: Finance and Administration (GM: F&amp;A) is responsible for</w:t>
      </w:r>
      <w:r w:rsidRPr="007560DE">
        <w:rPr>
          <w:rFonts w:ascii="Arial" w:hAnsi="Arial" w:cs="Arial"/>
          <w:sz w:val="22"/>
          <w:szCs w:val="22"/>
        </w:rPr>
        <w:t>:</w:t>
      </w:r>
    </w:p>
    <w:p w:rsidR="003D6C3E" w:rsidRPr="007560DE" w:rsidRDefault="003D6C3E" w:rsidP="007560DE">
      <w:pPr>
        <w:ind w:left="709"/>
        <w:rPr>
          <w:rFonts w:ascii="Arial" w:hAnsi="Arial" w:cs="Arial"/>
          <w:sz w:val="22"/>
          <w:szCs w:val="22"/>
        </w:rPr>
      </w:pPr>
    </w:p>
    <w:p w:rsidR="007560DE" w:rsidRPr="007560DE" w:rsidRDefault="003D6C3E" w:rsidP="006C1D4F">
      <w:pPr>
        <w:pStyle w:val="ListParagraph"/>
        <w:numPr>
          <w:ilvl w:val="1"/>
          <w:numId w:val="158"/>
        </w:numPr>
        <w:tabs>
          <w:tab w:val="left" w:pos="1134"/>
        </w:tabs>
        <w:ind w:left="1134" w:hanging="425"/>
        <w:rPr>
          <w:rFonts w:ascii="Arial" w:hAnsi="Arial" w:cs="Arial"/>
          <w:sz w:val="22"/>
          <w:szCs w:val="22"/>
        </w:rPr>
      </w:pPr>
      <w:r w:rsidRPr="007560DE">
        <w:rPr>
          <w:rFonts w:ascii="Arial" w:hAnsi="Arial" w:cs="Arial"/>
          <w:sz w:val="22"/>
          <w:szCs w:val="22"/>
        </w:rPr>
        <w:t>Implementing the ECB’s financial policies and for co-</w:t>
      </w:r>
      <w:del w:id="1266" w:author="PricewaterhouseCoopers" w:date="2012-11-16T12:41:00Z">
        <w:r w:rsidRPr="007560DE" w:rsidDel="000338DC">
          <w:rPr>
            <w:rFonts w:ascii="Arial" w:hAnsi="Arial" w:cs="Arial"/>
            <w:sz w:val="22"/>
            <w:szCs w:val="22"/>
          </w:rPr>
          <w:delText>ordinating</w:delText>
        </w:r>
      </w:del>
      <w:ins w:id="1267" w:author="PricewaterhouseCoopers" w:date="2012-11-16T12:41:00Z">
        <w:r w:rsidR="000338DC" w:rsidRPr="007560DE">
          <w:rPr>
            <w:rFonts w:ascii="Arial" w:hAnsi="Arial" w:cs="Arial"/>
            <w:sz w:val="22"/>
            <w:szCs w:val="22"/>
          </w:rPr>
          <w:t>coordinating</w:t>
        </w:r>
      </w:ins>
      <w:r w:rsidRPr="007560DE">
        <w:rPr>
          <w:rFonts w:ascii="Arial" w:hAnsi="Arial" w:cs="Arial"/>
          <w:sz w:val="22"/>
          <w:szCs w:val="22"/>
        </w:rPr>
        <w:t xml:space="preserve"> any corrective action necessary to further these policies</w:t>
      </w:r>
      <w:r w:rsidR="007560DE" w:rsidRPr="007560DE">
        <w:rPr>
          <w:rFonts w:ascii="Arial" w:hAnsi="Arial" w:cs="Arial"/>
          <w:sz w:val="22"/>
          <w:szCs w:val="22"/>
        </w:rPr>
        <w:t>;</w:t>
      </w:r>
    </w:p>
    <w:p w:rsidR="003D6C3E" w:rsidRPr="007560DE" w:rsidRDefault="003D6C3E" w:rsidP="006C1D4F">
      <w:pPr>
        <w:pStyle w:val="ListParagraph"/>
        <w:numPr>
          <w:ilvl w:val="1"/>
          <w:numId w:val="158"/>
        </w:numPr>
        <w:tabs>
          <w:tab w:val="left" w:pos="1134"/>
        </w:tabs>
        <w:ind w:left="1134" w:hanging="425"/>
        <w:rPr>
          <w:rFonts w:ascii="Arial" w:hAnsi="Arial" w:cs="Arial"/>
          <w:sz w:val="22"/>
          <w:szCs w:val="22"/>
        </w:rPr>
      </w:pPr>
      <w:r w:rsidRPr="007560DE">
        <w:rPr>
          <w:rFonts w:ascii="Arial" w:hAnsi="Arial" w:cs="Arial"/>
          <w:sz w:val="22"/>
          <w:szCs w:val="22"/>
        </w:rPr>
        <w:t>Maintaining an effective system of internal financial control including ensuring that detailed financial procedures and systems incorporating the principles of separation of duties and internal checks are prepared, documented and maintained to supplement these instructions;</w:t>
      </w:r>
    </w:p>
    <w:p w:rsidR="003D6C3E" w:rsidRPr="007560DE" w:rsidRDefault="003D6C3E" w:rsidP="006C1D4F">
      <w:pPr>
        <w:pStyle w:val="ListParagraph"/>
        <w:numPr>
          <w:ilvl w:val="1"/>
          <w:numId w:val="158"/>
        </w:numPr>
        <w:tabs>
          <w:tab w:val="left" w:pos="1134"/>
        </w:tabs>
        <w:ind w:left="1134" w:hanging="425"/>
        <w:rPr>
          <w:rFonts w:ascii="Arial" w:hAnsi="Arial" w:cs="Arial"/>
          <w:sz w:val="22"/>
          <w:szCs w:val="22"/>
        </w:rPr>
      </w:pPr>
      <w:r w:rsidRPr="007560DE">
        <w:rPr>
          <w:rFonts w:ascii="Arial" w:hAnsi="Arial" w:cs="Arial"/>
          <w:sz w:val="22"/>
          <w:szCs w:val="22"/>
        </w:rPr>
        <w:t>Ensuring that sufficient records are maintained to show and explain the ECB’s transactions, in order to disclose, with reasonable accuracy, the financial position of the ECB at any time, and without prejudice to any other functions of ECB, and its employees;</w:t>
      </w:r>
    </w:p>
    <w:p w:rsidR="003D6C3E" w:rsidRPr="009C3F0E" w:rsidRDefault="003D6C3E" w:rsidP="006C1D4F">
      <w:pPr>
        <w:pStyle w:val="ListParagraph"/>
        <w:numPr>
          <w:ilvl w:val="1"/>
          <w:numId w:val="158"/>
        </w:numPr>
        <w:tabs>
          <w:tab w:val="left" w:pos="1134"/>
        </w:tabs>
        <w:ind w:left="1134" w:hanging="425"/>
        <w:rPr>
          <w:rFonts w:ascii="Arial" w:hAnsi="Arial" w:cs="Arial"/>
          <w:sz w:val="22"/>
          <w:szCs w:val="22"/>
        </w:rPr>
      </w:pPr>
      <w:r w:rsidRPr="009C3F0E">
        <w:rPr>
          <w:rFonts w:ascii="Arial" w:hAnsi="Arial" w:cs="Arial"/>
          <w:sz w:val="22"/>
          <w:szCs w:val="22"/>
        </w:rPr>
        <w:t>The provision of financial advice to the ECB and its employees;</w:t>
      </w:r>
    </w:p>
    <w:p w:rsidR="003D6C3E" w:rsidRPr="009C3F0E" w:rsidRDefault="003D6C3E" w:rsidP="006C1D4F">
      <w:pPr>
        <w:pStyle w:val="ListParagraph"/>
        <w:numPr>
          <w:ilvl w:val="1"/>
          <w:numId w:val="158"/>
        </w:numPr>
        <w:tabs>
          <w:tab w:val="left" w:pos="1134"/>
        </w:tabs>
        <w:ind w:left="1134" w:hanging="425"/>
        <w:rPr>
          <w:rFonts w:ascii="Arial" w:hAnsi="Arial" w:cs="Arial"/>
          <w:sz w:val="22"/>
          <w:szCs w:val="22"/>
        </w:rPr>
      </w:pPr>
      <w:r w:rsidRPr="009C3F0E">
        <w:rPr>
          <w:rFonts w:ascii="Arial" w:hAnsi="Arial" w:cs="Arial"/>
          <w:sz w:val="22"/>
          <w:szCs w:val="22"/>
        </w:rPr>
        <w:t xml:space="preserve">The design, implementation and supervision of systems of internal financial control; and </w:t>
      </w:r>
    </w:p>
    <w:p w:rsidR="003D6C3E" w:rsidRPr="009C3F0E" w:rsidRDefault="003D6C3E" w:rsidP="006C1D4F">
      <w:pPr>
        <w:pStyle w:val="ListParagraph"/>
        <w:numPr>
          <w:ilvl w:val="1"/>
          <w:numId w:val="158"/>
        </w:numPr>
        <w:tabs>
          <w:tab w:val="left" w:pos="1134"/>
        </w:tabs>
        <w:ind w:left="1134" w:hanging="425"/>
        <w:rPr>
          <w:rFonts w:ascii="Arial" w:hAnsi="Arial" w:cs="Arial"/>
          <w:sz w:val="22"/>
          <w:szCs w:val="22"/>
        </w:rPr>
      </w:pPr>
      <w:r w:rsidRPr="009C3F0E">
        <w:rPr>
          <w:rFonts w:ascii="Arial" w:hAnsi="Arial" w:cs="Arial"/>
          <w:sz w:val="22"/>
          <w:szCs w:val="22"/>
        </w:rPr>
        <w:t>The preparation and maintenance of such accounts, estimates, records and reports as the ECB may require for the purpose of carrying its statutory duties.</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s>
        <w:ind w:left="709" w:hanging="709"/>
        <w:rPr>
          <w:rFonts w:ascii="Arial" w:hAnsi="Arial" w:cs="Arial"/>
          <w:sz w:val="22"/>
          <w:szCs w:val="22"/>
        </w:rPr>
      </w:pPr>
      <w:r w:rsidRPr="009C3F0E">
        <w:rPr>
          <w:rFonts w:ascii="Arial" w:hAnsi="Arial" w:cs="Arial"/>
          <w:sz w:val="22"/>
          <w:szCs w:val="22"/>
        </w:rPr>
        <w:t>All members and employees, severally and collectively, are responsible for:</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0"/>
          <w:numId w:val="104"/>
        </w:numPr>
        <w:tabs>
          <w:tab w:val="clear" w:pos="1080"/>
          <w:tab w:val="num" w:pos="1134"/>
        </w:tabs>
        <w:ind w:left="1134" w:hanging="425"/>
        <w:rPr>
          <w:rFonts w:ascii="Arial" w:hAnsi="Arial" w:cs="Arial"/>
          <w:sz w:val="22"/>
          <w:szCs w:val="22"/>
        </w:rPr>
      </w:pPr>
      <w:r w:rsidRPr="009C3F0E">
        <w:rPr>
          <w:rFonts w:ascii="Arial" w:hAnsi="Arial" w:cs="Arial"/>
          <w:sz w:val="22"/>
          <w:szCs w:val="22"/>
        </w:rPr>
        <w:t>The security of the property of the ECB;</w:t>
      </w:r>
    </w:p>
    <w:p w:rsidR="003D6C3E" w:rsidRPr="009C3F0E" w:rsidRDefault="003D6C3E" w:rsidP="006C1D4F">
      <w:pPr>
        <w:numPr>
          <w:ilvl w:val="0"/>
          <w:numId w:val="104"/>
        </w:numPr>
        <w:tabs>
          <w:tab w:val="clear" w:pos="1080"/>
          <w:tab w:val="num" w:pos="1134"/>
        </w:tabs>
        <w:ind w:left="1134" w:hanging="425"/>
        <w:rPr>
          <w:rFonts w:ascii="Arial" w:hAnsi="Arial" w:cs="Arial"/>
          <w:sz w:val="22"/>
          <w:szCs w:val="22"/>
        </w:rPr>
      </w:pPr>
      <w:r w:rsidRPr="009C3F0E">
        <w:rPr>
          <w:rFonts w:ascii="Arial" w:hAnsi="Arial" w:cs="Arial"/>
          <w:sz w:val="22"/>
          <w:szCs w:val="22"/>
        </w:rPr>
        <w:t>Avoiding loss through adherence to policies and procedures;</w:t>
      </w:r>
    </w:p>
    <w:p w:rsidR="003D6C3E" w:rsidRPr="009C3F0E" w:rsidRDefault="003D6C3E" w:rsidP="006C1D4F">
      <w:pPr>
        <w:numPr>
          <w:ilvl w:val="0"/>
          <w:numId w:val="104"/>
        </w:numPr>
        <w:tabs>
          <w:tab w:val="clear" w:pos="1080"/>
          <w:tab w:val="num" w:pos="1134"/>
        </w:tabs>
        <w:ind w:left="1134" w:hanging="425"/>
        <w:rPr>
          <w:rFonts w:ascii="Arial" w:hAnsi="Arial" w:cs="Arial"/>
          <w:sz w:val="22"/>
          <w:szCs w:val="22"/>
        </w:rPr>
      </w:pPr>
      <w:r w:rsidRPr="009C3F0E">
        <w:rPr>
          <w:rFonts w:ascii="Arial" w:hAnsi="Arial" w:cs="Arial"/>
          <w:sz w:val="22"/>
          <w:szCs w:val="22"/>
        </w:rPr>
        <w:t>Exercising economy and efficiency in the use of resources; and</w:t>
      </w:r>
    </w:p>
    <w:p w:rsidR="003D6C3E" w:rsidRPr="009C3F0E" w:rsidRDefault="003D6C3E" w:rsidP="006C1D4F">
      <w:pPr>
        <w:numPr>
          <w:ilvl w:val="0"/>
          <w:numId w:val="104"/>
        </w:numPr>
        <w:tabs>
          <w:tab w:val="clear" w:pos="1080"/>
          <w:tab w:val="num" w:pos="1134"/>
        </w:tabs>
        <w:ind w:left="1134" w:hanging="425"/>
        <w:rPr>
          <w:rFonts w:ascii="Arial" w:hAnsi="Arial" w:cs="Arial"/>
          <w:sz w:val="22"/>
          <w:szCs w:val="22"/>
        </w:rPr>
      </w:pPr>
      <w:r w:rsidRPr="009C3F0E">
        <w:rPr>
          <w:rFonts w:ascii="Arial" w:hAnsi="Arial" w:cs="Arial"/>
          <w:sz w:val="22"/>
          <w:szCs w:val="22"/>
        </w:rPr>
        <w:t>Conforming to the requirements of Standing Orders, Standing Financial Instructions, Financial Procedures and the Scheme of Delegation.</w:t>
      </w:r>
    </w:p>
    <w:p w:rsidR="003D6C3E" w:rsidRPr="009C3F0E" w:rsidRDefault="003D6C3E" w:rsidP="007560DE">
      <w:pPr>
        <w:tabs>
          <w:tab w:val="num" w:pos="1134"/>
        </w:tabs>
        <w:ind w:left="1134" w:hanging="425"/>
        <w:rPr>
          <w:rFonts w:ascii="Arial" w:hAnsi="Arial" w:cs="Arial"/>
          <w:sz w:val="22"/>
          <w:szCs w:val="22"/>
        </w:rPr>
      </w:pPr>
    </w:p>
    <w:p w:rsidR="003D6C3E" w:rsidRPr="009C3F0E" w:rsidRDefault="003D6C3E" w:rsidP="006C1D4F">
      <w:pPr>
        <w:numPr>
          <w:ilvl w:val="1"/>
          <w:numId w:val="109"/>
        </w:numPr>
        <w:tabs>
          <w:tab w:val="clear" w:pos="720"/>
          <w:tab w:val="left" w:pos="709"/>
        </w:tabs>
        <w:ind w:left="709" w:hanging="709"/>
        <w:rPr>
          <w:rFonts w:ascii="Arial" w:hAnsi="Arial" w:cs="Arial"/>
          <w:sz w:val="22"/>
          <w:szCs w:val="22"/>
        </w:rPr>
      </w:pPr>
      <w:r w:rsidRPr="009C3F0E">
        <w:rPr>
          <w:rFonts w:ascii="Arial" w:hAnsi="Arial" w:cs="Arial"/>
          <w:sz w:val="22"/>
          <w:szCs w:val="22"/>
        </w:rPr>
        <w:t>The Accountant will attend Finance &amp; Audit Committee meetings and must report significant matters directly to the committee, the Head of Internal Audit Committee members and the Chair of the ECB.</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s>
        <w:ind w:left="709" w:hanging="709"/>
        <w:rPr>
          <w:rFonts w:ascii="Arial" w:hAnsi="Arial" w:cs="Arial"/>
          <w:sz w:val="22"/>
          <w:szCs w:val="22"/>
        </w:rPr>
      </w:pPr>
      <w:r w:rsidRPr="009C3F0E">
        <w:rPr>
          <w:rFonts w:ascii="Arial" w:hAnsi="Arial" w:cs="Arial"/>
          <w:sz w:val="22"/>
          <w:szCs w:val="22"/>
        </w:rPr>
        <w:t>The GM; Finance and Administration shall report on a day-to-day basis to the Chief Executive Officer.  The reporting system for internal audit shall be agreed between the Chief Executive Officer, the Finance and Audit Committee and the accountant.  The agreement shall be in writing.  The reporting system shall be reviewed at least every 3 years.</w:t>
      </w:r>
    </w:p>
    <w:p w:rsidR="003D6C3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0"/>
          <w:numId w:val="109"/>
        </w:numPr>
        <w:tabs>
          <w:tab w:val="clear" w:pos="360"/>
          <w:tab w:val="left" w:pos="709"/>
        </w:tabs>
        <w:ind w:left="709" w:hanging="709"/>
        <w:rPr>
          <w:rFonts w:ascii="Arial" w:hAnsi="Arial" w:cs="Arial"/>
          <w:b/>
          <w:bCs/>
          <w:sz w:val="22"/>
          <w:szCs w:val="22"/>
        </w:rPr>
      </w:pPr>
      <w:r w:rsidRPr="009C3F0E">
        <w:rPr>
          <w:rFonts w:ascii="Arial" w:hAnsi="Arial" w:cs="Arial"/>
          <w:b/>
          <w:bCs/>
          <w:sz w:val="22"/>
          <w:szCs w:val="22"/>
        </w:rPr>
        <w:t>Role of Management</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s>
        <w:ind w:left="709" w:hanging="709"/>
        <w:rPr>
          <w:rFonts w:ascii="Arial" w:hAnsi="Arial" w:cs="Arial"/>
          <w:sz w:val="22"/>
          <w:szCs w:val="22"/>
        </w:rPr>
      </w:pPr>
      <w:r w:rsidRPr="009C3F0E">
        <w:rPr>
          <w:rFonts w:ascii="Arial" w:hAnsi="Arial" w:cs="Arial"/>
          <w:sz w:val="22"/>
          <w:szCs w:val="22"/>
        </w:rPr>
        <w:t>It is the responsibility of management to ensure there are adequate systems of internal control to:</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0"/>
          <w:numId w:val="105"/>
        </w:numPr>
        <w:tabs>
          <w:tab w:val="clear" w:pos="1080"/>
          <w:tab w:val="left" w:pos="1134"/>
        </w:tabs>
        <w:ind w:left="1134" w:hanging="425"/>
        <w:rPr>
          <w:rFonts w:ascii="Arial" w:hAnsi="Arial" w:cs="Arial"/>
          <w:sz w:val="22"/>
          <w:szCs w:val="22"/>
        </w:rPr>
      </w:pPr>
      <w:r w:rsidRPr="009C3F0E">
        <w:rPr>
          <w:rFonts w:ascii="Arial" w:hAnsi="Arial" w:cs="Arial"/>
          <w:sz w:val="22"/>
          <w:szCs w:val="22"/>
        </w:rPr>
        <w:lastRenderedPageBreak/>
        <w:t>Ensure the reliability and integrity of financial and operational data;</w:t>
      </w:r>
    </w:p>
    <w:p w:rsidR="003D6C3E" w:rsidRPr="009C3F0E" w:rsidRDefault="003D6C3E" w:rsidP="007560DE">
      <w:pPr>
        <w:tabs>
          <w:tab w:val="left" w:pos="1134"/>
        </w:tabs>
        <w:ind w:left="1134" w:hanging="425"/>
        <w:rPr>
          <w:rFonts w:ascii="Arial" w:hAnsi="Arial" w:cs="Arial"/>
          <w:sz w:val="22"/>
          <w:szCs w:val="22"/>
        </w:rPr>
      </w:pPr>
    </w:p>
    <w:p w:rsidR="003D6C3E" w:rsidRPr="009C3F0E" w:rsidRDefault="003D6C3E" w:rsidP="006C1D4F">
      <w:pPr>
        <w:numPr>
          <w:ilvl w:val="0"/>
          <w:numId w:val="105"/>
        </w:numPr>
        <w:tabs>
          <w:tab w:val="clear" w:pos="1080"/>
          <w:tab w:val="left" w:pos="1134"/>
        </w:tabs>
        <w:ind w:left="1134" w:hanging="425"/>
        <w:rPr>
          <w:rFonts w:ascii="Arial" w:hAnsi="Arial" w:cs="Arial"/>
          <w:sz w:val="22"/>
          <w:szCs w:val="22"/>
        </w:rPr>
      </w:pPr>
      <w:r w:rsidRPr="009C3F0E">
        <w:rPr>
          <w:rFonts w:ascii="Arial" w:hAnsi="Arial" w:cs="Arial"/>
          <w:sz w:val="22"/>
          <w:szCs w:val="22"/>
        </w:rPr>
        <w:t>Safeguard the assets of the ECB;</w:t>
      </w:r>
    </w:p>
    <w:p w:rsidR="003D6C3E" w:rsidRPr="009C3F0E" w:rsidRDefault="003D6C3E" w:rsidP="007560DE">
      <w:pPr>
        <w:tabs>
          <w:tab w:val="left" w:pos="1134"/>
        </w:tabs>
        <w:ind w:left="1134" w:hanging="425"/>
        <w:rPr>
          <w:rFonts w:ascii="Arial" w:hAnsi="Arial" w:cs="Arial"/>
          <w:sz w:val="22"/>
          <w:szCs w:val="22"/>
        </w:rPr>
      </w:pPr>
    </w:p>
    <w:p w:rsidR="003D6C3E" w:rsidRPr="009C3F0E" w:rsidRDefault="003D6C3E" w:rsidP="006C1D4F">
      <w:pPr>
        <w:numPr>
          <w:ilvl w:val="0"/>
          <w:numId w:val="105"/>
        </w:numPr>
        <w:tabs>
          <w:tab w:val="clear" w:pos="1080"/>
          <w:tab w:val="left" w:pos="1134"/>
        </w:tabs>
        <w:ind w:left="1134" w:hanging="425"/>
        <w:rPr>
          <w:rFonts w:ascii="Arial" w:hAnsi="Arial" w:cs="Arial"/>
          <w:sz w:val="22"/>
          <w:szCs w:val="22"/>
        </w:rPr>
      </w:pPr>
      <w:r w:rsidRPr="009C3F0E">
        <w:rPr>
          <w:rFonts w:ascii="Arial" w:hAnsi="Arial" w:cs="Arial"/>
          <w:sz w:val="22"/>
          <w:szCs w:val="22"/>
        </w:rPr>
        <w:t>Ensure that only valid and properly authorized expenditure is incurred;</w:t>
      </w:r>
    </w:p>
    <w:p w:rsidR="003D6C3E" w:rsidRPr="009C3F0E" w:rsidRDefault="003D6C3E" w:rsidP="006C1D4F">
      <w:pPr>
        <w:numPr>
          <w:ilvl w:val="0"/>
          <w:numId w:val="105"/>
        </w:numPr>
        <w:tabs>
          <w:tab w:val="clear" w:pos="1080"/>
          <w:tab w:val="left" w:pos="1134"/>
        </w:tabs>
        <w:ind w:left="1134" w:hanging="425"/>
        <w:rPr>
          <w:rFonts w:ascii="Arial" w:hAnsi="Arial" w:cs="Arial"/>
          <w:sz w:val="22"/>
          <w:szCs w:val="22"/>
        </w:rPr>
      </w:pPr>
      <w:r w:rsidRPr="009C3F0E">
        <w:rPr>
          <w:rFonts w:ascii="Arial" w:hAnsi="Arial" w:cs="Arial"/>
          <w:sz w:val="22"/>
          <w:szCs w:val="22"/>
        </w:rPr>
        <w:t>Ensure the ECB receives all the income to which it is entitled;</w:t>
      </w:r>
    </w:p>
    <w:p w:rsidR="003D6C3E" w:rsidRPr="009C3F0E" w:rsidRDefault="003D6C3E" w:rsidP="007560DE">
      <w:pPr>
        <w:tabs>
          <w:tab w:val="left" w:pos="1134"/>
        </w:tabs>
        <w:ind w:left="1134" w:hanging="425"/>
        <w:rPr>
          <w:rFonts w:ascii="Arial" w:hAnsi="Arial" w:cs="Arial"/>
          <w:sz w:val="22"/>
          <w:szCs w:val="22"/>
        </w:rPr>
      </w:pPr>
    </w:p>
    <w:p w:rsidR="003D6C3E" w:rsidRPr="009C3F0E" w:rsidRDefault="003D6C3E" w:rsidP="006C1D4F">
      <w:pPr>
        <w:numPr>
          <w:ilvl w:val="0"/>
          <w:numId w:val="105"/>
        </w:numPr>
        <w:tabs>
          <w:tab w:val="clear" w:pos="1080"/>
          <w:tab w:val="left" w:pos="1134"/>
        </w:tabs>
        <w:ind w:left="1134" w:hanging="425"/>
        <w:rPr>
          <w:rFonts w:ascii="Arial" w:hAnsi="Arial" w:cs="Arial"/>
          <w:sz w:val="22"/>
          <w:szCs w:val="22"/>
        </w:rPr>
      </w:pPr>
      <w:r w:rsidRPr="009C3F0E">
        <w:rPr>
          <w:rFonts w:ascii="Arial" w:hAnsi="Arial" w:cs="Arial"/>
          <w:sz w:val="22"/>
          <w:szCs w:val="22"/>
        </w:rPr>
        <w:t>Ensure the economic, efficient and effective use of financial, human and other resources, and</w:t>
      </w:r>
    </w:p>
    <w:p w:rsidR="003D6C3E" w:rsidRPr="009C3F0E" w:rsidRDefault="003D6C3E" w:rsidP="007560DE">
      <w:pPr>
        <w:tabs>
          <w:tab w:val="left" w:pos="1134"/>
        </w:tabs>
        <w:ind w:left="1134" w:hanging="425"/>
        <w:rPr>
          <w:rFonts w:ascii="Arial" w:hAnsi="Arial" w:cs="Arial"/>
          <w:sz w:val="22"/>
          <w:szCs w:val="22"/>
        </w:rPr>
      </w:pPr>
    </w:p>
    <w:p w:rsidR="003D6C3E" w:rsidRPr="009C3F0E" w:rsidRDefault="003D6C3E" w:rsidP="006C1D4F">
      <w:pPr>
        <w:numPr>
          <w:ilvl w:val="0"/>
          <w:numId w:val="105"/>
        </w:numPr>
        <w:tabs>
          <w:tab w:val="clear" w:pos="1080"/>
          <w:tab w:val="left" w:pos="1134"/>
        </w:tabs>
        <w:ind w:left="1134" w:hanging="425"/>
        <w:rPr>
          <w:rFonts w:ascii="Arial" w:hAnsi="Arial" w:cs="Arial"/>
          <w:sz w:val="22"/>
          <w:szCs w:val="22"/>
        </w:rPr>
      </w:pPr>
      <w:r w:rsidRPr="009C3F0E">
        <w:rPr>
          <w:rFonts w:ascii="Arial" w:hAnsi="Arial" w:cs="Arial"/>
          <w:sz w:val="22"/>
          <w:szCs w:val="22"/>
        </w:rPr>
        <w:t>Ensure compliance with statutory regulations and the framework of operating policies laid down by the Board.</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s>
        <w:ind w:left="709" w:hanging="709"/>
        <w:rPr>
          <w:rFonts w:ascii="Arial" w:hAnsi="Arial" w:cs="Arial"/>
          <w:sz w:val="22"/>
          <w:szCs w:val="22"/>
        </w:rPr>
      </w:pPr>
      <w:r w:rsidRPr="009C3F0E">
        <w:rPr>
          <w:rFonts w:ascii="Arial" w:hAnsi="Arial" w:cs="Arial"/>
          <w:sz w:val="22"/>
          <w:szCs w:val="22"/>
        </w:rPr>
        <w:t>Management and staff must co-operate with external auditors and allow them access to all records, documents and assets that they may request.</w:t>
      </w:r>
    </w:p>
    <w:p w:rsidR="003D6C3E" w:rsidRPr="009C3F0E" w:rsidRDefault="003D6C3E" w:rsidP="007560DE">
      <w:pPr>
        <w:tabs>
          <w:tab w:val="left" w:pos="709"/>
        </w:tabs>
        <w:ind w:left="709" w:hanging="709"/>
        <w:rPr>
          <w:rFonts w:ascii="Arial" w:hAnsi="Arial" w:cs="Arial"/>
          <w:sz w:val="22"/>
          <w:szCs w:val="22"/>
        </w:rPr>
      </w:pPr>
    </w:p>
    <w:p w:rsidR="003D6C3E" w:rsidRPr="009C3F0E" w:rsidRDefault="003D6C3E" w:rsidP="006C1D4F">
      <w:pPr>
        <w:numPr>
          <w:ilvl w:val="1"/>
          <w:numId w:val="109"/>
        </w:numPr>
        <w:tabs>
          <w:tab w:val="clear" w:pos="720"/>
          <w:tab w:val="left" w:pos="709"/>
        </w:tabs>
        <w:ind w:left="709" w:hanging="709"/>
        <w:rPr>
          <w:rFonts w:ascii="Arial" w:hAnsi="Arial" w:cs="Arial"/>
          <w:color w:val="000000"/>
          <w:sz w:val="22"/>
          <w:szCs w:val="22"/>
        </w:rPr>
      </w:pPr>
      <w:r w:rsidRPr="009C3F0E">
        <w:rPr>
          <w:rFonts w:ascii="Arial" w:hAnsi="Arial" w:cs="Arial"/>
          <w:sz w:val="22"/>
          <w:szCs w:val="22"/>
        </w:rPr>
        <w:t xml:space="preserve">Whenever any matter arises which involves, or is thought to involve, irregularities concerning cash, stores or other property or any suspected irregularity in the exercise of any function of a pecuniary nature, the Chief Executive Officer must </w:t>
      </w:r>
      <w:r w:rsidRPr="009C3F0E">
        <w:rPr>
          <w:rFonts w:ascii="Arial" w:hAnsi="Arial" w:cs="Arial"/>
          <w:color w:val="000000"/>
          <w:sz w:val="22"/>
          <w:szCs w:val="22"/>
        </w:rPr>
        <w:t>be notified immediately.</w:t>
      </w: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b/>
          <w:color w:val="000000"/>
          <w:sz w:val="22"/>
          <w:szCs w:val="22"/>
        </w:rPr>
      </w:pPr>
      <w:r w:rsidRPr="009C3F0E">
        <w:rPr>
          <w:rFonts w:ascii="Arial" w:hAnsi="Arial" w:cs="Arial"/>
          <w:b/>
          <w:color w:val="000000"/>
          <w:sz w:val="22"/>
          <w:szCs w:val="22"/>
        </w:rPr>
        <w:t>3.</w:t>
      </w:r>
      <w:r w:rsidRPr="009C3F0E">
        <w:rPr>
          <w:rFonts w:ascii="Arial" w:hAnsi="Arial" w:cs="Arial"/>
          <w:b/>
          <w:color w:val="000000"/>
          <w:sz w:val="22"/>
          <w:szCs w:val="22"/>
        </w:rPr>
        <w:tab/>
        <w:t xml:space="preserve"> Abbreviations:</w:t>
      </w: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b/>
        <w:t>Minister</w:t>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Minister of Mines and Energy</w:t>
      </w:r>
    </w:p>
    <w:p w:rsidR="003D6C3E" w:rsidRPr="009C3F0E" w:rsidRDefault="003D6C3E" w:rsidP="009C3F0E">
      <w:pPr>
        <w:ind w:firstLine="720"/>
        <w:rPr>
          <w:rFonts w:ascii="Arial" w:hAnsi="Arial" w:cs="Arial"/>
          <w:color w:val="000000"/>
          <w:sz w:val="22"/>
          <w:szCs w:val="22"/>
        </w:rPr>
      </w:pPr>
      <w:r w:rsidRPr="009C3F0E">
        <w:rPr>
          <w:rFonts w:ascii="Arial" w:hAnsi="Arial" w:cs="Arial"/>
          <w:color w:val="000000"/>
          <w:sz w:val="22"/>
          <w:szCs w:val="22"/>
        </w:rPr>
        <w:t>Board</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Board members</w:t>
      </w:r>
    </w:p>
    <w:p w:rsidR="003D6C3E" w:rsidRPr="009C3F0E" w:rsidRDefault="003D6C3E" w:rsidP="009C3F0E">
      <w:pPr>
        <w:ind w:firstLine="720"/>
        <w:rPr>
          <w:rFonts w:ascii="Arial" w:hAnsi="Arial" w:cs="Arial"/>
          <w:color w:val="000000"/>
          <w:sz w:val="22"/>
          <w:szCs w:val="22"/>
        </w:rPr>
      </w:pPr>
      <w:r w:rsidRPr="009C3F0E">
        <w:rPr>
          <w:rFonts w:ascii="Arial" w:hAnsi="Arial" w:cs="Arial"/>
          <w:color w:val="000000"/>
          <w:sz w:val="22"/>
          <w:szCs w:val="22"/>
        </w:rPr>
        <w:t>F&amp;A Committee</w:t>
      </w:r>
      <w:r w:rsidRPr="009C3F0E">
        <w:rPr>
          <w:rFonts w:ascii="Arial" w:hAnsi="Arial" w:cs="Arial"/>
          <w:color w:val="000000"/>
          <w:sz w:val="22"/>
          <w:szCs w:val="22"/>
        </w:rPr>
        <w:tab/>
        <w:t>:</w:t>
      </w:r>
      <w:r w:rsidRPr="009C3F0E">
        <w:rPr>
          <w:rFonts w:ascii="Arial" w:hAnsi="Arial" w:cs="Arial"/>
          <w:color w:val="000000"/>
          <w:sz w:val="22"/>
          <w:szCs w:val="22"/>
        </w:rPr>
        <w:tab/>
        <w:t>Finance &amp; Audit Committee</w:t>
      </w: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b/>
        <w:t>CEO</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Chief Executive Officer</w:t>
      </w: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b/>
        <w:t>GM</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Line Manager</w:t>
      </w:r>
    </w:p>
    <w:p w:rsidR="003D6C3E" w:rsidRPr="009C3F0E" w:rsidRDefault="003D6C3E" w:rsidP="009C3F0E">
      <w:pPr>
        <w:ind w:firstLine="720"/>
        <w:rPr>
          <w:rFonts w:ascii="Arial" w:hAnsi="Arial" w:cs="Arial"/>
          <w:color w:val="000000"/>
          <w:sz w:val="22"/>
          <w:szCs w:val="22"/>
        </w:rPr>
      </w:pPr>
      <w:r w:rsidRPr="009C3F0E">
        <w:rPr>
          <w:rFonts w:ascii="Arial" w:hAnsi="Arial" w:cs="Arial"/>
          <w:color w:val="000000"/>
          <w:sz w:val="22"/>
          <w:szCs w:val="22"/>
        </w:rPr>
        <w:t>GM: F&amp;A</w:t>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Line Manager: Finance &amp; Administration</w:t>
      </w: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b/>
        <w:t>Admin Officer</w:t>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Administration Officer</w:t>
      </w: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b/>
        <w:t>Accountant</w:t>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Financial Accountant</w:t>
      </w: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b/>
        <w:t>HRM</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Human Resources Manager</w:t>
      </w:r>
    </w:p>
    <w:p w:rsidR="003D6C3E" w:rsidRPr="009C3F0E" w:rsidRDefault="003D6C3E" w:rsidP="009C3F0E">
      <w:pPr>
        <w:ind w:firstLine="720"/>
        <w:rPr>
          <w:rFonts w:ascii="Arial" w:hAnsi="Arial" w:cs="Arial"/>
          <w:color w:val="000000"/>
          <w:sz w:val="22"/>
          <w:szCs w:val="22"/>
        </w:rPr>
      </w:pPr>
      <w:r w:rsidRPr="009C3F0E">
        <w:rPr>
          <w:rFonts w:ascii="Arial" w:hAnsi="Arial" w:cs="Arial"/>
          <w:color w:val="000000"/>
          <w:sz w:val="22"/>
          <w:szCs w:val="22"/>
        </w:rPr>
        <w:t>IT Spec</w:t>
      </w:r>
      <w:r w:rsidRPr="009C3F0E">
        <w:rPr>
          <w:rFonts w:ascii="Arial" w:hAnsi="Arial" w:cs="Arial"/>
          <w:color w:val="000000"/>
          <w:sz w:val="22"/>
          <w:szCs w:val="22"/>
        </w:rPr>
        <w:tab/>
      </w:r>
      <w:r w:rsidRPr="009C3F0E">
        <w:rPr>
          <w:rFonts w:ascii="Arial" w:hAnsi="Arial" w:cs="Arial"/>
          <w:color w:val="000000"/>
          <w:sz w:val="22"/>
          <w:szCs w:val="22"/>
        </w:rPr>
        <w:tab/>
        <w:t>:</w:t>
      </w:r>
      <w:r w:rsidRPr="009C3F0E">
        <w:rPr>
          <w:rFonts w:ascii="Arial" w:hAnsi="Arial" w:cs="Arial"/>
          <w:color w:val="000000"/>
          <w:sz w:val="22"/>
          <w:szCs w:val="22"/>
        </w:rPr>
        <w:tab/>
        <w:t>Information Technology Specialist</w:t>
      </w:r>
    </w:p>
    <w:p w:rsidR="003D6C3E" w:rsidRPr="009C3F0E" w:rsidRDefault="003D6C3E" w:rsidP="009C3F0E">
      <w:pPr>
        <w:ind w:firstLine="720"/>
        <w:rPr>
          <w:rFonts w:ascii="Arial" w:hAnsi="Arial" w:cs="Arial"/>
          <w:color w:val="000000"/>
          <w:sz w:val="22"/>
          <w:szCs w:val="22"/>
        </w:rPr>
      </w:pPr>
    </w:p>
    <w:p w:rsidR="003D6C3E" w:rsidRPr="009C3F0E" w:rsidRDefault="003D6C3E" w:rsidP="009C3F0E">
      <w:pPr>
        <w:ind w:firstLine="720"/>
        <w:rPr>
          <w:rFonts w:ascii="Arial" w:hAnsi="Arial" w:cs="Arial"/>
          <w:color w:val="000000"/>
          <w:sz w:val="22"/>
          <w:szCs w:val="22"/>
        </w:rPr>
        <w:sectPr w:rsidR="003D6C3E" w:rsidRPr="009C3F0E" w:rsidSect="00702FE5">
          <w:headerReference w:type="default" r:id="rId72"/>
          <w:headerReference w:type="first" r:id="rId73"/>
          <w:pgSz w:w="11907" w:h="16839" w:code="9"/>
          <w:pgMar w:top="1440" w:right="1183" w:bottom="1440" w:left="1418" w:header="720" w:footer="745" w:gutter="0"/>
          <w:cols w:space="720"/>
          <w:titlePg/>
          <w:docGrid w:linePitch="360"/>
        </w:sectPr>
      </w:pPr>
    </w:p>
    <w:p w:rsidR="003D6C3E" w:rsidRPr="007E7FA8" w:rsidRDefault="003D6C3E" w:rsidP="007E7FA8">
      <w:pPr>
        <w:pStyle w:val="Heading1"/>
        <w:ind w:left="709" w:hanging="709"/>
        <w:rPr>
          <w:rFonts w:ascii="Arial" w:hAnsi="Arial" w:cs="Arial"/>
          <w:b/>
          <w:bCs/>
          <w:color w:val="000000"/>
          <w:sz w:val="22"/>
          <w:szCs w:val="22"/>
        </w:rPr>
      </w:pPr>
      <w:bookmarkStart w:id="1268" w:name="_Toc273703661"/>
      <w:r w:rsidRPr="007E7FA8">
        <w:rPr>
          <w:rFonts w:ascii="Arial" w:hAnsi="Arial" w:cs="Arial"/>
          <w:b/>
          <w:bCs/>
          <w:color w:val="000000"/>
          <w:sz w:val="22"/>
          <w:szCs w:val="22"/>
        </w:rPr>
        <w:lastRenderedPageBreak/>
        <w:t xml:space="preserve">2. </w:t>
      </w:r>
      <w:r w:rsidRPr="007E7FA8">
        <w:rPr>
          <w:rFonts w:ascii="Arial" w:hAnsi="Arial" w:cs="Arial"/>
          <w:b/>
          <w:bCs/>
          <w:color w:val="000000"/>
          <w:sz w:val="22"/>
          <w:szCs w:val="22"/>
        </w:rPr>
        <w:tab/>
      </w:r>
      <w:r w:rsidRPr="007E7FA8">
        <w:rPr>
          <w:rFonts w:ascii="Arial" w:hAnsi="Arial" w:cs="Arial"/>
          <w:b/>
          <w:color w:val="000000"/>
          <w:sz w:val="22"/>
          <w:szCs w:val="22"/>
        </w:rPr>
        <w:t>MONTH-END PROCEDURES AND MANAGEMENT INFORMATION</w:t>
      </w:r>
      <w:bookmarkEnd w:id="1268"/>
      <w:r w:rsidRPr="007E7FA8">
        <w:rPr>
          <w:rFonts w:ascii="Arial" w:hAnsi="Arial" w:cs="Arial"/>
          <w:b/>
          <w:bCs/>
          <w:color w:val="000000"/>
          <w:sz w:val="22"/>
          <w:szCs w:val="22"/>
        </w:rPr>
        <w:tab/>
      </w:r>
    </w:p>
    <w:p w:rsidR="003D6C3E" w:rsidRPr="009C3F0E" w:rsidRDefault="003D6C3E" w:rsidP="009C3F0E">
      <w:pPr>
        <w:rPr>
          <w:rFonts w:ascii="Arial" w:hAnsi="Arial" w:cs="Arial"/>
          <w:b/>
          <w:bCs/>
          <w:color w:val="000000"/>
          <w:sz w:val="22"/>
          <w:szCs w:val="22"/>
        </w:rPr>
      </w:pPr>
    </w:p>
    <w:tbl>
      <w:tblPr>
        <w:tblW w:w="981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2"/>
        <w:gridCol w:w="2127"/>
        <w:gridCol w:w="1877"/>
      </w:tblGrid>
      <w:tr w:rsidR="007E7FA8" w:rsidRPr="007E7FA8" w:rsidTr="007E7FA8">
        <w:trPr>
          <w:tblHeader/>
        </w:trPr>
        <w:tc>
          <w:tcPr>
            <w:tcW w:w="5812" w:type="dxa"/>
          </w:tcPr>
          <w:p w:rsidR="007E7FA8" w:rsidRPr="007E7FA8" w:rsidRDefault="007E7FA8" w:rsidP="001E14BA">
            <w:pPr>
              <w:pStyle w:val="BodyTextIndent"/>
              <w:ind w:left="0"/>
              <w:rPr>
                <w:rFonts w:ascii="Arial" w:hAnsi="Arial" w:cs="Arial"/>
                <w:color w:val="000000"/>
                <w:sz w:val="22"/>
                <w:szCs w:val="22"/>
              </w:rPr>
            </w:pPr>
            <w:r w:rsidRPr="007E7FA8">
              <w:rPr>
                <w:rFonts w:ascii="Arial" w:hAnsi="Arial" w:cs="Arial"/>
                <w:color w:val="000000"/>
                <w:sz w:val="22"/>
                <w:szCs w:val="22"/>
              </w:rPr>
              <w:t>Procedure</w:t>
            </w:r>
          </w:p>
        </w:tc>
        <w:tc>
          <w:tcPr>
            <w:tcW w:w="2127" w:type="dxa"/>
          </w:tcPr>
          <w:p w:rsidR="007E7FA8" w:rsidRPr="007E7FA8" w:rsidRDefault="007E7FA8" w:rsidP="001E14BA">
            <w:pPr>
              <w:rPr>
                <w:rFonts w:ascii="Arial" w:hAnsi="Arial" w:cs="Arial"/>
                <w:b/>
                <w:color w:val="000000"/>
                <w:sz w:val="22"/>
                <w:szCs w:val="22"/>
                <w:lang w:val="en-ZA"/>
              </w:rPr>
            </w:pPr>
            <w:r w:rsidRPr="007E7FA8">
              <w:rPr>
                <w:rFonts w:ascii="Arial" w:hAnsi="Arial" w:cs="Arial"/>
                <w:b/>
                <w:color w:val="000000"/>
                <w:sz w:val="22"/>
                <w:szCs w:val="22"/>
                <w:lang w:val="en-ZA"/>
              </w:rPr>
              <w:t>Responsibility</w:t>
            </w:r>
          </w:p>
        </w:tc>
        <w:tc>
          <w:tcPr>
            <w:tcW w:w="1877" w:type="dxa"/>
          </w:tcPr>
          <w:p w:rsidR="007E7FA8" w:rsidRPr="007E7FA8" w:rsidRDefault="007E7FA8" w:rsidP="001E14BA">
            <w:pPr>
              <w:rPr>
                <w:rFonts w:ascii="Arial" w:hAnsi="Arial" w:cs="Arial"/>
                <w:b/>
                <w:color w:val="000000"/>
                <w:sz w:val="22"/>
                <w:szCs w:val="22"/>
                <w:lang w:val="en-ZA"/>
              </w:rPr>
            </w:pPr>
            <w:r w:rsidRPr="007E7FA8">
              <w:rPr>
                <w:rFonts w:ascii="Arial" w:hAnsi="Arial" w:cs="Arial"/>
                <w:b/>
                <w:color w:val="000000"/>
                <w:sz w:val="22"/>
                <w:szCs w:val="22"/>
                <w:lang w:val="en-ZA"/>
              </w:rPr>
              <w:t>Frequency</w:t>
            </w:r>
          </w:p>
        </w:tc>
      </w:tr>
      <w:tr w:rsidR="003D6C3E" w:rsidRPr="009C3F0E" w:rsidTr="007E7FA8">
        <w:tc>
          <w:tcPr>
            <w:tcW w:w="9816" w:type="dxa"/>
            <w:gridSpan w:val="3"/>
          </w:tcPr>
          <w:p w:rsidR="003D6C3E" w:rsidRPr="009C3F0E" w:rsidRDefault="003D6C3E" w:rsidP="009C3F0E">
            <w:pPr>
              <w:pStyle w:val="Heading2"/>
              <w:rPr>
                <w:rFonts w:ascii="Arial" w:hAnsi="Arial" w:cs="Arial"/>
                <w:sz w:val="22"/>
                <w:szCs w:val="22"/>
              </w:rPr>
            </w:pPr>
            <w:bookmarkStart w:id="1269" w:name="_Toc273703662"/>
            <w:r w:rsidRPr="009C3F0E">
              <w:rPr>
                <w:rFonts w:ascii="Arial" w:hAnsi="Arial" w:cs="Arial"/>
                <w:sz w:val="22"/>
                <w:szCs w:val="22"/>
              </w:rPr>
              <w:t>1.  Timetable</w:t>
            </w:r>
            <w:bookmarkEnd w:id="1269"/>
          </w:p>
        </w:tc>
      </w:tr>
      <w:tr w:rsidR="003D6C3E" w:rsidRPr="009C3F0E" w:rsidTr="007E7FA8">
        <w:tc>
          <w:tcPr>
            <w:tcW w:w="5812" w:type="dxa"/>
          </w:tcPr>
          <w:p w:rsidR="003D6C3E" w:rsidRPr="009C3F0E" w:rsidRDefault="003D6C3E" w:rsidP="007E7FA8">
            <w:pPr>
              <w:pStyle w:val="BodyTextIndent"/>
              <w:ind w:left="0"/>
              <w:rPr>
                <w:rFonts w:ascii="Arial" w:hAnsi="Arial" w:cs="Arial"/>
                <w:b w:val="0"/>
                <w:color w:val="000000"/>
                <w:sz w:val="22"/>
                <w:szCs w:val="22"/>
                <w:lang w:val="en-ZA"/>
              </w:rPr>
            </w:pPr>
            <w:r w:rsidRPr="009C3F0E">
              <w:rPr>
                <w:rFonts w:ascii="Arial" w:hAnsi="Arial" w:cs="Arial"/>
                <w:b w:val="0"/>
                <w:color w:val="000000"/>
                <w:sz w:val="22"/>
                <w:szCs w:val="22"/>
              </w:rPr>
              <w:t>1.1 A timetable, indicating month-end processing, data submission and reporting deadlines, must be prepared by the GM: F&amp;A and must be adhered to by all staff members.</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Beginning of financial year</w:t>
            </w:r>
          </w:p>
        </w:tc>
      </w:tr>
      <w:tr w:rsidR="003D6C3E" w:rsidRPr="009C3F0E" w:rsidTr="007E7FA8">
        <w:tc>
          <w:tcPr>
            <w:tcW w:w="5812" w:type="dxa"/>
          </w:tcPr>
          <w:p w:rsidR="003D6C3E" w:rsidRPr="009C3F0E" w:rsidRDefault="003D6C3E" w:rsidP="007E7FA8">
            <w:pPr>
              <w:rPr>
                <w:rFonts w:ascii="Arial" w:hAnsi="Arial" w:cs="Arial"/>
                <w:color w:val="000000"/>
                <w:sz w:val="22"/>
                <w:szCs w:val="22"/>
              </w:rPr>
            </w:pPr>
            <w:r w:rsidRPr="009C3F0E">
              <w:rPr>
                <w:rFonts w:ascii="Arial" w:hAnsi="Arial" w:cs="Arial"/>
                <w:color w:val="000000"/>
                <w:sz w:val="22"/>
                <w:szCs w:val="22"/>
                <w:lang w:val="en-ZA"/>
              </w:rPr>
              <w:t xml:space="preserve">1.2 </w:t>
            </w:r>
            <w:r w:rsidRPr="009C3F0E">
              <w:rPr>
                <w:rFonts w:ascii="Arial" w:hAnsi="Arial" w:cs="Arial"/>
                <w:color w:val="000000"/>
                <w:sz w:val="22"/>
                <w:szCs w:val="22"/>
              </w:rPr>
              <w:t xml:space="preserve">A list of all the items to be included in the management report as well as the individual responsible to prepare the information must also be included in the timetable. </w:t>
            </w:r>
            <w:r w:rsidRPr="009C3F0E">
              <w:rPr>
                <w:rFonts w:ascii="Arial" w:hAnsi="Arial" w:cs="Arial"/>
                <w:color w:val="000000"/>
                <w:sz w:val="22"/>
                <w:szCs w:val="22"/>
                <w:lang w:val="en-ZA"/>
              </w:rPr>
              <w:t>The timetable should be distributed</w:t>
            </w:r>
            <w:r w:rsidRPr="009C3F0E">
              <w:rPr>
                <w:rFonts w:ascii="Arial" w:hAnsi="Arial" w:cs="Arial"/>
                <w:color w:val="000000"/>
                <w:sz w:val="22"/>
                <w:szCs w:val="22"/>
              </w:rPr>
              <w:t xml:space="preserve"> to the parties responsible for completing the tasks listed in the timetable.</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Beginning of financial year</w:t>
            </w:r>
          </w:p>
        </w:tc>
      </w:tr>
      <w:tr w:rsidR="003D6C3E" w:rsidRPr="009C3F0E" w:rsidTr="007E7FA8">
        <w:tc>
          <w:tcPr>
            <w:tcW w:w="581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1.3 The timetable must be communicated to all business units and staff members by way of hard copies. An electronic copy can also be placed on the server for staff to view.</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Beginning of financial year</w:t>
            </w:r>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1.4 The timetable should be used on a monthly basis to monitor the progress of month-end procedures and adherence to deadlines.  As each step is completed, the GM: F&amp;A should record the date on which the specific month-end procedure was completed.</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Monthly</w:t>
            </w:r>
          </w:p>
        </w:tc>
      </w:tr>
      <w:tr w:rsidR="003D6C3E" w:rsidRPr="009C3F0E" w:rsidTr="007E7FA8">
        <w:tc>
          <w:tcPr>
            <w:tcW w:w="581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 xml:space="preserve">1.5 </w:t>
            </w:r>
            <w:r w:rsidRPr="009C3F0E">
              <w:rPr>
                <w:rFonts w:ascii="Arial" w:hAnsi="Arial" w:cs="Arial"/>
                <w:color w:val="000000"/>
                <w:sz w:val="22"/>
                <w:szCs w:val="22"/>
              </w:rPr>
              <w:t>During month-end closing, business units and staff must be monitored against the set deadlines in terms of the timetable and action must be taken where deadlines are not met.</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Monthly</w:t>
            </w:r>
          </w:p>
        </w:tc>
      </w:tr>
      <w:tr w:rsidR="003D6C3E" w:rsidRPr="009C3F0E" w:rsidTr="007E7FA8">
        <w:tc>
          <w:tcPr>
            <w:tcW w:w="9816" w:type="dxa"/>
            <w:gridSpan w:val="3"/>
          </w:tcPr>
          <w:p w:rsidR="003D6C3E" w:rsidRPr="009C3F0E" w:rsidRDefault="003D6C3E" w:rsidP="009C3F0E">
            <w:pPr>
              <w:pStyle w:val="Heading2"/>
              <w:rPr>
                <w:rFonts w:ascii="Arial" w:hAnsi="Arial" w:cs="Arial"/>
                <w:sz w:val="22"/>
                <w:szCs w:val="22"/>
              </w:rPr>
            </w:pPr>
            <w:bookmarkStart w:id="1270" w:name="_Toc273703663"/>
            <w:r w:rsidRPr="009C3F0E">
              <w:rPr>
                <w:rFonts w:ascii="Arial" w:hAnsi="Arial" w:cs="Arial"/>
                <w:sz w:val="22"/>
                <w:szCs w:val="22"/>
              </w:rPr>
              <w:t>2.  Basic accounting routines</w:t>
            </w:r>
            <w:bookmarkEnd w:id="1270"/>
          </w:p>
        </w:tc>
      </w:tr>
      <w:tr w:rsidR="003D6C3E" w:rsidRPr="009C3F0E" w:rsidTr="007E7FA8">
        <w:tc>
          <w:tcPr>
            <w:tcW w:w="5812" w:type="dxa"/>
          </w:tcPr>
          <w:p w:rsidR="003D6C3E" w:rsidRPr="009C3F0E" w:rsidRDefault="003D6C3E" w:rsidP="007E7FA8">
            <w:pPr>
              <w:rPr>
                <w:rFonts w:ascii="Arial" w:hAnsi="Arial" w:cs="Arial"/>
                <w:color w:val="000000"/>
                <w:sz w:val="22"/>
                <w:szCs w:val="22"/>
                <w:lang w:val="en-ZA"/>
              </w:rPr>
            </w:pPr>
            <w:r w:rsidRPr="009C3F0E">
              <w:rPr>
                <w:rFonts w:ascii="Arial" w:hAnsi="Arial" w:cs="Arial"/>
                <w:color w:val="000000"/>
                <w:sz w:val="22"/>
                <w:szCs w:val="22"/>
                <w:lang w:val="en-ZA"/>
              </w:rPr>
              <w:t>2.1 The Accountant must ensure</w:t>
            </w:r>
            <w:r w:rsidRPr="009C3F0E">
              <w:rPr>
                <w:rFonts w:ascii="Arial" w:hAnsi="Arial" w:cs="Arial"/>
                <w:color w:val="000000"/>
                <w:sz w:val="22"/>
                <w:szCs w:val="22"/>
              </w:rPr>
              <w:t xml:space="preserve"> that all transactions for the month have been processed, including any adjusting journal entries.</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Accountant</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Monthly</w:t>
            </w:r>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2.2 The</w:t>
            </w:r>
            <w:r w:rsidRPr="009C3F0E">
              <w:rPr>
                <w:rFonts w:ascii="Arial" w:hAnsi="Arial" w:cs="Arial"/>
                <w:color w:val="000000"/>
                <w:sz w:val="22"/>
                <w:szCs w:val="22"/>
              </w:rPr>
              <w:t xml:space="preserve"> balances on control accounts have to be reconciled with the balances in the relevant subsidiary ledgers and/or supporting documents.</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Accountant</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Monthly</w:t>
            </w:r>
          </w:p>
        </w:tc>
      </w:tr>
      <w:tr w:rsidR="003D6C3E" w:rsidRPr="009C3F0E" w:rsidTr="007E7FA8">
        <w:tc>
          <w:tcPr>
            <w:tcW w:w="581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2.3 The GM: F&amp;A is responsible for the verification and signing of reconciliations.</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Monthly</w:t>
            </w:r>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2.4 The monthly financial accounts and reports must be printed by the Accountant.</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Accountant</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Monthly</w:t>
            </w:r>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2.5 Unusable or obsolete fixed assets have to be written off.</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Accountant</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Annually</w:t>
            </w:r>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2.6 The Accountant is responsible for the certification of cash in the hands of officers.</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Accountant</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Monthly</w:t>
            </w:r>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2.7 An age analysis of all the debtors has to be prepared. A provision for bad or doubtful debts (if any) has to be made.</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Accountant</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Monthly</w:t>
            </w:r>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2.8 The statement of balances has to be certified.</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Monthly</w:t>
            </w:r>
          </w:p>
        </w:tc>
      </w:tr>
      <w:tr w:rsidR="003D6C3E" w:rsidRPr="009C3F0E" w:rsidTr="007E7FA8">
        <w:trPr>
          <w:trHeight w:val="933"/>
        </w:trPr>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2.9 The general ledger has to be reviewed to identify those expenses, which have been prepaid and assess the nature and value of those accruals for which provision will be made.</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Accountant</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Annually</w:t>
            </w:r>
          </w:p>
        </w:tc>
      </w:tr>
      <w:tr w:rsidR="003D6C3E" w:rsidRPr="009C3F0E" w:rsidTr="007E7FA8">
        <w:tc>
          <w:tcPr>
            <w:tcW w:w="9816" w:type="dxa"/>
            <w:gridSpan w:val="3"/>
          </w:tcPr>
          <w:p w:rsidR="003D6C3E" w:rsidRPr="009C3F0E" w:rsidRDefault="003D6C3E" w:rsidP="009C3F0E">
            <w:pPr>
              <w:pStyle w:val="Heading2"/>
              <w:rPr>
                <w:rFonts w:ascii="Arial" w:hAnsi="Arial" w:cs="Arial"/>
                <w:sz w:val="22"/>
                <w:szCs w:val="22"/>
              </w:rPr>
            </w:pPr>
            <w:bookmarkStart w:id="1271" w:name="_Toc273703664"/>
            <w:r w:rsidRPr="009C3F0E">
              <w:rPr>
                <w:rFonts w:ascii="Arial" w:hAnsi="Arial" w:cs="Arial"/>
                <w:sz w:val="22"/>
                <w:szCs w:val="22"/>
              </w:rPr>
              <w:t>3.  Reporting requirements</w:t>
            </w:r>
            <w:bookmarkEnd w:id="1271"/>
          </w:p>
        </w:tc>
      </w:tr>
      <w:tr w:rsidR="003D6C3E" w:rsidRPr="009C3F0E" w:rsidTr="007E7FA8">
        <w:tc>
          <w:tcPr>
            <w:tcW w:w="5812" w:type="dxa"/>
          </w:tcPr>
          <w:p w:rsidR="003D6C3E" w:rsidRPr="009C3F0E" w:rsidRDefault="003D6C3E" w:rsidP="009C3F0E">
            <w:pPr>
              <w:pStyle w:val="Header"/>
              <w:tabs>
                <w:tab w:val="clear" w:pos="4320"/>
                <w:tab w:val="clear" w:pos="8640"/>
              </w:tabs>
              <w:outlineLvl w:val="0"/>
              <w:rPr>
                <w:rFonts w:ascii="Arial" w:hAnsi="Arial" w:cs="Arial"/>
                <w:color w:val="000000"/>
                <w:sz w:val="22"/>
                <w:szCs w:val="22"/>
              </w:rPr>
            </w:pPr>
            <w:r w:rsidRPr="009C3F0E">
              <w:rPr>
                <w:rFonts w:ascii="Arial" w:hAnsi="Arial" w:cs="Arial"/>
                <w:color w:val="000000"/>
                <w:sz w:val="22"/>
                <w:szCs w:val="22"/>
              </w:rPr>
              <w:t xml:space="preserve">3.1 Reporting requirements for management information </w:t>
            </w:r>
            <w:r w:rsidRPr="009C3F0E">
              <w:rPr>
                <w:rFonts w:ascii="Arial" w:hAnsi="Arial" w:cs="Arial"/>
                <w:color w:val="000000"/>
                <w:sz w:val="22"/>
                <w:szCs w:val="22"/>
              </w:rPr>
              <w:lastRenderedPageBreak/>
              <w:t>must be identified by management, EXCO and the Board and must be relevant in addressing the current and future needs of management, EXCO and the Board.</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lastRenderedPageBreak/>
              <w:t>Management</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Continuously</w:t>
            </w:r>
          </w:p>
        </w:tc>
      </w:tr>
      <w:tr w:rsidR="003D6C3E" w:rsidRPr="009C3F0E" w:rsidTr="007E7FA8">
        <w:tc>
          <w:tcPr>
            <w:tcW w:w="581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lastRenderedPageBreak/>
              <w:t>3.2 The reporting requirements must be reviewed on a continuous basis and discussed during management, EXCO or board meetings.  This is to ensure that management reporting stays relevant and continuously addresses management’s, EXCO’s and the Board’s changing needs due to the changing environment.</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EXCO</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Continuously</w:t>
            </w:r>
          </w:p>
        </w:tc>
      </w:tr>
      <w:tr w:rsidR="003D6C3E" w:rsidRPr="009C3F0E" w:rsidTr="007E7FA8">
        <w:tc>
          <w:tcPr>
            <w:tcW w:w="581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3.3 Existing management information and reporting requirements must however be reviewed formally on at least an annual basis to establish whether it is still relevant and adequate to address the needs of management and must be updated accordingly.</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Management</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Annually</w:t>
            </w:r>
          </w:p>
        </w:tc>
      </w:tr>
      <w:tr w:rsidR="003D6C3E" w:rsidRPr="009C3F0E" w:rsidTr="007E7FA8">
        <w:tc>
          <w:tcPr>
            <w:tcW w:w="5812" w:type="dxa"/>
          </w:tcPr>
          <w:p w:rsidR="003D6C3E" w:rsidRPr="009C3F0E" w:rsidRDefault="003D6C3E" w:rsidP="007E7FA8">
            <w:pPr>
              <w:rPr>
                <w:rFonts w:ascii="Arial" w:hAnsi="Arial" w:cs="Arial"/>
                <w:color w:val="000000"/>
                <w:sz w:val="22"/>
                <w:szCs w:val="22"/>
              </w:rPr>
            </w:pPr>
            <w:r w:rsidRPr="009C3F0E">
              <w:rPr>
                <w:rFonts w:ascii="Arial" w:hAnsi="Arial" w:cs="Arial"/>
                <w:color w:val="000000"/>
                <w:sz w:val="22"/>
                <w:szCs w:val="22"/>
              </w:rPr>
              <w:t>3.4 New reporting requirements must be documented through minutes of management meetings or board meetings and forwarded to the GM: F&amp;A.  Instructions on new reporting requirements must be specific and must be conveyed in such a manner that the person responsible for compiling the information clearly understands the requirements.</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Management /  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Continuously</w:t>
            </w:r>
          </w:p>
        </w:tc>
      </w:tr>
      <w:tr w:rsidR="003D6C3E" w:rsidRPr="009C3F0E" w:rsidTr="007E7FA8">
        <w:tc>
          <w:tcPr>
            <w:tcW w:w="581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3.5 The GM: F&amp;A must continuously consult with the Business Unit Manager, Legal Advisor and External Auditors on an informal basis to ensure that existing reporting requirements comply with the relevant accounting standards, regulations and laws.</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Management /  GM: F&amp;A / Accountant</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Continuously</w:t>
            </w:r>
          </w:p>
        </w:tc>
      </w:tr>
      <w:tr w:rsidR="003D6C3E" w:rsidRPr="009C3F0E" w:rsidTr="007E7FA8">
        <w:tc>
          <w:tcPr>
            <w:tcW w:w="9816" w:type="dxa"/>
            <w:gridSpan w:val="3"/>
          </w:tcPr>
          <w:p w:rsidR="003D6C3E" w:rsidRPr="009C3F0E" w:rsidRDefault="003D6C3E" w:rsidP="009C3F0E">
            <w:pPr>
              <w:pStyle w:val="Heading2"/>
              <w:rPr>
                <w:rFonts w:ascii="Arial" w:hAnsi="Arial" w:cs="Arial"/>
                <w:sz w:val="22"/>
                <w:szCs w:val="22"/>
              </w:rPr>
            </w:pPr>
            <w:bookmarkStart w:id="1272" w:name="_Toc273703665"/>
            <w:r w:rsidRPr="009C3F0E">
              <w:rPr>
                <w:rFonts w:ascii="Arial" w:hAnsi="Arial" w:cs="Arial"/>
                <w:sz w:val="22"/>
                <w:szCs w:val="22"/>
              </w:rPr>
              <w:t>4.  Monthly Management Reports</w:t>
            </w:r>
            <w:bookmarkEnd w:id="1272"/>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4.1 The income and expenditure statements and the month-end balance sheet have to be prepared from the fully reconciled final trial balance.</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Accountant</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Monthly</w:t>
            </w:r>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4.2 T</w:t>
            </w:r>
            <w:r w:rsidRPr="009C3F0E">
              <w:rPr>
                <w:rFonts w:ascii="Arial" w:hAnsi="Arial" w:cs="Arial"/>
                <w:color w:val="000000"/>
                <w:sz w:val="22"/>
                <w:szCs w:val="22"/>
              </w:rPr>
              <w:t xml:space="preserve">he </w:t>
            </w:r>
            <w:r w:rsidRPr="009C3F0E">
              <w:rPr>
                <w:rFonts w:ascii="Arial" w:hAnsi="Arial" w:cs="Arial"/>
                <w:color w:val="000000"/>
                <w:sz w:val="22"/>
                <w:szCs w:val="22"/>
                <w:lang w:val="en-ZA"/>
              </w:rPr>
              <w:t>GM: F&amp;A</w:t>
            </w:r>
            <w:r w:rsidRPr="009C3F0E">
              <w:rPr>
                <w:rFonts w:ascii="Arial" w:hAnsi="Arial" w:cs="Arial"/>
                <w:color w:val="000000"/>
                <w:sz w:val="22"/>
                <w:szCs w:val="22"/>
              </w:rPr>
              <w:t xml:space="preserve"> must ensure that the balances on the various accounts appear reasonable in relation to the corresponding balances in the previous month, budgets and his/her knowledge of the transactions undertaken during the month.</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Monthly</w:t>
            </w:r>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4.3 The GM: F&amp;A must ensure that all</w:t>
            </w:r>
            <w:r w:rsidRPr="009C3F0E">
              <w:rPr>
                <w:rFonts w:ascii="Arial" w:hAnsi="Arial" w:cs="Arial"/>
                <w:color w:val="000000"/>
                <w:sz w:val="22"/>
                <w:szCs w:val="22"/>
              </w:rPr>
              <w:t xml:space="preserve"> large and unusual transactions have been properly authorised, analysed and classified.</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Monthly</w:t>
            </w:r>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4.4 The GM: F&amp;A is responsible for the p</w:t>
            </w:r>
            <w:r w:rsidRPr="009C3F0E">
              <w:rPr>
                <w:rFonts w:ascii="Arial" w:hAnsi="Arial" w:cs="Arial"/>
                <w:color w:val="000000"/>
                <w:sz w:val="22"/>
                <w:szCs w:val="22"/>
              </w:rPr>
              <w:t>reparation of management information reports, which include monthly management accounts, budget variances, notes and supporting schedules for submission to the Board.</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Monthly</w:t>
            </w:r>
          </w:p>
        </w:tc>
      </w:tr>
      <w:tr w:rsidR="003D6C3E" w:rsidRPr="009C3F0E" w:rsidTr="007E7FA8">
        <w:tc>
          <w:tcPr>
            <w:tcW w:w="581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4.5 For a normal set of monthly accounts,</w:t>
            </w:r>
            <w:r w:rsidRPr="009C3F0E">
              <w:rPr>
                <w:rFonts w:ascii="Arial" w:hAnsi="Arial" w:cs="Arial"/>
                <w:color w:val="000000"/>
                <w:sz w:val="22"/>
                <w:szCs w:val="22"/>
                <w:lang w:val="en-ZA"/>
              </w:rPr>
              <w:t xml:space="preserve"> working papers and documents supporting the month-end procedures should be filed.</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Accountant</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Monthly</w:t>
            </w:r>
          </w:p>
        </w:tc>
      </w:tr>
      <w:tr w:rsidR="003D6C3E" w:rsidRPr="009C3F0E" w:rsidTr="007E7FA8">
        <w:tc>
          <w:tcPr>
            <w:tcW w:w="9816" w:type="dxa"/>
            <w:gridSpan w:val="3"/>
          </w:tcPr>
          <w:p w:rsidR="003D6C3E" w:rsidRPr="009C3F0E" w:rsidRDefault="003D6C3E" w:rsidP="009C3F0E">
            <w:pPr>
              <w:pStyle w:val="Heading2"/>
              <w:rPr>
                <w:rFonts w:ascii="Arial" w:hAnsi="Arial" w:cs="Arial"/>
                <w:sz w:val="22"/>
                <w:szCs w:val="22"/>
              </w:rPr>
            </w:pPr>
            <w:bookmarkStart w:id="1273" w:name="_Toc273703666"/>
            <w:r w:rsidRPr="009C3F0E">
              <w:rPr>
                <w:rFonts w:ascii="Arial" w:hAnsi="Arial" w:cs="Arial"/>
                <w:sz w:val="22"/>
                <w:szCs w:val="22"/>
              </w:rPr>
              <w:t>5.  Quarterly Management Reports</w:t>
            </w:r>
            <w:bookmarkEnd w:id="1273"/>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 xml:space="preserve">5.1 A quarterly management report should be prepared from the monthly reports including a detailed budget </w:t>
            </w:r>
            <w:del w:id="1274" w:author="PricewaterhouseCoopers" w:date="2012-11-16T12:41:00Z">
              <w:r w:rsidRPr="009C3F0E" w:rsidDel="000338DC">
                <w:rPr>
                  <w:rFonts w:ascii="Arial" w:hAnsi="Arial" w:cs="Arial"/>
                  <w:color w:val="000000"/>
                  <w:sz w:val="22"/>
                  <w:szCs w:val="22"/>
                </w:rPr>
                <w:delText>vs</w:delText>
              </w:r>
            </w:del>
            <w:ins w:id="1275" w:author="PricewaterhouseCoopers" w:date="2012-11-16T12:41:00Z">
              <w:r w:rsidR="000338DC" w:rsidRPr="009C3F0E">
                <w:rPr>
                  <w:rFonts w:ascii="Arial" w:hAnsi="Arial" w:cs="Arial"/>
                  <w:color w:val="000000"/>
                  <w:sz w:val="22"/>
                  <w:szCs w:val="22"/>
                </w:rPr>
                <w:t>vs.</w:t>
              </w:r>
            </w:ins>
            <w:r w:rsidRPr="009C3F0E">
              <w:rPr>
                <w:rFonts w:ascii="Arial" w:hAnsi="Arial" w:cs="Arial"/>
                <w:color w:val="000000"/>
                <w:sz w:val="22"/>
                <w:szCs w:val="22"/>
              </w:rPr>
              <w:t xml:space="preserve"> actual report.</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Quarterly</w:t>
            </w:r>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5.2 The quarterly management reports must</w:t>
            </w:r>
            <w:r w:rsidRPr="009C3F0E">
              <w:rPr>
                <w:rFonts w:ascii="Arial" w:hAnsi="Arial" w:cs="Arial"/>
                <w:color w:val="000000"/>
                <w:sz w:val="22"/>
                <w:szCs w:val="22"/>
              </w:rPr>
              <w:t xml:space="preserve"> be made available for discussion to the F&amp;A Committee on such a date as specified by the Committee.</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Quarterly</w:t>
            </w:r>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lastRenderedPageBreak/>
              <w:t>5.3 During the discussions of quarterly management reports action plans should be formulated</w:t>
            </w:r>
            <w:r w:rsidRPr="009C3F0E">
              <w:rPr>
                <w:rFonts w:ascii="Arial" w:hAnsi="Arial" w:cs="Arial"/>
                <w:color w:val="000000"/>
                <w:sz w:val="22"/>
                <w:szCs w:val="22"/>
              </w:rPr>
              <w:t xml:space="preserve"> to address critical issues.</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Quarterly</w:t>
            </w:r>
          </w:p>
        </w:tc>
      </w:tr>
      <w:tr w:rsidR="003D6C3E" w:rsidRPr="009C3F0E" w:rsidTr="007E7FA8">
        <w:tc>
          <w:tcPr>
            <w:tcW w:w="581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5.4 Formal approved minutes of F&amp;A Committee meetings need to be kept to ensure that all issues discussed and action plans formulated during meetings are recorded and actioned.</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F&amp;A Committee</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Quarterly</w:t>
            </w:r>
          </w:p>
        </w:tc>
      </w:tr>
      <w:tr w:rsidR="003D6C3E" w:rsidRPr="009C3F0E" w:rsidTr="007E7FA8">
        <w:tc>
          <w:tcPr>
            <w:tcW w:w="5812" w:type="dxa"/>
          </w:tcPr>
          <w:p w:rsidR="003D6C3E" w:rsidRPr="009C3F0E" w:rsidRDefault="003D6C3E" w:rsidP="007E7FA8">
            <w:pPr>
              <w:rPr>
                <w:rFonts w:ascii="Arial" w:hAnsi="Arial" w:cs="Arial"/>
                <w:color w:val="000000"/>
                <w:sz w:val="22"/>
                <w:szCs w:val="22"/>
                <w:lang w:val="en-ZA"/>
              </w:rPr>
            </w:pPr>
            <w:r w:rsidRPr="009C3F0E">
              <w:rPr>
                <w:rFonts w:ascii="Arial" w:hAnsi="Arial" w:cs="Arial"/>
                <w:color w:val="000000"/>
                <w:sz w:val="22"/>
                <w:szCs w:val="22"/>
                <w:lang w:val="en-ZA"/>
              </w:rPr>
              <w:t>5.5 The amendments made to the report by the F&amp;A Committee must be processed by the GM: F&amp;A.</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Quarterly</w:t>
            </w:r>
          </w:p>
        </w:tc>
      </w:tr>
      <w:tr w:rsidR="003D6C3E" w:rsidRPr="009C3F0E" w:rsidTr="007E7FA8">
        <w:tc>
          <w:tcPr>
            <w:tcW w:w="581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5.6 The report must be tabled at the Board meeting.</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87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Quarterly</w:t>
            </w:r>
          </w:p>
        </w:tc>
      </w:tr>
    </w:tbl>
    <w:p w:rsidR="003D6C3E" w:rsidRPr="009C3F0E" w:rsidRDefault="003D6C3E" w:rsidP="009C3F0E">
      <w:pPr>
        <w:rPr>
          <w:rFonts w:ascii="Arial" w:hAnsi="Arial" w:cs="Arial"/>
          <w:b/>
          <w:bCs/>
          <w:color w:val="000000"/>
          <w:sz w:val="22"/>
          <w:szCs w:val="22"/>
        </w:rPr>
      </w:pPr>
    </w:p>
    <w:p w:rsidR="003D6C3E" w:rsidRPr="007E7FA8" w:rsidRDefault="003D6C3E" w:rsidP="007E7FA8">
      <w:pPr>
        <w:pStyle w:val="Heading1"/>
        <w:tabs>
          <w:tab w:val="left" w:pos="709"/>
        </w:tabs>
        <w:rPr>
          <w:rFonts w:ascii="Arial" w:hAnsi="Arial" w:cs="Arial"/>
          <w:b/>
          <w:color w:val="000000"/>
          <w:sz w:val="22"/>
          <w:szCs w:val="22"/>
        </w:rPr>
      </w:pPr>
      <w:bookmarkStart w:id="1276" w:name="_Toc273703667"/>
      <w:r w:rsidRPr="009C3F0E">
        <w:rPr>
          <w:rFonts w:ascii="Arial" w:hAnsi="Arial" w:cs="Arial"/>
          <w:color w:val="000000"/>
          <w:sz w:val="22"/>
          <w:szCs w:val="22"/>
        </w:rPr>
        <w:br w:type="page"/>
      </w:r>
      <w:r w:rsidRPr="007E7FA8">
        <w:rPr>
          <w:rFonts w:ascii="Arial" w:hAnsi="Arial" w:cs="Arial"/>
          <w:b/>
          <w:color w:val="000000"/>
          <w:sz w:val="22"/>
          <w:szCs w:val="22"/>
        </w:rPr>
        <w:lastRenderedPageBreak/>
        <w:t xml:space="preserve">3. </w:t>
      </w:r>
      <w:r w:rsidRPr="007E7FA8">
        <w:rPr>
          <w:rFonts w:ascii="Arial" w:hAnsi="Arial" w:cs="Arial"/>
          <w:b/>
          <w:color w:val="000000"/>
          <w:sz w:val="22"/>
          <w:szCs w:val="22"/>
        </w:rPr>
        <w:tab/>
        <w:t>ANNUAL ACCOUNTS AND YEAR END PROCEDURES</w:t>
      </w:r>
      <w:bookmarkEnd w:id="1276"/>
      <w:r w:rsidRPr="007E7FA8">
        <w:rPr>
          <w:rFonts w:ascii="Arial" w:hAnsi="Arial" w:cs="Arial"/>
          <w:b/>
          <w:color w:val="000000"/>
          <w:sz w:val="22"/>
          <w:szCs w:val="22"/>
        </w:rPr>
        <w:t xml:space="preserve"> </w:t>
      </w:r>
    </w:p>
    <w:p w:rsidR="003D6C3E" w:rsidRPr="009C3F0E" w:rsidRDefault="003D6C3E" w:rsidP="009C3F0E">
      <w:pPr>
        <w:rPr>
          <w:rFonts w:ascii="Arial" w:hAnsi="Arial" w:cs="Arial"/>
          <w:color w:val="000000"/>
          <w:sz w:val="22"/>
          <w:szCs w:val="22"/>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1"/>
        <w:gridCol w:w="2127"/>
        <w:gridCol w:w="1842"/>
      </w:tblGrid>
      <w:tr w:rsidR="001B5CD3" w:rsidRPr="007E7FA8" w:rsidTr="00770CC6">
        <w:trPr>
          <w:tblHeader/>
        </w:trPr>
        <w:tc>
          <w:tcPr>
            <w:tcW w:w="5671" w:type="dxa"/>
          </w:tcPr>
          <w:p w:rsidR="001B5CD3" w:rsidRPr="007E7FA8" w:rsidRDefault="001B5CD3" w:rsidP="00D465E0">
            <w:pPr>
              <w:pStyle w:val="BodyTextIndent"/>
              <w:ind w:left="0"/>
              <w:rPr>
                <w:rFonts w:ascii="Arial" w:hAnsi="Arial" w:cs="Arial"/>
                <w:color w:val="000000"/>
                <w:sz w:val="22"/>
                <w:szCs w:val="22"/>
              </w:rPr>
            </w:pPr>
            <w:r w:rsidRPr="007E7FA8">
              <w:rPr>
                <w:rFonts w:ascii="Arial" w:hAnsi="Arial" w:cs="Arial"/>
                <w:color w:val="000000"/>
                <w:sz w:val="22"/>
                <w:szCs w:val="22"/>
              </w:rPr>
              <w:t>Procedure</w:t>
            </w:r>
          </w:p>
        </w:tc>
        <w:tc>
          <w:tcPr>
            <w:tcW w:w="2127" w:type="dxa"/>
          </w:tcPr>
          <w:p w:rsidR="001B5CD3" w:rsidRPr="007E7FA8" w:rsidRDefault="001B5CD3" w:rsidP="00D465E0">
            <w:pPr>
              <w:rPr>
                <w:rFonts w:ascii="Arial" w:hAnsi="Arial" w:cs="Arial"/>
                <w:b/>
                <w:color w:val="000000"/>
                <w:sz w:val="22"/>
                <w:szCs w:val="22"/>
                <w:lang w:val="en-ZA"/>
              </w:rPr>
            </w:pPr>
            <w:r w:rsidRPr="007E7FA8">
              <w:rPr>
                <w:rFonts w:ascii="Arial" w:hAnsi="Arial" w:cs="Arial"/>
                <w:b/>
                <w:color w:val="000000"/>
                <w:sz w:val="22"/>
                <w:szCs w:val="22"/>
                <w:lang w:val="en-ZA"/>
              </w:rPr>
              <w:t>Responsibility</w:t>
            </w:r>
          </w:p>
        </w:tc>
        <w:tc>
          <w:tcPr>
            <w:tcW w:w="1842" w:type="dxa"/>
          </w:tcPr>
          <w:p w:rsidR="001B5CD3" w:rsidRPr="007E7FA8" w:rsidRDefault="001B5CD3" w:rsidP="00D465E0">
            <w:pPr>
              <w:rPr>
                <w:rFonts w:ascii="Arial" w:hAnsi="Arial" w:cs="Arial"/>
                <w:b/>
                <w:color w:val="000000"/>
                <w:sz w:val="22"/>
                <w:szCs w:val="22"/>
                <w:lang w:val="en-ZA"/>
              </w:rPr>
            </w:pPr>
            <w:r w:rsidRPr="007E7FA8">
              <w:rPr>
                <w:rFonts w:ascii="Arial" w:hAnsi="Arial" w:cs="Arial"/>
                <w:b/>
                <w:color w:val="000000"/>
                <w:sz w:val="22"/>
                <w:szCs w:val="22"/>
                <w:lang w:val="en-ZA"/>
              </w:rPr>
              <w:t>Frequency</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640" w:type="dxa"/>
            <w:gridSpan w:val="3"/>
          </w:tcPr>
          <w:p w:rsidR="003D6C3E" w:rsidRPr="009C3F0E" w:rsidRDefault="003D6C3E" w:rsidP="009C3F0E">
            <w:pPr>
              <w:ind w:right="555"/>
              <w:rPr>
                <w:rFonts w:ascii="Arial" w:hAnsi="Arial" w:cs="Arial"/>
                <w:b/>
                <w:color w:val="000000"/>
                <w:sz w:val="22"/>
                <w:szCs w:val="22"/>
              </w:rPr>
            </w:pPr>
            <w:bookmarkStart w:id="1277" w:name="_Toc273703668"/>
            <w:r w:rsidRPr="009C3F0E">
              <w:rPr>
                <w:rFonts w:ascii="Arial" w:hAnsi="Arial" w:cs="Arial"/>
                <w:b/>
                <w:color w:val="000000"/>
                <w:sz w:val="22"/>
                <w:szCs w:val="22"/>
              </w:rPr>
              <w:t>1. Timetable</w:t>
            </w:r>
            <w:bookmarkEnd w:id="1277"/>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1"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1.1 The GM: F&amp;A is responsible for issuing a timetable showing the dates by which the various stages of month-end procedures must be completed and by whom.</w:t>
            </w:r>
          </w:p>
        </w:tc>
        <w:tc>
          <w:tcPr>
            <w:tcW w:w="2127"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rPr>
              <w:t>GM: F&amp;A</w:t>
            </w:r>
          </w:p>
        </w:tc>
        <w:tc>
          <w:tcPr>
            <w:tcW w:w="184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1"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1.2 The timetable should be distributed to the parties responsible for completing the tasks listed in the timetable.</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GM: F&amp;A</w:t>
            </w:r>
          </w:p>
        </w:tc>
        <w:tc>
          <w:tcPr>
            <w:tcW w:w="184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1"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1.3 All staff have a duty to co-operate with external audited accounts.</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All staff</w:t>
            </w:r>
          </w:p>
        </w:tc>
        <w:tc>
          <w:tcPr>
            <w:tcW w:w="184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1"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1.4 The timetable should be used to monitor the progress of year-end procedures and adherence to deadlines. As each step is completed, the GM: F&amp;A should record the date on which the specific year-end procedure was completed.</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GM: F&amp;A</w:t>
            </w:r>
          </w:p>
        </w:tc>
        <w:tc>
          <w:tcPr>
            <w:tcW w:w="184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1" w:type="dxa"/>
          </w:tcPr>
          <w:p w:rsidR="003D6C3E" w:rsidRPr="009C3F0E" w:rsidRDefault="003D6C3E" w:rsidP="009C3F0E">
            <w:pPr>
              <w:autoSpaceDE w:val="0"/>
              <w:autoSpaceDN w:val="0"/>
              <w:adjustRightInd w:val="0"/>
              <w:rPr>
                <w:rFonts w:ascii="Arial" w:hAnsi="Arial" w:cs="Arial"/>
                <w:b/>
                <w:color w:val="000000"/>
                <w:sz w:val="22"/>
                <w:szCs w:val="22"/>
              </w:rPr>
            </w:pPr>
            <w:r w:rsidRPr="009C3F0E">
              <w:rPr>
                <w:rFonts w:ascii="Arial" w:hAnsi="Arial" w:cs="Arial"/>
                <w:color w:val="000000"/>
                <w:sz w:val="22"/>
                <w:szCs w:val="22"/>
                <w:lang w:val="en-ZA" w:eastAsia="en-ZA"/>
              </w:rPr>
              <w:t>1.5 Review the progress made in terms of the timetable, and take corrective actions when necessary.</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GM: F&amp;A</w:t>
            </w:r>
          </w:p>
        </w:tc>
        <w:tc>
          <w:tcPr>
            <w:tcW w:w="184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640" w:type="dxa"/>
            <w:gridSpan w:val="3"/>
          </w:tcPr>
          <w:p w:rsidR="003D6C3E" w:rsidRPr="009C3F0E" w:rsidRDefault="003D6C3E" w:rsidP="009C3F0E">
            <w:pPr>
              <w:rPr>
                <w:rFonts w:ascii="Arial" w:hAnsi="Arial" w:cs="Arial"/>
                <w:b/>
                <w:color w:val="000000"/>
                <w:sz w:val="22"/>
                <w:szCs w:val="22"/>
              </w:rPr>
            </w:pPr>
            <w:bookmarkStart w:id="1278" w:name="_Toc273703671"/>
            <w:r w:rsidRPr="009C3F0E">
              <w:rPr>
                <w:rFonts w:ascii="Arial" w:hAnsi="Arial" w:cs="Arial"/>
                <w:b/>
                <w:color w:val="000000"/>
                <w:sz w:val="22"/>
                <w:szCs w:val="22"/>
              </w:rPr>
              <w:t>2. Annual accounts information</w:t>
            </w:r>
            <w:bookmarkEnd w:id="1278"/>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1" w:type="dxa"/>
          </w:tcPr>
          <w:p w:rsidR="003D6C3E" w:rsidRPr="009C3F0E" w:rsidRDefault="003D6C3E" w:rsidP="009C3F0E">
            <w:pPr>
              <w:rPr>
                <w:rFonts w:ascii="Arial" w:hAnsi="Arial" w:cs="Arial"/>
                <w:color w:val="000000"/>
                <w:sz w:val="22"/>
                <w:szCs w:val="22"/>
                <w:lang w:val="en-ZA" w:eastAsia="en-ZA"/>
              </w:rPr>
            </w:pPr>
            <w:r w:rsidRPr="009C3F0E">
              <w:rPr>
                <w:rFonts w:ascii="Arial" w:hAnsi="Arial" w:cs="Arial"/>
                <w:color w:val="000000"/>
                <w:sz w:val="22"/>
                <w:szCs w:val="22"/>
              </w:rPr>
              <w:t>2.1 Compilation of annual report and issue of guidance to management as to the required content, format and timing of departmental contributions.</w:t>
            </w:r>
          </w:p>
        </w:tc>
        <w:tc>
          <w:tcPr>
            <w:tcW w:w="2127"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rPr>
              <w:t>GM: F&amp;A</w:t>
            </w:r>
          </w:p>
        </w:tc>
        <w:tc>
          <w:tcPr>
            <w:tcW w:w="184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1"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 xml:space="preserve">2.2 Each General manager, with the assistance of the accountant, is responsible for providing the information requested by the </w:t>
            </w:r>
            <w:r w:rsidRPr="009C3F0E">
              <w:rPr>
                <w:rFonts w:ascii="Arial" w:hAnsi="Arial" w:cs="Arial"/>
                <w:color w:val="000000"/>
                <w:sz w:val="22"/>
                <w:szCs w:val="22"/>
                <w:lang w:val="en-ZA" w:eastAsia="en-ZA"/>
              </w:rPr>
              <w:t>GM: F&amp;A</w:t>
            </w:r>
            <w:r w:rsidRPr="009C3F0E">
              <w:rPr>
                <w:rFonts w:ascii="Arial" w:hAnsi="Arial" w:cs="Arial"/>
                <w:color w:val="000000"/>
                <w:sz w:val="22"/>
                <w:szCs w:val="22"/>
              </w:rPr>
              <w:t xml:space="preserve"> in the required format to enable him/her to prepare the accounts.  This will include, but may not be limited to</w:t>
            </w:r>
          </w:p>
          <w:p w:rsidR="003D6C3E" w:rsidRPr="0078609D" w:rsidRDefault="003D6C3E" w:rsidP="0078609D">
            <w:pPr>
              <w:pStyle w:val="ListParagraph"/>
              <w:numPr>
                <w:ilvl w:val="2"/>
                <w:numId w:val="170"/>
              </w:numPr>
              <w:ind w:left="743" w:hanging="709"/>
              <w:rPr>
                <w:rFonts w:ascii="Arial" w:hAnsi="Arial" w:cs="Arial"/>
                <w:color w:val="000000"/>
                <w:sz w:val="22"/>
                <w:szCs w:val="22"/>
              </w:rPr>
            </w:pPr>
            <w:r w:rsidRPr="0078609D">
              <w:rPr>
                <w:rFonts w:ascii="Arial" w:hAnsi="Arial" w:cs="Arial"/>
                <w:color w:val="000000"/>
                <w:sz w:val="22"/>
                <w:szCs w:val="22"/>
              </w:rPr>
              <w:t>Year-end debtors and creditors;</w:t>
            </w:r>
          </w:p>
          <w:p w:rsidR="003D6C3E" w:rsidRPr="0078609D" w:rsidRDefault="003D6C3E" w:rsidP="0078609D">
            <w:pPr>
              <w:pStyle w:val="ListParagraph"/>
              <w:numPr>
                <w:ilvl w:val="2"/>
                <w:numId w:val="170"/>
              </w:numPr>
              <w:ind w:left="743" w:hanging="709"/>
              <w:rPr>
                <w:rFonts w:ascii="Arial" w:hAnsi="Arial" w:cs="Arial"/>
                <w:color w:val="000000"/>
                <w:sz w:val="22"/>
                <w:szCs w:val="22"/>
              </w:rPr>
            </w:pPr>
            <w:r w:rsidRPr="0078609D">
              <w:rPr>
                <w:rFonts w:ascii="Arial" w:hAnsi="Arial" w:cs="Arial"/>
                <w:color w:val="000000"/>
                <w:sz w:val="22"/>
                <w:szCs w:val="22"/>
              </w:rPr>
              <w:t>Provisions; and</w:t>
            </w:r>
          </w:p>
          <w:p w:rsidR="003D6C3E" w:rsidRPr="009C3F0E" w:rsidRDefault="003D6C3E" w:rsidP="0078609D">
            <w:pPr>
              <w:pStyle w:val="ListParagraph"/>
              <w:numPr>
                <w:ilvl w:val="2"/>
                <w:numId w:val="170"/>
              </w:numPr>
              <w:ind w:left="743" w:hanging="709"/>
              <w:rPr>
                <w:rFonts w:ascii="Arial" w:hAnsi="Arial" w:cs="Arial"/>
                <w:b/>
                <w:color w:val="000000"/>
                <w:sz w:val="22"/>
                <w:szCs w:val="22"/>
              </w:rPr>
            </w:pPr>
            <w:r w:rsidRPr="0078609D">
              <w:rPr>
                <w:rFonts w:ascii="Arial" w:hAnsi="Arial" w:cs="Arial"/>
                <w:color w:val="000000"/>
                <w:sz w:val="22"/>
                <w:szCs w:val="22"/>
              </w:rPr>
              <w:t>Details of petty cash and assets under the control of the department.</w:t>
            </w:r>
          </w:p>
        </w:tc>
        <w:tc>
          <w:tcPr>
            <w:tcW w:w="2127"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rPr>
              <w:t>Line manager</w:t>
            </w:r>
          </w:p>
        </w:tc>
        <w:tc>
          <w:tcPr>
            <w:tcW w:w="184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640" w:type="dxa"/>
            <w:gridSpan w:val="3"/>
          </w:tcPr>
          <w:p w:rsidR="003D6C3E" w:rsidRPr="009C3F0E" w:rsidRDefault="003D6C3E" w:rsidP="009C3F0E">
            <w:pPr>
              <w:rPr>
                <w:rFonts w:ascii="Arial" w:hAnsi="Arial" w:cs="Arial"/>
                <w:b/>
                <w:color w:val="000000"/>
                <w:sz w:val="22"/>
                <w:szCs w:val="22"/>
              </w:rPr>
            </w:pPr>
            <w:bookmarkStart w:id="1279" w:name="_Toc273703672"/>
            <w:r w:rsidRPr="009C3F0E">
              <w:rPr>
                <w:rFonts w:ascii="Arial" w:hAnsi="Arial" w:cs="Arial"/>
                <w:b/>
                <w:color w:val="000000"/>
                <w:sz w:val="22"/>
                <w:szCs w:val="22"/>
              </w:rPr>
              <w:t>3. Preparation of the annual accounts</w:t>
            </w:r>
            <w:bookmarkEnd w:id="1279"/>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1" w:type="dxa"/>
          </w:tcPr>
          <w:p w:rsidR="003D6C3E" w:rsidRPr="0078609D" w:rsidRDefault="003D6C3E" w:rsidP="009C3F0E">
            <w:pPr>
              <w:ind w:right="555"/>
              <w:rPr>
                <w:rFonts w:ascii="Arial" w:hAnsi="Arial" w:cs="Arial"/>
                <w:color w:val="000000"/>
                <w:sz w:val="22"/>
                <w:szCs w:val="22"/>
              </w:rPr>
            </w:pPr>
            <w:r w:rsidRPr="0078609D">
              <w:rPr>
                <w:rFonts w:ascii="Arial" w:hAnsi="Arial" w:cs="Arial"/>
                <w:color w:val="000000"/>
                <w:sz w:val="22"/>
                <w:szCs w:val="22"/>
              </w:rPr>
              <w:t>3.1 Preparation of the annual accounts of the ECB in accordance with the requirements of the Act. The financial statements will include:</w:t>
            </w:r>
          </w:p>
          <w:p w:rsidR="003D6C3E" w:rsidRPr="0078609D" w:rsidRDefault="003D6C3E" w:rsidP="0078609D">
            <w:pPr>
              <w:pStyle w:val="ListParagraph"/>
              <w:numPr>
                <w:ilvl w:val="2"/>
                <w:numId w:val="80"/>
              </w:numPr>
              <w:tabs>
                <w:tab w:val="clear" w:pos="1800"/>
                <w:tab w:val="num" w:pos="743"/>
              </w:tabs>
              <w:autoSpaceDE w:val="0"/>
              <w:autoSpaceDN w:val="0"/>
              <w:adjustRightInd w:val="0"/>
              <w:ind w:hanging="1766"/>
              <w:rPr>
                <w:rFonts w:ascii="Arial" w:hAnsi="Arial" w:cs="Arial"/>
                <w:color w:val="000000"/>
                <w:sz w:val="22"/>
                <w:szCs w:val="22"/>
                <w:lang w:val="en-ZA" w:eastAsia="en-ZA"/>
              </w:rPr>
            </w:pPr>
            <w:r w:rsidRPr="0078609D">
              <w:rPr>
                <w:rFonts w:ascii="Arial" w:hAnsi="Arial" w:cs="Arial"/>
                <w:color w:val="000000"/>
                <w:sz w:val="22"/>
                <w:szCs w:val="22"/>
                <w:lang w:val="en-ZA" w:eastAsia="en-ZA"/>
              </w:rPr>
              <w:t xml:space="preserve">Statement of income and expenditure </w:t>
            </w:r>
          </w:p>
          <w:p w:rsidR="003D6C3E" w:rsidRPr="0078609D" w:rsidRDefault="003D6C3E" w:rsidP="0078609D">
            <w:pPr>
              <w:pStyle w:val="ListParagraph"/>
              <w:numPr>
                <w:ilvl w:val="2"/>
                <w:numId w:val="80"/>
              </w:numPr>
              <w:tabs>
                <w:tab w:val="clear" w:pos="1800"/>
                <w:tab w:val="num" w:pos="743"/>
              </w:tabs>
              <w:autoSpaceDE w:val="0"/>
              <w:autoSpaceDN w:val="0"/>
              <w:adjustRightInd w:val="0"/>
              <w:ind w:hanging="1766"/>
              <w:rPr>
                <w:rFonts w:ascii="Arial" w:hAnsi="Arial" w:cs="Arial"/>
                <w:color w:val="000000"/>
                <w:sz w:val="22"/>
                <w:szCs w:val="22"/>
                <w:lang w:val="en-ZA" w:eastAsia="en-ZA"/>
              </w:rPr>
            </w:pPr>
            <w:r w:rsidRPr="0078609D">
              <w:rPr>
                <w:rFonts w:ascii="Arial" w:hAnsi="Arial" w:cs="Arial"/>
                <w:color w:val="000000"/>
                <w:sz w:val="22"/>
                <w:szCs w:val="22"/>
                <w:lang w:val="en-ZA" w:eastAsia="en-ZA"/>
              </w:rPr>
              <w:t>Balance sheet reflecting the financial position at the end of the financial year;</w:t>
            </w:r>
          </w:p>
          <w:p w:rsidR="003D6C3E" w:rsidRPr="0078609D" w:rsidRDefault="003D6C3E" w:rsidP="0078609D">
            <w:pPr>
              <w:pStyle w:val="ListParagraph"/>
              <w:numPr>
                <w:ilvl w:val="2"/>
                <w:numId w:val="80"/>
              </w:numPr>
              <w:tabs>
                <w:tab w:val="clear" w:pos="1800"/>
                <w:tab w:val="num" w:pos="743"/>
              </w:tabs>
              <w:autoSpaceDE w:val="0"/>
              <w:autoSpaceDN w:val="0"/>
              <w:adjustRightInd w:val="0"/>
              <w:ind w:hanging="1766"/>
              <w:rPr>
                <w:rFonts w:ascii="Arial" w:hAnsi="Arial" w:cs="Arial"/>
                <w:color w:val="000000"/>
                <w:sz w:val="22"/>
                <w:szCs w:val="22"/>
                <w:lang w:val="en-ZA" w:eastAsia="en-ZA"/>
              </w:rPr>
            </w:pPr>
            <w:r w:rsidRPr="0078609D">
              <w:rPr>
                <w:rFonts w:ascii="Arial" w:hAnsi="Arial" w:cs="Arial"/>
                <w:color w:val="000000"/>
                <w:sz w:val="22"/>
                <w:szCs w:val="22"/>
                <w:lang w:val="en-ZA" w:eastAsia="en-ZA"/>
              </w:rPr>
              <w:t>Any notes thereon;</w:t>
            </w:r>
          </w:p>
          <w:p w:rsidR="003D6C3E" w:rsidRPr="0078609D" w:rsidRDefault="003D6C3E" w:rsidP="0078609D">
            <w:pPr>
              <w:pStyle w:val="ListParagraph"/>
              <w:numPr>
                <w:ilvl w:val="2"/>
                <w:numId w:val="80"/>
              </w:numPr>
              <w:tabs>
                <w:tab w:val="clear" w:pos="1800"/>
                <w:tab w:val="num" w:pos="743"/>
              </w:tabs>
              <w:autoSpaceDE w:val="0"/>
              <w:autoSpaceDN w:val="0"/>
              <w:adjustRightInd w:val="0"/>
              <w:ind w:hanging="1766"/>
              <w:rPr>
                <w:rFonts w:ascii="Arial" w:hAnsi="Arial" w:cs="Arial"/>
                <w:color w:val="000000"/>
                <w:sz w:val="22"/>
                <w:szCs w:val="22"/>
                <w:lang w:val="en-ZA" w:eastAsia="en-ZA"/>
              </w:rPr>
            </w:pPr>
            <w:r w:rsidRPr="0078609D">
              <w:rPr>
                <w:rFonts w:ascii="Arial" w:hAnsi="Arial" w:cs="Arial"/>
                <w:color w:val="000000"/>
                <w:sz w:val="22"/>
                <w:szCs w:val="22"/>
                <w:lang w:val="en-ZA" w:eastAsia="en-ZA"/>
              </w:rPr>
              <w:t>Statement of the accounting policies adopted;</w:t>
            </w:r>
          </w:p>
          <w:p w:rsidR="003D6C3E" w:rsidRPr="0078609D" w:rsidRDefault="003D6C3E" w:rsidP="0078609D">
            <w:pPr>
              <w:pStyle w:val="ListParagraph"/>
              <w:numPr>
                <w:ilvl w:val="2"/>
                <w:numId w:val="80"/>
              </w:numPr>
              <w:tabs>
                <w:tab w:val="clear" w:pos="1800"/>
                <w:tab w:val="num" w:pos="743"/>
              </w:tabs>
              <w:autoSpaceDE w:val="0"/>
              <w:autoSpaceDN w:val="0"/>
              <w:adjustRightInd w:val="0"/>
              <w:ind w:hanging="1766"/>
              <w:rPr>
                <w:rFonts w:ascii="Arial" w:hAnsi="Arial" w:cs="Arial"/>
                <w:color w:val="000000"/>
                <w:sz w:val="22"/>
                <w:szCs w:val="22"/>
                <w:lang w:val="en-ZA" w:eastAsia="en-ZA"/>
              </w:rPr>
            </w:pPr>
            <w:r w:rsidRPr="0078609D">
              <w:rPr>
                <w:rFonts w:ascii="Arial" w:hAnsi="Arial" w:cs="Arial"/>
                <w:color w:val="000000"/>
                <w:sz w:val="22"/>
                <w:szCs w:val="22"/>
                <w:lang w:val="en-ZA" w:eastAsia="en-ZA"/>
              </w:rPr>
              <w:t>The Auditors Report</w:t>
            </w:r>
          </w:p>
          <w:p w:rsidR="003D6C3E" w:rsidRPr="0078609D" w:rsidRDefault="003D6C3E" w:rsidP="0078609D">
            <w:pPr>
              <w:pStyle w:val="ListParagraph"/>
              <w:numPr>
                <w:ilvl w:val="2"/>
                <w:numId w:val="80"/>
              </w:numPr>
              <w:tabs>
                <w:tab w:val="clear" w:pos="1800"/>
                <w:tab w:val="num" w:pos="743"/>
              </w:tabs>
              <w:autoSpaceDE w:val="0"/>
              <w:autoSpaceDN w:val="0"/>
              <w:adjustRightInd w:val="0"/>
              <w:ind w:hanging="1766"/>
              <w:rPr>
                <w:rFonts w:ascii="Arial" w:hAnsi="Arial" w:cs="Arial"/>
                <w:color w:val="000000"/>
                <w:sz w:val="22"/>
                <w:szCs w:val="22"/>
                <w:lang w:val="en-ZA" w:eastAsia="en-ZA"/>
              </w:rPr>
            </w:pPr>
            <w:r w:rsidRPr="0078609D">
              <w:rPr>
                <w:rFonts w:ascii="Arial" w:hAnsi="Arial" w:cs="Arial"/>
                <w:color w:val="000000"/>
                <w:sz w:val="22"/>
                <w:szCs w:val="22"/>
                <w:lang w:val="en-ZA" w:eastAsia="en-ZA"/>
              </w:rPr>
              <w:t>Directors’ report (or its equivalent in the case of ECB).</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84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640" w:type="dxa"/>
            <w:gridSpan w:val="3"/>
          </w:tcPr>
          <w:p w:rsidR="003D6C3E" w:rsidRPr="009C3F0E" w:rsidRDefault="003D6C3E" w:rsidP="009C3F0E">
            <w:pPr>
              <w:rPr>
                <w:rFonts w:ascii="Arial" w:hAnsi="Arial" w:cs="Arial"/>
                <w:color w:val="000000"/>
                <w:sz w:val="22"/>
                <w:szCs w:val="22"/>
              </w:rPr>
            </w:pPr>
            <w:bookmarkStart w:id="1280" w:name="_Toc273703669"/>
            <w:r w:rsidRPr="009C3F0E">
              <w:rPr>
                <w:rFonts w:ascii="Arial" w:hAnsi="Arial" w:cs="Arial"/>
                <w:b/>
                <w:color w:val="000000"/>
                <w:sz w:val="22"/>
                <w:szCs w:val="22"/>
              </w:rPr>
              <w:t>4. Year-end accounting routines</w:t>
            </w:r>
            <w:bookmarkEnd w:id="1280"/>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1"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4.1 Prepare a year-end audit file which contains the following</w:t>
            </w:r>
          </w:p>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information:</w:t>
            </w:r>
          </w:p>
          <w:p w:rsidR="003D6C3E" w:rsidRPr="0078609D" w:rsidRDefault="003D6C3E" w:rsidP="0078609D">
            <w:pPr>
              <w:pStyle w:val="ListParagraph"/>
              <w:numPr>
                <w:ilvl w:val="2"/>
                <w:numId w:val="261"/>
              </w:numPr>
              <w:autoSpaceDE w:val="0"/>
              <w:autoSpaceDN w:val="0"/>
              <w:adjustRightInd w:val="0"/>
              <w:ind w:left="743" w:hanging="743"/>
              <w:rPr>
                <w:rFonts w:ascii="Arial" w:hAnsi="Arial" w:cs="Arial"/>
                <w:color w:val="000000"/>
                <w:sz w:val="22"/>
                <w:szCs w:val="22"/>
                <w:lang w:val="en-ZA" w:eastAsia="en-ZA"/>
              </w:rPr>
            </w:pPr>
            <w:r w:rsidRPr="0078609D">
              <w:rPr>
                <w:rFonts w:ascii="Arial" w:hAnsi="Arial" w:cs="Arial"/>
                <w:color w:val="000000"/>
                <w:sz w:val="22"/>
                <w:szCs w:val="22"/>
                <w:lang w:val="en-ZA" w:eastAsia="en-ZA"/>
              </w:rPr>
              <w:t>Reconciled final trial balance</w:t>
            </w:r>
          </w:p>
          <w:p w:rsidR="003D6C3E" w:rsidRPr="009C3F0E" w:rsidRDefault="003D6C3E" w:rsidP="0078609D">
            <w:pPr>
              <w:pStyle w:val="ListParagraph"/>
              <w:numPr>
                <w:ilvl w:val="2"/>
                <w:numId w:val="261"/>
              </w:numPr>
              <w:autoSpaceDE w:val="0"/>
              <w:autoSpaceDN w:val="0"/>
              <w:adjustRightInd w:val="0"/>
              <w:ind w:left="743" w:hanging="743"/>
              <w:rPr>
                <w:rFonts w:ascii="Arial" w:hAnsi="Arial" w:cs="Arial"/>
                <w:color w:val="000000"/>
                <w:sz w:val="22"/>
                <w:szCs w:val="22"/>
                <w:lang w:val="en-ZA" w:eastAsia="en-ZA"/>
              </w:rPr>
            </w:pPr>
            <w:r w:rsidRPr="009C3F0E">
              <w:rPr>
                <w:rFonts w:ascii="Arial" w:hAnsi="Arial" w:cs="Arial"/>
                <w:color w:val="000000"/>
                <w:sz w:val="22"/>
                <w:szCs w:val="22"/>
                <w:lang w:val="en-ZA" w:eastAsia="en-ZA"/>
              </w:rPr>
              <w:t>Reviewed reconciliations of all applicable general ledger accounts</w:t>
            </w:r>
          </w:p>
          <w:p w:rsidR="003D6C3E" w:rsidRPr="009C3F0E" w:rsidRDefault="003D6C3E" w:rsidP="0078609D">
            <w:pPr>
              <w:pStyle w:val="ListParagraph"/>
              <w:numPr>
                <w:ilvl w:val="2"/>
                <w:numId w:val="261"/>
              </w:numPr>
              <w:autoSpaceDE w:val="0"/>
              <w:autoSpaceDN w:val="0"/>
              <w:adjustRightInd w:val="0"/>
              <w:ind w:left="743" w:hanging="743"/>
              <w:rPr>
                <w:rFonts w:ascii="Arial" w:hAnsi="Arial" w:cs="Arial"/>
                <w:color w:val="000000"/>
                <w:sz w:val="22"/>
                <w:szCs w:val="22"/>
                <w:lang w:val="en-ZA" w:eastAsia="en-ZA"/>
              </w:rPr>
            </w:pPr>
            <w:r w:rsidRPr="009C3F0E">
              <w:rPr>
                <w:rFonts w:ascii="Arial" w:hAnsi="Arial" w:cs="Arial"/>
                <w:color w:val="000000"/>
                <w:sz w:val="22"/>
                <w:szCs w:val="22"/>
                <w:lang w:val="en-ZA" w:eastAsia="en-ZA"/>
              </w:rPr>
              <w:lastRenderedPageBreak/>
              <w:t>Supporting documents / printouts as proof of general ledger account balances.</w:t>
            </w:r>
          </w:p>
          <w:p w:rsidR="003D6C3E" w:rsidRPr="009C3F0E" w:rsidRDefault="003D6C3E" w:rsidP="009C3F0E">
            <w:pPr>
              <w:autoSpaceDE w:val="0"/>
              <w:autoSpaceDN w:val="0"/>
              <w:adjustRightInd w:val="0"/>
              <w:rPr>
                <w:rFonts w:ascii="Arial" w:hAnsi="Arial" w:cs="Arial"/>
                <w:b/>
                <w:color w:val="000000"/>
                <w:sz w:val="22"/>
                <w:szCs w:val="22"/>
              </w:rPr>
            </w:pP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lastRenderedPageBreak/>
              <w:t>Accountant</w:t>
            </w:r>
          </w:p>
        </w:tc>
        <w:tc>
          <w:tcPr>
            <w:tcW w:w="184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1" w:type="dxa"/>
          </w:tcPr>
          <w:p w:rsidR="003D6C3E" w:rsidRPr="009C3F0E" w:rsidRDefault="003D6C3E" w:rsidP="007E7FA8">
            <w:pPr>
              <w:autoSpaceDE w:val="0"/>
              <w:autoSpaceDN w:val="0"/>
              <w:adjustRightInd w:val="0"/>
              <w:rPr>
                <w:rFonts w:ascii="Arial" w:hAnsi="Arial" w:cs="Arial"/>
                <w:b/>
                <w:color w:val="000000"/>
                <w:sz w:val="22"/>
                <w:szCs w:val="22"/>
              </w:rPr>
            </w:pPr>
            <w:r w:rsidRPr="009C3F0E">
              <w:rPr>
                <w:rFonts w:ascii="Arial" w:hAnsi="Arial" w:cs="Arial"/>
                <w:color w:val="000000"/>
                <w:sz w:val="22"/>
                <w:szCs w:val="22"/>
                <w:lang w:val="en-ZA" w:eastAsia="en-ZA"/>
              </w:rPr>
              <w:lastRenderedPageBreak/>
              <w:t>4.2 All source documents during the first two (2) months of the new financial year have to be scrutinised carefully at the time of approval. Any transactions relating to the previous year’s accounts must be marked clearly for inclusion as liabilities in the previous financial year.</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184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640" w:type="dxa"/>
            <w:gridSpan w:val="3"/>
          </w:tcPr>
          <w:p w:rsidR="003D6C3E" w:rsidRPr="009C3F0E" w:rsidRDefault="003D6C3E" w:rsidP="009C3F0E">
            <w:pPr>
              <w:rPr>
                <w:rFonts w:ascii="Arial" w:hAnsi="Arial" w:cs="Arial"/>
                <w:color w:val="000000"/>
                <w:sz w:val="22"/>
                <w:szCs w:val="22"/>
              </w:rPr>
            </w:pPr>
            <w:r w:rsidRPr="009C3F0E">
              <w:rPr>
                <w:rFonts w:ascii="Arial" w:hAnsi="Arial" w:cs="Arial"/>
                <w:b/>
                <w:color w:val="000000"/>
                <w:sz w:val="22"/>
                <w:szCs w:val="22"/>
              </w:rPr>
              <w:t>5. External Auditors</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1" w:type="dxa"/>
          </w:tcPr>
          <w:p w:rsidR="003D6C3E" w:rsidRPr="009C3F0E" w:rsidRDefault="003D6C3E" w:rsidP="009C3F0E">
            <w:pPr>
              <w:autoSpaceDE w:val="0"/>
              <w:autoSpaceDN w:val="0"/>
              <w:adjustRightInd w:val="0"/>
              <w:rPr>
                <w:rFonts w:ascii="Arial" w:hAnsi="Arial" w:cs="Arial"/>
                <w:b/>
                <w:color w:val="000000"/>
                <w:sz w:val="22"/>
                <w:szCs w:val="22"/>
              </w:rPr>
            </w:pPr>
            <w:r w:rsidRPr="009C3F0E">
              <w:rPr>
                <w:rFonts w:ascii="Arial" w:hAnsi="Arial" w:cs="Arial"/>
                <w:color w:val="000000"/>
                <w:sz w:val="22"/>
                <w:szCs w:val="22"/>
                <w:lang w:val="en-ZA" w:eastAsia="en-ZA"/>
              </w:rPr>
              <w:t xml:space="preserve">5.1 The Board’s books and records of accounts and financial statements must be audited annually by an auditor or auditors engaged in public practice as defined in section 1 of the Public Accountants and Auditors Act, 1951 (Act No. 51 of 1951) </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 and GM: F&amp;A</w:t>
            </w:r>
          </w:p>
        </w:tc>
        <w:tc>
          <w:tcPr>
            <w:tcW w:w="184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1" w:type="dxa"/>
          </w:tcPr>
          <w:p w:rsidR="003D6C3E" w:rsidRPr="009C3F0E" w:rsidRDefault="003D6C3E" w:rsidP="009C3F0E">
            <w:pPr>
              <w:autoSpaceDE w:val="0"/>
              <w:autoSpaceDN w:val="0"/>
              <w:adjustRightInd w:val="0"/>
              <w:rPr>
                <w:rFonts w:ascii="Arial" w:hAnsi="Arial" w:cs="Arial"/>
                <w:b/>
                <w:color w:val="000000"/>
                <w:sz w:val="22"/>
                <w:szCs w:val="22"/>
              </w:rPr>
            </w:pPr>
            <w:r w:rsidRPr="009C3F0E">
              <w:rPr>
                <w:rFonts w:ascii="Arial" w:hAnsi="Arial" w:cs="Arial"/>
                <w:color w:val="000000"/>
                <w:sz w:val="22"/>
                <w:szCs w:val="22"/>
                <w:lang w:val="en-ZA" w:eastAsia="en-ZA"/>
              </w:rPr>
              <w:t>5.2 The external auditors must be appointed by the Board with the prior approval of the Minister.</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Board</w:t>
            </w:r>
          </w:p>
        </w:tc>
        <w:tc>
          <w:tcPr>
            <w:tcW w:w="184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640" w:type="dxa"/>
            <w:gridSpan w:val="3"/>
          </w:tcPr>
          <w:p w:rsidR="003D6C3E" w:rsidRPr="009C3F0E" w:rsidRDefault="003D6C3E" w:rsidP="009C3F0E">
            <w:pPr>
              <w:ind w:right="555"/>
              <w:rPr>
                <w:rFonts w:ascii="Arial" w:hAnsi="Arial" w:cs="Arial"/>
                <w:color w:val="000000"/>
                <w:sz w:val="22"/>
                <w:szCs w:val="22"/>
              </w:rPr>
            </w:pPr>
            <w:bookmarkStart w:id="1281" w:name="_Toc273703673"/>
            <w:r w:rsidRPr="009C3F0E">
              <w:rPr>
                <w:rFonts w:ascii="Arial" w:hAnsi="Arial" w:cs="Arial"/>
                <w:b/>
                <w:color w:val="000000"/>
                <w:sz w:val="22"/>
                <w:szCs w:val="22"/>
              </w:rPr>
              <w:t>6. Recommendation to the Board</w:t>
            </w:r>
            <w:bookmarkEnd w:id="1281"/>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1" w:type="dxa"/>
          </w:tcPr>
          <w:p w:rsidR="003D6C3E" w:rsidRPr="009C3F0E" w:rsidRDefault="003D6C3E" w:rsidP="007E7FA8">
            <w:pPr>
              <w:rPr>
                <w:rFonts w:ascii="Arial" w:hAnsi="Arial" w:cs="Arial"/>
                <w:color w:val="000000"/>
                <w:sz w:val="22"/>
                <w:szCs w:val="22"/>
                <w:lang w:val="en-ZA" w:eastAsia="en-ZA"/>
              </w:rPr>
            </w:pPr>
            <w:r w:rsidRPr="009C3F0E">
              <w:rPr>
                <w:rFonts w:ascii="Arial" w:hAnsi="Arial" w:cs="Arial"/>
                <w:color w:val="000000"/>
                <w:sz w:val="22"/>
                <w:szCs w:val="22"/>
              </w:rPr>
              <w:t>6.1 Once audited, the accounts together with auditor’s report will be recommended to the Board within 6 months after the end of the financial year.</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84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640" w:type="dxa"/>
            <w:gridSpan w:val="3"/>
          </w:tcPr>
          <w:p w:rsidR="003D6C3E" w:rsidRPr="009C3F0E" w:rsidRDefault="003D6C3E" w:rsidP="009C3F0E">
            <w:pPr>
              <w:rPr>
                <w:rFonts w:ascii="Arial" w:hAnsi="Arial" w:cs="Arial"/>
                <w:color w:val="000000"/>
                <w:sz w:val="22"/>
                <w:szCs w:val="22"/>
              </w:rPr>
            </w:pPr>
            <w:bookmarkStart w:id="1282" w:name="_Toc273703674"/>
            <w:r w:rsidRPr="009C3F0E">
              <w:rPr>
                <w:rFonts w:ascii="Arial" w:hAnsi="Arial" w:cs="Arial"/>
                <w:b/>
                <w:color w:val="000000"/>
                <w:sz w:val="22"/>
                <w:szCs w:val="22"/>
              </w:rPr>
              <w:t>7. Annual report</w:t>
            </w:r>
            <w:bookmarkEnd w:id="1282"/>
          </w:p>
        </w:tc>
      </w:tr>
      <w:tr w:rsidR="003D6C3E" w:rsidRPr="009C3F0E" w:rsidTr="00770CC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1" w:type="dxa"/>
          </w:tcPr>
          <w:p w:rsidR="003D6C3E" w:rsidRPr="009C3F0E" w:rsidRDefault="003D6C3E" w:rsidP="007E7FA8">
            <w:pPr>
              <w:rPr>
                <w:rFonts w:ascii="Arial" w:hAnsi="Arial" w:cs="Arial"/>
                <w:color w:val="000000"/>
                <w:sz w:val="22"/>
                <w:szCs w:val="22"/>
                <w:lang w:val="en-ZA" w:eastAsia="en-ZA"/>
              </w:rPr>
            </w:pPr>
            <w:r w:rsidRPr="009C3F0E">
              <w:rPr>
                <w:rFonts w:ascii="Arial" w:hAnsi="Arial" w:cs="Arial"/>
                <w:color w:val="000000"/>
                <w:sz w:val="22"/>
                <w:szCs w:val="22"/>
              </w:rPr>
              <w:t xml:space="preserve">7.1 The Annual Report must be submitted to the Minister within 6 months of the financial year end.  </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w:t>
            </w:r>
          </w:p>
        </w:tc>
        <w:tc>
          <w:tcPr>
            <w:tcW w:w="184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bl>
    <w:p w:rsidR="003D6C3E" w:rsidRPr="009C3F0E" w:rsidRDefault="003D6C3E" w:rsidP="009C3F0E">
      <w:pPr>
        <w:rPr>
          <w:rFonts w:ascii="Arial" w:hAnsi="Arial" w:cs="Arial"/>
          <w:color w:val="000000"/>
          <w:sz w:val="22"/>
          <w:szCs w:val="22"/>
        </w:rPr>
        <w:sectPr w:rsidR="003D6C3E" w:rsidRPr="009C3F0E" w:rsidSect="00770CC6">
          <w:headerReference w:type="default" r:id="rId74"/>
          <w:headerReference w:type="first" r:id="rId75"/>
          <w:pgSz w:w="11907" w:h="16839" w:code="9"/>
          <w:pgMar w:top="1440" w:right="1183" w:bottom="1440" w:left="1418" w:header="720" w:footer="720" w:gutter="0"/>
          <w:cols w:space="720"/>
          <w:titlePg/>
          <w:docGrid w:linePitch="360"/>
        </w:sectPr>
      </w:pPr>
    </w:p>
    <w:p w:rsidR="003D6C3E" w:rsidRPr="007E7FA8" w:rsidRDefault="003D6C3E" w:rsidP="009C3F0E">
      <w:pPr>
        <w:pStyle w:val="Heading1"/>
        <w:rPr>
          <w:rFonts w:ascii="Arial" w:hAnsi="Arial" w:cs="Arial"/>
          <w:b/>
          <w:color w:val="000000"/>
          <w:sz w:val="22"/>
          <w:szCs w:val="22"/>
        </w:rPr>
      </w:pPr>
      <w:bookmarkStart w:id="1283" w:name="_Toc273703675"/>
      <w:r w:rsidRPr="007E7FA8">
        <w:rPr>
          <w:rFonts w:ascii="Arial" w:hAnsi="Arial" w:cs="Arial"/>
          <w:b/>
          <w:color w:val="000000"/>
          <w:sz w:val="22"/>
          <w:szCs w:val="22"/>
        </w:rPr>
        <w:lastRenderedPageBreak/>
        <w:t>4.</w:t>
      </w:r>
      <w:bookmarkEnd w:id="1283"/>
      <w:r w:rsidRPr="007E7FA8">
        <w:rPr>
          <w:rFonts w:ascii="Arial" w:hAnsi="Arial" w:cs="Arial"/>
          <w:b/>
          <w:color w:val="000000"/>
          <w:sz w:val="22"/>
          <w:szCs w:val="22"/>
        </w:rPr>
        <w:t xml:space="preserve"> </w:t>
      </w:r>
      <w:r w:rsidRPr="007E7FA8">
        <w:rPr>
          <w:rFonts w:ascii="Arial" w:hAnsi="Arial" w:cs="Arial"/>
          <w:b/>
          <w:color w:val="000000"/>
          <w:sz w:val="22"/>
          <w:szCs w:val="22"/>
        </w:rPr>
        <w:tab/>
      </w:r>
      <w:bookmarkStart w:id="1284" w:name="_Toc273703676"/>
      <w:r w:rsidRPr="007E7FA8">
        <w:rPr>
          <w:rFonts w:ascii="Arial" w:hAnsi="Arial" w:cs="Arial"/>
          <w:b/>
          <w:color w:val="000000"/>
          <w:sz w:val="22"/>
          <w:szCs w:val="22"/>
        </w:rPr>
        <w:t xml:space="preserve">BANK </w:t>
      </w:r>
      <w:bookmarkEnd w:id="1284"/>
      <w:r w:rsidRPr="007E7FA8">
        <w:rPr>
          <w:rFonts w:ascii="Arial" w:hAnsi="Arial" w:cs="Arial"/>
          <w:b/>
          <w:color w:val="000000"/>
          <w:sz w:val="22"/>
          <w:szCs w:val="22"/>
        </w:rPr>
        <w:t>ACCOUNTS</w:t>
      </w:r>
    </w:p>
    <w:p w:rsidR="003D6C3E" w:rsidRPr="009C3F0E" w:rsidRDefault="003D6C3E" w:rsidP="009C3F0E">
      <w:pPr>
        <w:ind w:left="360"/>
        <w:rPr>
          <w:rFonts w:ascii="Arial" w:hAnsi="Arial" w:cs="Arial"/>
          <w:b/>
          <w:bCs/>
          <w:color w:val="000000"/>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0"/>
        <w:gridCol w:w="2127"/>
        <w:gridCol w:w="1984"/>
      </w:tblGrid>
      <w:tr w:rsidR="001B5CD3" w:rsidRPr="007E7FA8" w:rsidTr="001B5CD3">
        <w:trPr>
          <w:tblHeader/>
        </w:trPr>
        <w:tc>
          <w:tcPr>
            <w:tcW w:w="5670" w:type="dxa"/>
          </w:tcPr>
          <w:p w:rsidR="001B5CD3" w:rsidRPr="007E7FA8" w:rsidRDefault="001B5CD3" w:rsidP="00D465E0">
            <w:pPr>
              <w:pStyle w:val="BodyTextIndent"/>
              <w:ind w:left="0"/>
              <w:rPr>
                <w:rFonts w:ascii="Arial" w:hAnsi="Arial" w:cs="Arial"/>
                <w:color w:val="000000"/>
                <w:sz w:val="22"/>
                <w:szCs w:val="22"/>
              </w:rPr>
            </w:pPr>
            <w:r w:rsidRPr="007E7FA8">
              <w:rPr>
                <w:rFonts w:ascii="Arial" w:hAnsi="Arial" w:cs="Arial"/>
                <w:color w:val="000000"/>
                <w:sz w:val="22"/>
                <w:szCs w:val="22"/>
              </w:rPr>
              <w:t>Procedure</w:t>
            </w:r>
          </w:p>
        </w:tc>
        <w:tc>
          <w:tcPr>
            <w:tcW w:w="2127" w:type="dxa"/>
          </w:tcPr>
          <w:p w:rsidR="001B5CD3" w:rsidRPr="007E7FA8" w:rsidRDefault="001B5CD3" w:rsidP="00D465E0">
            <w:pPr>
              <w:rPr>
                <w:rFonts w:ascii="Arial" w:hAnsi="Arial" w:cs="Arial"/>
                <w:b/>
                <w:color w:val="000000"/>
                <w:sz w:val="22"/>
                <w:szCs w:val="22"/>
                <w:lang w:val="en-ZA"/>
              </w:rPr>
            </w:pPr>
            <w:r w:rsidRPr="007E7FA8">
              <w:rPr>
                <w:rFonts w:ascii="Arial" w:hAnsi="Arial" w:cs="Arial"/>
                <w:b/>
                <w:color w:val="000000"/>
                <w:sz w:val="22"/>
                <w:szCs w:val="22"/>
                <w:lang w:val="en-ZA"/>
              </w:rPr>
              <w:t>Responsibility</w:t>
            </w:r>
          </w:p>
        </w:tc>
        <w:tc>
          <w:tcPr>
            <w:tcW w:w="1984" w:type="dxa"/>
          </w:tcPr>
          <w:p w:rsidR="001B5CD3" w:rsidRPr="007E7FA8" w:rsidRDefault="001B5CD3" w:rsidP="00D465E0">
            <w:pPr>
              <w:rPr>
                <w:rFonts w:ascii="Arial" w:hAnsi="Arial" w:cs="Arial"/>
                <w:b/>
                <w:color w:val="000000"/>
                <w:sz w:val="22"/>
                <w:szCs w:val="22"/>
                <w:lang w:val="en-ZA"/>
              </w:rPr>
            </w:pPr>
            <w:r w:rsidRPr="007E7FA8">
              <w:rPr>
                <w:rFonts w:ascii="Arial" w:hAnsi="Arial" w:cs="Arial"/>
                <w:b/>
                <w:color w:val="000000"/>
                <w:sz w:val="22"/>
                <w:szCs w:val="22"/>
                <w:lang w:val="en-ZA"/>
              </w:rPr>
              <w:t>Frequency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81" w:type="dxa"/>
            <w:gridSpan w:val="3"/>
          </w:tcPr>
          <w:p w:rsidR="003D6C3E" w:rsidRPr="009C3F0E" w:rsidRDefault="003D6C3E" w:rsidP="001B5CD3">
            <w:pPr>
              <w:ind w:left="34" w:right="555"/>
              <w:rPr>
                <w:rFonts w:ascii="Arial" w:hAnsi="Arial" w:cs="Arial"/>
                <w:color w:val="000000"/>
                <w:sz w:val="22"/>
                <w:szCs w:val="22"/>
              </w:rPr>
            </w:pPr>
            <w:r w:rsidRPr="009C3F0E">
              <w:rPr>
                <w:rFonts w:ascii="Arial" w:hAnsi="Arial" w:cs="Arial"/>
                <w:b/>
                <w:color w:val="000000"/>
                <w:sz w:val="22"/>
                <w:szCs w:val="22"/>
              </w:rPr>
              <w:t>1. Banking institution</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7E7FA8">
            <w:pPr>
              <w:rPr>
                <w:rFonts w:ascii="Arial" w:hAnsi="Arial" w:cs="Arial"/>
                <w:color w:val="000000"/>
                <w:sz w:val="22"/>
                <w:szCs w:val="22"/>
              </w:rPr>
            </w:pPr>
            <w:r w:rsidRPr="009C3F0E">
              <w:rPr>
                <w:rFonts w:ascii="Arial" w:hAnsi="Arial" w:cs="Arial"/>
                <w:color w:val="000000"/>
                <w:sz w:val="22"/>
                <w:szCs w:val="22"/>
              </w:rPr>
              <w:t>1.1 The Board should select and approve the banking institutions where accounts are to be held. Any decision to change the bankers requires the approval of the Board.</w:t>
            </w:r>
          </w:p>
        </w:tc>
        <w:tc>
          <w:tcPr>
            <w:tcW w:w="2127" w:type="dxa"/>
          </w:tcPr>
          <w:p w:rsidR="003D6C3E" w:rsidRPr="009C3F0E" w:rsidRDefault="003D6C3E" w:rsidP="009C3F0E">
            <w:pPr>
              <w:ind w:right="-92"/>
              <w:rPr>
                <w:rFonts w:ascii="Arial" w:hAnsi="Arial" w:cs="Arial"/>
                <w:color w:val="000000"/>
                <w:sz w:val="22"/>
                <w:szCs w:val="22"/>
              </w:rPr>
            </w:pPr>
            <w:r w:rsidRPr="009C3F0E">
              <w:rPr>
                <w:rFonts w:ascii="Arial" w:hAnsi="Arial" w:cs="Arial"/>
                <w:color w:val="000000"/>
                <w:sz w:val="22"/>
                <w:szCs w:val="22"/>
              </w:rPr>
              <w:t>Board</w:t>
            </w:r>
          </w:p>
        </w:tc>
        <w:tc>
          <w:tcPr>
            <w:tcW w:w="1984"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81" w:type="dxa"/>
            <w:gridSpan w:val="3"/>
          </w:tcPr>
          <w:p w:rsidR="003D6C3E" w:rsidRPr="009C3F0E" w:rsidRDefault="003D6C3E" w:rsidP="009C3F0E">
            <w:pPr>
              <w:ind w:right="-27"/>
              <w:rPr>
                <w:rFonts w:ascii="Arial" w:hAnsi="Arial" w:cs="Arial"/>
                <w:color w:val="000000"/>
                <w:sz w:val="22"/>
                <w:szCs w:val="22"/>
              </w:rPr>
            </w:pPr>
            <w:r w:rsidRPr="009C3F0E">
              <w:rPr>
                <w:rFonts w:ascii="Arial" w:hAnsi="Arial" w:cs="Arial"/>
                <w:b/>
                <w:color w:val="000000"/>
                <w:sz w:val="22"/>
                <w:szCs w:val="22"/>
              </w:rPr>
              <w:t>2. Bank Accounts</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7E7FA8">
            <w:pPr>
              <w:rPr>
                <w:rFonts w:ascii="Arial" w:hAnsi="Arial" w:cs="Arial"/>
                <w:color w:val="000000"/>
                <w:sz w:val="22"/>
                <w:szCs w:val="22"/>
              </w:rPr>
            </w:pPr>
            <w:r w:rsidRPr="009C3F0E">
              <w:rPr>
                <w:rFonts w:ascii="Arial" w:hAnsi="Arial" w:cs="Arial"/>
                <w:color w:val="000000"/>
                <w:sz w:val="22"/>
                <w:szCs w:val="22"/>
              </w:rPr>
              <w:t>2.1. Ensure bank accounts are held with approved banks only.</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w:t>
            </w:r>
          </w:p>
        </w:tc>
        <w:tc>
          <w:tcPr>
            <w:tcW w:w="1984"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7E7FA8">
            <w:pPr>
              <w:ind w:right="33"/>
              <w:rPr>
                <w:rFonts w:ascii="Arial" w:hAnsi="Arial" w:cs="Arial"/>
                <w:color w:val="000000"/>
                <w:sz w:val="22"/>
                <w:szCs w:val="22"/>
              </w:rPr>
            </w:pPr>
            <w:r w:rsidRPr="009C3F0E">
              <w:rPr>
                <w:rFonts w:ascii="Arial" w:hAnsi="Arial" w:cs="Arial"/>
                <w:color w:val="000000"/>
                <w:sz w:val="22"/>
                <w:szCs w:val="22"/>
              </w:rPr>
              <w:t>2.2 Every bank account shall have documented rules of operation and the specific transactions that are permitted from each account, together with a list of authorised signatories.</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w:t>
            </w:r>
          </w:p>
        </w:tc>
        <w:tc>
          <w:tcPr>
            <w:tcW w:w="1984"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81" w:type="dxa"/>
            <w:gridSpan w:val="3"/>
          </w:tcPr>
          <w:p w:rsidR="003D6C3E" w:rsidRPr="009C3F0E" w:rsidRDefault="003D6C3E" w:rsidP="009C3F0E">
            <w:pPr>
              <w:ind w:right="-27"/>
              <w:rPr>
                <w:rFonts w:ascii="Arial" w:hAnsi="Arial" w:cs="Arial"/>
                <w:color w:val="000000"/>
                <w:sz w:val="22"/>
                <w:szCs w:val="22"/>
              </w:rPr>
            </w:pPr>
            <w:r w:rsidRPr="009C3F0E">
              <w:rPr>
                <w:rFonts w:ascii="Arial" w:hAnsi="Arial" w:cs="Arial"/>
                <w:b/>
                <w:color w:val="000000"/>
                <w:sz w:val="22"/>
                <w:szCs w:val="22"/>
              </w:rPr>
              <w:t>3. Bank mandates</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tabs>
                <w:tab w:val="left" w:pos="495"/>
              </w:tabs>
              <w:rPr>
                <w:rFonts w:ascii="Arial" w:hAnsi="Arial" w:cs="Arial"/>
                <w:color w:val="000000"/>
                <w:sz w:val="22"/>
                <w:szCs w:val="22"/>
              </w:rPr>
            </w:pPr>
            <w:r w:rsidRPr="009C3F0E">
              <w:rPr>
                <w:rFonts w:ascii="Arial" w:hAnsi="Arial" w:cs="Arial"/>
                <w:color w:val="000000"/>
                <w:sz w:val="22"/>
                <w:szCs w:val="22"/>
              </w:rPr>
              <w:t>3.1 The GM: Finance &amp; Administration is responsible for preparing the bank mandate.</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tabs>
                <w:tab w:val="left" w:pos="495"/>
              </w:tabs>
              <w:rPr>
                <w:rFonts w:ascii="Arial" w:hAnsi="Arial" w:cs="Arial"/>
                <w:color w:val="000000"/>
                <w:sz w:val="22"/>
                <w:szCs w:val="22"/>
              </w:rPr>
            </w:pPr>
            <w:r w:rsidRPr="009C3F0E">
              <w:rPr>
                <w:rFonts w:ascii="Arial" w:hAnsi="Arial" w:cs="Arial"/>
                <w:color w:val="000000"/>
                <w:sz w:val="22"/>
                <w:szCs w:val="22"/>
              </w:rPr>
              <w:t>3.2 The bank mandate must stipulate the relationship with the bankers and must address the following aspects:</w:t>
            </w:r>
          </w:p>
          <w:p w:rsidR="003D6C3E" w:rsidRPr="009C3F0E" w:rsidRDefault="003D6C3E" w:rsidP="006C1D4F">
            <w:pPr>
              <w:numPr>
                <w:ilvl w:val="0"/>
                <w:numId w:val="111"/>
              </w:numPr>
              <w:ind w:left="567" w:hanging="207"/>
              <w:rPr>
                <w:rFonts w:ascii="Arial" w:hAnsi="Arial" w:cs="Arial"/>
                <w:color w:val="000000"/>
                <w:sz w:val="22"/>
                <w:szCs w:val="22"/>
              </w:rPr>
            </w:pPr>
            <w:r w:rsidRPr="009C3F0E">
              <w:rPr>
                <w:rFonts w:ascii="Arial" w:hAnsi="Arial" w:cs="Arial"/>
                <w:color w:val="000000"/>
                <w:sz w:val="22"/>
                <w:szCs w:val="22"/>
              </w:rPr>
              <w:t xml:space="preserve"> limitation in liabilities;</w:t>
            </w:r>
          </w:p>
          <w:p w:rsidR="003D6C3E" w:rsidRPr="009C3F0E" w:rsidRDefault="003D6C3E" w:rsidP="006C1D4F">
            <w:pPr>
              <w:numPr>
                <w:ilvl w:val="0"/>
                <w:numId w:val="111"/>
              </w:numPr>
              <w:ind w:left="567" w:hanging="207"/>
              <w:rPr>
                <w:rFonts w:ascii="Arial" w:hAnsi="Arial" w:cs="Arial"/>
                <w:color w:val="000000"/>
                <w:sz w:val="22"/>
                <w:szCs w:val="22"/>
              </w:rPr>
            </w:pPr>
            <w:r w:rsidRPr="009C3F0E">
              <w:rPr>
                <w:rFonts w:ascii="Arial" w:hAnsi="Arial" w:cs="Arial"/>
                <w:color w:val="000000"/>
                <w:sz w:val="22"/>
                <w:szCs w:val="22"/>
              </w:rPr>
              <w:t xml:space="preserve"> opening and closing of bank accounts;</w:t>
            </w:r>
          </w:p>
          <w:p w:rsidR="003D6C3E" w:rsidRPr="009C3F0E" w:rsidRDefault="003D6C3E" w:rsidP="006C1D4F">
            <w:pPr>
              <w:numPr>
                <w:ilvl w:val="0"/>
                <w:numId w:val="111"/>
              </w:numPr>
              <w:ind w:left="567" w:hanging="207"/>
              <w:rPr>
                <w:rFonts w:ascii="Arial" w:hAnsi="Arial" w:cs="Arial"/>
                <w:color w:val="000000"/>
                <w:sz w:val="22"/>
                <w:szCs w:val="22"/>
              </w:rPr>
            </w:pPr>
            <w:r w:rsidRPr="009C3F0E">
              <w:rPr>
                <w:rFonts w:ascii="Arial" w:hAnsi="Arial" w:cs="Arial"/>
                <w:color w:val="000000"/>
                <w:sz w:val="22"/>
                <w:szCs w:val="22"/>
              </w:rPr>
              <w:t xml:space="preserve"> authorised cheque signatories;</w:t>
            </w:r>
          </w:p>
          <w:p w:rsidR="003D6C3E" w:rsidRPr="009C3F0E" w:rsidRDefault="003D6C3E" w:rsidP="006C1D4F">
            <w:pPr>
              <w:numPr>
                <w:ilvl w:val="0"/>
                <w:numId w:val="111"/>
              </w:numPr>
              <w:ind w:left="567" w:hanging="207"/>
              <w:rPr>
                <w:rFonts w:ascii="Arial" w:hAnsi="Arial" w:cs="Arial"/>
                <w:color w:val="000000"/>
                <w:sz w:val="22"/>
                <w:szCs w:val="22"/>
              </w:rPr>
            </w:pPr>
            <w:r w:rsidRPr="009C3F0E">
              <w:rPr>
                <w:rFonts w:ascii="Arial" w:hAnsi="Arial" w:cs="Arial"/>
                <w:color w:val="000000"/>
                <w:sz w:val="22"/>
                <w:szCs w:val="22"/>
              </w:rPr>
              <w:t xml:space="preserve"> responsibilities to prevent fraud and liabilities if fraud should occur; </w:t>
            </w:r>
          </w:p>
          <w:p w:rsidR="003D6C3E" w:rsidRPr="009C3F0E" w:rsidRDefault="003D6C3E" w:rsidP="006C1D4F">
            <w:pPr>
              <w:numPr>
                <w:ilvl w:val="0"/>
                <w:numId w:val="111"/>
              </w:numPr>
              <w:ind w:left="567" w:hanging="207"/>
              <w:rPr>
                <w:rFonts w:ascii="Arial" w:hAnsi="Arial" w:cs="Arial"/>
                <w:color w:val="000000"/>
                <w:sz w:val="22"/>
                <w:szCs w:val="22"/>
              </w:rPr>
            </w:pPr>
            <w:r w:rsidRPr="009C3F0E">
              <w:rPr>
                <w:rFonts w:ascii="Arial" w:hAnsi="Arial" w:cs="Arial"/>
                <w:color w:val="000000"/>
                <w:sz w:val="22"/>
                <w:szCs w:val="22"/>
              </w:rPr>
              <w:t xml:space="preserve"> and approval limits for transactions.</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tabs>
                <w:tab w:val="left" w:pos="495"/>
              </w:tabs>
              <w:rPr>
                <w:rFonts w:ascii="Arial" w:hAnsi="Arial" w:cs="Arial"/>
                <w:color w:val="000000"/>
                <w:sz w:val="22"/>
                <w:szCs w:val="22"/>
              </w:rPr>
            </w:pPr>
            <w:r w:rsidRPr="009C3F0E">
              <w:rPr>
                <w:rFonts w:ascii="Arial" w:hAnsi="Arial" w:cs="Arial"/>
                <w:color w:val="000000"/>
                <w:sz w:val="22"/>
                <w:szCs w:val="22"/>
              </w:rPr>
              <w:t>3.3 The bank mandate as well as amendments to the bank mandate must be approved by the Board, signed by the signatories and should be tabled at the Finance and Audit Committee meetings for information purposes.</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Board</w:t>
            </w: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Signatories</w:t>
            </w:r>
          </w:p>
        </w:tc>
        <w:tc>
          <w:tcPr>
            <w:tcW w:w="1984"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7E7FA8">
            <w:pPr>
              <w:rPr>
                <w:rFonts w:ascii="Arial" w:hAnsi="Arial" w:cs="Arial"/>
                <w:color w:val="000000"/>
                <w:sz w:val="22"/>
                <w:szCs w:val="22"/>
              </w:rPr>
            </w:pPr>
            <w:r w:rsidRPr="009C3F0E">
              <w:rPr>
                <w:rFonts w:ascii="Arial" w:hAnsi="Arial" w:cs="Arial"/>
                <w:color w:val="000000"/>
                <w:sz w:val="22"/>
                <w:szCs w:val="22"/>
              </w:rPr>
              <w:t>3.4 The bank mandates must be reviewed at least every 6 months and revised properly for personnel changes.</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w:t>
            </w:r>
          </w:p>
        </w:tc>
        <w:tc>
          <w:tcPr>
            <w:tcW w:w="1984"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Bi-annually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81" w:type="dxa"/>
            <w:gridSpan w:val="3"/>
          </w:tcPr>
          <w:p w:rsidR="003D6C3E" w:rsidRPr="009C3F0E" w:rsidRDefault="003D6C3E" w:rsidP="009C3F0E">
            <w:pPr>
              <w:ind w:right="-27"/>
              <w:rPr>
                <w:rFonts w:ascii="Arial" w:hAnsi="Arial" w:cs="Arial"/>
                <w:color w:val="000000"/>
                <w:sz w:val="22"/>
                <w:szCs w:val="22"/>
              </w:rPr>
            </w:pPr>
            <w:r w:rsidRPr="009C3F0E">
              <w:rPr>
                <w:rFonts w:ascii="Arial" w:hAnsi="Arial" w:cs="Arial"/>
                <w:b/>
                <w:color w:val="000000"/>
                <w:sz w:val="22"/>
                <w:szCs w:val="22"/>
              </w:rPr>
              <w:t>4. Opening of bank accounts</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4.1 Bank accounts of the ECB may only be opened or closed by the Chief Executive Officer provided that he has the advance approval of the Board. Any such opening or closing must be reported at the next Board meeting.</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w:t>
            </w:r>
          </w:p>
        </w:tc>
        <w:tc>
          <w:tcPr>
            <w:tcW w:w="1984"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4.2 The following process must be adhered to:</w:t>
            </w:r>
          </w:p>
          <w:p w:rsidR="003D6C3E" w:rsidRPr="009C3F0E" w:rsidRDefault="003D6C3E" w:rsidP="009C3F0E">
            <w:pPr>
              <w:rPr>
                <w:rFonts w:ascii="Arial" w:hAnsi="Arial" w:cs="Arial"/>
                <w:color w:val="000000"/>
                <w:sz w:val="22"/>
                <w:szCs w:val="22"/>
              </w:rPr>
            </w:pPr>
          </w:p>
          <w:p w:rsidR="003D6C3E" w:rsidRDefault="003D6C3E" w:rsidP="006C1D4F">
            <w:pPr>
              <w:numPr>
                <w:ilvl w:val="0"/>
                <w:numId w:val="114"/>
              </w:numPr>
              <w:rPr>
                <w:rFonts w:ascii="Arial" w:hAnsi="Arial" w:cs="Arial"/>
                <w:color w:val="000000"/>
                <w:sz w:val="22"/>
                <w:szCs w:val="22"/>
              </w:rPr>
            </w:pPr>
            <w:r w:rsidRPr="009C3F0E">
              <w:rPr>
                <w:rFonts w:ascii="Arial" w:hAnsi="Arial" w:cs="Arial"/>
                <w:color w:val="000000"/>
                <w:sz w:val="22"/>
                <w:szCs w:val="22"/>
              </w:rPr>
              <w:t>Request to open a bank account must be made to the Chief Executive Officer who should prepare a proposal to submit to the Board.</w:t>
            </w:r>
          </w:p>
          <w:p w:rsidR="007E7FA8" w:rsidRPr="009C3F0E" w:rsidRDefault="007E7FA8" w:rsidP="007E7FA8">
            <w:pPr>
              <w:ind w:left="360"/>
              <w:rPr>
                <w:rFonts w:ascii="Arial" w:hAnsi="Arial" w:cs="Arial"/>
                <w:color w:val="000000"/>
                <w:sz w:val="22"/>
                <w:szCs w:val="22"/>
              </w:rPr>
            </w:pPr>
          </w:p>
          <w:p w:rsidR="003D6C3E" w:rsidRDefault="003D6C3E" w:rsidP="006C1D4F">
            <w:pPr>
              <w:numPr>
                <w:ilvl w:val="0"/>
                <w:numId w:val="114"/>
              </w:numPr>
              <w:rPr>
                <w:rFonts w:ascii="Arial" w:hAnsi="Arial" w:cs="Arial"/>
                <w:color w:val="000000"/>
                <w:sz w:val="22"/>
                <w:szCs w:val="22"/>
              </w:rPr>
            </w:pPr>
            <w:r w:rsidRPr="009C3F0E">
              <w:rPr>
                <w:rFonts w:ascii="Arial" w:hAnsi="Arial" w:cs="Arial"/>
                <w:color w:val="000000"/>
                <w:sz w:val="22"/>
                <w:szCs w:val="22"/>
              </w:rPr>
              <w:t>Written approval must be obtained from the Board to open a bank account.</w:t>
            </w:r>
          </w:p>
          <w:p w:rsidR="007E7FA8" w:rsidRPr="009C3F0E" w:rsidRDefault="007E7FA8" w:rsidP="007E7FA8">
            <w:pPr>
              <w:ind w:left="360"/>
              <w:rPr>
                <w:rFonts w:ascii="Arial" w:hAnsi="Arial" w:cs="Arial"/>
                <w:color w:val="000000"/>
                <w:sz w:val="22"/>
                <w:szCs w:val="22"/>
              </w:rPr>
            </w:pPr>
          </w:p>
          <w:p w:rsidR="003D6C3E" w:rsidRPr="009C3F0E" w:rsidRDefault="003D6C3E" w:rsidP="006C1D4F">
            <w:pPr>
              <w:numPr>
                <w:ilvl w:val="0"/>
                <w:numId w:val="114"/>
              </w:numPr>
              <w:rPr>
                <w:rFonts w:ascii="Arial" w:hAnsi="Arial" w:cs="Arial"/>
                <w:color w:val="000000"/>
                <w:sz w:val="22"/>
                <w:szCs w:val="22"/>
              </w:rPr>
            </w:pPr>
            <w:r w:rsidRPr="009C3F0E">
              <w:rPr>
                <w:rFonts w:ascii="Arial" w:hAnsi="Arial" w:cs="Arial"/>
                <w:color w:val="000000"/>
                <w:sz w:val="22"/>
                <w:szCs w:val="22"/>
              </w:rPr>
              <w:t xml:space="preserve">Signatories for the bank account to be opened must be proposed and approved by the Board. Aspects to be taken into account include: </w:t>
            </w:r>
            <w:r w:rsidRPr="009C3F0E">
              <w:rPr>
                <w:rFonts w:ascii="Arial" w:hAnsi="Arial" w:cs="Arial"/>
                <w:color w:val="000000"/>
                <w:sz w:val="22"/>
                <w:szCs w:val="22"/>
              </w:rPr>
              <w:lastRenderedPageBreak/>
              <w:t>seniority, segregation of duties and availability.</w:t>
            </w:r>
          </w:p>
          <w:p w:rsidR="003D6C3E" w:rsidRPr="009C3F0E" w:rsidRDefault="003D6C3E" w:rsidP="009C3F0E">
            <w:pPr>
              <w:ind w:left="720"/>
              <w:rPr>
                <w:rFonts w:ascii="Arial" w:hAnsi="Arial" w:cs="Arial"/>
                <w:color w:val="000000"/>
                <w:sz w:val="22"/>
                <w:szCs w:val="22"/>
              </w:rPr>
            </w:pPr>
          </w:p>
          <w:p w:rsidR="003D6C3E" w:rsidRPr="009C3F0E" w:rsidRDefault="003D6C3E" w:rsidP="006C1D4F">
            <w:pPr>
              <w:numPr>
                <w:ilvl w:val="0"/>
                <w:numId w:val="114"/>
              </w:numPr>
              <w:rPr>
                <w:rFonts w:ascii="Arial" w:hAnsi="Arial" w:cs="Arial"/>
                <w:color w:val="000000"/>
                <w:sz w:val="22"/>
                <w:szCs w:val="22"/>
              </w:rPr>
            </w:pPr>
            <w:r w:rsidRPr="009C3F0E">
              <w:rPr>
                <w:rFonts w:ascii="Arial" w:hAnsi="Arial" w:cs="Arial"/>
                <w:color w:val="000000"/>
                <w:sz w:val="22"/>
                <w:szCs w:val="22"/>
              </w:rPr>
              <w:t>Forms to open the bank accounts should be obtained from the bank for all signatories to complete.</w:t>
            </w:r>
          </w:p>
          <w:p w:rsidR="003D6C3E" w:rsidRPr="009C3F0E" w:rsidRDefault="003D6C3E" w:rsidP="009C3F0E">
            <w:pPr>
              <w:rPr>
                <w:rFonts w:ascii="Arial" w:hAnsi="Arial" w:cs="Arial"/>
                <w:color w:val="000000"/>
                <w:sz w:val="22"/>
                <w:szCs w:val="22"/>
              </w:rPr>
            </w:pPr>
          </w:p>
          <w:p w:rsidR="003D6C3E" w:rsidRPr="009C3F0E" w:rsidRDefault="003D6C3E" w:rsidP="006C1D4F">
            <w:pPr>
              <w:numPr>
                <w:ilvl w:val="0"/>
                <w:numId w:val="114"/>
              </w:numPr>
              <w:rPr>
                <w:rFonts w:ascii="Arial" w:hAnsi="Arial" w:cs="Arial"/>
                <w:color w:val="000000"/>
                <w:sz w:val="22"/>
                <w:szCs w:val="22"/>
              </w:rPr>
            </w:pPr>
            <w:r w:rsidRPr="009C3F0E">
              <w:rPr>
                <w:rFonts w:ascii="Arial" w:hAnsi="Arial" w:cs="Arial"/>
                <w:color w:val="000000"/>
                <w:sz w:val="22"/>
                <w:szCs w:val="22"/>
              </w:rPr>
              <w:t>The selected signatories must complete the specimen signatory list which will be submitted to the bank.</w:t>
            </w:r>
          </w:p>
          <w:p w:rsidR="003D6C3E" w:rsidRPr="009C3F0E" w:rsidRDefault="003D6C3E" w:rsidP="009C3F0E">
            <w:pPr>
              <w:ind w:left="720"/>
              <w:rPr>
                <w:rFonts w:ascii="Arial" w:hAnsi="Arial" w:cs="Arial"/>
                <w:color w:val="000000"/>
                <w:sz w:val="22"/>
                <w:szCs w:val="22"/>
              </w:rPr>
            </w:pPr>
          </w:p>
          <w:p w:rsidR="003D6C3E" w:rsidRPr="009C3F0E" w:rsidRDefault="003D6C3E" w:rsidP="006C1D4F">
            <w:pPr>
              <w:numPr>
                <w:ilvl w:val="0"/>
                <w:numId w:val="114"/>
              </w:numPr>
              <w:rPr>
                <w:rFonts w:ascii="Arial" w:hAnsi="Arial" w:cs="Arial"/>
                <w:color w:val="000000"/>
                <w:sz w:val="22"/>
                <w:szCs w:val="22"/>
              </w:rPr>
            </w:pPr>
            <w:r w:rsidRPr="009C3F0E">
              <w:rPr>
                <w:rFonts w:ascii="Arial" w:hAnsi="Arial" w:cs="Arial"/>
                <w:color w:val="000000"/>
                <w:sz w:val="22"/>
                <w:szCs w:val="22"/>
              </w:rPr>
              <w:t>The Chief Executive Officer must sign the bank indemnity form as instruction for the bank to open the bank account.</w:t>
            </w:r>
          </w:p>
          <w:p w:rsidR="003D6C3E" w:rsidRPr="009C3F0E" w:rsidRDefault="003D6C3E" w:rsidP="009C3F0E">
            <w:pPr>
              <w:ind w:left="720"/>
              <w:rPr>
                <w:rFonts w:ascii="Arial" w:hAnsi="Arial" w:cs="Arial"/>
                <w:color w:val="000000"/>
                <w:sz w:val="22"/>
                <w:szCs w:val="22"/>
              </w:rPr>
            </w:pPr>
          </w:p>
          <w:p w:rsidR="003D6C3E" w:rsidRPr="009C3F0E" w:rsidRDefault="003D6C3E" w:rsidP="006C1D4F">
            <w:pPr>
              <w:numPr>
                <w:ilvl w:val="0"/>
                <w:numId w:val="114"/>
              </w:numPr>
              <w:rPr>
                <w:rFonts w:ascii="Arial" w:hAnsi="Arial" w:cs="Arial"/>
                <w:color w:val="000000"/>
                <w:sz w:val="22"/>
                <w:szCs w:val="22"/>
              </w:rPr>
            </w:pPr>
            <w:r w:rsidRPr="009C3F0E">
              <w:rPr>
                <w:rFonts w:ascii="Arial" w:hAnsi="Arial" w:cs="Arial"/>
                <w:color w:val="000000"/>
                <w:sz w:val="22"/>
                <w:szCs w:val="22"/>
              </w:rPr>
              <w:t>Bank accounts must be assessed periodically to determine the necessity for the accounts.</w:t>
            </w:r>
          </w:p>
          <w:p w:rsidR="003D6C3E" w:rsidRPr="009C3F0E" w:rsidRDefault="003D6C3E" w:rsidP="009C3F0E">
            <w:pPr>
              <w:ind w:left="720"/>
              <w:rPr>
                <w:rFonts w:ascii="Arial" w:hAnsi="Arial" w:cs="Arial"/>
                <w:color w:val="000000"/>
                <w:sz w:val="22"/>
                <w:szCs w:val="22"/>
              </w:rPr>
            </w:pPr>
          </w:p>
          <w:p w:rsidR="003D6C3E" w:rsidRPr="009C3F0E" w:rsidRDefault="003D6C3E" w:rsidP="006C1D4F">
            <w:pPr>
              <w:numPr>
                <w:ilvl w:val="0"/>
                <w:numId w:val="114"/>
              </w:numPr>
              <w:rPr>
                <w:rFonts w:ascii="Arial" w:hAnsi="Arial" w:cs="Arial"/>
                <w:color w:val="000000"/>
                <w:sz w:val="22"/>
                <w:szCs w:val="22"/>
              </w:rPr>
            </w:pPr>
            <w:r w:rsidRPr="009C3F0E">
              <w:rPr>
                <w:rFonts w:ascii="Arial" w:hAnsi="Arial" w:cs="Arial"/>
                <w:color w:val="000000"/>
                <w:sz w:val="22"/>
                <w:szCs w:val="22"/>
              </w:rPr>
              <w:t>Bank records of open bank accounts must be maintained with all relevant account details and documentation.</w:t>
            </w:r>
          </w:p>
        </w:tc>
        <w:tc>
          <w:tcPr>
            <w:tcW w:w="2127" w:type="dxa"/>
          </w:tcPr>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w:t>
            </w:r>
          </w:p>
          <w:p w:rsidR="003D6C3E" w:rsidRDefault="003D6C3E" w:rsidP="009C3F0E">
            <w:pPr>
              <w:ind w:right="555"/>
              <w:rPr>
                <w:rFonts w:ascii="Arial" w:hAnsi="Arial" w:cs="Arial"/>
                <w:color w:val="000000"/>
                <w:sz w:val="22"/>
                <w:szCs w:val="22"/>
              </w:rPr>
            </w:pPr>
          </w:p>
          <w:p w:rsidR="007E7FA8" w:rsidRDefault="007E7FA8" w:rsidP="009C3F0E">
            <w:pPr>
              <w:ind w:right="555"/>
              <w:rPr>
                <w:rFonts w:ascii="Arial" w:hAnsi="Arial" w:cs="Arial"/>
                <w:color w:val="000000"/>
                <w:sz w:val="22"/>
                <w:szCs w:val="22"/>
              </w:rPr>
            </w:pPr>
          </w:p>
          <w:p w:rsidR="007E7FA8" w:rsidRPr="009C3F0E" w:rsidRDefault="007E7FA8"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 and Board</w:t>
            </w: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Board</w:t>
            </w: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p>
          <w:p w:rsidR="007E7FA8" w:rsidRDefault="007E7FA8"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 and F&amp;A Committee</w:t>
            </w: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w:t>
            </w: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1984" w:type="dxa"/>
          </w:tcPr>
          <w:p w:rsidR="003D6C3E" w:rsidRPr="009C3F0E" w:rsidRDefault="003D6C3E" w:rsidP="009C3F0E">
            <w:pPr>
              <w:ind w:right="-27"/>
              <w:rPr>
                <w:rFonts w:ascii="Arial" w:hAnsi="Arial" w:cs="Arial"/>
                <w:color w:val="000000"/>
                <w:sz w:val="22"/>
                <w:szCs w:val="22"/>
              </w:rPr>
            </w:pPr>
          </w:p>
          <w:p w:rsidR="007E7FA8" w:rsidRDefault="007E7FA8"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p w:rsidR="003D6C3E" w:rsidRDefault="003D6C3E" w:rsidP="009C3F0E">
            <w:pPr>
              <w:ind w:right="-27"/>
              <w:rPr>
                <w:rFonts w:ascii="Arial" w:hAnsi="Arial" w:cs="Arial"/>
                <w:color w:val="000000"/>
                <w:sz w:val="22"/>
                <w:szCs w:val="22"/>
              </w:rPr>
            </w:pPr>
          </w:p>
          <w:p w:rsidR="007E7FA8" w:rsidRDefault="007E7FA8" w:rsidP="009C3F0E">
            <w:pPr>
              <w:ind w:right="-27"/>
              <w:rPr>
                <w:rFonts w:ascii="Arial" w:hAnsi="Arial" w:cs="Arial"/>
                <w:color w:val="000000"/>
                <w:sz w:val="22"/>
                <w:szCs w:val="22"/>
              </w:rPr>
            </w:pPr>
          </w:p>
          <w:p w:rsidR="007E7FA8" w:rsidRPr="009C3F0E" w:rsidRDefault="007E7FA8"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Annually</w:t>
            </w: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p>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81" w:type="dxa"/>
            <w:gridSpan w:val="3"/>
          </w:tcPr>
          <w:p w:rsidR="003D6C3E" w:rsidRPr="009C3F0E" w:rsidRDefault="003D6C3E" w:rsidP="009C3F0E">
            <w:pPr>
              <w:ind w:right="555"/>
              <w:rPr>
                <w:rFonts w:ascii="Arial" w:hAnsi="Arial" w:cs="Arial"/>
                <w:color w:val="000000"/>
                <w:sz w:val="22"/>
                <w:szCs w:val="22"/>
              </w:rPr>
            </w:pPr>
            <w:r w:rsidRPr="009C3F0E">
              <w:rPr>
                <w:rFonts w:ascii="Arial" w:hAnsi="Arial" w:cs="Arial"/>
                <w:b/>
                <w:color w:val="000000"/>
                <w:sz w:val="22"/>
                <w:szCs w:val="22"/>
              </w:rPr>
              <w:lastRenderedPageBreak/>
              <w:t>5. Closing of bank accounts</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5.1 The following process must be adhered to:</w:t>
            </w:r>
          </w:p>
          <w:p w:rsidR="003D6C3E" w:rsidRPr="009C3F0E" w:rsidRDefault="003D6C3E" w:rsidP="009C3F0E">
            <w:pPr>
              <w:rPr>
                <w:rFonts w:ascii="Arial" w:hAnsi="Arial" w:cs="Arial"/>
                <w:color w:val="000000"/>
                <w:sz w:val="22"/>
                <w:szCs w:val="22"/>
              </w:rPr>
            </w:pPr>
          </w:p>
          <w:p w:rsidR="003D6C3E" w:rsidRPr="009C3F0E" w:rsidRDefault="003D6C3E" w:rsidP="006C1D4F">
            <w:pPr>
              <w:numPr>
                <w:ilvl w:val="0"/>
                <w:numId w:val="115"/>
              </w:numPr>
              <w:rPr>
                <w:rFonts w:ascii="Arial" w:hAnsi="Arial" w:cs="Arial"/>
                <w:color w:val="000000"/>
                <w:sz w:val="22"/>
                <w:szCs w:val="22"/>
              </w:rPr>
            </w:pPr>
            <w:r w:rsidRPr="009C3F0E">
              <w:rPr>
                <w:rFonts w:ascii="Arial" w:hAnsi="Arial" w:cs="Arial"/>
                <w:color w:val="000000"/>
                <w:sz w:val="22"/>
                <w:szCs w:val="22"/>
              </w:rPr>
              <w:t>Request to close a bank account must be made to the Chief Executive Officer who should prepare a proposal with sufficient and valid reasons for the closing of the bank account to submit to the Board.</w:t>
            </w:r>
          </w:p>
          <w:p w:rsidR="007E7FA8" w:rsidRDefault="007E7FA8" w:rsidP="007E7FA8">
            <w:pPr>
              <w:ind w:left="360"/>
              <w:rPr>
                <w:rFonts w:ascii="Arial" w:hAnsi="Arial" w:cs="Arial"/>
                <w:color w:val="000000"/>
                <w:sz w:val="22"/>
                <w:szCs w:val="22"/>
              </w:rPr>
            </w:pPr>
          </w:p>
          <w:p w:rsidR="003D6C3E" w:rsidRPr="009C3F0E" w:rsidRDefault="003D6C3E" w:rsidP="006C1D4F">
            <w:pPr>
              <w:numPr>
                <w:ilvl w:val="0"/>
                <w:numId w:val="115"/>
              </w:numPr>
              <w:rPr>
                <w:rFonts w:ascii="Arial" w:hAnsi="Arial" w:cs="Arial"/>
                <w:color w:val="000000"/>
                <w:sz w:val="22"/>
                <w:szCs w:val="22"/>
              </w:rPr>
            </w:pPr>
            <w:r w:rsidRPr="009C3F0E">
              <w:rPr>
                <w:rFonts w:ascii="Arial" w:hAnsi="Arial" w:cs="Arial"/>
                <w:color w:val="000000"/>
                <w:sz w:val="22"/>
                <w:szCs w:val="22"/>
              </w:rPr>
              <w:t>Written approval must be obtained from the Board to close a bank account.</w:t>
            </w:r>
          </w:p>
          <w:p w:rsidR="007E7FA8" w:rsidRDefault="007E7FA8" w:rsidP="007E7FA8">
            <w:pPr>
              <w:ind w:left="360"/>
              <w:rPr>
                <w:rFonts w:ascii="Arial" w:hAnsi="Arial" w:cs="Arial"/>
                <w:color w:val="000000"/>
                <w:sz w:val="22"/>
                <w:szCs w:val="22"/>
              </w:rPr>
            </w:pPr>
          </w:p>
          <w:p w:rsidR="003D6C3E" w:rsidRPr="009C3F0E" w:rsidRDefault="003D6C3E" w:rsidP="006C1D4F">
            <w:pPr>
              <w:numPr>
                <w:ilvl w:val="0"/>
                <w:numId w:val="115"/>
              </w:numPr>
              <w:rPr>
                <w:rFonts w:ascii="Arial" w:hAnsi="Arial" w:cs="Arial"/>
                <w:color w:val="000000"/>
                <w:sz w:val="22"/>
                <w:szCs w:val="22"/>
              </w:rPr>
            </w:pPr>
            <w:r w:rsidRPr="009C3F0E">
              <w:rPr>
                <w:rFonts w:ascii="Arial" w:hAnsi="Arial" w:cs="Arial"/>
                <w:color w:val="000000"/>
                <w:sz w:val="22"/>
                <w:szCs w:val="22"/>
              </w:rPr>
              <w:t>Forms to close the bank accounts should be obtained from the bank for all signatories to complete and sign.</w:t>
            </w:r>
          </w:p>
          <w:p w:rsidR="003D6C3E" w:rsidRPr="009C3F0E" w:rsidRDefault="003D6C3E" w:rsidP="009C3F0E">
            <w:pPr>
              <w:ind w:left="720"/>
              <w:rPr>
                <w:rFonts w:ascii="Arial" w:hAnsi="Arial" w:cs="Arial"/>
                <w:color w:val="000000"/>
                <w:sz w:val="22"/>
                <w:szCs w:val="22"/>
              </w:rPr>
            </w:pPr>
          </w:p>
          <w:p w:rsidR="003D6C3E" w:rsidRPr="009C3F0E" w:rsidRDefault="003D6C3E" w:rsidP="006C1D4F">
            <w:pPr>
              <w:numPr>
                <w:ilvl w:val="0"/>
                <w:numId w:val="115"/>
              </w:numPr>
              <w:rPr>
                <w:rFonts w:ascii="Arial" w:hAnsi="Arial" w:cs="Arial"/>
                <w:color w:val="000000"/>
                <w:sz w:val="22"/>
                <w:szCs w:val="22"/>
              </w:rPr>
            </w:pPr>
            <w:r w:rsidRPr="009C3F0E">
              <w:rPr>
                <w:rFonts w:ascii="Arial" w:hAnsi="Arial" w:cs="Arial"/>
                <w:color w:val="000000"/>
                <w:sz w:val="22"/>
                <w:szCs w:val="22"/>
              </w:rPr>
              <w:t>Forms to close the bank account must be returned to the bank and the CEO should follow up with the bank to ensure that the bank account has been closed.</w:t>
            </w:r>
          </w:p>
          <w:p w:rsidR="007E7FA8" w:rsidRDefault="007E7FA8" w:rsidP="007E7FA8">
            <w:pPr>
              <w:ind w:left="360"/>
              <w:rPr>
                <w:rFonts w:ascii="Arial" w:hAnsi="Arial" w:cs="Arial"/>
                <w:color w:val="000000"/>
                <w:sz w:val="22"/>
                <w:szCs w:val="22"/>
              </w:rPr>
            </w:pPr>
          </w:p>
          <w:p w:rsidR="003D6C3E" w:rsidRPr="009C3F0E" w:rsidRDefault="003D6C3E" w:rsidP="006C1D4F">
            <w:pPr>
              <w:numPr>
                <w:ilvl w:val="0"/>
                <w:numId w:val="115"/>
              </w:numPr>
              <w:rPr>
                <w:rFonts w:ascii="Arial" w:hAnsi="Arial" w:cs="Arial"/>
                <w:color w:val="000000"/>
                <w:sz w:val="22"/>
                <w:szCs w:val="22"/>
              </w:rPr>
            </w:pPr>
            <w:r w:rsidRPr="009C3F0E">
              <w:rPr>
                <w:rFonts w:ascii="Arial" w:hAnsi="Arial" w:cs="Arial"/>
                <w:color w:val="000000"/>
                <w:sz w:val="22"/>
                <w:szCs w:val="22"/>
              </w:rPr>
              <w:t>The remaining funds should be deposited into the new or existing bank account of ECB.</w:t>
            </w:r>
          </w:p>
        </w:tc>
        <w:tc>
          <w:tcPr>
            <w:tcW w:w="2127" w:type="dxa"/>
          </w:tcPr>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w:t>
            </w:r>
          </w:p>
          <w:p w:rsidR="003D6C3E" w:rsidRPr="009C3F0E" w:rsidRDefault="003D6C3E" w:rsidP="009C3F0E">
            <w:pPr>
              <w:ind w:right="555"/>
              <w:rPr>
                <w:rFonts w:ascii="Arial" w:hAnsi="Arial" w:cs="Arial"/>
                <w:color w:val="000000"/>
                <w:sz w:val="22"/>
                <w:szCs w:val="22"/>
              </w:rPr>
            </w:pPr>
          </w:p>
          <w:p w:rsidR="003D6C3E" w:rsidRDefault="003D6C3E" w:rsidP="009C3F0E">
            <w:pPr>
              <w:ind w:right="555"/>
              <w:rPr>
                <w:rFonts w:ascii="Arial" w:hAnsi="Arial" w:cs="Arial"/>
                <w:color w:val="000000"/>
                <w:sz w:val="22"/>
                <w:szCs w:val="22"/>
              </w:rPr>
            </w:pPr>
          </w:p>
          <w:p w:rsidR="007E7FA8" w:rsidRPr="009C3F0E" w:rsidRDefault="007E7FA8"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 and Board</w:t>
            </w: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 xml:space="preserve">GM: F&amp;A </w:t>
            </w: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w:t>
            </w:r>
          </w:p>
          <w:p w:rsidR="003D6C3E" w:rsidRPr="009C3F0E" w:rsidRDefault="003D6C3E" w:rsidP="009C3F0E">
            <w:pPr>
              <w:ind w:right="555"/>
              <w:rPr>
                <w:rFonts w:ascii="Arial" w:hAnsi="Arial" w:cs="Arial"/>
                <w:color w:val="000000"/>
                <w:sz w:val="22"/>
                <w:szCs w:val="22"/>
              </w:rPr>
            </w:pPr>
          </w:p>
          <w:p w:rsidR="003D6C3E" w:rsidRDefault="003D6C3E" w:rsidP="009C3F0E">
            <w:pPr>
              <w:ind w:right="555"/>
              <w:rPr>
                <w:rFonts w:ascii="Arial" w:hAnsi="Arial" w:cs="Arial"/>
                <w:color w:val="000000"/>
                <w:sz w:val="22"/>
                <w:szCs w:val="22"/>
              </w:rPr>
            </w:pPr>
          </w:p>
          <w:p w:rsidR="007E7FA8" w:rsidRPr="009C3F0E" w:rsidRDefault="007E7FA8"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w:t>
            </w:r>
          </w:p>
        </w:tc>
        <w:tc>
          <w:tcPr>
            <w:tcW w:w="1984" w:type="dxa"/>
          </w:tcPr>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p w:rsidR="003D6C3E" w:rsidRPr="009C3F0E" w:rsidRDefault="003D6C3E" w:rsidP="009C3F0E">
            <w:pPr>
              <w:rPr>
                <w:rFonts w:ascii="Arial" w:hAnsi="Arial" w:cs="Arial"/>
                <w:color w:val="000000"/>
                <w:sz w:val="22"/>
                <w:szCs w:val="22"/>
              </w:rPr>
            </w:pPr>
          </w:p>
          <w:p w:rsidR="003D6C3E" w:rsidRDefault="003D6C3E" w:rsidP="009C3F0E">
            <w:pPr>
              <w:rPr>
                <w:rFonts w:ascii="Arial" w:hAnsi="Arial" w:cs="Arial"/>
                <w:color w:val="000000"/>
                <w:sz w:val="22"/>
                <w:szCs w:val="22"/>
              </w:rPr>
            </w:pPr>
          </w:p>
          <w:p w:rsidR="007E7FA8" w:rsidRPr="009C3F0E" w:rsidRDefault="007E7FA8"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p w:rsidR="003D6C3E" w:rsidRPr="009C3F0E" w:rsidRDefault="003D6C3E" w:rsidP="009C3F0E">
            <w:pPr>
              <w:rPr>
                <w:rFonts w:ascii="Arial" w:hAnsi="Arial" w:cs="Arial"/>
                <w:color w:val="000000"/>
                <w:sz w:val="22"/>
                <w:szCs w:val="22"/>
              </w:rPr>
            </w:pPr>
          </w:p>
          <w:p w:rsidR="007E7FA8" w:rsidRDefault="007E7FA8"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p w:rsidR="003D6C3E" w:rsidRPr="009C3F0E" w:rsidRDefault="003D6C3E" w:rsidP="009C3F0E">
            <w:pPr>
              <w:rPr>
                <w:rFonts w:ascii="Arial" w:hAnsi="Arial" w:cs="Arial"/>
                <w:color w:val="000000"/>
                <w:sz w:val="22"/>
                <w:szCs w:val="22"/>
              </w:rPr>
            </w:pPr>
          </w:p>
          <w:p w:rsidR="003D6C3E" w:rsidRDefault="003D6C3E" w:rsidP="009C3F0E">
            <w:pPr>
              <w:rPr>
                <w:rFonts w:ascii="Arial" w:hAnsi="Arial" w:cs="Arial"/>
                <w:color w:val="000000"/>
                <w:sz w:val="22"/>
                <w:szCs w:val="22"/>
              </w:rPr>
            </w:pPr>
          </w:p>
          <w:p w:rsidR="001E14BA" w:rsidRPr="009C3F0E" w:rsidRDefault="001E14BA"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p w:rsidR="003D6C3E" w:rsidRPr="009C3F0E" w:rsidRDefault="003D6C3E" w:rsidP="009C3F0E">
            <w:pPr>
              <w:rPr>
                <w:rFonts w:ascii="Arial" w:hAnsi="Arial" w:cs="Arial"/>
                <w:color w:val="000000"/>
                <w:sz w:val="22"/>
                <w:szCs w:val="22"/>
              </w:rPr>
            </w:pP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81" w:type="dxa"/>
            <w:gridSpan w:val="3"/>
          </w:tcPr>
          <w:p w:rsidR="003D6C3E" w:rsidRPr="009C3F0E" w:rsidRDefault="003D6C3E" w:rsidP="009C3F0E">
            <w:pPr>
              <w:rPr>
                <w:rFonts w:ascii="Arial" w:hAnsi="Arial" w:cs="Arial"/>
                <w:color w:val="000000"/>
                <w:sz w:val="22"/>
                <w:szCs w:val="22"/>
              </w:rPr>
            </w:pPr>
            <w:r w:rsidRPr="009C3F0E">
              <w:rPr>
                <w:rFonts w:ascii="Arial" w:hAnsi="Arial" w:cs="Arial"/>
                <w:b/>
                <w:color w:val="000000"/>
                <w:sz w:val="22"/>
                <w:szCs w:val="22"/>
              </w:rPr>
              <w:t>6. Signing authority and changes</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1E14BA">
            <w:pPr>
              <w:autoSpaceDE w:val="0"/>
              <w:autoSpaceDN w:val="0"/>
              <w:adjustRightInd w:val="0"/>
              <w:rPr>
                <w:rFonts w:ascii="Arial" w:hAnsi="Arial" w:cs="Arial"/>
                <w:color w:val="000000"/>
                <w:sz w:val="22"/>
                <w:szCs w:val="22"/>
              </w:rPr>
            </w:pPr>
            <w:r w:rsidRPr="009C3F0E">
              <w:rPr>
                <w:rFonts w:ascii="Arial" w:hAnsi="Arial" w:cs="Arial"/>
                <w:color w:val="000000"/>
                <w:sz w:val="22"/>
                <w:szCs w:val="22"/>
                <w:lang w:val="en-ZA" w:eastAsia="en-ZA"/>
              </w:rPr>
              <w:t>6.1 All cheques, payments and other banking instructions shall be signed by two authorised signatories; the Chief Executive Officer, at least one Line Manager or the Manager: HR.</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 and at least one GM or Manager HR</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6.2 Changes to signatories on bank accounts must be motivated by the Chief Executive Officer and require the authorization of the Board, through the Finance and Audit Committee.</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F&amp;A Committee</w:t>
            </w:r>
          </w:p>
          <w:p w:rsidR="003D6C3E" w:rsidRPr="009C3F0E" w:rsidRDefault="003D6C3E" w:rsidP="009C3F0E">
            <w:pPr>
              <w:ind w:right="555"/>
              <w:rPr>
                <w:rFonts w:ascii="Arial" w:hAnsi="Arial" w:cs="Arial"/>
                <w:color w:val="000000"/>
                <w:sz w:val="22"/>
                <w:szCs w:val="22"/>
              </w:rPr>
            </w:pP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1E14BA">
            <w:pPr>
              <w:rPr>
                <w:rFonts w:ascii="Arial" w:hAnsi="Arial" w:cs="Arial"/>
                <w:color w:val="000000"/>
                <w:sz w:val="22"/>
                <w:szCs w:val="22"/>
              </w:rPr>
            </w:pPr>
            <w:r w:rsidRPr="009C3F0E">
              <w:rPr>
                <w:rFonts w:ascii="Arial" w:hAnsi="Arial" w:cs="Arial"/>
                <w:color w:val="000000"/>
                <w:sz w:val="22"/>
                <w:szCs w:val="22"/>
              </w:rPr>
              <w:lastRenderedPageBreak/>
              <w:t>6.3 Payment limits and authorizations must be determined and revised by the Finance and Audit Committee.</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F&amp;A Committee</w:t>
            </w:r>
          </w:p>
          <w:p w:rsidR="003D6C3E" w:rsidRPr="009C3F0E" w:rsidRDefault="003D6C3E" w:rsidP="009C3F0E">
            <w:pPr>
              <w:ind w:right="555"/>
              <w:rPr>
                <w:rFonts w:ascii="Arial" w:hAnsi="Arial" w:cs="Arial"/>
                <w:color w:val="000000"/>
                <w:sz w:val="22"/>
                <w:szCs w:val="22"/>
              </w:rPr>
            </w:pP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81" w:type="dxa"/>
            <w:gridSpan w:val="3"/>
          </w:tcPr>
          <w:p w:rsidR="003D6C3E" w:rsidRPr="009C3F0E" w:rsidRDefault="003D6C3E" w:rsidP="009C3F0E">
            <w:pPr>
              <w:rPr>
                <w:rFonts w:ascii="Arial" w:hAnsi="Arial" w:cs="Arial"/>
                <w:color w:val="000000"/>
                <w:sz w:val="22"/>
                <w:szCs w:val="22"/>
              </w:rPr>
            </w:pPr>
            <w:r w:rsidRPr="009C3F0E">
              <w:rPr>
                <w:rFonts w:ascii="Arial" w:hAnsi="Arial" w:cs="Arial"/>
                <w:b/>
                <w:color w:val="000000"/>
                <w:sz w:val="22"/>
                <w:szCs w:val="22"/>
              </w:rPr>
              <w:t>7. Safeguarding of cheque books and maintaining a cheque book register</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1E14BA">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rPr>
              <w:t xml:space="preserve">7.1 </w:t>
            </w:r>
            <w:r w:rsidRPr="009C3F0E">
              <w:rPr>
                <w:rFonts w:ascii="Arial" w:hAnsi="Arial" w:cs="Arial"/>
                <w:color w:val="000000"/>
                <w:sz w:val="22"/>
                <w:szCs w:val="22"/>
                <w:lang w:val="en-ZA" w:eastAsia="en-ZA"/>
              </w:rPr>
              <w:t>When a new manual cheque book is requested from the bank an application for the cheque book must be completed by the requestor.</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autoSpaceDE w:val="0"/>
              <w:autoSpaceDN w:val="0"/>
              <w:adjustRightInd w:val="0"/>
              <w:rPr>
                <w:rFonts w:ascii="Arial" w:hAnsi="Arial" w:cs="Arial"/>
                <w:color w:val="000000"/>
                <w:sz w:val="22"/>
                <w:szCs w:val="22"/>
              </w:rPr>
            </w:pPr>
            <w:r w:rsidRPr="009C3F0E">
              <w:rPr>
                <w:rFonts w:ascii="Arial" w:hAnsi="Arial" w:cs="Arial"/>
                <w:color w:val="000000"/>
                <w:sz w:val="22"/>
                <w:szCs w:val="22"/>
              </w:rPr>
              <w:t xml:space="preserve">7.2 </w:t>
            </w:r>
            <w:r w:rsidRPr="009C3F0E">
              <w:rPr>
                <w:rFonts w:ascii="Arial" w:hAnsi="Arial" w:cs="Arial"/>
                <w:color w:val="000000"/>
                <w:sz w:val="22"/>
                <w:szCs w:val="22"/>
                <w:lang w:val="en-ZA" w:eastAsia="en-ZA"/>
              </w:rPr>
              <w:t>The application for a cheque book must be signed by at least two authorised signatories.</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Signatories</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rPr>
              <w:t xml:space="preserve">7.3 </w:t>
            </w:r>
            <w:r w:rsidRPr="009C3F0E">
              <w:rPr>
                <w:rFonts w:ascii="Arial" w:hAnsi="Arial" w:cs="Arial"/>
                <w:color w:val="000000"/>
                <w:sz w:val="22"/>
                <w:szCs w:val="22"/>
                <w:lang w:val="en-ZA" w:eastAsia="en-ZA"/>
              </w:rPr>
              <w:t xml:space="preserve">When new cheque books are received from the bank, the </w:t>
            </w:r>
            <w:r w:rsidRPr="009C3F0E">
              <w:rPr>
                <w:rFonts w:ascii="Arial" w:hAnsi="Arial" w:cs="Arial"/>
                <w:color w:val="000000"/>
                <w:sz w:val="22"/>
                <w:szCs w:val="22"/>
              </w:rPr>
              <w:t>GM: F&amp;A</w:t>
            </w:r>
            <w:r w:rsidRPr="009C3F0E">
              <w:rPr>
                <w:rFonts w:ascii="Arial" w:hAnsi="Arial" w:cs="Arial"/>
                <w:color w:val="000000"/>
                <w:sz w:val="22"/>
                <w:szCs w:val="22"/>
                <w:lang w:val="en-ZA" w:eastAsia="en-ZA"/>
              </w:rPr>
              <w:t xml:space="preserve"> should check these to ensure that all cheque leaves are intact. The cheque books received should then be recorded in the Cheque Book Register</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rPr>
              <w:t xml:space="preserve">7.4 </w:t>
            </w:r>
            <w:r w:rsidRPr="009C3F0E">
              <w:rPr>
                <w:rFonts w:ascii="Arial" w:hAnsi="Arial" w:cs="Arial"/>
                <w:color w:val="000000"/>
                <w:sz w:val="22"/>
                <w:szCs w:val="22"/>
                <w:lang w:val="en-ZA" w:eastAsia="en-ZA"/>
              </w:rPr>
              <w:t>The Official requesting a chequebook must record the date and his/her signature in the Cheque Book Register when receiving a cheque book.</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autoSpaceDE w:val="0"/>
              <w:autoSpaceDN w:val="0"/>
              <w:adjustRightInd w:val="0"/>
              <w:rPr>
                <w:rFonts w:ascii="Arial" w:hAnsi="Arial" w:cs="Arial"/>
                <w:color w:val="000000"/>
                <w:sz w:val="22"/>
                <w:szCs w:val="22"/>
              </w:rPr>
            </w:pPr>
            <w:r w:rsidRPr="009C3F0E">
              <w:rPr>
                <w:rFonts w:ascii="Arial" w:hAnsi="Arial" w:cs="Arial"/>
                <w:color w:val="000000"/>
                <w:sz w:val="22"/>
                <w:szCs w:val="22"/>
              </w:rPr>
              <w:t xml:space="preserve">7.5 </w:t>
            </w:r>
            <w:r w:rsidRPr="009C3F0E">
              <w:rPr>
                <w:rFonts w:ascii="Arial" w:hAnsi="Arial" w:cs="Arial"/>
                <w:color w:val="000000"/>
                <w:sz w:val="22"/>
                <w:szCs w:val="22"/>
                <w:lang w:val="en-ZA" w:eastAsia="en-ZA"/>
              </w:rPr>
              <w:t>All cheque books should be safely guarded from unauthorised use by locking these away in, for example, a safe. The key to the safe should be kept by the GM: F&amp;A only.</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Daily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rPr>
              <w:t xml:space="preserve">7.6 </w:t>
            </w:r>
            <w:r w:rsidRPr="009C3F0E">
              <w:rPr>
                <w:rFonts w:ascii="Arial" w:hAnsi="Arial" w:cs="Arial"/>
                <w:color w:val="000000"/>
                <w:sz w:val="22"/>
                <w:szCs w:val="22"/>
                <w:lang w:val="en-ZA" w:eastAsia="en-ZA"/>
              </w:rPr>
              <w:t>The Accountant should on a monthly basis review and compare the physical cheque books with the cheque book register to ensure that the cheque book register is regularly maintained and updated.</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Monthly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rPr>
              <w:t xml:space="preserve">7.7 </w:t>
            </w:r>
            <w:r w:rsidRPr="009C3F0E">
              <w:rPr>
                <w:rFonts w:ascii="Arial" w:hAnsi="Arial" w:cs="Arial"/>
                <w:color w:val="000000"/>
                <w:sz w:val="22"/>
                <w:szCs w:val="22"/>
                <w:lang w:val="en-ZA" w:eastAsia="en-ZA"/>
              </w:rPr>
              <w:t>All cheques must be issued by the GM: F&amp;A, who will also be ultimately responsible for ensuring that all cheques issued are properly recorded in the books of account.</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rPr>
              <w:t xml:space="preserve">7.8 </w:t>
            </w:r>
            <w:r w:rsidRPr="009C3F0E">
              <w:rPr>
                <w:rFonts w:ascii="Arial" w:hAnsi="Arial" w:cs="Arial"/>
                <w:color w:val="000000"/>
                <w:sz w:val="22"/>
                <w:szCs w:val="22"/>
                <w:lang w:val="en-ZA" w:eastAsia="en-ZA"/>
              </w:rPr>
              <w:t>Cheques issued must be crossed and marked “Payee only / Not transferable”.</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rPr>
              <w:t xml:space="preserve">7.9 </w:t>
            </w:r>
            <w:r w:rsidRPr="009C3F0E">
              <w:rPr>
                <w:rFonts w:ascii="Arial" w:hAnsi="Arial" w:cs="Arial"/>
                <w:color w:val="000000"/>
                <w:sz w:val="22"/>
                <w:szCs w:val="22"/>
                <w:lang w:val="en-ZA" w:eastAsia="en-ZA"/>
              </w:rPr>
              <w:t>All paid cheques received back from the bank must be filed in a sequential number and locked in a lockable cabinet.</w:t>
            </w:r>
          </w:p>
        </w:tc>
        <w:tc>
          <w:tcPr>
            <w:tcW w:w="2127" w:type="dxa"/>
          </w:tcPr>
          <w:p w:rsidR="003D6C3E" w:rsidRPr="009C3F0E" w:rsidRDefault="003D6C3E" w:rsidP="009C3F0E">
            <w:pPr>
              <w:autoSpaceDE w:val="0"/>
              <w:autoSpaceDN w:val="0"/>
              <w:adjustRightInd w:val="0"/>
              <w:rPr>
                <w:rFonts w:ascii="Arial" w:hAnsi="Arial" w:cs="Arial"/>
                <w:color w:val="000000"/>
                <w:sz w:val="22"/>
                <w:szCs w:val="22"/>
              </w:rPr>
            </w:pPr>
            <w:r w:rsidRPr="009C3F0E">
              <w:rPr>
                <w:rFonts w:ascii="Arial" w:hAnsi="Arial" w:cs="Arial"/>
                <w:color w:val="000000"/>
                <w:sz w:val="22"/>
                <w:szCs w:val="22"/>
                <w:lang w:val="en-ZA" w:eastAsia="en-ZA"/>
              </w:rPr>
              <w:t xml:space="preserve">Accountant </w:t>
            </w:r>
          </w:p>
        </w:tc>
        <w:tc>
          <w:tcPr>
            <w:tcW w:w="1984"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Continuously</w:t>
            </w:r>
          </w:p>
          <w:p w:rsidR="003D6C3E" w:rsidRPr="009C3F0E" w:rsidRDefault="003D6C3E" w:rsidP="009C3F0E">
            <w:pPr>
              <w:rPr>
                <w:rFonts w:ascii="Arial" w:hAnsi="Arial" w:cs="Arial"/>
                <w:color w:val="000000"/>
                <w:sz w:val="22"/>
                <w:szCs w:val="22"/>
              </w:rPr>
            </w:pP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rPr>
              <w:t xml:space="preserve">7.10 </w:t>
            </w:r>
            <w:r w:rsidRPr="009C3F0E">
              <w:rPr>
                <w:rFonts w:ascii="Arial" w:hAnsi="Arial" w:cs="Arial"/>
                <w:color w:val="000000"/>
                <w:sz w:val="22"/>
                <w:szCs w:val="22"/>
                <w:lang w:val="en-ZA" w:eastAsia="en-ZA"/>
              </w:rPr>
              <w:t>The Accountant must ensure that all the cheques received back from the bank are in sequence. Missing cheques must be indicated as outstanding items on the bank reconciliation.</w:t>
            </w:r>
          </w:p>
        </w:tc>
        <w:tc>
          <w:tcPr>
            <w:tcW w:w="2127"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 xml:space="preserve">Accountant </w:t>
            </w:r>
          </w:p>
          <w:p w:rsidR="003D6C3E" w:rsidRPr="009C3F0E" w:rsidRDefault="003D6C3E" w:rsidP="009C3F0E">
            <w:pPr>
              <w:ind w:right="555"/>
              <w:rPr>
                <w:rFonts w:ascii="Arial" w:hAnsi="Arial" w:cs="Arial"/>
                <w:color w:val="000000"/>
                <w:sz w:val="22"/>
                <w:szCs w:val="22"/>
              </w:rPr>
            </w:pP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eastAsia="en-ZA"/>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rPr>
              <w:t>7.11</w:t>
            </w:r>
            <w:r w:rsidRPr="009C3F0E">
              <w:rPr>
                <w:rFonts w:ascii="Arial" w:hAnsi="Arial" w:cs="Arial"/>
                <w:color w:val="000000"/>
                <w:sz w:val="22"/>
                <w:szCs w:val="22"/>
                <w:lang w:val="en-ZA" w:eastAsia="en-ZA"/>
              </w:rPr>
              <w:t xml:space="preserve"> Cancelled cheques should be clearly</w:t>
            </w:r>
          </w:p>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marked by writing “cancelled” on them and</w:t>
            </w: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lang w:val="en-ZA" w:eastAsia="en-ZA"/>
              </w:rPr>
              <w:t>should not be removed from the cheque books</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lang w:val="en-ZA" w:eastAsia="en-ZA"/>
              </w:rPr>
              <w:t xml:space="preserve">Accountant </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eastAsia="en-ZA"/>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autoSpaceDE w:val="0"/>
              <w:autoSpaceDN w:val="0"/>
              <w:adjustRightInd w:val="0"/>
              <w:rPr>
                <w:rFonts w:ascii="Arial" w:hAnsi="Arial" w:cs="Arial"/>
                <w:color w:val="000000"/>
                <w:sz w:val="22"/>
                <w:szCs w:val="22"/>
              </w:rPr>
            </w:pPr>
            <w:r w:rsidRPr="009C3F0E">
              <w:rPr>
                <w:rFonts w:ascii="Arial" w:hAnsi="Arial" w:cs="Arial"/>
                <w:color w:val="000000"/>
                <w:sz w:val="22"/>
                <w:szCs w:val="22"/>
              </w:rPr>
              <w:t xml:space="preserve">7.12 </w:t>
            </w:r>
            <w:r w:rsidRPr="009C3F0E">
              <w:rPr>
                <w:rFonts w:ascii="Arial" w:hAnsi="Arial" w:cs="Arial"/>
                <w:color w:val="000000"/>
                <w:sz w:val="22"/>
                <w:szCs w:val="22"/>
                <w:lang w:val="en-ZA" w:eastAsia="en-ZA"/>
              </w:rPr>
              <w:t>The GM: F&amp;A will be responsible to issue blank cheques to be prepared for payment. These will be recorded in a cheque register. The recipient of blank cheques must sign the register as acknowledgement of receiving the specific range of cheques</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rPr>
              <w:t xml:space="preserve">7.13 </w:t>
            </w:r>
            <w:r w:rsidRPr="009C3F0E">
              <w:rPr>
                <w:rFonts w:ascii="Arial" w:hAnsi="Arial" w:cs="Arial"/>
                <w:color w:val="000000"/>
                <w:sz w:val="22"/>
                <w:szCs w:val="22"/>
                <w:lang w:val="en-ZA" w:eastAsia="en-ZA"/>
              </w:rPr>
              <w:t>Unused blank cheques must be returned to the official responsible for safekeeping of the cheques. These cheques must be recorded in the cheque register as received back. Both parties must sign the register as evidence to confirm acceptance of responsibility.</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1E14BA">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rPr>
              <w:lastRenderedPageBreak/>
              <w:t xml:space="preserve">7.14 </w:t>
            </w:r>
            <w:r w:rsidRPr="009C3F0E">
              <w:rPr>
                <w:rFonts w:ascii="Arial" w:hAnsi="Arial" w:cs="Arial"/>
                <w:color w:val="000000"/>
                <w:sz w:val="22"/>
                <w:szCs w:val="22"/>
                <w:lang w:val="en-ZA" w:eastAsia="en-ZA"/>
              </w:rPr>
              <w:t>A monthly reconciliation must be performed between the cheque register and blank cheques on hand in the safe by a staff member other than the official responsible for the safekeeping of the cheques. This reconciliation consists of comparing the first and last numbers of blank cheques according to the register with the physical cheques and ensuring that the sequence of unused cheques are still complete.</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Monthly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81" w:type="dxa"/>
            <w:gridSpan w:val="3"/>
          </w:tcPr>
          <w:p w:rsidR="003D6C3E" w:rsidRPr="009C3F0E" w:rsidRDefault="003D6C3E" w:rsidP="009C3F0E">
            <w:pPr>
              <w:rPr>
                <w:rFonts w:ascii="Arial" w:hAnsi="Arial" w:cs="Arial"/>
                <w:b/>
                <w:color w:val="000000"/>
                <w:sz w:val="22"/>
                <w:szCs w:val="22"/>
              </w:rPr>
            </w:pPr>
            <w:r w:rsidRPr="009C3F0E">
              <w:rPr>
                <w:rFonts w:ascii="Arial" w:hAnsi="Arial" w:cs="Arial"/>
                <w:b/>
                <w:color w:val="000000"/>
                <w:sz w:val="22"/>
                <w:szCs w:val="22"/>
              </w:rPr>
              <w:t>8. Cash receipts and banking of cash and cheques</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Header"/>
              <w:tabs>
                <w:tab w:val="clear" w:pos="4320"/>
                <w:tab w:val="clear" w:pos="8640"/>
                <w:tab w:val="left" w:pos="465"/>
              </w:tabs>
              <w:rPr>
                <w:rFonts w:ascii="Arial" w:hAnsi="Arial" w:cs="Arial"/>
                <w:color w:val="000000"/>
                <w:sz w:val="22"/>
                <w:szCs w:val="22"/>
              </w:rPr>
            </w:pPr>
            <w:r w:rsidRPr="009C3F0E">
              <w:rPr>
                <w:rFonts w:ascii="Arial" w:hAnsi="Arial" w:cs="Arial"/>
                <w:color w:val="000000"/>
                <w:sz w:val="22"/>
                <w:szCs w:val="22"/>
              </w:rPr>
              <w:t>8.1 The GM: F&amp;A is responsible for safeguarding unused receipt books, which should be kept in a safe.  All purchases of receipt books should be recorded in a receipt book register.</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Header"/>
              <w:tabs>
                <w:tab w:val="clear" w:pos="4320"/>
                <w:tab w:val="clear" w:pos="8640"/>
                <w:tab w:val="left" w:pos="465"/>
              </w:tabs>
              <w:rPr>
                <w:rFonts w:ascii="Arial" w:hAnsi="Arial" w:cs="Arial"/>
                <w:color w:val="000000"/>
                <w:sz w:val="22"/>
                <w:szCs w:val="22"/>
              </w:rPr>
            </w:pPr>
            <w:r w:rsidRPr="009C3F0E">
              <w:rPr>
                <w:rFonts w:ascii="Arial" w:hAnsi="Arial" w:cs="Arial"/>
                <w:color w:val="000000"/>
                <w:sz w:val="22"/>
                <w:szCs w:val="22"/>
              </w:rPr>
              <w:t>8.2 Receipt books must be requested by the Accountant.  The date of the request and date of issue must be recorded in the receipt book register, which must be signed by the Accountant and the GM: F&amp;A.</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Header"/>
              <w:tabs>
                <w:tab w:val="clear" w:pos="4320"/>
                <w:tab w:val="clear" w:pos="8640"/>
                <w:tab w:val="left" w:pos="465"/>
              </w:tabs>
              <w:rPr>
                <w:rFonts w:ascii="Arial" w:hAnsi="Arial" w:cs="Arial"/>
                <w:color w:val="000000"/>
                <w:sz w:val="22"/>
                <w:szCs w:val="22"/>
              </w:rPr>
            </w:pPr>
            <w:r w:rsidRPr="009C3F0E">
              <w:rPr>
                <w:rFonts w:ascii="Arial" w:hAnsi="Arial" w:cs="Arial"/>
                <w:color w:val="000000"/>
                <w:sz w:val="22"/>
                <w:szCs w:val="22"/>
              </w:rPr>
              <w:t>8.3 The Accountant should ensure that issued receipt books are safely guarded from unauthorised use by keeping it in a safe.  In circumstances where the Accountant is not available to perform his/her duty as custodian of the receipt book, the GM: F&amp;A takes over this responsibility.</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p w:rsidR="003D6C3E" w:rsidRPr="009C3F0E" w:rsidRDefault="003D6C3E" w:rsidP="009C3F0E">
            <w:pPr>
              <w:ind w:right="555"/>
              <w:rPr>
                <w:rFonts w:ascii="Arial" w:hAnsi="Arial" w:cs="Arial"/>
                <w:color w:val="000000"/>
                <w:sz w:val="22"/>
                <w:szCs w:val="22"/>
              </w:rPr>
            </w:pP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Header"/>
              <w:tabs>
                <w:tab w:val="clear" w:pos="4320"/>
                <w:tab w:val="clear" w:pos="8640"/>
                <w:tab w:val="left" w:pos="465"/>
                <w:tab w:val="left" w:pos="540"/>
              </w:tabs>
              <w:rPr>
                <w:rFonts w:ascii="Arial" w:hAnsi="Arial" w:cs="Arial"/>
                <w:color w:val="000000"/>
                <w:sz w:val="22"/>
                <w:szCs w:val="22"/>
              </w:rPr>
            </w:pPr>
            <w:r w:rsidRPr="009C3F0E">
              <w:rPr>
                <w:rFonts w:ascii="Arial" w:hAnsi="Arial" w:cs="Arial"/>
                <w:color w:val="000000"/>
                <w:sz w:val="22"/>
                <w:szCs w:val="22"/>
              </w:rPr>
              <w:t>8.4 The Accountant should record and sign for all receipts of cash or cheques in the receipt book and a copy of this receipt should be issued to the payee.</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p w:rsidR="003D6C3E" w:rsidRPr="009C3F0E" w:rsidRDefault="003D6C3E" w:rsidP="009C3F0E">
            <w:pPr>
              <w:ind w:right="555"/>
              <w:rPr>
                <w:rFonts w:ascii="Arial" w:hAnsi="Arial" w:cs="Arial"/>
                <w:color w:val="000000"/>
                <w:sz w:val="22"/>
                <w:szCs w:val="22"/>
              </w:rPr>
            </w:pP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1E14BA">
            <w:pPr>
              <w:pStyle w:val="Header"/>
              <w:tabs>
                <w:tab w:val="clear" w:pos="4320"/>
                <w:tab w:val="clear" w:pos="8640"/>
                <w:tab w:val="left" w:pos="480"/>
              </w:tabs>
              <w:rPr>
                <w:rFonts w:ascii="Arial" w:hAnsi="Arial" w:cs="Arial"/>
                <w:color w:val="000000"/>
                <w:sz w:val="22"/>
                <w:szCs w:val="22"/>
              </w:rPr>
            </w:pPr>
            <w:r w:rsidRPr="009C3F0E">
              <w:rPr>
                <w:rFonts w:ascii="Arial" w:hAnsi="Arial" w:cs="Arial"/>
                <w:color w:val="000000"/>
                <w:sz w:val="22"/>
                <w:szCs w:val="22"/>
              </w:rPr>
              <w:t>8.5 Cancellations of receipts should be authorised and signed by the Chief Executive Officer.  The original receipt should be kept in the receipt book.</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Header"/>
              <w:tabs>
                <w:tab w:val="clear" w:pos="4320"/>
                <w:tab w:val="clear" w:pos="8640"/>
                <w:tab w:val="left" w:pos="480"/>
              </w:tabs>
              <w:rPr>
                <w:rFonts w:ascii="Arial" w:hAnsi="Arial" w:cs="Arial"/>
                <w:color w:val="000000"/>
                <w:sz w:val="22"/>
                <w:szCs w:val="22"/>
              </w:rPr>
            </w:pPr>
            <w:r w:rsidRPr="009C3F0E">
              <w:rPr>
                <w:rFonts w:ascii="Arial" w:hAnsi="Arial" w:cs="Arial"/>
                <w:color w:val="000000"/>
                <w:sz w:val="22"/>
                <w:szCs w:val="22"/>
              </w:rPr>
              <w:t>8.6 The GM: F&amp;A should review the receipt book register for  the following on a monthly basis:</w:t>
            </w:r>
          </w:p>
          <w:p w:rsidR="003D6C3E" w:rsidRPr="009C3F0E" w:rsidRDefault="003D6C3E" w:rsidP="006C1D4F">
            <w:pPr>
              <w:numPr>
                <w:ilvl w:val="0"/>
                <w:numId w:val="116"/>
              </w:numPr>
              <w:tabs>
                <w:tab w:val="clear" w:pos="720"/>
                <w:tab w:val="left" w:pos="900"/>
              </w:tabs>
              <w:ind w:left="900"/>
              <w:rPr>
                <w:rFonts w:ascii="Arial" w:hAnsi="Arial" w:cs="Arial"/>
                <w:color w:val="000000"/>
                <w:sz w:val="22"/>
                <w:szCs w:val="22"/>
              </w:rPr>
            </w:pPr>
            <w:r w:rsidRPr="009C3F0E">
              <w:rPr>
                <w:rFonts w:ascii="Arial" w:hAnsi="Arial" w:cs="Arial"/>
                <w:color w:val="000000"/>
                <w:sz w:val="22"/>
                <w:szCs w:val="22"/>
              </w:rPr>
              <w:t>All receipts are signed by the Accountant;</w:t>
            </w:r>
          </w:p>
          <w:p w:rsidR="003D6C3E" w:rsidRPr="009C3F0E" w:rsidRDefault="003D6C3E" w:rsidP="006C1D4F">
            <w:pPr>
              <w:numPr>
                <w:ilvl w:val="0"/>
                <w:numId w:val="116"/>
              </w:numPr>
              <w:tabs>
                <w:tab w:val="clear" w:pos="720"/>
                <w:tab w:val="left" w:pos="900"/>
              </w:tabs>
              <w:ind w:left="900"/>
              <w:rPr>
                <w:rFonts w:ascii="Arial" w:hAnsi="Arial" w:cs="Arial"/>
                <w:color w:val="000000"/>
                <w:sz w:val="22"/>
                <w:szCs w:val="22"/>
              </w:rPr>
            </w:pPr>
            <w:r w:rsidRPr="009C3F0E">
              <w:rPr>
                <w:rFonts w:ascii="Arial" w:hAnsi="Arial" w:cs="Arial"/>
                <w:color w:val="000000"/>
                <w:sz w:val="22"/>
                <w:szCs w:val="22"/>
              </w:rPr>
              <w:t>The sequence of the pre-numbered receipts is complete; Cancelled receipts were authorised and signed by the Chief Executive Officer.</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Monthly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Header"/>
              <w:tabs>
                <w:tab w:val="clear" w:pos="4320"/>
                <w:tab w:val="clear" w:pos="8640"/>
                <w:tab w:val="left" w:pos="480"/>
              </w:tabs>
              <w:rPr>
                <w:rFonts w:ascii="Arial" w:hAnsi="Arial" w:cs="Arial"/>
                <w:color w:val="000000"/>
                <w:sz w:val="22"/>
                <w:szCs w:val="22"/>
              </w:rPr>
            </w:pPr>
            <w:r w:rsidRPr="009C3F0E">
              <w:rPr>
                <w:rFonts w:ascii="Arial" w:hAnsi="Arial" w:cs="Arial"/>
                <w:color w:val="000000"/>
                <w:sz w:val="22"/>
                <w:szCs w:val="22"/>
              </w:rPr>
              <w:t>8.7 The Accountant must record all receipts from the receipt book in the cashbook.</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p w:rsidR="003D6C3E" w:rsidRPr="009C3F0E" w:rsidRDefault="003D6C3E" w:rsidP="009C3F0E">
            <w:pPr>
              <w:ind w:right="555"/>
              <w:rPr>
                <w:rFonts w:ascii="Arial" w:hAnsi="Arial" w:cs="Arial"/>
                <w:color w:val="000000"/>
                <w:sz w:val="22"/>
                <w:szCs w:val="22"/>
              </w:rPr>
            </w:pP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Monthly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Header"/>
              <w:tabs>
                <w:tab w:val="clear" w:pos="4320"/>
                <w:tab w:val="clear" w:pos="8640"/>
                <w:tab w:val="left" w:pos="480"/>
              </w:tabs>
              <w:rPr>
                <w:rFonts w:ascii="Arial" w:hAnsi="Arial" w:cs="Arial"/>
                <w:color w:val="000000"/>
                <w:sz w:val="22"/>
                <w:szCs w:val="22"/>
              </w:rPr>
            </w:pPr>
            <w:r w:rsidRPr="009C3F0E">
              <w:rPr>
                <w:rFonts w:ascii="Arial" w:hAnsi="Arial" w:cs="Arial"/>
                <w:color w:val="000000"/>
                <w:sz w:val="22"/>
                <w:szCs w:val="22"/>
              </w:rPr>
              <w:t>8.8 Deposit books must be requested by the GM: F&amp;A. He should ensure that these are safely guarded from unauthorised use by keeping it in a safe.</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Header"/>
              <w:tabs>
                <w:tab w:val="clear" w:pos="4320"/>
                <w:tab w:val="clear" w:pos="8640"/>
                <w:tab w:val="left" w:pos="480"/>
              </w:tabs>
              <w:rPr>
                <w:rFonts w:ascii="Arial" w:hAnsi="Arial" w:cs="Arial"/>
                <w:color w:val="000000"/>
                <w:sz w:val="22"/>
                <w:szCs w:val="22"/>
              </w:rPr>
            </w:pPr>
            <w:r w:rsidRPr="009C3F0E">
              <w:rPr>
                <w:rFonts w:ascii="Arial" w:hAnsi="Arial" w:cs="Arial"/>
                <w:color w:val="000000"/>
                <w:sz w:val="22"/>
                <w:szCs w:val="22"/>
              </w:rPr>
              <w:t xml:space="preserve">8.9 A deposit slip must be prepared in duplicate by the delegated official in the Finance department.  </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p w:rsidR="003D6C3E" w:rsidRPr="009C3F0E" w:rsidRDefault="003D6C3E" w:rsidP="009C3F0E">
            <w:pPr>
              <w:ind w:right="555"/>
              <w:rPr>
                <w:rFonts w:ascii="Arial" w:hAnsi="Arial" w:cs="Arial"/>
                <w:color w:val="000000"/>
                <w:sz w:val="22"/>
                <w:szCs w:val="22"/>
              </w:rPr>
            </w:pP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Header"/>
              <w:tabs>
                <w:tab w:val="clear" w:pos="4320"/>
                <w:tab w:val="clear" w:pos="8640"/>
                <w:tab w:val="left" w:pos="0"/>
                <w:tab w:val="left" w:pos="540"/>
              </w:tabs>
              <w:rPr>
                <w:rFonts w:ascii="Arial" w:hAnsi="Arial" w:cs="Arial"/>
                <w:color w:val="000000"/>
                <w:sz w:val="22"/>
                <w:szCs w:val="22"/>
              </w:rPr>
            </w:pPr>
            <w:r w:rsidRPr="009C3F0E">
              <w:rPr>
                <w:rFonts w:ascii="Arial" w:hAnsi="Arial" w:cs="Arial"/>
                <w:color w:val="000000"/>
                <w:sz w:val="22"/>
                <w:szCs w:val="22"/>
              </w:rPr>
              <w:t>8.10 The deposit slip must be checked by a senior official, independent from the person who is responsible for banking, by comparing it to the cash and cheques on hand and the receipts issued since the previous banking.</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Header"/>
              <w:tabs>
                <w:tab w:val="clear" w:pos="4320"/>
                <w:tab w:val="clear" w:pos="8640"/>
                <w:tab w:val="left" w:pos="0"/>
                <w:tab w:val="left" w:pos="540"/>
              </w:tabs>
              <w:rPr>
                <w:rFonts w:ascii="Arial" w:hAnsi="Arial" w:cs="Arial"/>
                <w:color w:val="000000"/>
                <w:sz w:val="22"/>
                <w:szCs w:val="22"/>
              </w:rPr>
            </w:pPr>
            <w:r w:rsidRPr="009C3F0E">
              <w:rPr>
                <w:rFonts w:ascii="Arial" w:hAnsi="Arial" w:cs="Arial"/>
                <w:color w:val="000000"/>
                <w:sz w:val="22"/>
                <w:szCs w:val="22"/>
              </w:rPr>
              <w:t>8.11 The deposit slip must be signed by the person who prepared it as well as the senior official who checked it.</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Header"/>
              <w:tabs>
                <w:tab w:val="clear" w:pos="4320"/>
                <w:tab w:val="clear" w:pos="8640"/>
                <w:tab w:val="left" w:pos="0"/>
                <w:tab w:val="left" w:pos="540"/>
              </w:tabs>
              <w:rPr>
                <w:rFonts w:ascii="Arial" w:hAnsi="Arial" w:cs="Arial"/>
                <w:color w:val="000000"/>
                <w:sz w:val="22"/>
                <w:szCs w:val="22"/>
              </w:rPr>
            </w:pPr>
            <w:r w:rsidRPr="009C3F0E">
              <w:rPr>
                <w:rFonts w:ascii="Arial" w:hAnsi="Arial" w:cs="Arial"/>
                <w:color w:val="000000"/>
                <w:sz w:val="22"/>
                <w:szCs w:val="22"/>
              </w:rPr>
              <w:t>8.12 The deposit slip, in duplicate, together with the physical cash and cheques must be taken to the bank that same day or at latest the next day.</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p w:rsidR="003D6C3E" w:rsidRPr="009C3F0E" w:rsidRDefault="003D6C3E" w:rsidP="009C3F0E">
            <w:pPr>
              <w:ind w:right="555"/>
              <w:rPr>
                <w:rFonts w:ascii="Arial" w:hAnsi="Arial" w:cs="Arial"/>
                <w:color w:val="000000"/>
                <w:sz w:val="22"/>
                <w:szCs w:val="22"/>
              </w:rPr>
            </w:pP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Header"/>
              <w:tabs>
                <w:tab w:val="clear" w:pos="4320"/>
                <w:tab w:val="clear" w:pos="8640"/>
                <w:tab w:val="left" w:pos="0"/>
                <w:tab w:val="left" w:pos="540"/>
              </w:tabs>
              <w:rPr>
                <w:rFonts w:ascii="Arial" w:hAnsi="Arial" w:cs="Arial"/>
                <w:color w:val="000000"/>
                <w:sz w:val="22"/>
                <w:szCs w:val="22"/>
              </w:rPr>
            </w:pPr>
            <w:r w:rsidRPr="009C3F0E">
              <w:rPr>
                <w:rFonts w:ascii="Arial" w:hAnsi="Arial" w:cs="Arial"/>
                <w:color w:val="000000"/>
                <w:sz w:val="22"/>
                <w:szCs w:val="22"/>
              </w:rPr>
              <w:lastRenderedPageBreak/>
              <w:t>8.13 A copy of the deposit slip with an official date stamp of the bank recorded on it must be returned to the Accountant.</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p w:rsidR="003D6C3E" w:rsidRPr="009C3F0E" w:rsidRDefault="003D6C3E" w:rsidP="009C3F0E">
            <w:pPr>
              <w:ind w:right="555"/>
              <w:rPr>
                <w:rFonts w:ascii="Arial" w:hAnsi="Arial" w:cs="Arial"/>
                <w:color w:val="000000"/>
                <w:sz w:val="22"/>
                <w:szCs w:val="22"/>
              </w:rPr>
            </w:pP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8.14 The deposit slip must be filed in date sequence for future reference by the Accountant.</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p w:rsidR="003D6C3E" w:rsidRPr="009C3F0E" w:rsidRDefault="003D6C3E" w:rsidP="009C3F0E">
            <w:pPr>
              <w:ind w:right="555"/>
              <w:rPr>
                <w:rFonts w:ascii="Arial" w:hAnsi="Arial" w:cs="Arial"/>
                <w:color w:val="000000"/>
                <w:sz w:val="22"/>
                <w:szCs w:val="22"/>
              </w:rPr>
            </w:pP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81" w:type="dxa"/>
            <w:gridSpan w:val="3"/>
          </w:tcPr>
          <w:p w:rsidR="003D6C3E" w:rsidRPr="009C3F0E" w:rsidRDefault="003D6C3E" w:rsidP="009C3F0E">
            <w:pPr>
              <w:rPr>
                <w:rFonts w:ascii="Arial" w:hAnsi="Arial" w:cs="Arial"/>
                <w:b/>
                <w:color w:val="000000"/>
                <w:sz w:val="22"/>
                <w:szCs w:val="22"/>
              </w:rPr>
            </w:pPr>
            <w:r w:rsidRPr="009C3F0E">
              <w:rPr>
                <w:rFonts w:ascii="Arial" w:hAnsi="Arial" w:cs="Arial"/>
                <w:b/>
                <w:color w:val="000000"/>
                <w:sz w:val="22"/>
                <w:szCs w:val="22"/>
              </w:rPr>
              <w:t>9. Payments received by means of direct deposits</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rPr>
              <w:t>9.1 The depositor must be requested to fax or send a written confirmation (e.g. deposit slip, payment confirmation or summary report) to the Accountant.</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p w:rsidR="003D6C3E" w:rsidRPr="009C3F0E" w:rsidRDefault="003D6C3E" w:rsidP="009C3F0E">
            <w:pPr>
              <w:ind w:right="555"/>
              <w:rPr>
                <w:rFonts w:ascii="Arial" w:hAnsi="Arial" w:cs="Arial"/>
                <w:color w:val="000000"/>
                <w:sz w:val="22"/>
                <w:szCs w:val="22"/>
              </w:rPr>
            </w:pP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rPr>
              <w:t>9.2 The Accountant must compare the written confirmation to the bank statements.</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p w:rsidR="003D6C3E" w:rsidRPr="009C3F0E" w:rsidRDefault="003D6C3E" w:rsidP="009C3F0E">
            <w:pPr>
              <w:ind w:right="555"/>
              <w:rPr>
                <w:rFonts w:ascii="Arial" w:hAnsi="Arial" w:cs="Arial"/>
                <w:color w:val="000000"/>
                <w:sz w:val="22"/>
                <w:szCs w:val="22"/>
              </w:rPr>
            </w:pP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Daily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rPr>
              <w:t>9.3 The Accountant must process the direct deposit in the cashbook of the Accounting system once it was confirmed on the bank statement.</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p w:rsidR="003D6C3E" w:rsidRPr="009C3F0E" w:rsidRDefault="003D6C3E" w:rsidP="009C3F0E">
            <w:pPr>
              <w:ind w:right="555"/>
              <w:rPr>
                <w:rFonts w:ascii="Arial" w:hAnsi="Arial" w:cs="Arial"/>
                <w:color w:val="000000"/>
                <w:sz w:val="22"/>
                <w:szCs w:val="22"/>
              </w:rPr>
            </w:pP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Daily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rPr>
              <w:t>9.4 The Accountant must account for all unidentified direct deposits on the bank statement in a suspense account. The entries in this suspense account must be followed-up and cleared.</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p w:rsidR="003D6C3E" w:rsidRPr="009C3F0E" w:rsidRDefault="003D6C3E" w:rsidP="009C3F0E">
            <w:pPr>
              <w:ind w:right="555"/>
              <w:rPr>
                <w:rFonts w:ascii="Arial" w:hAnsi="Arial" w:cs="Arial"/>
                <w:color w:val="000000"/>
                <w:sz w:val="22"/>
                <w:szCs w:val="22"/>
              </w:rPr>
            </w:pP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Daily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81" w:type="dxa"/>
            <w:gridSpan w:val="3"/>
          </w:tcPr>
          <w:p w:rsidR="003D6C3E" w:rsidRPr="009C3F0E" w:rsidRDefault="003D6C3E" w:rsidP="009C3F0E">
            <w:pPr>
              <w:ind w:right="555"/>
              <w:rPr>
                <w:rFonts w:ascii="Arial" w:hAnsi="Arial" w:cs="Arial"/>
                <w:b/>
                <w:color w:val="000000"/>
                <w:sz w:val="22"/>
                <w:szCs w:val="22"/>
              </w:rPr>
            </w:pPr>
            <w:r w:rsidRPr="009C3F0E">
              <w:rPr>
                <w:rFonts w:ascii="Arial" w:hAnsi="Arial" w:cs="Arial"/>
                <w:b/>
                <w:color w:val="000000"/>
                <w:sz w:val="22"/>
                <w:szCs w:val="22"/>
              </w:rPr>
              <w:t>10. Bank reconciliations</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 xml:space="preserve">10.1 </w:t>
            </w:r>
            <w:r w:rsidRPr="009C3F0E">
              <w:rPr>
                <w:rFonts w:ascii="Arial" w:hAnsi="Arial" w:cs="Arial"/>
                <w:sz w:val="22"/>
                <w:szCs w:val="22"/>
                <w:lang w:val="en-ZA"/>
              </w:rPr>
              <w:t>Separate bank reconciliations must be performed for each bank account held by the ECB to verify all processed transactions in the cashbook.  Reconciliations must be performed not later than the 15</w:t>
            </w:r>
            <w:r w:rsidRPr="009C3F0E">
              <w:rPr>
                <w:rFonts w:ascii="Arial" w:hAnsi="Arial" w:cs="Arial"/>
                <w:sz w:val="22"/>
                <w:szCs w:val="22"/>
                <w:vertAlign w:val="superscript"/>
                <w:lang w:val="en-ZA"/>
              </w:rPr>
              <w:t>th</w:t>
            </w:r>
            <w:r w:rsidRPr="009C3F0E">
              <w:rPr>
                <w:rFonts w:ascii="Arial" w:hAnsi="Arial" w:cs="Arial"/>
                <w:sz w:val="22"/>
                <w:szCs w:val="22"/>
                <w:lang w:val="en-ZA"/>
              </w:rPr>
              <w:t xml:space="preserve"> working day of the following month.</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Monthly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 xml:space="preserve">10.2 </w:t>
            </w:r>
            <w:r w:rsidRPr="009C3F0E">
              <w:rPr>
                <w:rFonts w:ascii="Arial" w:hAnsi="Arial" w:cs="Arial"/>
                <w:sz w:val="22"/>
                <w:szCs w:val="22"/>
                <w:lang w:val="en-ZA"/>
              </w:rPr>
              <w:t>Bank reconciliations should be performed by the Accountant at least once a month, or more frequently if a large number of transactions have been incurred. Only original bank statements are to be used for reconciliation purposes. Preliminary statements which can be obtained from the bank or the Internet will not suffice for this purpose.</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Monthly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 xml:space="preserve">10.3 </w:t>
            </w:r>
            <w:r w:rsidRPr="009C3F0E">
              <w:rPr>
                <w:rFonts w:ascii="Arial" w:hAnsi="Arial" w:cs="Arial"/>
                <w:sz w:val="22"/>
                <w:szCs w:val="22"/>
                <w:lang w:val="en-ZA"/>
              </w:rPr>
              <w:t>Reconciling items between the General Ledger and bank statements must be followed up and corrected if necessary.</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Monthly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 xml:space="preserve">10.4 </w:t>
            </w:r>
            <w:r w:rsidRPr="009C3F0E">
              <w:rPr>
                <w:rFonts w:ascii="Arial" w:hAnsi="Arial" w:cs="Arial"/>
                <w:sz w:val="22"/>
                <w:szCs w:val="22"/>
                <w:lang w:val="en-ZA"/>
              </w:rPr>
              <w:t xml:space="preserve">Reconciliations should be presented to the </w:t>
            </w:r>
            <w:r w:rsidRPr="009C3F0E">
              <w:rPr>
                <w:rFonts w:ascii="Arial" w:hAnsi="Arial" w:cs="Arial"/>
                <w:sz w:val="22"/>
                <w:szCs w:val="22"/>
              </w:rPr>
              <w:t>GM: F&amp;A</w:t>
            </w:r>
            <w:r w:rsidRPr="009C3F0E">
              <w:rPr>
                <w:rFonts w:ascii="Arial" w:hAnsi="Arial" w:cs="Arial"/>
                <w:sz w:val="22"/>
                <w:szCs w:val="22"/>
                <w:lang w:val="en-ZA"/>
              </w:rPr>
              <w:t xml:space="preserve"> for review to ensure the accuracy of bank reconciliations.</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Monthly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 xml:space="preserve">10.5 </w:t>
            </w:r>
            <w:r w:rsidRPr="009C3F0E">
              <w:rPr>
                <w:rFonts w:ascii="Arial" w:hAnsi="Arial" w:cs="Arial"/>
                <w:color w:val="000000"/>
                <w:sz w:val="22"/>
                <w:szCs w:val="22"/>
                <w:lang w:val="en-ZA"/>
              </w:rPr>
              <w:t xml:space="preserve">The </w:t>
            </w:r>
            <w:r w:rsidRPr="009C3F0E">
              <w:rPr>
                <w:rFonts w:ascii="Arial" w:hAnsi="Arial" w:cs="Arial"/>
                <w:color w:val="000000"/>
                <w:sz w:val="22"/>
                <w:szCs w:val="22"/>
              </w:rPr>
              <w:t>GM: F&amp;A</w:t>
            </w:r>
            <w:r w:rsidRPr="009C3F0E">
              <w:rPr>
                <w:rFonts w:ascii="Arial" w:hAnsi="Arial" w:cs="Arial"/>
                <w:color w:val="000000"/>
                <w:sz w:val="22"/>
                <w:szCs w:val="22"/>
                <w:lang w:val="en-ZA"/>
              </w:rPr>
              <w:t xml:space="preserve"> should review the bank reconciliations as follows:</w:t>
            </w:r>
          </w:p>
          <w:p w:rsidR="003D6C3E" w:rsidRPr="009C3F0E" w:rsidRDefault="003D6C3E" w:rsidP="009C3F0E">
            <w:pPr>
              <w:rPr>
                <w:rFonts w:ascii="Arial" w:hAnsi="Arial" w:cs="Arial"/>
                <w:color w:val="000000"/>
                <w:sz w:val="22"/>
                <w:szCs w:val="22"/>
                <w:lang w:val="en-ZA"/>
              </w:rPr>
            </w:pPr>
          </w:p>
          <w:p w:rsidR="003D6C3E" w:rsidRPr="009C3F0E" w:rsidRDefault="003D6C3E" w:rsidP="006C1D4F">
            <w:pPr>
              <w:numPr>
                <w:ilvl w:val="0"/>
                <w:numId w:val="117"/>
              </w:numPr>
              <w:tabs>
                <w:tab w:val="clear" w:pos="567"/>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The bank statement balance as per the reconciliation should be agreed to the actual bank statement balance;</w:t>
            </w:r>
          </w:p>
          <w:p w:rsidR="003D6C3E" w:rsidRPr="009C3F0E" w:rsidRDefault="003D6C3E" w:rsidP="006C1D4F">
            <w:pPr>
              <w:numPr>
                <w:ilvl w:val="0"/>
                <w:numId w:val="117"/>
              </w:numPr>
              <w:tabs>
                <w:tab w:val="clear" w:pos="567"/>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 xml:space="preserve">Reconciling items which are older than two (2) months should be investigated by the </w:t>
            </w:r>
            <w:r w:rsidRPr="009C3F0E">
              <w:rPr>
                <w:rFonts w:ascii="Arial" w:hAnsi="Arial" w:cs="Arial"/>
                <w:color w:val="000000"/>
                <w:sz w:val="22"/>
                <w:szCs w:val="22"/>
              </w:rPr>
              <w:t>GM: F&amp;A</w:t>
            </w:r>
            <w:r w:rsidRPr="009C3F0E">
              <w:rPr>
                <w:rFonts w:ascii="Arial" w:hAnsi="Arial" w:cs="Arial"/>
                <w:color w:val="000000"/>
                <w:sz w:val="22"/>
                <w:szCs w:val="22"/>
                <w:lang w:val="en-ZA"/>
              </w:rPr>
              <w:t xml:space="preserve"> and appropriate action taken to rectify the reconciling items. </w:t>
            </w:r>
          </w:p>
          <w:p w:rsidR="003D6C3E" w:rsidRPr="009C3F0E" w:rsidRDefault="003D6C3E" w:rsidP="006C1D4F">
            <w:pPr>
              <w:numPr>
                <w:ilvl w:val="0"/>
                <w:numId w:val="117"/>
              </w:numPr>
              <w:tabs>
                <w:tab w:val="clear" w:pos="567"/>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Unusual reconciling items should be investigated and corrected, where necessary;</w:t>
            </w:r>
          </w:p>
          <w:p w:rsidR="003D6C3E" w:rsidRPr="009C3F0E" w:rsidRDefault="003D6C3E" w:rsidP="006C1D4F">
            <w:pPr>
              <w:numPr>
                <w:ilvl w:val="0"/>
                <w:numId w:val="117"/>
              </w:numPr>
              <w:tabs>
                <w:tab w:val="clear" w:pos="567"/>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Closing balance according to general ledger must be confirmed with the final trial balance for the month; and</w:t>
            </w:r>
          </w:p>
          <w:p w:rsidR="003D6C3E" w:rsidRPr="009C3F0E" w:rsidRDefault="003D6C3E" w:rsidP="006C1D4F">
            <w:pPr>
              <w:numPr>
                <w:ilvl w:val="0"/>
                <w:numId w:val="117"/>
              </w:numPr>
              <w:tabs>
                <w:tab w:val="clear" w:pos="567"/>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lastRenderedPageBreak/>
              <w:t xml:space="preserve">The </w:t>
            </w:r>
            <w:r w:rsidRPr="009C3F0E">
              <w:rPr>
                <w:rFonts w:ascii="Arial" w:hAnsi="Arial" w:cs="Arial"/>
                <w:color w:val="000000"/>
                <w:sz w:val="22"/>
                <w:szCs w:val="22"/>
              </w:rPr>
              <w:t>GM: F&amp;A</w:t>
            </w:r>
            <w:r w:rsidRPr="009C3F0E">
              <w:rPr>
                <w:rFonts w:ascii="Arial" w:hAnsi="Arial" w:cs="Arial"/>
                <w:color w:val="000000"/>
                <w:sz w:val="22"/>
                <w:szCs w:val="22"/>
                <w:lang w:val="en-ZA"/>
              </w:rPr>
              <w:t xml:space="preserve"> should sign the bank reconciliation as proof of review.</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lastRenderedPageBreak/>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Monthly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lastRenderedPageBreak/>
              <w:t xml:space="preserve">10.6 </w:t>
            </w:r>
            <w:r w:rsidRPr="009C3F0E">
              <w:rPr>
                <w:rFonts w:ascii="Arial" w:hAnsi="Arial" w:cs="Arial"/>
                <w:sz w:val="22"/>
                <w:szCs w:val="22"/>
                <w:lang w:val="en-ZA"/>
              </w:rPr>
              <w:t>Bank reconciliations and reconciled original bank statements must be filed and safeguarded for record and review purposes.</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1984"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Monthly</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81" w:type="dxa"/>
            <w:gridSpan w:val="3"/>
          </w:tcPr>
          <w:p w:rsidR="003D6C3E" w:rsidRPr="009C3F0E" w:rsidRDefault="003D6C3E" w:rsidP="009C3F0E">
            <w:pPr>
              <w:ind w:right="555"/>
              <w:rPr>
                <w:rFonts w:ascii="Arial" w:hAnsi="Arial" w:cs="Arial"/>
                <w:b/>
                <w:color w:val="000000"/>
                <w:sz w:val="22"/>
                <w:szCs w:val="22"/>
              </w:rPr>
            </w:pPr>
            <w:r w:rsidRPr="009C3F0E">
              <w:rPr>
                <w:rFonts w:ascii="Arial" w:hAnsi="Arial" w:cs="Arial"/>
                <w:b/>
                <w:color w:val="000000"/>
                <w:sz w:val="22"/>
                <w:szCs w:val="22"/>
              </w:rPr>
              <w:t>11. Transfers between bank accounts</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lang w:val="en-ZA"/>
              </w:rPr>
              <w:t xml:space="preserve">11.1 Transfer request letter must be prepared by </w:t>
            </w:r>
            <w:r w:rsidRPr="009C3F0E">
              <w:rPr>
                <w:rFonts w:ascii="Arial" w:hAnsi="Arial" w:cs="Arial"/>
                <w:sz w:val="22"/>
                <w:szCs w:val="22"/>
              </w:rPr>
              <w:t>GM: F&amp;A</w:t>
            </w:r>
            <w:r w:rsidRPr="009C3F0E">
              <w:rPr>
                <w:rFonts w:ascii="Arial" w:hAnsi="Arial" w:cs="Arial"/>
                <w:sz w:val="22"/>
                <w:szCs w:val="22"/>
                <w:lang w:val="en-ZA"/>
              </w:rPr>
              <w:t xml:space="preserve"> for approval by the cheque signatories.</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11</w:t>
            </w:r>
            <w:r w:rsidRPr="009C3F0E">
              <w:rPr>
                <w:rFonts w:ascii="Arial" w:hAnsi="Arial" w:cs="Arial"/>
                <w:color w:val="000000"/>
                <w:sz w:val="22"/>
                <w:szCs w:val="22"/>
                <w:lang w:val="en-ZA"/>
              </w:rPr>
              <w:t>.2 Transfers require authorization by at least two authorised signatories. The following officials can authorise transfers:</w:t>
            </w:r>
          </w:p>
          <w:p w:rsidR="003D6C3E" w:rsidRPr="009C3F0E" w:rsidRDefault="003D6C3E" w:rsidP="006C1D4F">
            <w:pPr>
              <w:numPr>
                <w:ilvl w:val="0"/>
                <w:numId w:val="118"/>
              </w:numPr>
              <w:tabs>
                <w:tab w:val="clear" w:pos="0"/>
                <w:tab w:val="left"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the Chief Executive Officer;</w:t>
            </w:r>
          </w:p>
          <w:p w:rsidR="003D6C3E" w:rsidRPr="009C3F0E" w:rsidRDefault="003D6C3E" w:rsidP="006C1D4F">
            <w:pPr>
              <w:numPr>
                <w:ilvl w:val="0"/>
                <w:numId w:val="118"/>
              </w:numPr>
              <w:tabs>
                <w:tab w:val="clear" w:pos="0"/>
                <w:tab w:val="left"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and at least one Line Manager.</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Signatories</w:t>
            </w:r>
          </w:p>
        </w:tc>
        <w:tc>
          <w:tcPr>
            <w:tcW w:w="1984"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11.3 Letters must be personally taken to the bank to authorise transfers between accounts.</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11</w:t>
            </w:r>
            <w:r w:rsidRPr="009C3F0E">
              <w:rPr>
                <w:rFonts w:ascii="Arial" w:hAnsi="Arial" w:cs="Arial"/>
                <w:sz w:val="22"/>
                <w:szCs w:val="22"/>
                <w:lang w:val="en-ZA"/>
              </w:rPr>
              <w:t>.4 The bank mandate must clearly state that the bank will be held liable for bank transfers, which were processed based on faxed bank transfer request letters.</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11</w:t>
            </w:r>
            <w:r w:rsidRPr="009C3F0E">
              <w:rPr>
                <w:rFonts w:ascii="Arial" w:hAnsi="Arial" w:cs="Arial"/>
                <w:sz w:val="22"/>
                <w:szCs w:val="22"/>
                <w:lang w:val="en-ZA"/>
              </w:rPr>
              <w:t>.5 The bank must fax or mail a transfer confirmation letter to the Accountant once the transfer was made.</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11.6 The letter authorising the transfer and bank transfer confirmation letter or bank statement must be used to process the transaction on the accounting system.</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11</w:t>
            </w:r>
            <w:r w:rsidRPr="009C3F0E">
              <w:rPr>
                <w:rFonts w:ascii="Arial" w:hAnsi="Arial" w:cs="Arial"/>
                <w:sz w:val="22"/>
                <w:szCs w:val="22"/>
                <w:lang w:val="en-ZA"/>
              </w:rPr>
              <w:t>.7 The approved transfer letter and bank confirmation letter must be filed for future reference.</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11.8 The timeliness, accuracy and completeness of the transfers and the accounting thereof must be reviewed by the GM: F&amp;A when bank reconciliations are performed.</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81" w:type="dxa"/>
            <w:gridSpan w:val="3"/>
          </w:tcPr>
          <w:p w:rsidR="003D6C3E" w:rsidRPr="009C3F0E" w:rsidRDefault="003D6C3E" w:rsidP="009C3F0E">
            <w:pPr>
              <w:rPr>
                <w:rFonts w:ascii="Arial" w:hAnsi="Arial" w:cs="Arial"/>
                <w:b/>
                <w:color w:val="000000"/>
                <w:sz w:val="22"/>
                <w:szCs w:val="22"/>
              </w:rPr>
            </w:pPr>
            <w:r w:rsidRPr="009C3F0E">
              <w:rPr>
                <w:rFonts w:ascii="Arial" w:hAnsi="Arial" w:cs="Arial"/>
                <w:b/>
                <w:color w:val="000000"/>
                <w:sz w:val="22"/>
                <w:szCs w:val="22"/>
              </w:rPr>
              <w:t>12. Bank overdraft or loan</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1B5CD3">
            <w:pPr>
              <w:pStyle w:val="BodySingle"/>
              <w:tabs>
                <w:tab w:val="left" w:pos="0"/>
              </w:tabs>
              <w:jc w:val="left"/>
              <w:rPr>
                <w:rFonts w:ascii="Arial" w:hAnsi="Arial" w:cs="Arial"/>
                <w:color w:val="000000"/>
                <w:sz w:val="22"/>
                <w:szCs w:val="22"/>
              </w:rPr>
            </w:pPr>
            <w:r w:rsidRPr="009C3F0E">
              <w:rPr>
                <w:rFonts w:ascii="Arial" w:hAnsi="Arial" w:cs="Arial"/>
                <w:sz w:val="22"/>
                <w:szCs w:val="22"/>
              </w:rPr>
              <w:t>12.1 A bank overdraft or loan should only emanate from a totally unforeseen event which was not contemplated during the budget process. The additional expenditure would have to be approved by the Board during the same process to approve the bank overdraft or loan.</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Board</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1B5CD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5670" w:type="dxa"/>
          </w:tcPr>
          <w:p w:rsidR="003D6C3E" w:rsidRPr="009C3F0E" w:rsidRDefault="003D6C3E" w:rsidP="001B5CD3">
            <w:pPr>
              <w:pStyle w:val="BodySingle"/>
              <w:tabs>
                <w:tab w:val="left" w:pos="318"/>
              </w:tabs>
              <w:ind w:left="34" w:hanging="34"/>
              <w:jc w:val="left"/>
              <w:rPr>
                <w:rFonts w:ascii="Arial" w:hAnsi="Arial" w:cs="Arial"/>
                <w:sz w:val="22"/>
                <w:szCs w:val="22"/>
              </w:rPr>
            </w:pPr>
            <w:r w:rsidRPr="009C3F0E">
              <w:rPr>
                <w:rFonts w:ascii="Arial" w:hAnsi="Arial" w:cs="Arial"/>
                <w:sz w:val="22"/>
                <w:szCs w:val="22"/>
              </w:rPr>
              <w:t>12.2 The Chief Executive Officer, with the assistance of the GM: F&amp;A must prepare a detailed proposal and explanation in this regard for approval by the Board.</w:t>
            </w:r>
          </w:p>
        </w:tc>
        <w:tc>
          <w:tcPr>
            <w:tcW w:w="2127"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CEO</w:t>
            </w: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198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bl>
    <w:p w:rsidR="003D6C3E" w:rsidRPr="009C3F0E" w:rsidRDefault="003D6C3E" w:rsidP="009C3F0E">
      <w:pPr>
        <w:rPr>
          <w:rFonts w:ascii="Arial" w:hAnsi="Arial" w:cs="Arial"/>
          <w:b/>
          <w:bCs/>
          <w:color w:val="000000"/>
          <w:sz w:val="22"/>
          <w:szCs w:val="22"/>
        </w:rPr>
      </w:pPr>
    </w:p>
    <w:p w:rsidR="003D6C3E" w:rsidRPr="009C3F0E" w:rsidRDefault="003D6C3E" w:rsidP="001B5CD3">
      <w:pPr>
        <w:rPr>
          <w:rFonts w:ascii="Arial" w:hAnsi="Arial" w:cs="Arial"/>
          <w:color w:val="000000"/>
          <w:sz w:val="22"/>
          <w:szCs w:val="22"/>
        </w:rPr>
        <w:sectPr w:rsidR="003D6C3E" w:rsidRPr="009C3F0E" w:rsidSect="00543F5A">
          <w:pgSz w:w="11907" w:h="16839" w:code="9"/>
          <w:pgMar w:top="1440" w:right="1183" w:bottom="1440" w:left="1276" w:header="720" w:footer="625" w:gutter="0"/>
          <w:cols w:space="720"/>
          <w:titlePg/>
          <w:docGrid w:linePitch="360"/>
        </w:sectPr>
      </w:pPr>
    </w:p>
    <w:p w:rsidR="003D6C3E" w:rsidRPr="001B5CD3" w:rsidRDefault="003D6C3E" w:rsidP="00E75FC6">
      <w:pPr>
        <w:pStyle w:val="ListParagraph"/>
        <w:numPr>
          <w:ilvl w:val="0"/>
          <w:numId w:val="223"/>
        </w:numPr>
        <w:ind w:left="709" w:hanging="709"/>
        <w:rPr>
          <w:rFonts w:ascii="Arial" w:hAnsi="Arial" w:cs="Arial"/>
          <w:b/>
          <w:color w:val="000000"/>
          <w:sz w:val="22"/>
          <w:szCs w:val="22"/>
        </w:rPr>
      </w:pPr>
      <w:r w:rsidRPr="001B5CD3">
        <w:rPr>
          <w:rFonts w:ascii="Arial" w:hAnsi="Arial" w:cs="Arial"/>
          <w:b/>
          <w:color w:val="000000"/>
          <w:sz w:val="22"/>
          <w:szCs w:val="22"/>
        </w:rPr>
        <w:lastRenderedPageBreak/>
        <w:t>PETTY CASH</w:t>
      </w:r>
    </w:p>
    <w:p w:rsidR="001B5CD3" w:rsidRPr="001B5CD3" w:rsidRDefault="001B5CD3" w:rsidP="001B5CD3">
      <w:pPr>
        <w:ind w:left="360"/>
        <w:rPr>
          <w:rFonts w:ascii="Arial" w:hAnsi="Arial" w:cs="Arial"/>
          <w:b/>
          <w:color w:val="000000"/>
          <w:sz w:val="22"/>
          <w:szCs w:val="22"/>
        </w:rPr>
      </w:pPr>
    </w:p>
    <w:tbl>
      <w:tblPr>
        <w:tblW w:w="9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62"/>
        <w:gridCol w:w="1844"/>
        <w:gridCol w:w="1862"/>
      </w:tblGrid>
      <w:tr w:rsidR="00384461" w:rsidRPr="007E7FA8" w:rsidTr="00384461">
        <w:trPr>
          <w:tblHeader/>
        </w:trPr>
        <w:tc>
          <w:tcPr>
            <w:tcW w:w="6062" w:type="dxa"/>
          </w:tcPr>
          <w:p w:rsidR="00384461" w:rsidRPr="007E7FA8" w:rsidRDefault="00384461" w:rsidP="00384461">
            <w:pPr>
              <w:pStyle w:val="BodyTextIndent"/>
              <w:ind w:left="0"/>
              <w:rPr>
                <w:rFonts w:ascii="Arial" w:hAnsi="Arial" w:cs="Arial"/>
                <w:color w:val="000000"/>
                <w:sz w:val="22"/>
                <w:szCs w:val="22"/>
              </w:rPr>
            </w:pPr>
            <w:r w:rsidRPr="007E7FA8">
              <w:rPr>
                <w:rFonts w:ascii="Arial" w:hAnsi="Arial" w:cs="Arial"/>
                <w:color w:val="000000"/>
                <w:sz w:val="22"/>
                <w:szCs w:val="22"/>
              </w:rPr>
              <w:t>Procedure</w:t>
            </w:r>
          </w:p>
        </w:tc>
        <w:tc>
          <w:tcPr>
            <w:tcW w:w="1844" w:type="dxa"/>
          </w:tcPr>
          <w:p w:rsidR="00384461" w:rsidRPr="007E7FA8" w:rsidRDefault="00384461" w:rsidP="00D465E0">
            <w:pPr>
              <w:rPr>
                <w:rFonts w:ascii="Arial" w:hAnsi="Arial" w:cs="Arial"/>
                <w:b/>
                <w:color w:val="000000"/>
                <w:sz w:val="22"/>
                <w:szCs w:val="22"/>
                <w:lang w:val="en-ZA"/>
              </w:rPr>
            </w:pPr>
            <w:r w:rsidRPr="007E7FA8">
              <w:rPr>
                <w:rFonts w:ascii="Arial" w:hAnsi="Arial" w:cs="Arial"/>
                <w:b/>
                <w:color w:val="000000"/>
                <w:sz w:val="22"/>
                <w:szCs w:val="22"/>
                <w:lang w:val="en-ZA"/>
              </w:rPr>
              <w:t>Responsibility</w:t>
            </w:r>
          </w:p>
        </w:tc>
        <w:tc>
          <w:tcPr>
            <w:tcW w:w="1862" w:type="dxa"/>
          </w:tcPr>
          <w:p w:rsidR="00384461" w:rsidRPr="007E7FA8" w:rsidRDefault="00384461" w:rsidP="00D465E0">
            <w:pPr>
              <w:rPr>
                <w:rFonts w:ascii="Arial" w:hAnsi="Arial" w:cs="Arial"/>
                <w:b/>
                <w:color w:val="000000"/>
                <w:sz w:val="22"/>
                <w:szCs w:val="22"/>
                <w:lang w:val="en-ZA"/>
              </w:rPr>
            </w:pPr>
            <w:r w:rsidRPr="007E7FA8">
              <w:rPr>
                <w:rFonts w:ascii="Arial" w:hAnsi="Arial" w:cs="Arial"/>
                <w:b/>
                <w:color w:val="000000"/>
                <w:sz w:val="22"/>
                <w:szCs w:val="22"/>
                <w:lang w:val="en-ZA"/>
              </w:rPr>
              <w:t>Frequency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68" w:type="dxa"/>
            <w:gridSpan w:val="3"/>
          </w:tcPr>
          <w:p w:rsidR="003D6C3E" w:rsidRPr="009C3F0E" w:rsidRDefault="003D6C3E" w:rsidP="009C3F0E">
            <w:pPr>
              <w:ind w:right="555"/>
              <w:rPr>
                <w:rFonts w:ascii="Arial" w:hAnsi="Arial" w:cs="Arial"/>
                <w:color w:val="000000"/>
                <w:sz w:val="22"/>
                <w:szCs w:val="22"/>
              </w:rPr>
            </w:pPr>
            <w:r w:rsidRPr="009C3F0E">
              <w:rPr>
                <w:rFonts w:ascii="Arial" w:hAnsi="Arial" w:cs="Arial"/>
                <w:b/>
                <w:color w:val="000000"/>
                <w:sz w:val="22"/>
                <w:szCs w:val="22"/>
              </w:rPr>
              <w:t>1. Petty cash float</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 xml:space="preserve">1.1 Petty cash funds are maintained on an imprest basis on the approval of the GM: F&amp;A. </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GM: F&amp;A</w:t>
            </w:r>
          </w:p>
        </w:tc>
        <w:tc>
          <w:tcPr>
            <w:tcW w:w="1862"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1.2 The responsibility for maintaining a petty cash float and making disbursements resides with the Accountant.</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Accountant</w:t>
            </w:r>
          </w:p>
        </w:tc>
        <w:tc>
          <w:tcPr>
            <w:tcW w:w="1862"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1.3 All claims from petty cash must be authorised by the GM: F&amp;A. If it is a claim for expenses already incurred, the associated receipt must be attached to the claim.</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GM: F&amp;A</w:t>
            </w:r>
          </w:p>
        </w:tc>
        <w:tc>
          <w:tcPr>
            <w:tcW w:w="1862"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1.4 The size of the petty cash float is determined by the CEO from time to time taking into account the amount of cash disbursements. The amount for the float is subject to the approval by the Chief Executive Officer.</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GM: F&amp;A</w:t>
            </w: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CEO</w:t>
            </w:r>
          </w:p>
          <w:p w:rsidR="003D6C3E" w:rsidRPr="009C3F0E" w:rsidRDefault="003D6C3E" w:rsidP="009C3F0E">
            <w:pPr>
              <w:rPr>
                <w:rFonts w:ascii="Arial" w:hAnsi="Arial" w:cs="Arial"/>
                <w:color w:val="000000"/>
                <w:sz w:val="22"/>
                <w:szCs w:val="22"/>
              </w:rPr>
            </w:pPr>
          </w:p>
        </w:tc>
        <w:tc>
          <w:tcPr>
            <w:tcW w:w="1862"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1.5 Petty cash float of N$2,000 are to be maintained by the Accountant for meeting emergency or small-scale expenses.  The type of expenditure that can be paid out of petty cash are as follows:</w:t>
            </w:r>
          </w:p>
          <w:p w:rsidR="003D6C3E" w:rsidRPr="009C3F0E" w:rsidRDefault="003D6C3E" w:rsidP="006C1D4F">
            <w:pPr>
              <w:numPr>
                <w:ilvl w:val="0"/>
                <w:numId w:val="107"/>
              </w:numPr>
              <w:tabs>
                <w:tab w:val="clear" w:pos="720"/>
              </w:tabs>
              <w:ind w:left="284" w:hanging="284"/>
              <w:rPr>
                <w:rFonts w:ascii="Arial" w:hAnsi="Arial" w:cs="Arial"/>
                <w:color w:val="000000"/>
                <w:sz w:val="22"/>
                <w:szCs w:val="22"/>
              </w:rPr>
            </w:pPr>
            <w:r w:rsidRPr="009C3F0E">
              <w:rPr>
                <w:rFonts w:ascii="Arial" w:hAnsi="Arial" w:cs="Arial"/>
                <w:color w:val="000000"/>
                <w:sz w:val="22"/>
                <w:szCs w:val="22"/>
              </w:rPr>
              <w:t xml:space="preserve">Stationery </w:t>
            </w:r>
          </w:p>
          <w:p w:rsidR="003D6C3E" w:rsidRPr="009C3F0E" w:rsidRDefault="003D6C3E" w:rsidP="006C1D4F">
            <w:pPr>
              <w:numPr>
                <w:ilvl w:val="0"/>
                <w:numId w:val="107"/>
              </w:numPr>
              <w:tabs>
                <w:tab w:val="clear" w:pos="720"/>
              </w:tabs>
              <w:ind w:left="284" w:hanging="284"/>
              <w:rPr>
                <w:rFonts w:ascii="Arial" w:hAnsi="Arial" w:cs="Arial"/>
                <w:color w:val="000000"/>
                <w:sz w:val="22"/>
                <w:szCs w:val="22"/>
              </w:rPr>
            </w:pPr>
            <w:r w:rsidRPr="009C3F0E">
              <w:rPr>
                <w:rFonts w:ascii="Arial" w:hAnsi="Arial" w:cs="Arial"/>
                <w:color w:val="000000"/>
                <w:sz w:val="22"/>
                <w:szCs w:val="22"/>
              </w:rPr>
              <w:t>Refreshments</w:t>
            </w:r>
          </w:p>
          <w:p w:rsidR="003D6C3E" w:rsidRPr="009C3F0E" w:rsidRDefault="003D6C3E" w:rsidP="006C1D4F">
            <w:pPr>
              <w:numPr>
                <w:ilvl w:val="0"/>
                <w:numId w:val="107"/>
              </w:numPr>
              <w:tabs>
                <w:tab w:val="clear" w:pos="720"/>
              </w:tabs>
              <w:ind w:left="284" w:hanging="284"/>
              <w:rPr>
                <w:rFonts w:ascii="Arial" w:hAnsi="Arial" w:cs="Arial"/>
                <w:color w:val="000000"/>
                <w:sz w:val="22"/>
                <w:szCs w:val="22"/>
              </w:rPr>
            </w:pPr>
            <w:r w:rsidRPr="009C3F0E">
              <w:rPr>
                <w:rFonts w:ascii="Arial" w:hAnsi="Arial" w:cs="Arial"/>
                <w:color w:val="000000"/>
                <w:sz w:val="22"/>
                <w:szCs w:val="22"/>
              </w:rPr>
              <w:t>Travel expenses,</w:t>
            </w:r>
          </w:p>
          <w:p w:rsidR="003D6C3E" w:rsidRPr="009C3F0E" w:rsidRDefault="003D6C3E" w:rsidP="006C1D4F">
            <w:pPr>
              <w:numPr>
                <w:ilvl w:val="0"/>
                <w:numId w:val="107"/>
              </w:numPr>
              <w:tabs>
                <w:tab w:val="clear" w:pos="720"/>
              </w:tabs>
              <w:ind w:left="284" w:hanging="284"/>
              <w:rPr>
                <w:rFonts w:ascii="Arial" w:hAnsi="Arial" w:cs="Arial"/>
                <w:color w:val="000000"/>
                <w:sz w:val="22"/>
                <w:szCs w:val="22"/>
              </w:rPr>
            </w:pPr>
            <w:r w:rsidRPr="009C3F0E">
              <w:rPr>
                <w:rFonts w:ascii="Arial" w:hAnsi="Arial" w:cs="Arial"/>
                <w:color w:val="000000"/>
                <w:sz w:val="22"/>
                <w:szCs w:val="22"/>
              </w:rPr>
              <w:t>Sundry hardware and cleaning,</w:t>
            </w:r>
          </w:p>
          <w:p w:rsidR="003D6C3E" w:rsidRPr="009C3F0E" w:rsidRDefault="003D6C3E" w:rsidP="006C1D4F">
            <w:pPr>
              <w:numPr>
                <w:ilvl w:val="0"/>
                <w:numId w:val="107"/>
              </w:numPr>
              <w:tabs>
                <w:tab w:val="clear" w:pos="720"/>
              </w:tabs>
              <w:ind w:left="284" w:hanging="284"/>
              <w:rPr>
                <w:rFonts w:ascii="Arial" w:hAnsi="Arial" w:cs="Arial"/>
                <w:color w:val="000000"/>
                <w:sz w:val="22"/>
                <w:szCs w:val="22"/>
              </w:rPr>
            </w:pPr>
            <w:r w:rsidRPr="009C3F0E">
              <w:rPr>
                <w:rFonts w:ascii="Arial" w:hAnsi="Arial" w:cs="Arial"/>
                <w:color w:val="000000"/>
                <w:sz w:val="22"/>
                <w:szCs w:val="22"/>
              </w:rPr>
              <w:t>Registered post, stamps and</w:t>
            </w:r>
          </w:p>
          <w:p w:rsidR="003D6C3E" w:rsidRPr="009C3F0E" w:rsidRDefault="003D6C3E" w:rsidP="006C1D4F">
            <w:pPr>
              <w:numPr>
                <w:ilvl w:val="0"/>
                <w:numId w:val="107"/>
              </w:numPr>
              <w:tabs>
                <w:tab w:val="clear" w:pos="720"/>
              </w:tabs>
              <w:ind w:left="284" w:hanging="284"/>
              <w:rPr>
                <w:rFonts w:ascii="Arial" w:hAnsi="Arial" w:cs="Arial"/>
                <w:b/>
                <w:color w:val="000000"/>
                <w:sz w:val="22"/>
                <w:szCs w:val="22"/>
              </w:rPr>
            </w:pPr>
            <w:r w:rsidRPr="009C3F0E">
              <w:rPr>
                <w:rFonts w:ascii="Arial" w:hAnsi="Arial" w:cs="Arial"/>
                <w:color w:val="000000"/>
                <w:sz w:val="22"/>
                <w:szCs w:val="22"/>
              </w:rPr>
              <w:t>Flowers</w:t>
            </w:r>
          </w:p>
          <w:p w:rsidR="003D6C3E" w:rsidRPr="009C3F0E" w:rsidRDefault="003D6C3E" w:rsidP="006C1D4F">
            <w:pPr>
              <w:numPr>
                <w:ilvl w:val="0"/>
                <w:numId w:val="107"/>
              </w:numPr>
              <w:tabs>
                <w:tab w:val="clear" w:pos="720"/>
              </w:tabs>
              <w:ind w:left="284" w:hanging="284"/>
              <w:rPr>
                <w:rFonts w:ascii="Arial" w:hAnsi="Arial" w:cs="Arial"/>
                <w:b/>
                <w:color w:val="000000"/>
                <w:sz w:val="22"/>
                <w:szCs w:val="22"/>
              </w:rPr>
            </w:pPr>
            <w:r w:rsidRPr="009C3F0E">
              <w:rPr>
                <w:rFonts w:ascii="Arial" w:hAnsi="Arial" w:cs="Arial"/>
                <w:color w:val="000000"/>
                <w:sz w:val="22"/>
                <w:szCs w:val="22"/>
              </w:rPr>
              <w:t>Parking Fees</w:t>
            </w:r>
          </w:p>
          <w:p w:rsidR="003D6C3E" w:rsidRPr="009C3F0E" w:rsidRDefault="003D6C3E" w:rsidP="001B5CD3">
            <w:pPr>
              <w:ind w:left="284" w:hanging="284"/>
              <w:rPr>
                <w:rFonts w:ascii="Arial" w:hAnsi="Arial" w:cs="Arial"/>
                <w:b/>
                <w:color w:val="000000"/>
                <w:sz w:val="22"/>
                <w:szCs w:val="22"/>
              </w:rPr>
            </w:pPr>
          </w:p>
          <w:p w:rsidR="003D6C3E" w:rsidRPr="009C3F0E" w:rsidRDefault="003D6C3E" w:rsidP="001B5CD3">
            <w:pPr>
              <w:ind w:left="284" w:hanging="284"/>
              <w:rPr>
                <w:rFonts w:ascii="Arial" w:hAnsi="Arial" w:cs="Arial"/>
                <w:b/>
                <w:color w:val="000000"/>
                <w:sz w:val="22"/>
                <w:szCs w:val="22"/>
              </w:rPr>
            </w:pPr>
            <w:r w:rsidRPr="009C3F0E">
              <w:rPr>
                <w:rFonts w:ascii="Arial" w:hAnsi="Arial" w:cs="Arial"/>
                <w:color w:val="000000"/>
                <w:sz w:val="22"/>
                <w:szCs w:val="22"/>
                <w:lang w:val="en-ZA"/>
              </w:rPr>
              <w:t>Petty cash shall not be used to pay for:</w:t>
            </w:r>
          </w:p>
          <w:p w:rsidR="003D6C3E" w:rsidRPr="009C3F0E" w:rsidRDefault="003D6C3E" w:rsidP="006C1D4F">
            <w:pPr>
              <w:numPr>
                <w:ilvl w:val="0"/>
                <w:numId w:val="121"/>
              </w:numPr>
              <w:tabs>
                <w:tab w:val="clear" w:pos="567"/>
              </w:tabs>
              <w:ind w:left="284" w:right="33" w:hanging="284"/>
              <w:rPr>
                <w:rFonts w:ascii="Arial" w:hAnsi="Arial" w:cs="Arial"/>
                <w:color w:val="000000"/>
                <w:sz w:val="22"/>
                <w:szCs w:val="22"/>
                <w:lang w:val="en-ZA"/>
              </w:rPr>
            </w:pPr>
            <w:r w:rsidRPr="009C3F0E">
              <w:rPr>
                <w:rFonts w:ascii="Arial" w:hAnsi="Arial" w:cs="Arial"/>
                <w:color w:val="000000"/>
                <w:sz w:val="22"/>
                <w:szCs w:val="22"/>
                <w:lang w:val="en-ZA"/>
              </w:rPr>
              <w:t>creditors’ invoices</w:t>
            </w:r>
          </w:p>
          <w:p w:rsidR="003D6C3E" w:rsidRPr="009C3F0E" w:rsidRDefault="003D6C3E" w:rsidP="006C1D4F">
            <w:pPr>
              <w:numPr>
                <w:ilvl w:val="0"/>
                <w:numId w:val="121"/>
              </w:numPr>
              <w:tabs>
                <w:tab w:val="clear" w:pos="567"/>
              </w:tabs>
              <w:ind w:left="284" w:right="33" w:hanging="284"/>
              <w:rPr>
                <w:rFonts w:ascii="Arial" w:hAnsi="Arial" w:cs="Arial"/>
                <w:color w:val="000000"/>
                <w:sz w:val="22"/>
                <w:szCs w:val="22"/>
                <w:lang w:val="en-ZA"/>
              </w:rPr>
            </w:pPr>
            <w:r w:rsidRPr="009C3F0E">
              <w:rPr>
                <w:rFonts w:ascii="Arial" w:hAnsi="Arial" w:cs="Arial"/>
                <w:color w:val="000000"/>
                <w:sz w:val="22"/>
                <w:szCs w:val="22"/>
                <w:lang w:val="en-ZA"/>
              </w:rPr>
              <w:t>staff loans or travel advances</w:t>
            </w:r>
          </w:p>
          <w:p w:rsidR="003D6C3E" w:rsidRPr="009C3F0E" w:rsidRDefault="003D6C3E" w:rsidP="006C1D4F">
            <w:pPr>
              <w:numPr>
                <w:ilvl w:val="0"/>
                <w:numId w:val="121"/>
              </w:numPr>
              <w:tabs>
                <w:tab w:val="clear" w:pos="567"/>
              </w:tabs>
              <w:ind w:left="284" w:hanging="284"/>
              <w:rPr>
                <w:rFonts w:ascii="Arial" w:hAnsi="Arial" w:cs="Arial"/>
                <w:color w:val="000000"/>
                <w:sz w:val="22"/>
                <w:szCs w:val="22"/>
                <w:lang w:val="en-ZA"/>
              </w:rPr>
            </w:pPr>
            <w:r w:rsidRPr="009C3F0E">
              <w:rPr>
                <w:rFonts w:ascii="Arial" w:hAnsi="Arial" w:cs="Arial"/>
                <w:color w:val="000000"/>
                <w:sz w:val="22"/>
                <w:szCs w:val="22"/>
                <w:lang w:val="en-ZA"/>
              </w:rPr>
              <w:t>wages for casual labour</w:t>
            </w:r>
          </w:p>
          <w:p w:rsidR="003D6C3E" w:rsidRPr="009C3F0E" w:rsidRDefault="003D6C3E" w:rsidP="006C1D4F">
            <w:pPr>
              <w:numPr>
                <w:ilvl w:val="0"/>
                <w:numId w:val="121"/>
              </w:numPr>
              <w:tabs>
                <w:tab w:val="clear" w:pos="567"/>
              </w:tabs>
              <w:ind w:left="284" w:hanging="284"/>
              <w:rPr>
                <w:rFonts w:ascii="Arial" w:hAnsi="Arial" w:cs="Arial"/>
                <w:b/>
                <w:color w:val="000000"/>
                <w:sz w:val="22"/>
                <w:szCs w:val="22"/>
              </w:rPr>
            </w:pPr>
            <w:r w:rsidRPr="009C3F0E">
              <w:rPr>
                <w:rFonts w:ascii="Arial" w:hAnsi="Arial" w:cs="Arial"/>
                <w:color w:val="000000"/>
                <w:sz w:val="22"/>
                <w:szCs w:val="22"/>
                <w:lang w:val="en-ZA"/>
              </w:rPr>
              <w:t>cashing of personal cheques for staff members</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Accountant</w:t>
            </w:r>
          </w:p>
        </w:tc>
        <w:tc>
          <w:tcPr>
            <w:tcW w:w="1862"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1B5CD3">
            <w:pPr>
              <w:rPr>
                <w:rFonts w:ascii="Arial" w:hAnsi="Arial" w:cs="Arial"/>
                <w:color w:val="000000"/>
                <w:sz w:val="22"/>
                <w:szCs w:val="22"/>
              </w:rPr>
            </w:pPr>
            <w:r w:rsidRPr="009C3F0E">
              <w:rPr>
                <w:rFonts w:ascii="Arial" w:hAnsi="Arial" w:cs="Arial"/>
                <w:color w:val="000000"/>
                <w:sz w:val="22"/>
                <w:szCs w:val="22"/>
              </w:rPr>
              <w:t>1.6 The maximum amount that can be paid from petty cash for the above types of expenditure is N$2,000 on any one voucher.</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Accountant</w:t>
            </w:r>
          </w:p>
        </w:tc>
        <w:tc>
          <w:tcPr>
            <w:tcW w:w="1862" w:type="dxa"/>
          </w:tcPr>
          <w:p w:rsidR="003D6C3E" w:rsidRPr="009C3F0E" w:rsidRDefault="003D6C3E" w:rsidP="009C3F0E">
            <w:pPr>
              <w:ind w:right="-27"/>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68" w:type="dxa"/>
            <w:gridSpan w:val="3"/>
          </w:tcPr>
          <w:p w:rsidR="003D6C3E" w:rsidRPr="009C3F0E" w:rsidRDefault="003D6C3E" w:rsidP="009C3F0E">
            <w:pPr>
              <w:rPr>
                <w:rFonts w:ascii="Arial" w:hAnsi="Arial" w:cs="Arial"/>
                <w:b/>
                <w:color w:val="000000"/>
                <w:sz w:val="22"/>
                <w:szCs w:val="22"/>
              </w:rPr>
            </w:pPr>
            <w:r w:rsidRPr="009C3F0E">
              <w:rPr>
                <w:rFonts w:ascii="Arial" w:hAnsi="Arial" w:cs="Arial"/>
                <w:b/>
                <w:color w:val="000000"/>
                <w:sz w:val="22"/>
                <w:szCs w:val="22"/>
              </w:rPr>
              <w:t>2. Petty Cash Safeguarding</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lang w:val="en-ZA"/>
              </w:rPr>
              <w:t xml:space="preserve">2.1 The Accountant should have a lockable petty cashbox, and a safe where the box and the petty cash register can be locked away. </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Daily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lang w:val="en-ZA"/>
              </w:rPr>
              <w:t>2.2 The Accountant must ensure that the cashbox and the petty cash register are locked away and that access is restricted to authorised officials only.</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Daily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lang w:val="en-ZA"/>
              </w:rPr>
              <w:t>2.3 The key of the petty cashbox should not be kept in the same place as the petty cashbox, and should not be available to any unauthorised persons.</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Daily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78"/>
        </w:trPr>
        <w:tc>
          <w:tcPr>
            <w:tcW w:w="6062"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lang w:val="en-ZA"/>
              </w:rPr>
              <w:t>2.4 The duplicate petty cashbox key can be kept by the GM: F&amp;A.</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GM: F&amp;A</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Continuously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ind w:right="33"/>
              <w:rPr>
                <w:rFonts w:ascii="Arial" w:hAnsi="Arial" w:cs="Arial"/>
                <w:color w:val="000000"/>
                <w:sz w:val="22"/>
                <w:szCs w:val="22"/>
                <w:lang w:val="en-ZA"/>
              </w:rPr>
            </w:pPr>
            <w:r w:rsidRPr="009C3F0E">
              <w:rPr>
                <w:rFonts w:ascii="Arial" w:hAnsi="Arial" w:cs="Arial"/>
                <w:color w:val="000000"/>
                <w:sz w:val="22"/>
                <w:szCs w:val="22"/>
                <w:lang w:val="en-ZA"/>
              </w:rPr>
              <w:t>2.5 Where circumstances necessitate the transfer of responsibility from the Accountant to someone else, the GM: F&amp;A must perform the following in the presence of the Accountant and the person taking responsibility for the petty cash:</w:t>
            </w:r>
          </w:p>
          <w:p w:rsidR="003D6C3E" w:rsidRPr="009C3F0E" w:rsidRDefault="003D6C3E" w:rsidP="006C1D4F">
            <w:pPr>
              <w:numPr>
                <w:ilvl w:val="0"/>
                <w:numId w:val="119"/>
              </w:numPr>
              <w:tabs>
                <w:tab w:val="left" w:pos="720"/>
              </w:tabs>
              <w:ind w:left="720" w:right="33" w:hanging="360"/>
              <w:rPr>
                <w:rFonts w:ascii="Arial" w:hAnsi="Arial" w:cs="Arial"/>
                <w:color w:val="000000"/>
                <w:sz w:val="22"/>
                <w:szCs w:val="22"/>
                <w:lang w:val="en-ZA"/>
              </w:rPr>
            </w:pPr>
            <w:r w:rsidRPr="009C3F0E">
              <w:rPr>
                <w:rFonts w:ascii="Arial" w:hAnsi="Arial" w:cs="Arial"/>
                <w:color w:val="000000"/>
                <w:sz w:val="22"/>
                <w:szCs w:val="22"/>
                <w:lang w:val="en-ZA"/>
              </w:rPr>
              <w:t>open safe and cashbox;</w:t>
            </w:r>
          </w:p>
          <w:p w:rsidR="003D6C3E" w:rsidRPr="009C3F0E" w:rsidRDefault="003D6C3E" w:rsidP="006C1D4F">
            <w:pPr>
              <w:numPr>
                <w:ilvl w:val="0"/>
                <w:numId w:val="119"/>
              </w:numPr>
              <w:tabs>
                <w:tab w:val="left" w:pos="720"/>
              </w:tabs>
              <w:ind w:left="720" w:right="33" w:hanging="360"/>
              <w:rPr>
                <w:rFonts w:ascii="Arial" w:hAnsi="Arial" w:cs="Arial"/>
                <w:color w:val="000000"/>
                <w:sz w:val="22"/>
                <w:szCs w:val="22"/>
                <w:lang w:val="en-ZA"/>
              </w:rPr>
            </w:pPr>
            <w:r w:rsidRPr="009C3F0E">
              <w:rPr>
                <w:rFonts w:ascii="Arial" w:hAnsi="Arial" w:cs="Arial"/>
                <w:color w:val="000000"/>
                <w:sz w:val="22"/>
                <w:szCs w:val="22"/>
                <w:lang w:val="en-ZA"/>
              </w:rPr>
              <w:lastRenderedPageBreak/>
              <w:t>count physical cash on hand;</w:t>
            </w:r>
          </w:p>
          <w:p w:rsidR="003D6C3E" w:rsidRPr="009C3F0E" w:rsidRDefault="003D6C3E" w:rsidP="006C1D4F">
            <w:pPr>
              <w:numPr>
                <w:ilvl w:val="0"/>
                <w:numId w:val="119"/>
              </w:numPr>
              <w:tabs>
                <w:tab w:val="left" w:pos="720"/>
              </w:tabs>
              <w:ind w:left="720" w:right="33" w:hanging="360"/>
              <w:rPr>
                <w:rFonts w:ascii="Arial" w:hAnsi="Arial" w:cs="Arial"/>
                <w:color w:val="000000"/>
                <w:sz w:val="22"/>
                <w:szCs w:val="22"/>
                <w:lang w:val="en-ZA"/>
              </w:rPr>
            </w:pPr>
            <w:r w:rsidRPr="009C3F0E">
              <w:rPr>
                <w:rFonts w:ascii="Arial" w:hAnsi="Arial" w:cs="Arial"/>
                <w:color w:val="000000"/>
                <w:sz w:val="22"/>
                <w:szCs w:val="22"/>
                <w:lang w:val="en-ZA"/>
              </w:rPr>
              <w:t>compare the physical cash on hand to the petty cash summary expenditure sheet;</w:t>
            </w:r>
          </w:p>
          <w:p w:rsidR="003D6C3E" w:rsidRPr="009C3F0E" w:rsidRDefault="003D6C3E" w:rsidP="006C1D4F">
            <w:pPr>
              <w:numPr>
                <w:ilvl w:val="0"/>
                <w:numId w:val="119"/>
              </w:numPr>
              <w:tabs>
                <w:tab w:val="left" w:pos="720"/>
              </w:tabs>
              <w:ind w:left="720" w:right="33" w:hanging="360"/>
              <w:rPr>
                <w:rFonts w:ascii="Arial" w:hAnsi="Arial" w:cs="Arial"/>
                <w:color w:val="000000"/>
                <w:sz w:val="22"/>
                <w:szCs w:val="22"/>
                <w:lang w:val="en-ZA"/>
              </w:rPr>
            </w:pPr>
            <w:r w:rsidRPr="009C3F0E">
              <w:rPr>
                <w:rFonts w:ascii="Arial" w:hAnsi="Arial" w:cs="Arial"/>
                <w:color w:val="000000"/>
                <w:sz w:val="22"/>
                <w:szCs w:val="22"/>
                <w:lang w:val="en-ZA"/>
              </w:rPr>
              <w:t>any cash transferred must be recorded by the relief petty cash custodian for future reference; and</w:t>
            </w:r>
          </w:p>
          <w:p w:rsidR="003D6C3E" w:rsidRPr="009C3F0E" w:rsidRDefault="003D6C3E" w:rsidP="006C1D4F">
            <w:pPr>
              <w:numPr>
                <w:ilvl w:val="0"/>
                <w:numId w:val="119"/>
              </w:numPr>
              <w:tabs>
                <w:tab w:val="left" w:pos="720"/>
              </w:tabs>
              <w:ind w:left="720" w:right="33" w:hanging="360"/>
              <w:rPr>
                <w:rFonts w:ascii="Arial" w:hAnsi="Arial" w:cs="Arial"/>
                <w:color w:val="000000"/>
                <w:sz w:val="22"/>
                <w:szCs w:val="22"/>
                <w:lang w:val="en-ZA"/>
              </w:rPr>
            </w:pPr>
            <w:r w:rsidRPr="009C3F0E">
              <w:rPr>
                <w:rFonts w:ascii="Arial" w:hAnsi="Arial" w:cs="Arial"/>
                <w:color w:val="000000"/>
                <w:sz w:val="22"/>
                <w:szCs w:val="22"/>
                <w:lang w:val="en-ZA"/>
              </w:rPr>
              <w:t>the relief petty cash custodian, Accountant and GM: F&amp;A must date and sign a custodian relief form to indicate that all information recorded and physical cash on hand are complete and accurate.</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lastRenderedPageBreak/>
              <w:t>GM: F&amp;A</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Daily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rPr>
              <w:lastRenderedPageBreak/>
              <w:t xml:space="preserve">2.6 Petty cash on hand must be regularly spot checked by the GM: F&amp;A. He/She should perform this in the presence of the Accountant and both should date and sign a petty cash calculation sheet. </w:t>
            </w:r>
          </w:p>
          <w:p w:rsidR="003D6C3E" w:rsidRPr="009C3F0E" w:rsidRDefault="003D6C3E" w:rsidP="009C3F0E">
            <w:pPr>
              <w:autoSpaceDE w:val="0"/>
              <w:autoSpaceDN w:val="0"/>
              <w:adjustRightInd w:val="0"/>
              <w:rPr>
                <w:rFonts w:ascii="Arial" w:hAnsi="Arial" w:cs="Arial"/>
                <w:color w:val="000000"/>
                <w:sz w:val="22"/>
                <w:szCs w:val="22"/>
                <w:lang w:val="en-ZA" w:eastAsia="en-ZA"/>
              </w:rPr>
            </w:pPr>
          </w:p>
          <w:p w:rsidR="003D6C3E" w:rsidRPr="009C3F0E" w:rsidRDefault="003D6C3E" w:rsidP="001B5CD3">
            <w:pPr>
              <w:autoSpaceDE w:val="0"/>
              <w:autoSpaceDN w:val="0"/>
              <w:adjustRightInd w:val="0"/>
              <w:rPr>
                <w:rFonts w:ascii="Arial" w:hAnsi="Arial" w:cs="Arial"/>
                <w:color w:val="000000"/>
                <w:sz w:val="22"/>
                <w:szCs w:val="22"/>
              </w:rPr>
            </w:pPr>
            <w:r w:rsidRPr="009C3F0E">
              <w:rPr>
                <w:rFonts w:ascii="Arial" w:hAnsi="Arial" w:cs="Arial"/>
                <w:color w:val="000000"/>
                <w:sz w:val="22"/>
                <w:szCs w:val="22"/>
                <w:lang w:val="en-ZA" w:eastAsia="en-ZA"/>
              </w:rPr>
              <w:t xml:space="preserve">The invoices/cash vouchers should be inspected with every count to ensure validity and that it adds up to the cash spent. </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GM: F&amp;A</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lang w:val="en-ZA"/>
              </w:rPr>
              <w:t>2.7 Differences identified during the spot count must be recorded, investigated and corrective actions should be taken.</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GM: F&amp;A</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768" w:type="dxa"/>
            <w:gridSpan w:val="3"/>
          </w:tcPr>
          <w:p w:rsidR="003D6C3E" w:rsidRPr="009C3F0E" w:rsidRDefault="003D6C3E" w:rsidP="009C3F0E">
            <w:pPr>
              <w:rPr>
                <w:rFonts w:ascii="Arial" w:hAnsi="Arial" w:cs="Arial"/>
                <w:b/>
                <w:color w:val="000000"/>
                <w:sz w:val="22"/>
                <w:szCs w:val="22"/>
              </w:rPr>
            </w:pPr>
            <w:r w:rsidRPr="009C3F0E">
              <w:rPr>
                <w:rFonts w:ascii="Arial" w:hAnsi="Arial" w:cs="Arial"/>
                <w:b/>
                <w:color w:val="000000"/>
                <w:sz w:val="22"/>
                <w:szCs w:val="22"/>
              </w:rPr>
              <w:t>3. Recording of petty cash transactions</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ind w:right="33"/>
              <w:rPr>
                <w:rFonts w:ascii="Arial" w:hAnsi="Arial" w:cs="Arial"/>
                <w:color w:val="000000"/>
                <w:sz w:val="22"/>
                <w:szCs w:val="22"/>
                <w:lang w:val="en-ZA"/>
              </w:rPr>
            </w:pPr>
            <w:r w:rsidRPr="009C3F0E">
              <w:rPr>
                <w:rFonts w:ascii="Arial" w:hAnsi="Arial" w:cs="Arial"/>
                <w:color w:val="000000"/>
                <w:sz w:val="22"/>
                <w:szCs w:val="22"/>
                <w:lang w:val="en-ZA"/>
              </w:rPr>
              <w:t xml:space="preserve">3.1 All money received as petty cash and all expenses paid from the petty cash must be recorded diligently in the petty cash book.  </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Daily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3.2 A Petty cash request form must be approved by the relevant official who requests the funds and must be approved by his/her immediate supervisor.  The following information must be included in the petty cash request form:</w:t>
            </w:r>
          </w:p>
          <w:p w:rsidR="003D6C3E" w:rsidRPr="009C3F0E" w:rsidRDefault="003D6C3E" w:rsidP="006C1D4F">
            <w:pPr>
              <w:numPr>
                <w:ilvl w:val="0"/>
                <w:numId w:val="120"/>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name of requestor;</w:t>
            </w:r>
          </w:p>
          <w:p w:rsidR="003D6C3E" w:rsidRPr="009C3F0E" w:rsidRDefault="003D6C3E" w:rsidP="006C1D4F">
            <w:pPr>
              <w:numPr>
                <w:ilvl w:val="0"/>
                <w:numId w:val="120"/>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signature of requestor;</w:t>
            </w:r>
          </w:p>
          <w:p w:rsidR="003D6C3E" w:rsidRPr="009C3F0E" w:rsidRDefault="003D6C3E" w:rsidP="006C1D4F">
            <w:pPr>
              <w:numPr>
                <w:ilvl w:val="0"/>
                <w:numId w:val="120"/>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date of request;</w:t>
            </w:r>
          </w:p>
          <w:p w:rsidR="003D6C3E" w:rsidRPr="009C3F0E" w:rsidRDefault="003D6C3E" w:rsidP="006C1D4F">
            <w:pPr>
              <w:numPr>
                <w:ilvl w:val="0"/>
                <w:numId w:val="120"/>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amount requested;</w:t>
            </w:r>
          </w:p>
          <w:p w:rsidR="003D6C3E" w:rsidRPr="009C3F0E" w:rsidRDefault="003D6C3E" w:rsidP="006C1D4F">
            <w:pPr>
              <w:numPr>
                <w:ilvl w:val="0"/>
                <w:numId w:val="120"/>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budget or department account number;</w:t>
            </w:r>
          </w:p>
          <w:p w:rsidR="003D6C3E" w:rsidRPr="009C3F0E" w:rsidRDefault="003D6C3E" w:rsidP="006C1D4F">
            <w:pPr>
              <w:numPr>
                <w:ilvl w:val="0"/>
                <w:numId w:val="120"/>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purpose for request;</w:t>
            </w:r>
          </w:p>
          <w:p w:rsidR="003D6C3E" w:rsidRPr="009C3F0E" w:rsidRDefault="003D6C3E" w:rsidP="006C1D4F">
            <w:pPr>
              <w:numPr>
                <w:ilvl w:val="0"/>
                <w:numId w:val="120"/>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signature of approver;</w:t>
            </w:r>
          </w:p>
          <w:p w:rsidR="003D6C3E" w:rsidRPr="009C3F0E" w:rsidRDefault="003D6C3E" w:rsidP="006C1D4F">
            <w:pPr>
              <w:numPr>
                <w:ilvl w:val="0"/>
                <w:numId w:val="120"/>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name of cash recipient/payee;</w:t>
            </w:r>
          </w:p>
          <w:p w:rsidR="003D6C3E" w:rsidRPr="009C3F0E" w:rsidRDefault="003D6C3E" w:rsidP="006C1D4F">
            <w:pPr>
              <w:numPr>
                <w:ilvl w:val="0"/>
                <w:numId w:val="120"/>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amount issued;</w:t>
            </w:r>
          </w:p>
          <w:p w:rsidR="003D6C3E" w:rsidRPr="009C3F0E" w:rsidRDefault="003D6C3E" w:rsidP="006C1D4F">
            <w:pPr>
              <w:numPr>
                <w:ilvl w:val="0"/>
                <w:numId w:val="120"/>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signature of official receiving the cash;</w:t>
            </w:r>
          </w:p>
          <w:p w:rsidR="003D6C3E" w:rsidRPr="009C3F0E" w:rsidRDefault="003D6C3E" w:rsidP="006C1D4F">
            <w:pPr>
              <w:numPr>
                <w:ilvl w:val="0"/>
                <w:numId w:val="120"/>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signature of custodian issuing the cash;</w:t>
            </w:r>
          </w:p>
          <w:p w:rsidR="003D6C3E" w:rsidRPr="009C3F0E" w:rsidRDefault="003D6C3E" w:rsidP="006C1D4F">
            <w:pPr>
              <w:numPr>
                <w:ilvl w:val="0"/>
                <w:numId w:val="120"/>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signature of GM: F&amp;A authorising the claim.</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Daily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3.3 Accountant must ensure that proof of cash receipts/invoices (were such receipts/invoices could be obtained) is received together with the balancing amount (if change were received) from the official who received the cash.</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 xml:space="preserve">Accountant </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Daily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3.4 Actual expenses and the cash received back from the cash recipient must be recorded on the petty cash request form.</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 xml:space="preserve">Accountant </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Daily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3.5 Receipt/invoices must be attached to the petty cash request form and filed in the petty cash file.</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 xml:space="preserve">Accountant </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Daily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 xml:space="preserve">3.6 Accountant must follow-up in a timely manner on outstanding petty cash request forms for which </w:t>
            </w:r>
            <w:r w:rsidRPr="009C3F0E">
              <w:rPr>
                <w:rFonts w:ascii="Arial" w:hAnsi="Arial" w:cs="Arial"/>
                <w:color w:val="000000"/>
                <w:sz w:val="22"/>
                <w:szCs w:val="22"/>
                <w:lang w:val="en-ZA"/>
              </w:rPr>
              <w:lastRenderedPageBreak/>
              <w:t>receipts/invoices were not received.</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lastRenderedPageBreak/>
              <w:t xml:space="preserve">Accountant </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Daily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lastRenderedPageBreak/>
              <w:t>3.7 Petty cash request forms and attached receipts/invoices must be stamped as “PAID” to prevent duplicate processing of petty cash request and voucher forms.</w:t>
            </w:r>
          </w:p>
        </w:tc>
        <w:tc>
          <w:tcPr>
            <w:tcW w:w="184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 xml:space="preserve">Accountant </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Daily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3.8 The Accountant must capture the petty cash request forms on a petty cash calculation sheet for reconciling purposes.</w:t>
            </w:r>
          </w:p>
        </w:tc>
        <w:tc>
          <w:tcPr>
            <w:tcW w:w="1844"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lang w:val="en-ZA"/>
              </w:rPr>
              <w:t xml:space="preserve">Accountant </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Daily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ind w:right="555"/>
              <w:rPr>
                <w:rFonts w:ascii="Arial" w:hAnsi="Arial" w:cs="Arial"/>
                <w:color w:val="000000"/>
                <w:sz w:val="22"/>
                <w:szCs w:val="22"/>
              </w:rPr>
            </w:pPr>
            <w:r w:rsidRPr="009C3F0E">
              <w:rPr>
                <w:rFonts w:ascii="Arial" w:hAnsi="Arial" w:cs="Arial"/>
                <w:b/>
                <w:color w:val="000000"/>
                <w:sz w:val="22"/>
                <w:szCs w:val="22"/>
                <w:lang w:val="en-ZA"/>
              </w:rPr>
              <w:t>4. Reconciliation of petty cash</w:t>
            </w:r>
          </w:p>
        </w:tc>
        <w:tc>
          <w:tcPr>
            <w:tcW w:w="1844" w:type="dxa"/>
          </w:tcPr>
          <w:p w:rsidR="003D6C3E" w:rsidRPr="009C3F0E" w:rsidRDefault="003D6C3E" w:rsidP="009C3F0E">
            <w:pPr>
              <w:ind w:right="34"/>
              <w:rPr>
                <w:rFonts w:ascii="Arial" w:hAnsi="Arial" w:cs="Arial"/>
                <w:color w:val="000000"/>
                <w:sz w:val="22"/>
                <w:szCs w:val="22"/>
              </w:rPr>
            </w:pPr>
          </w:p>
        </w:tc>
        <w:tc>
          <w:tcPr>
            <w:tcW w:w="1862" w:type="dxa"/>
          </w:tcPr>
          <w:p w:rsidR="003D6C3E" w:rsidRPr="009C3F0E" w:rsidRDefault="003D6C3E" w:rsidP="009C3F0E">
            <w:pPr>
              <w:rPr>
                <w:rFonts w:ascii="Arial" w:hAnsi="Arial" w:cs="Arial"/>
                <w:color w:val="000000"/>
                <w:sz w:val="22"/>
                <w:szCs w:val="22"/>
              </w:rPr>
            </w:pP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lang w:val="en-ZA"/>
              </w:rPr>
              <w:t>4.1 The Accountant will do a weekly reconciliation between the petty cash calculation sheet, petty cash vouchers issued, supporting documentation for cash issued, and the physical cash on hand, and ensure that each voucher reflects the purpose of the expenditure.</w:t>
            </w:r>
          </w:p>
        </w:tc>
        <w:tc>
          <w:tcPr>
            <w:tcW w:w="1844" w:type="dxa"/>
          </w:tcPr>
          <w:p w:rsidR="003D6C3E" w:rsidRPr="009C3F0E" w:rsidRDefault="003D6C3E" w:rsidP="009C3F0E">
            <w:pPr>
              <w:ind w:right="34"/>
              <w:rPr>
                <w:rFonts w:ascii="Arial" w:hAnsi="Arial" w:cs="Arial"/>
                <w:color w:val="000000"/>
                <w:sz w:val="22"/>
                <w:szCs w:val="22"/>
                <w:lang w:val="en-ZA"/>
              </w:rPr>
            </w:pPr>
            <w:r w:rsidRPr="009C3F0E">
              <w:rPr>
                <w:rFonts w:ascii="Arial" w:hAnsi="Arial" w:cs="Arial"/>
                <w:color w:val="000000"/>
                <w:sz w:val="22"/>
                <w:szCs w:val="22"/>
                <w:lang w:val="en-ZA"/>
              </w:rPr>
              <w:t>Accountant</w:t>
            </w:r>
          </w:p>
          <w:p w:rsidR="003D6C3E" w:rsidRPr="009C3F0E" w:rsidRDefault="003D6C3E" w:rsidP="009C3F0E">
            <w:pPr>
              <w:ind w:right="34"/>
              <w:rPr>
                <w:rFonts w:ascii="Arial" w:hAnsi="Arial" w:cs="Arial"/>
                <w:color w:val="000000"/>
                <w:sz w:val="22"/>
                <w:szCs w:val="22"/>
                <w:lang w:val="en-ZA"/>
              </w:rPr>
            </w:pPr>
          </w:p>
          <w:p w:rsidR="003D6C3E" w:rsidRPr="009C3F0E" w:rsidRDefault="003D6C3E" w:rsidP="009C3F0E">
            <w:pPr>
              <w:ind w:right="34"/>
              <w:rPr>
                <w:rFonts w:ascii="Arial" w:hAnsi="Arial" w:cs="Arial"/>
                <w:color w:val="000000"/>
                <w:sz w:val="22"/>
                <w:szCs w:val="22"/>
                <w:lang w:val="en-ZA"/>
              </w:rPr>
            </w:pPr>
          </w:p>
          <w:p w:rsidR="003D6C3E" w:rsidRPr="009C3F0E" w:rsidRDefault="003D6C3E" w:rsidP="009C3F0E">
            <w:pPr>
              <w:ind w:right="34"/>
              <w:rPr>
                <w:rFonts w:ascii="Arial" w:hAnsi="Arial" w:cs="Arial"/>
                <w:color w:val="000000"/>
                <w:sz w:val="22"/>
                <w:szCs w:val="22"/>
                <w:lang w:val="en-ZA"/>
              </w:rPr>
            </w:pPr>
          </w:p>
          <w:p w:rsidR="003D6C3E" w:rsidRPr="009C3F0E" w:rsidRDefault="003D6C3E" w:rsidP="009C3F0E">
            <w:pPr>
              <w:ind w:right="34"/>
              <w:rPr>
                <w:rFonts w:ascii="Arial" w:hAnsi="Arial" w:cs="Arial"/>
                <w:color w:val="000000"/>
                <w:sz w:val="22"/>
                <w:szCs w:val="22"/>
                <w:lang w:val="en-ZA"/>
              </w:rPr>
            </w:pPr>
          </w:p>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lang w:val="en-ZA"/>
              </w:rPr>
              <w:t xml:space="preserve"> </w:t>
            </w:r>
          </w:p>
        </w:tc>
        <w:tc>
          <w:tcPr>
            <w:tcW w:w="1862"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 xml:space="preserve">Monthly </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rPr>
            </w:pP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lang w:val="en-ZA"/>
              </w:rPr>
              <w:t>4.2 The petty cash reconciliation must be dated and signed by the Accountant and forwarded to the GM: F&amp;A with all relevant documents.</w:t>
            </w:r>
          </w:p>
        </w:tc>
        <w:tc>
          <w:tcPr>
            <w:tcW w:w="1844"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lang w:val="en-ZA"/>
              </w:rPr>
              <w:t xml:space="preserve">Accountant </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Monthly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ind w:right="33"/>
              <w:rPr>
                <w:rFonts w:ascii="Arial" w:hAnsi="Arial" w:cs="Arial"/>
                <w:color w:val="000000"/>
                <w:sz w:val="22"/>
                <w:szCs w:val="22"/>
                <w:lang w:val="en-ZA"/>
              </w:rPr>
            </w:pPr>
            <w:r w:rsidRPr="009C3F0E">
              <w:rPr>
                <w:rFonts w:ascii="Arial" w:hAnsi="Arial" w:cs="Arial"/>
                <w:color w:val="000000"/>
                <w:sz w:val="22"/>
                <w:szCs w:val="22"/>
                <w:lang w:val="en-ZA"/>
              </w:rPr>
              <w:t>4.3 The GM: F&amp;A must review the petty cash reconciliation before signing it. The following must be reviewed to ensure the completeness and accuracy:</w:t>
            </w:r>
          </w:p>
          <w:p w:rsidR="003D6C3E" w:rsidRPr="009C3F0E" w:rsidRDefault="003D6C3E" w:rsidP="009C3F0E">
            <w:pPr>
              <w:ind w:right="33"/>
              <w:rPr>
                <w:rFonts w:ascii="Arial" w:hAnsi="Arial" w:cs="Arial"/>
                <w:color w:val="000000"/>
                <w:sz w:val="22"/>
                <w:szCs w:val="22"/>
                <w:lang w:val="en-ZA"/>
              </w:rPr>
            </w:pPr>
          </w:p>
          <w:p w:rsidR="003D6C3E" w:rsidRPr="009C3F0E" w:rsidRDefault="003D6C3E" w:rsidP="006C1D4F">
            <w:pPr>
              <w:numPr>
                <w:ilvl w:val="0"/>
                <w:numId w:val="122"/>
              </w:numPr>
              <w:tabs>
                <w:tab w:val="clear" w:pos="567"/>
              </w:tabs>
              <w:ind w:left="540" w:right="33" w:hanging="360"/>
              <w:rPr>
                <w:rFonts w:ascii="Arial" w:hAnsi="Arial" w:cs="Arial"/>
                <w:color w:val="000000"/>
                <w:sz w:val="22"/>
                <w:szCs w:val="22"/>
                <w:lang w:val="en-ZA"/>
              </w:rPr>
            </w:pPr>
            <w:r w:rsidRPr="009C3F0E">
              <w:rPr>
                <w:rFonts w:ascii="Arial" w:hAnsi="Arial" w:cs="Arial"/>
                <w:color w:val="000000"/>
                <w:sz w:val="22"/>
                <w:szCs w:val="22"/>
                <w:lang w:val="en-ZA"/>
              </w:rPr>
              <w:t>reconciling items have been followed up and corrected on a timely basis;</w:t>
            </w:r>
          </w:p>
          <w:p w:rsidR="003D6C3E" w:rsidRPr="009C3F0E" w:rsidRDefault="003D6C3E" w:rsidP="009C3F0E">
            <w:pPr>
              <w:ind w:right="33"/>
              <w:rPr>
                <w:rFonts w:ascii="Arial" w:hAnsi="Arial" w:cs="Arial"/>
                <w:color w:val="000000"/>
                <w:sz w:val="22"/>
                <w:szCs w:val="22"/>
                <w:lang w:val="en-ZA"/>
              </w:rPr>
            </w:pPr>
          </w:p>
          <w:p w:rsidR="003D6C3E" w:rsidRPr="009C3F0E" w:rsidRDefault="003D6C3E" w:rsidP="006C1D4F">
            <w:pPr>
              <w:numPr>
                <w:ilvl w:val="0"/>
                <w:numId w:val="122"/>
              </w:numPr>
              <w:tabs>
                <w:tab w:val="clear" w:pos="567"/>
              </w:tabs>
              <w:ind w:left="540" w:right="33" w:hanging="360"/>
              <w:rPr>
                <w:rFonts w:ascii="Arial" w:hAnsi="Arial" w:cs="Arial"/>
                <w:color w:val="000000"/>
                <w:sz w:val="22"/>
                <w:szCs w:val="22"/>
                <w:lang w:val="en-ZA"/>
              </w:rPr>
            </w:pPr>
            <w:r w:rsidRPr="009C3F0E">
              <w:rPr>
                <w:rFonts w:ascii="Arial" w:hAnsi="Arial" w:cs="Arial"/>
                <w:color w:val="000000"/>
                <w:sz w:val="22"/>
                <w:szCs w:val="22"/>
                <w:lang w:val="en-ZA"/>
              </w:rPr>
              <w:t>expense recorded on the petty cash calculation sheet is substantiated with original documents;</w:t>
            </w:r>
          </w:p>
          <w:p w:rsidR="003D6C3E" w:rsidRPr="009C3F0E" w:rsidRDefault="003D6C3E" w:rsidP="009C3F0E">
            <w:pPr>
              <w:ind w:right="33"/>
              <w:rPr>
                <w:rFonts w:ascii="Arial" w:hAnsi="Arial" w:cs="Arial"/>
                <w:color w:val="000000"/>
                <w:sz w:val="22"/>
                <w:szCs w:val="22"/>
                <w:lang w:val="en-ZA"/>
              </w:rPr>
            </w:pPr>
          </w:p>
          <w:p w:rsidR="003D6C3E" w:rsidRPr="009C3F0E" w:rsidRDefault="003D6C3E" w:rsidP="006C1D4F">
            <w:pPr>
              <w:numPr>
                <w:ilvl w:val="0"/>
                <w:numId w:val="122"/>
              </w:numPr>
              <w:tabs>
                <w:tab w:val="clear" w:pos="567"/>
              </w:tabs>
              <w:ind w:left="540" w:right="33" w:hanging="360"/>
              <w:rPr>
                <w:rFonts w:ascii="Arial" w:hAnsi="Arial" w:cs="Arial"/>
                <w:color w:val="000000"/>
                <w:sz w:val="22"/>
                <w:szCs w:val="22"/>
                <w:lang w:val="en-ZA"/>
              </w:rPr>
            </w:pPr>
            <w:r w:rsidRPr="009C3F0E">
              <w:rPr>
                <w:rFonts w:ascii="Arial" w:hAnsi="Arial" w:cs="Arial"/>
                <w:color w:val="000000"/>
                <w:sz w:val="22"/>
                <w:szCs w:val="22"/>
                <w:lang w:val="en-ZA"/>
              </w:rPr>
              <w:t>outstanding petty cash request forms are indicated on the petty cash reconciliation; and</w:t>
            </w:r>
          </w:p>
          <w:p w:rsidR="003D6C3E" w:rsidRPr="009C3F0E" w:rsidRDefault="003D6C3E" w:rsidP="009C3F0E">
            <w:pPr>
              <w:ind w:right="33"/>
              <w:rPr>
                <w:rFonts w:ascii="Arial" w:hAnsi="Arial" w:cs="Arial"/>
                <w:color w:val="000000"/>
                <w:sz w:val="22"/>
                <w:szCs w:val="22"/>
                <w:lang w:val="en-ZA"/>
              </w:rPr>
            </w:pPr>
          </w:p>
          <w:p w:rsidR="003D6C3E" w:rsidRPr="009C3F0E" w:rsidRDefault="003D6C3E" w:rsidP="006C1D4F">
            <w:pPr>
              <w:numPr>
                <w:ilvl w:val="0"/>
                <w:numId w:val="122"/>
              </w:numPr>
              <w:tabs>
                <w:tab w:val="clear" w:pos="567"/>
              </w:tabs>
              <w:ind w:left="540" w:right="33" w:hanging="360"/>
              <w:rPr>
                <w:rFonts w:ascii="Arial" w:hAnsi="Arial" w:cs="Arial"/>
                <w:color w:val="000000"/>
                <w:sz w:val="22"/>
                <w:szCs w:val="22"/>
              </w:rPr>
            </w:pPr>
            <w:r w:rsidRPr="009C3F0E">
              <w:rPr>
                <w:rFonts w:ascii="Arial" w:hAnsi="Arial" w:cs="Arial"/>
                <w:color w:val="000000"/>
                <w:sz w:val="22"/>
                <w:szCs w:val="22"/>
                <w:lang w:val="en-ZA"/>
              </w:rPr>
              <w:t>conduct a physical count of cash on hand before signing off the reconciliation.</w:t>
            </w:r>
          </w:p>
        </w:tc>
        <w:tc>
          <w:tcPr>
            <w:tcW w:w="1844"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lang w:val="en-ZA"/>
              </w:rPr>
              <w:t>GM: F&amp;A</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Monthly</w:t>
            </w:r>
          </w:p>
        </w:tc>
      </w:tr>
      <w:tr w:rsidR="003D6C3E" w:rsidRPr="009C3F0E" w:rsidTr="0038446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062" w:type="dxa"/>
          </w:tcPr>
          <w:p w:rsidR="003D6C3E" w:rsidRPr="009C3F0E" w:rsidRDefault="003D6C3E" w:rsidP="009C3F0E">
            <w:pPr>
              <w:ind w:right="33"/>
              <w:rPr>
                <w:rFonts w:ascii="Arial" w:hAnsi="Arial" w:cs="Arial"/>
                <w:color w:val="000000"/>
                <w:sz w:val="22"/>
                <w:szCs w:val="22"/>
                <w:lang w:val="en-ZA"/>
              </w:rPr>
            </w:pPr>
            <w:r w:rsidRPr="009C3F0E">
              <w:rPr>
                <w:rFonts w:ascii="Arial" w:hAnsi="Arial" w:cs="Arial"/>
                <w:color w:val="000000"/>
                <w:sz w:val="22"/>
                <w:szCs w:val="22"/>
                <w:lang w:val="en-ZA"/>
              </w:rPr>
              <w:t>4.4 The GM: F&amp;A will review and authorise the petty cash reconciliation and will sign the reconciliation as proof of review.</w:t>
            </w:r>
          </w:p>
        </w:tc>
        <w:tc>
          <w:tcPr>
            <w:tcW w:w="1844"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lang w:val="en-ZA"/>
              </w:rPr>
              <w:t>GM: F&amp;A</w:t>
            </w:r>
          </w:p>
        </w:tc>
        <w:tc>
          <w:tcPr>
            <w:tcW w:w="1862"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Monthly</w:t>
            </w:r>
          </w:p>
        </w:tc>
      </w:tr>
    </w:tbl>
    <w:p w:rsidR="001B5CD3" w:rsidRDefault="001B5CD3">
      <w:r>
        <w:br w:type="page"/>
      </w:r>
    </w:p>
    <w:p w:rsidR="00384461" w:rsidRDefault="00384461" w:rsidP="00384461">
      <w:pPr>
        <w:tabs>
          <w:tab w:val="left" w:pos="709"/>
        </w:tabs>
        <w:rPr>
          <w:b/>
        </w:rPr>
      </w:pPr>
      <w:r w:rsidRPr="009C3F0E">
        <w:rPr>
          <w:rFonts w:ascii="Arial" w:hAnsi="Arial" w:cs="Arial"/>
          <w:b/>
          <w:color w:val="000000"/>
          <w:sz w:val="22"/>
          <w:szCs w:val="22"/>
        </w:rPr>
        <w:lastRenderedPageBreak/>
        <w:t xml:space="preserve">5. </w:t>
      </w:r>
      <w:r>
        <w:rPr>
          <w:rFonts w:ascii="Arial" w:hAnsi="Arial" w:cs="Arial"/>
          <w:b/>
          <w:color w:val="000000"/>
          <w:sz w:val="22"/>
          <w:szCs w:val="22"/>
        </w:rPr>
        <w:tab/>
        <w:t>PETTY CASH DISBURSEMENT</w:t>
      </w:r>
    </w:p>
    <w:p w:rsidR="00384461" w:rsidRDefault="00384461">
      <w:pPr>
        <w:rPr>
          <w:b/>
        </w:rPr>
      </w:pP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04"/>
        <w:gridCol w:w="1844"/>
        <w:gridCol w:w="1764"/>
      </w:tblGrid>
      <w:tr w:rsidR="00384461" w:rsidRPr="007E7FA8" w:rsidTr="00754125">
        <w:trPr>
          <w:tblHeader/>
        </w:trPr>
        <w:tc>
          <w:tcPr>
            <w:tcW w:w="6204" w:type="dxa"/>
          </w:tcPr>
          <w:p w:rsidR="00384461" w:rsidRPr="007E7FA8" w:rsidRDefault="00384461" w:rsidP="00384461">
            <w:pPr>
              <w:pStyle w:val="BodyTextIndent"/>
              <w:ind w:left="0"/>
              <w:rPr>
                <w:rFonts w:ascii="Arial" w:hAnsi="Arial" w:cs="Arial"/>
                <w:color w:val="000000"/>
                <w:sz w:val="22"/>
                <w:szCs w:val="22"/>
              </w:rPr>
            </w:pPr>
            <w:r w:rsidRPr="007E7FA8">
              <w:rPr>
                <w:rFonts w:ascii="Arial" w:hAnsi="Arial" w:cs="Arial"/>
                <w:color w:val="000000"/>
                <w:sz w:val="22"/>
                <w:szCs w:val="22"/>
              </w:rPr>
              <w:t>Procedure</w:t>
            </w:r>
          </w:p>
        </w:tc>
        <w:tc>
          <w:tcPr>
            <w:tcW w:w="1844" w:type="dxa"/>
          </w:tcPr>
          <w:p w:rsidR="00384461" w:rsidRPr="007E7FA8" w:rsidRDefault="00384461" w:rsidP="00D465E0">
            <w:pPr>
              <w:rPr>
                <w:rFonts w:ascii="Arial" w:hAnsi="Arial" w:cs="Arial"/>
                <w:b/>
                <w:color w:val="000000"/>
                <w:sz w:val="22"/>
                <w:szCs w:val="22"/>
                <w:lang w:val="en-ZA"/>
              </w:rPr>
            </w:pPr>
            <w:r w:rsidRPr="007E7FA8">
              <w:rPr>
                <w:rFonts w:ascii="Arial" w:hAnsi="Arial" w:cs="Arial"/>
                <w:b/>
                <w:color w:val="000000"/>
                <w:sz w:val="22"/>
                <w:szCs w:val="22"/>
                <w:lang w:val="en-ZA"/>
              </w:rPr>
              <w:t>Responsibility</w:t>
            </w:r>
          </w:p>
        </w:tc>
        <w:tc>
          <w:tcPr>
            <w:tcW w:w="1764" w:type="dxa"/>
          </w:tcPr>
          <w:p w:rsidR="00384461" w:rsidRPr="007E7FA8" w:rsidRDefault="00384461" w:rsidP="00D465E0">
            <w:pPr>
              <w:rPr>
                <w:rFonts w:ascii="Arial" w:hAnsi="Arial" w:cs="Arial"/>
                <w:b/>
                <w:color w:val="000000"/>
                <w:sz w:val="22"/>
                <w:szCs w:val="22"/>
                <w:lang w:val="en-ZA"/>
              </w:rPr>
            </w:pPr>
            <w:r w:rsidRPr="007E7FA8">
              <w:rPr>
                <w:rFonts w:ascii="Arial" w:hAnsi="Arial" w:cs="Arial"/>
                <w:b/>
                <w:color w:val="000000"/>
                <w:sz w:val="22"/>
                <w:szCs w:val="22"/>
                <w:lang w:val="en-ZA"/>
              </w:rPr>
              <w:t>Frequency</w:t>
            </w:r>
          </w:p>
        </w:tc>
      </w:tr>
      <w:tr w:rsidR="003D6C3E" w:rsidRPr="009C3F0E" w:rsidTr="007541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204"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5.1 The Accountant must complete a petty cash reimbursement form which must include the following information:</w:t>
            </w:r>
          </w:p>
          <w:p w:rsidR="003D6C3E" w:rsidRPr="009C3F0E" w:rsidRDefault="003D6C3E" w:rsidP="006C1D4F">
            <w:pPr>
              <w:numPr>
                <w:ilvl w:val="0"/>
                <w:numId w:val="123"/>
              </w:numPr>
              <w:tabs>
                <w:tab w:val="clear" w:pos="567"/>
                <w:tab w:val="num" w:pos="540"/>
              </w:tabs>
              <w:ind w:left="511" w:hanging="331"/>
              <w:rPr>
                <w:rFonts w:ascii="Arial" w:hAnsi="Arial" w:cs="Arial"/>
                <w:color w:val="000000"/>
                <w:sz w:val="22"/>
                <w:szCs w:val="22"/>
                <w:lang w:val="en-ZA"/>
              </w:rPr>
            </w:pPr>
            <w:r w:rsidRPr="009C3F0E">
              <w:rPr>
                <w:rFonts w:ascii="Arial" w:hAnsi="Arial" w:cs="Arial"/>
                <w:color w:val="000000"/>
                <w:sz w:val="22"/>
                <w:szCs w:val="22"/>
                <w:lang w:val="en-ZA"/>
              </w:rPr>
              <w:t>date of request;</w:t>
            </w:r>
          </w:p>
          <w:p w:rsidR="003D6C3E" w:rsidRPr="009C3F0E" w:rsidRDefault="003D6C3E" w:rsidP="006C1D4F">
            <w:pPr>
              <w:numPr>
                <w:ilvl w:val="0"/>
                <w:numId w:val="123"/>
              </w:numPr>
              <w:tabs>
                <w:tab w:val="clear" w:pos="567"/>
                <w:tab w:val="num" w:pos="540"/>
              </w:tabs>
              <w:ind w:left="511" w:hanging="331"/>
              <w:rPr>
                <w:rFonts w:ascii="Arial" w:hAnsi="Arial" w:cs="Arial"/>
                <w:color w:val="000000"/>
                <w:sz w:val="22"/>
                <w:szCs w:val="22"/>
                <w:lang w:val="en-ZA"/>
              </w:rPr>
            </w:pPr>
            <w:r w:rsidRPr="009C3F0E">
              <w:rPr>
                <w:rFonts w:ascii="Arial" w:hAnsi="Arial" w:cs="Arial"/>
                <w:color w:val="000000"/>
                <w:sz w:val="22"/>
                <w:szCs w:val="22"/>
                <w:lang w:val="en-ZA"/>
              </w:rPr>
              <w:t>total petty cash expense (attached petty cash expenditure calculation sheet);</w:t>
            </w:r>
          </w:p>
          <w:p w:rsidR="003D6C3E" w:rsidRPr="009C3F0E" w:rsidRDefault="003D6C3E" w:rsidP="006C1D4F">
            <w:pPr>
              <w:numPr>
                <w:ilvl w:val="0"/>
                <w:numId w:val="123"/>
              </w:numPr>
              <w:tabs>
                <w:tab w:val="clear" w:pos="567"/>
                <w:tab w:val="num" w:pos="540"/>
              </w:tabs>
              <w:ind w:left="511" w:hanging="331"/>
              <w:rPr>
                <w:rFonts w:ascii="Arial" w:hAnsi="Arial" w:cs="Arial"/>
                <w:color w:val="000000"/>
                <w:sz w:val="22"/>
                <w:szCs w:val="22"/>
                <w:lang w:val="en-ZA"/>
              </w:rPr>
            </w:pPr>
            <w:r w:rsidRPr="009C3F0E">
              <w:rPr>
                <w:rFonts w:ascii="Arial" w:hAnsi="Arial" w:cs="Arial"/>
                <w:color w:val="000000"/>
                <w:sz w:val="22"/>
                <w:szCs w:val="22"/>
                <w:lang w:val="en-ZA"/>
              </w:rPr>
              <w:t>total physical cash on hand; and</w:t>
            </w:r>
          </w:p>
          <w:p w:rsidR="003D6C3E" w:rsidRPr="009C3F0E" w:rsidRDefault="003D6C3E" w:rsidP="006C1D4F">
            <w:pPr>
              <w:numPr>
                <w:ilvl w:val="0"/>
                <w:numId w:val="123"/>
              </w:numPr>
              <w:tabs>
                <w:tab w:val="clear" w:pos="567"/>
                <w:tab w:val="num" w:pos="540"/>
              </w:tabs>
              <w:ind w:left="511" w:hanging="331"/>
              <w:rPr>
                <w:rFonts w:ascii="Arial" w:hAnsi="Arial" w:cs="Arial"/>
                <w:color w:val="000000"/>
                <w:sz w:val="22"/>
                <w:szCs w:val="22"/>
                <w:lang w:val="en-ZA"/>
              </w:rPr>
            </w:pPr>
            <w:r w:rsidRPr="009C3F0E">
              <w:rPr>
                <w:rFonts w:ascii="Arial" w:hAnsi="Arial" w:cs="Arial"/>
                <w:color w:val="000000"/>
                <w:sz w:val="22"/>
                <w:szCs w:val="22"/>
                <w:lang w:val="en-ZA"/>
              </w:rPr>
              <w:t>amount to be reimbursed.</w:t>
            </w:r>
          </w:p>
        </w:tc>
        <w:tc>
          <w:tcPr>
            <w:tcW w:w="1844"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lang w:val="en-ZA"/>
              </w:rPr>
              <w:t>Accountant</w:t>
            </w:r>
          </w:p>
        </w:tc>
        <w:tc>
          <w:tcPr>
            <w:tcW w:w="176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3D6C3E" w:rsidRPr="009C3F0E" w:rsidTr="007541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20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5.2 The petty cash reimbursement request must be reviewed for validity, accuracy and completeness by comparing it to the petty cash expenditure summary report.</w:t>
            </w:r>
          </w:p>
        </w:tc>
        <w:tc>
          <w:tcPr>
            <w:tcW w:w="1844"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lang w:val="en-ZA"/>
              </w:rPr>
              <w:t>GM: F&amp;A</w:t>
            </w:r>
          </w:p>
        </w:tc>
        <w:tc>
          <w:tcPr>
            <w:tcW w:w="176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3D6C3E" w:rsidRPr="009C3F0E" w:rsidTr="007541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20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5.3 The petty cash reimbursement request must be approved by the GM: F&amp;A after reviewing the reimbursement request for accuracy.</w:t>
            </w:r>
          </w:p>
        </w:tc>
        <w:tc>
          <w:tcPr>
            <w:tcW w:w="1844"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lang w:val="en-ZA"/>
              </w:rPr>
              <w:t>GM: F&amp;A</w:t>
            </w:r>
          </w:p>
        </w:tc>
        <w:tc>
          <w:tcPr>
            <w:tcW w:w="176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3D6C3E" w:rsidRPr="009C3F0E" w:rsidTr="007541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204"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5.4 A cheque requisition must be prepared by the Accountant for cheque payments. The following must be completed on the cheque requisition:</w:t>
            </w:r>
          </w:p>
          <w:p w:rsidR="003D6C3E" w:rsidRPr="009C3F0E" w:rsidRDefault="003D6C3E" w:rsidP="006C1D4F">
            <w:pPr>
              <w:numPr>
                <w:ilvl w:val="0"/>
                <w:numId w:val="124"/>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payee;</w:t>
            </w:r>
          </w:p>
          <w:p w:rsidR="003D6C3E" w:rsidRPr="009C3F0E" w:rsidRDefault="003D6C3E" w:rsidP="006C1D4F">
            <w:pPr>
              <w:numPr>
                <w:ilvl w:val="0"/>
                <w:numId w:val="124"/>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cheque number;</w:t>
            </w:r>
          </w:p>
          <w:p w:rsidR="003D6C3E" w:rsidRPr="009C3F0E" w:rsidRDefault="003D6C3E" w:rsidP="006C1D4F">
            <w:pPr>
              <w:numPr>
                <w:ilvl w:val="0"/>
                <w:numId w:val="124"/>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cheque date;</w:t>
            </w:r>
          </w:p>
          <w:p w:rsidR="003D6C3E" w:rsidRPr="009C3F0E" w:rsidRDefault="003D6C3E" w:rsidP="006C1D4F">
            <w:pPr>
              <w:numPr>
                <w:ilvl w:val="0"/>
                <w:numId w:val="124"/>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cheque amount;</w:t>
            </w:r>
          </w:p>
          <w:p w:rsidR="003D6C3E" w:rsidRPr="009C3F0E" w:rsidRDefault="003D6C3E" w:rsidP="006C1D4F">
            <w:pPr>
              <w:numPr>
                <w:ilvl w:val="0"/>
                <w:numId w:val="124"/>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description for payout request;</w:t>
            </w:r>
          </w:p>
          <w:p w:rsidR="003D6C3E" w:rsidRPr="009C3F0E" w:rsidRDefault="003D6C3E" w:rsidP="006C1D4F">
            <w:pPr>
              <w:numPr>
                <w:ilvl w:val="0"/>
                <w:numId w:val="124"/>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preparer;</w:t>
            </w:r>
          </w:p>
          <w:p w:rsidR="003D6C3E" w:rsidRPr="009C3F0E" w:rsidRDefault="003D6C3E" w:rsidP="006C1D4F">
            <w:pPr>
              <w:numPr>
                <w:ilvl w:val="0"/>
                <w:numId w:val="124"/>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reviewer; and</w:t>
            </w:r>
          </w:p>
          <w:p w:rsidR="003D6C3E" w:rsidRPr="009C3F0E" w:rsidRDefault="003D6C3E" w:rsidP="006C1D4F">
            <w:pPr>
              <w:numPr>
                <w:ilvl w:val="0"/>
                <w:numId w:val="124"/>
              </w:numPr>
              <w:tabs>
                <w:tab w:val="clear" w:pos="567"/>
                <w:tab w:val="num" w:pos="540"/>
              </w:tabs>
              <w:ind w:left="540" w:hanging="256"/>
              <w:rPr>
                <w:rFonts w:ascii="Arial" w:hAnsi="Arial" w:cs="Arial"/>
                <w:color w:val="000000"/>
                <w:sz w:val="22"/>
                <w:szCs w:val="22"/>
                <w:lang w:val="en-ZA"/>
              </w:rPr>
            </w:pPr>
            <w:r w:rsidRPr="009C3F0E">
              <w:rPr>
                <w:rFonts w:ascii="Arial" w:hAnsi="Arial" w:cs="Arial"/>
                <w:color w:val="000000"/>
                <w:sz w:val="22"/>
                <w:szCs w:val="22"/>
                <w:lang w:val="en-ZA"/>
              </w:rPr>
              <w:t>the cheque requisition authoriser.</w:t>
            </w:r>
          </w:p>
        </w:tc>
        <w:tc>
          <w:tcPr>
            <w:tcW w:w="1844"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lang w:val="en-ZA"/>
              </w:rPr>
              <w:t>Accountant</w:t>
            </w:r>
          </w:p>
        </w:tc>
        <w:tc>
          <w:tcPr>
            <w:tcW w:w="176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3D6C3E" w:rsidRPr="009C3F0E" w:rsidTr="007541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20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5.5 The reimbursed cheque must be made out to the Staff member requesting the reimbursement.</w:t>
            </w:r>
          </w:p>
        </w:tc>
        <w:tc>
          <w:tcPr>
            <w:tcW w:w="1844"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lang w:val="en-ZA"/>
              </w:rPr>
              <w:t>Accountant</w:t>
            </w:r>
          </w:p>
        </w:tc>
        <w:tc>
          <w:tcPr>
            <w:tcW w:w="176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3D6C3E" w:rsidRPr="009C3F0E" w:rsidTr="007541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204" w:type="dxa"/>
          </w:tcPr>
          <w:p w:rsidR="003D6C3E" w:rsidRPr="009C3F0E" w:rsidRDefault="003D6C3E" w:rsidP="009C3F0E">
            <w:pPr>
              <w:tabs>
                <w:tab w:val="left" w:pos="3348"/>
              </w:tabs>
              <w:rPr>
                <w:rFonts w:ascii="Arial" w:hAnsi="Arial" w:cs="Arial"/>
                <w:color w:val="000000"/>
                <w:sz w:val="22"/>
                <w:szCs w:val="22"/>
              </w:rPr>
            </w:pPr>
            <w:r w:rsidRPr="009C3F0E">
              <w:rPr>
                <w:rFonts w:ascii="Arial" w:hAnsi="Arial" w:cs="Arial"/>
                <w:color w:val="000000"/>
                <w:sz w:val="22"/>
                <w:szCs w:val="22"/>
                <w:lang w:val="en-ZA"/>
              </w:rPr>
              <w:t>5.6 The appropriate bank signatories must compare the cheque amount to the attached documentation before authorising the cheque for the petty cash reimbursement.</w:t>
            </w:r>
          </w:p>
        </w:tc>
        <w:tc>
          <w:tcPr>
            <w:tcW w:w="1844"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lang w:val="en-ZA"/>
              </w:rPr>
              <w:t>Signatories</w:t>
            </w:r>
          </w:p>
        </w:tc>
        <w:tc>
          <w:tcPr>
            <w:tcW w:w="176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3D6C3E" w:rsidRPr="009C3F0E" w:rsidTr="007541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20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5.7 The Accountant must date and sign the cheque requisition as proof of receiving the reimbursement cheque.</w:t>
            </w:r>
          </w:p>
        </w:tc>
        <w:tc>
          <w:tcPr>
            <w:tcW w:w="1844"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lang w:val="en-ZA"/>
              </w:rPr>
              <w:t>Accountant</w:t>
            </w:r>
          </w:p>
        </w:tc>
        <w:tc>
          <w:tcPr>
            <w:tcW w:w="1764"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3D6C3E" w:rsidRPr="009C3F0E" w:rsidTr="0075412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204"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5.8 The official responsible for updating the cash book with the relevant petty cash reimbursement must ensure that the correct accounts is debited and credited in the correct timeframe.</w:t>
            </w:r>
          </w:p>
        </w:tc>
        <w:tc>
          <w:tcPr>
            <w:tcW w:w="1844" w:type="dxa"/>
          </w:tcPr>
          <w:p w:rsidR="003D6C3E" w:rsidRPr="009C3F0E" w:rsidRDefault="003D6C3E" w:rsidP="009C3F0E">
            <w:pPr>
              <w:ind w:right="34"/>
              <w:rPr>
                <w:rFonts w:ascii="Arial" w:hAnsi="Arial" w:cs="Arial"/>
                <w:color w:val="000000"/>
                <w:sz w:val="22"/>
                <w:szCs w:val="22"/>
                <w:lang w:val="en-ZA"/>
              </w:rPr>
            </w:pPr>
            <w:r w:rsidRPr="009C3F0E">
              <w:rPr>
                <w:rFonts w:ascii="Arial" w:hAnsi="Arial" w:cs="Arial"/>
                <w:color w:val="000000"/>
                <w:sz w:val="22"/>
                <w:szCs w:val="22"/>
                <w:lang w:val="en-ZA"/>
              </w:rPr>
              <w:t>Accountant</w:t>
            </w:r>
          </w:p>
        </w:tc>
        <w:tc>
          <w:tcPr>
            <w:tcW w:w="1764"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tc>
      </w:tr>
    </w:tbl>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p>
    <w:p w:rsidR="003D6C3E" w:rsidRPr="009C3F0E" w:rsidRDefault="003D6C3E" w:rsidP="006C1D4F">
      <w:pPr>
        <w:numPr>
          <w:ilvl w:val="0"/>
          <w:numId w:val="112"/>
        </w:numPr>
        <w:ind w:left="426" w:hanging="426"/>
        <w:rPr>
          <w:rFonts w:ascii="Arial" w:hAnsi="Arial" w:cs="Arial"/>
          <w:b/>
          <w:bCs/>
          <w:color w:val="000000"/>
          <w:sz w:val="22"/>
          <w:szCs w:val="22"/>
        </w:rPr>
        <w:sectPr w:rsidR="003D6C3E" w:rsidRPr="009C3F0E" w:rsidSect="00543F5A">
          <w:footerReference w:type="default" r:id="rId76"/>
          <w:footerReference w:type="first" r:id="rId77"/>
          <w:pgSz w:w="11907" w:h="16839" w:code="9"/>
          <w:pgMar w:top="1440" w:right="1275" w:bottom="1276" w:left="1418" w:header="720" w:footer="770" w:gutter="0"/>
          <w:cols w:space="720"/>
          <w:titlePg/>
          <w:docGrid w:linePitch="360"/>
        </w:sectPr>
      </w:pPr>
    </w:p>
    <w:p w:rsidR="003D6C3E" w:rsidRPr="009C3F0E" w:rsidRDefault="003D6C3E" w:rsidP="00384461">
      <w:pPr>
        <w:ind w:left="709" w:hanging="709"/>
        <w:rPr>
          <w:rFonts w:ascii="Arial" w:hAnsi="Arial" w:cs="Arial"/>
          <w:b/>
          <w:bCs/>
          <w:color w:val="000000"/>
          <w:sz w:val="22"/>
          <w:szCs w:val="22"/>
        </w:rPr>
      </w:pPr>
      <w:r w:rsidRPr="009C3F0E">
        <w:rPr>
          <w:rFonts w:ascii="Arial" w:hAnsi="Arial" w:cs="Arial"/>
          <w:b/>
          <w:bCs/>
          <w:color w:val="000000"/>
          <w:sz w:val="22"/>
          <w:szCs w:val="22"/>
        </w:rPr>
        <w:lastRenderedPageBreak/>
        <w:t xml:space="preserve">6. </w:t>
      </w:r>
      <w:r w:rsidRPr="009C3F0E">
        <w:rPr>
          <w:rFonts w:ascii="Arial" w:hAnsi="Arial" w:cs="Arial"/>
          <w:b/>
          <w:bCs/>
          <w:color w:val="000000"/>
          <w:sz w:val="22"/>
          <w:szCs w:val="22"/>
        </w:rPr>
        <w:tab/>
        <w:t>PAYMENT TO EMPLOYEES</w:t>
      </w: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b/>
          <w:bCs/>
          <w:color w:val="000000"/>
          <w:sz w:val="22"/>
          <w:szCs w:val="22"/>
        </w:rPr>
      </w:pPr>
      <w:r w:rsidRPr="009C3F0E">
        <w:rPr>
          <w:rFonts w:ascii="Arial" w:hAnsi="Arial" w:cs="Arial"/>
          <w:b/>
          <w:bCs/>
          <w:color w:val="000000"/>
          <w:sz w:val="22"/>
          <w:szCs w:val="22"/>
        </w:rPr>
        <w:t>Introduction</w:t>
      </w:r>
    </w:p>
    <w:p w:rsidR="003D6C3E" w:rsidRPr="009C3F0E" w:rsidRDefault="003D6C3E" w:rsidP="009C3F0E">
      <w:pPr>
        <w:rPr>
          <w:rFonts w:ascii="Arial" w:hAnsi="Arial" w:cs="Arial"/>
          <w:color w:val="000000"/>
          <w:sz w:val="22"/>
          <w:szCs w:val="22"/>
        </w:rPr>
      </w:pPr>
    </w:p>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 xml:space="preserve">The employees of ECB form a large asset for the organisation and it is therefore important to ensure that pay policies reflect a transparent and defendable approach. ECB will ensure that employees will be remunerated competitively in relation to external market and equitably for similar positions within the organisation. </w:t>
      </w:r>
    </w:p>
    <w:p w:rsidR="003D6C3E" w:rsidRPr="009C3F0E" w:rsidRDefault="003D6C3E" w:rsidP="009C3F0E">
      <w:pPr>
        <w:autoSpaceDE w:val="0"/>
        <w:autoSpaceDN w:val="0"/>
        <w:adjustRightInd w:val="0"/>
        <w:rPr>
          <w:rFonts w:ascii="Arial" w:hAnsi="Arial" w:cs="Arial"/>
          <w:color w:val="000000"/>
          <w:sz w:val="22"/>
          <w:szCs w:val="22"/>
          <w:lang w:val="en-ZA" w:eastAsia="en-ZA"/>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Each employee’s contract of employment, as amended from time-to-time, states their terms and conditions of service and remuneration levels.  Salaries and other allowances are paid on the 25</w:t>
      </w:r>
      <w:r w:rsidRPr="009C3F0E">
        <w:rPr>
          <w:rFonts w:ascii="Arial" w:hAnsi="Arial" w:cs="Arial"/>
          <w:color w:val="000000"/>
          <w:sz w:val="22"/>
          <w:szCs w:val="22"/>
          <w:vertAlign w:val="superscript"/>
        </w:rPr>
        <w:t>th</w:t>
      </w:r>
      <w:r w:rsidRPr="009C3F0E">
        <w:rPr>
          <w:rFonts w:ascii="Arial" w:hAnsi="Arial" w:cs="Arial"/>
          <w:color w:val="000000"/>
          <w:sz w:val="22"/>
          <w:szCs w:val="22"/>
        </w:rPr>
        <w:t xml:space="preserve"> of each month in equal installments.  Any variations (for example in respect of unpaid leave, sickness, overtime etc) must be authorized by the employee’s immediate superior and submitted to the GM: Finance and Administration/Accountant.</w:t>
      </w: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Similarly, claims for travel and subsistence incurred whilst on ECB business must be duly authorized and submitted to the Accountant.</w:t>
      </w:r>
    </w:p>
    <w:p w:rsidR="003D6C3E" w:rsidRPr="009C3F0E" w:rsidRDefault="003D6C3E" w:rsidP="009C3F0E">
      <w:pPr>
        <w:autoSpaceDE w:val="0"/>
        <w:autoSpaceDN w:val="0"/>
        <w:adjustRightInd w:val="0"/>
        <w:rPr>
          <w:rFonts w:ascii="Arial" w:hAnsi="Arial" w:cs="Arial"/>
          <w:color w:val="000000"/>
          <w:sz w:val="22"/>
          <w:szCs w:val="22"/>
          <w:lang w:val="en-ZA" w:eastAsia="en-ZA"/>
        </w:rPr>
      </w:pPr>
    </w:p>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 xml:space="preserve">Furthermore, it is important that employees will be rewarded according to their personal efforts   for performance and not failure. </w:t>
      </w:r>
    </w:p>
    <w:p w:rsidR="003D6C3E" w:rsidRPr="009C3F0E" w:rsidRDefault="003D6C3E" w:rsidP="009C3F0E">
      <w:pPr>
        <w:autoSpaceDE w:val="0"/>
        <w:autoSpaceDN w:val="0"/>
        <w:adjustRightInd w:val="0"/>
        <w:rPr>
          <w:rFonts w:ascii="Arial" w:hAnsi="Arial" w:cs="Arial"/>
          <w:color w:val="000000"/>
          <w:sz w:val="22"/>
          <w:szCs w:val="22"/>
          <w:lang w:val="en-ZA" w:eastAsia="en-ZA"/>
        </w:rPr>
      </w:pPr>
    </w:p>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It is important that ECB will ensure compliance to all SOE remuneration frameworks for executives, labour and tax related legislation.</w:t>
      </w:r>
    </w:p>
    <w:p w:rsidR="003D6C3E" w:rsidRPr="009C3F0E" w:rsidRDefault="003D6C3E" w:rsidP="009C3F0E">
      <w:pPr>
        <w:autoSpaceDE w:val="0"/>
        <w:autoSpaceDN w:val="0"/>
        <w:adjustRightInd w:val="0"/>
        <w:rPr>
          <w:rFonts w:ascii="Arial" w:hAnsi="Arial" w:cs="Arial"/>
          <w:color w:val="000000"/>
          <w:sz w:val="22"/>
          <w:szCs w:val="22"/>
          <w:lang w:val="en-ZA" w:eastAsia="en-ZA"/>
        </w:rPr>
      </w:pPr>
    </w:p>
    <w:p w:rsidR="003D6C3E" w:rsidRPr="009C3F0E" w:rsidRDefault="003D6C3E"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Lastly, it is very important to ensure that controls over salaries and wages are adequate and money is only paid to actual employees and for actual work done.</w:t>
      </w:r>
    </w:p>
    <w:p w:rsidR="003D6C3E" w:rsidRPr="009C3F0E" w:rsidRDefault="003D6C3E" w:rsidP="009C3F0E">
      <w:pPr>
        <w:autoSpaceDE w:val="0"/>
        <w:autoSpaceDN w:val="0"/>
        <w:adjustRightInd w:val="0"/>
        <w:rPr>
          <w:rFonts w:ascii="Arial" w:hAnsi="Arial" w:cs="Arial"/>
          <w:b/>
          <w:bCs/>
          <w:color w:val="000000"/>
          <w:sz w:val="22"/>
          <w:szCs w:val="22"/>
          <w:lang w:val="en-ZA" w:eastAsia="en-ZA"/>
        </w:rPr>
      </w:pPr>
    </w:p>
    <w:p w:rsidR="003D6C3E" w:rsidRPr="009C3F0E" w:rsidRDefault="003D6C3E" w:rsidP="009C3F0E">
      <w:pPr>
        <w:autoSpaceDE w:val="0"/>
        <w:autoSpaceDN w:val="0"/>
        <w:adjustRightInd w:val="0"/>
        <w:rPr>
          <w:rFonts w:ascii="Arial" w:hAnsi="Arial" w:cs="Arial"/>
          <w:b/>
          <w:bCs/>
          <w:color w:val="000000"/>
          <w:sz w:val="22"/>
          <w:szCs w:val="22"/>
          <w:lang w:val="en-ZA" w:eastAsia="en-ZA"/>
        </w:rPr>
        <w:sectPr w:rsidR="003D6C3E" w:rsidRPr="009C3F0E" w:rsidSect="00543F5A">
          <w:footerReference w:type="first" r:id="rId78"/>
          <w:pgSz w:w="11907" w:h="16839" w:code="9"/>
          <w:pgMar w:top="1440" w:right="1134" w:bottom="1440" w:left="1418" w:header="720" w:footer="767" w:gutter="0"/>
          <w:cols w:space="720"/>
          <w:titlePg/>
          <w:docGrid w:linePitch="360"/>
        </w:sectPr>
      </w:pPr>
    </w:p>
    <w:tbl>
      <w:tblPr>
        <w:tblW w:w="970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9"/>
        <w:gridCol w:w="2127"/>
        <w:gridCol w:w="2047"/>
      </w:tblGrid>
      <w:tr w:rsidR="00754125" w:rsidRPr="007E7FA8" w:rsidTr="00770CC6">
        <w:trPr>
          <w:tblHeader/>
        </w:trPr>
        <w:tc>
          <w:tcPr>
            <w:tcW w:w="5529" w:type="dxa"/>
          </w:tcPr>
          <w:p w:rsidR="00754125" w:rsidRPr="007E7FA8" w:rsidRDefault="00754125" w:rsidP="00D465E0">
            <w:pPr>
              <w:pStyle w:val="BodyTextIndent"/>
              <w:ind w:left="0"/>
              <w:rPr>
                <w:rFonts w:ascii="Arial" w:hAnsi="Arial" w:cs="Arial"/>
                <w:color w:val="000000"/>
                <w:sz w:val="22"/>
                <w:szCs w:val="22"/>
              </w:rPr>
            </w:pPr>
            <w:r w:rsidRPr="007E7FA8">
              <w:rPr>
                <w:rFonts w:ascii="Arial" w:hAnsi="Arial" w:cs="Arial"/>
                <w:color w:val="000000"/>
                <w:sz w:val="22"/>
                <w:szCs w:val="22"/>
              </w:rPr>
              <w:lastRenderedPageBreak/>
              <w:t>Procedure</w:t>
            </w:r>
          </w:p>
        </w:tc>
        <w:tc>
          <w:tcPr>
            <w:tcW w:w="2127" w:type="dxa"/>
          </w:tcPr>
          <w:p w:rsidR="00754125" w:rsidRPr="007E7FA8" w:rsidRDefault="00754125" w:rsidP="00D465E0">
            <w:pPr>
              <w:rPr>
                <w:rFonts w:ascii="Arial" w:hAnsi="Arial" w:cs="Arial"/>
                <w:b/>
                <w:color w:val="000000"/>
                <w:sz w:val="22"/>
                <w:szCs w:val="22"/>
                <w:lang w:val="en-ZA"/>
              </w:rPr>
            </w:pPr>
            <w:r w:rsidRPr="007E7FA8">
              <w:rPr>
                <w:rFonts w:ascii="Arial" w:hAnsi="Arial" w:cs="Arial"/>
                <w:b/>
                <w:color w:val="000000"/>
                <w:sz w:val="22"/>
                <w:szCs w:val="22"/>
                <w:lang w:val="en-ZA"/>
              </w:rPr>
              <w:t>Responsibility</w:t>
            </w:r>
          </w:p>
        </w:tc>
        <w:tc>
          <w:tcPr>
            <w:tcW w:w="2047" w:type="dxa"/>
          </w:tcPr>
          <w:p w:rsidR="00754125" w:rsidRPr="007E7FA8" w:rsidRDefault="00754125" w:rsidP="00D465E0">
            <w:pPr>
              <w:rPr>
                <w:rFonts w:ascii="Arial" w:hAnsi="Arial" w:cs="Arial"/>
                <w:b/>
                <w:color w:val="000000"/>
                <w:sz w:val="22"/>
                <w:szCs w:val="22"/>
                <w:lang w:val="en-ZA"/>
              </w:rPr>
            </w:pPr>
            <w:r w:rsidRPr="007E7FA8">
              <w:rPr>
                <w:rFonts w:ascii="Arial" w:hAnsi="Arial" w:cs="Arial"/>
                <w:b/>
                <w:color w:val="000000"/>
                <w:sz w:val="22"/>
                <w:szCs w:val="22"/>
                <w:lang w:val="en-ZA"/>
              </w:rPr>
              <w:t>Frequency</w:t>
            </w:r>
          </w:p>
        </w:tc>
      </w:tr>
      <w:tr w:rsidR="003D6C3E" w:rsidRPr="009C3F0E" w:rsidTr="00770CC6">
        <w:tc>
          <w:tcPr>
            <w:tcW w:w="9703" w:type="dxa"/>
            <w:gridSpan w:val="3"/>
          </w:tcPr>
          <w:p w:rsidR="003D6C3E" w:rsidRPr="009C3F0E" w:rsidRDefault="003D6C3E" w:rsidP="00142AC2">
            <w:pPr>
              <w:tabs>
                <w:tab w:val="left" w:pos="567"/>
              </w:tabs>
              <w:rPr>
                <w:rFonts w:ascii="Arial" w:hAnsi="Arial" w:cs="Arial"/>
                <w:b/>
                <w:color w:val="000000"/>
                <w:sz w:val="22"/>
                <w:szCs w:val="22"/>
              </w:rPr>
            </w:pPr>
            <w:r w:rsidRPr="009C3F0E">
              <w:rPr>
                <w:rFonts w:ascii="Arial" w:hAnsi="Arial" w:cs="Arial"/>
                <w:b/>
                <w:color w:val="000000"/>
                <w:sz w:val="22"/>
                <w:szCs w:val="22"/>
              </w:rPr>
              <w:t>1. Appointment of New Staff</w:t>
            </w:r>
          </w:p>
        </w:tc>
      </w:tr>
      <w:tr w:rsidR="003D6C3E" w:rsidRPr="009C3F0E" w:rsidTr="00770CC6">
        <w:tc>
          <w:tcPr>
            <w:tcW w:w="5529" w:type="dxa"/>
          </w:tcPr>
          <w:p w:rsidR="003D6C3E" w:rsidRPr="009C3F0E" w:rsidRDefault="003D6C3E" w:rsidP="00754125">
            <w:pPr>
              <w:tabs>
                <w:tab w:val="left" w:pos="3348"/>
              </w:tabs>
              <w:ind w:left="33"/>
              <w:rPr>
                <w:rFonts w:ascii="Arial" w:hAnsi="Arial" w:cs="Arial"/>
                <w:color w:val="000000"/>
                <w:sz w:val="22"/>
                <w:szCs w:val="22"/>
              </w:rPr>
            </w:pPr>
            <w:r w:rsidRPr="009C3F0E">
              <w:rPr>
                <w:rFonts w:ascii="Arial" w:hAnsi="Arial" w:cs="Arial"/>
                <w:color w:val="000000"/>
                <w:sz w:val="22"/>
                <w:szCs w:val="22"/>
              </w:rPr>
              <w:t xml:space="preserve">1.1 </w:t>
            </w:r>
            <w:r w:rsidRPr="009C3F0E">
              <w:rPr>
                <w:rFonts w:ascii="Arial" w:hAnsi="Arial" w:cs="Arial"/>
                <w:color w:val="000000"/>
                <w:sz w:val="22"/>
                <w:szCs w:val="22"/>
                <w:lang w:val="en-ZA" w:eastAsia="en-ZA"/>
              </w:rPr>
              <w:t>For appointment process, please refer to HR manual.</w:t>
            </w:r>
          </w:p>
        </w:tc>
        <w:tc>
          <w:tcPr>
            <w:tcW w:w="2127" w:type="dxa"/>
          </w:tcPr>
          <w:p w:rsidR="003D6C3E" w:rsidRPr="009C3F0E" w:rsidRDefault="003D6C3E" w:rsidP="009C3F0E">
            <w:pPr>
              <w:ind w:right="34"/>
              <w:rPr>
                <w:rFonts w:ascii="Arial" w:hAnsi="Arial" w:cs="Arial"/>
                <w:color w:val="000000"/>
                <w:sz w:val="22"/>
                <w:szCs w:val="22"/>
              </w:rPr>
            </w:pPr>
            <w:r w:rsidRPr="009C3F0E">
              <w:rPr>
                <w:rFonts w:ascii="Arial" w:hAnsi="Arial" w:cs="Arial"/>
                <w:color w:val="000000"/>
                <w:sz w:val="22"/>
                <w:szCs w:val="22"/>
                <w:lang w:val="en-ZA" w:eastAsia="en-ZA"/>
              </w:rPr>
              <w:t>HRM</w:t>
            </w:r>
          </w:p>
        </w:tc>
        <w:tc>
          <w:tcPr>
            <w:tcW w:w="204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eastAsia="en-ZA"/>
              </w:rPr>
              <w:t>Ad Hoc</w:t>
            </w:r>
          </w:p>
        </w:tc>
      </w:tr>
      <w:tr w:rsidR="00754125" w:rsidRPr="009C3F0E" w:rsidTr="00770CC6">
        <w:tc>
          <w:tcPr>
            <w:tcW w:w="5529" w:type="dxa"/>
          </w:tcPr>
          <w:p w:rsidR="00754125" w:rsidRPr="009C3F0E" w:rsidRDefault="00754125" w:rsidP="009C3F0E">
            <w:pPr>
              <w:tabs>
                <w:tab w:val="left" w:pos="3348"/>
              </w:tabs>
              <w:rPr>
                <w:rFonts w:ascii="Arial" w:hAnsi="Arial" w:cs="Arial"/>
                <w:color w:val="000000"/>
                <w:sz w:val="22"/>
                <w:szCs w:val="22"/>
              </w:rPr>
            </w:pPr>
            <w:r w:rsidRPr="009C3F0E">
              <w:rPr>
                <w:rFonts w:ascii="Arial" w:hAnsi="Arial" w:cs="Arial"/>
                <w:color w:val="000000"/>
                <w:sz w:val="22"/>
                <w:szCs w:val="22"/>
                <w:lang w:val="en-ZA" w:eastAsia="en-ZA"/>
              </w:rPr>
              <w:t>1.2 The HRM must prepare the formal letter of employment for appointed employees.</w:t>
            </w:r>
          </w:p>
        </w:tc>
        <w:tc>
          <w:tcPr>
            <w:tcW w:w="2127" w:type="dxa"/>
            <w:vAlign w:val="center"/>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ind w:right="34"/>
              <w:rPr>
                <w:rFonts w:ascii="Arial" w:hAnsi="Arial" w:cs="Arial"/>
                <w:color w:val="000000"/>
                <w:sz w:val="22"/>
                <w:szCs w:val="22"/>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rPr>
                <w:rFonts w:ascii="Arial" w:hAnsi="Arial" w:cs="Arial"/>
                <w:color w:val="000000"/>
                <w:sz w:val="22"/>
                <w:szCs w:val="22"/>
              </w:rPr>
            </w:pPr>
          </w:p>
        </w:tc>
      </w:tr>
      <w:tr w:rsidR="00754125" w:rsidRPr="009C3F0E" w:rsidTr="00770CC6">
        <w:tc>
          <w:tcPr>
            <w:tcW w:w="5529" w:type="dxa"/>
          </w:tcPr>
          <w:p w:rsidR="00754125" w:rsidRPr="009C3F0E" w:rsidRDefault="00754125" w:rsidP="00770CC6">
            <w:pPr>
              <w:tabs>
                <w:tab w:val="left" w:pos="3348"/>
              </w:tabs>
              <w:rPr>
                <w:rFonts w:ascii="Arial" w:hAnsi="Arial" w:cs="Arial"/>
                <w:color w:val="000000"/>
                <w:sz w:val="22"/>
                <w:szCs w:val="22"/>
              </w:rPr>
            </w:pPr>
            <w:r w:rsidRPr="009C3F0E">
              <w:rPr>
                <w:rFonts w:ascii="Arial" w:hAnsi="Arial" w:cs="Arial"/>
                <w:color w:val="000000"/>
                <w:sz w:val="22"/>
                <w:szCs w:val="22"/>
                <w:lang w:val="en-ZA" w:eastAsia="en-ZA"/>
              </w:rPr>
              <w:t>1.3 The CEO and the candidate must sign the formal offer of employment before the new employee commences service.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CEO</w:t>
            </w:r>
          </w:p>
          <w:p w:rsidR="00754125" w:rsidRPr="009C3F0E" w:rsidRDefault="00754125" w:rsidP="009C3F0E">
            <w:pPr>
              <w:ind w:right="34"/>
              <w:rPr>
                <w:rFonts w:ascii="Arial" w:hAnsi="Arial" w:cs="Arial"/>
                <w:color w:val="000000"/>
                <w:sz w:val="22"/>
                <w:szCs w:val="22"/>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rPr>
                <w:rFonts w:ascii="Arial" w:hAnsi="Arial" w:cs="Arial"/>
                <w:color w:val="000000"/>
                <w:sz w:val="22"/>
                <w:szCs w:val="22"/>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1.4 The HRM must complete a standard Employee Input Form with the entire employee’s required payroll standing data information when the letter of appointment is signed but before close of the payroll for the month in which the new employee commences service.</w:t>
            </w:r>
          </w:p>
          <w:p w:rsidR="00754125" w:rsidRPr="0078609D" w:rsidRDefault="00754125" w:rsidP="0078609D">
            <w:pPr>
              <w:pStyle w:val="ListParagraph"/>
              <w:numPr>
                <w:ilvl w:val="2"/>
                <w:numId w:val="29"/>
              </w:numPr>
              <w:autoSpaceDE w:val="0"/>
              <w:autoSpaceDN w:val="0"/>
              <w:adjustRightInd w:val="0"/>
              <w:rPr>
                <w:rFonts w:ascii="Arial" w:hAnsi="Arial" w:cs="Arial"/>
                <w:color w:val="000000"/>
                <w:sz w:val="22"/>
                <w:szCs w:val="22"/>
                <w:lang w:val="en-ZA" w:eastAsia="en-ZA"/>
              </w:rPr>
            </w:pPr>
            <w:r w:rsidRPr="0078609D">
              <w:rPr>
                <w:rFonts w:ascii="Arial" w:hAnsi="Arial" w:cs="Arial"/>
                <w:color w:val="000000"/>
                <w:sz w:val="22"/>
                <w:szCs w:val="22"/>
                <w:lang w:val="en-ZA" w:eastAsia="en-ZA"/>
              </w:rPr>
              <w:t>Name and Surname;</w:t>
            </w:r>
          </w:p>
          <w:p w:rsidR="00754125" w:rsidRPr="009C3F0E" w:rsidRDefault="00754125" w:rsidP="0078609D">
            <w:pPr>
              <w:pStyle w:val="ListParagraph"/>
              <w:numPr>
                <w:ilvl w:val="2"/>
                <w:numId w:val="29"/>
              </w:num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ID Number;</w:t>
            </w:r>
          </w:p>
          <w:p w:rsidR="00754125" w:rsidRPr="009C3F0E" w:rsidRDefault="00754125" w:rsidP="0078609D">
            <w:pPr>
              <w:pStyle w:val="ListParagraph"/>
              <w:numPr>
                <w:ilvl w:val="2"/>
                <w:numId w:val="29"/>
              </w:num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Bank details and account numbers;</w:t>
            </w:r>
          </w:p>
          <w:p w:rsidR="00754125" w:rsidRPr="009C3F0E" w:rsidRDefault="00754125" w:rsidP="0078609D">
            <w:pPr>
              <w:pStyle w:val="ListParagraph"/>
              <w:numPr>
                <w:ilvl w:val="2"/>
                <w:numId w:val="29"/>
              </w:num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Medical Aid details;</w:t>
            </w:r>
          </w:p>
          <w:p w:rsidR="00754125" w:rsidRPr="009C3F0E" w:rsidRDefault="00754125" w:rsidP="0078609D">
            <w:pPr>
              <w:pStyle w:val="ListParagraph"/>
              <w:numPr>
                <w:ilvl w:val="2"/>
                <w:numId w:val="29"/>
              </w:num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Tax/PAYE number;</w:t>
            </w:r>
          </w:p>
          <w:p w:rsidR="00754125" w:rsidRPr="009C3F0E" w:rsidRDefault="00754125" w:rsidP="0078609D">
            <w:pPr>
              <w:pStyle w:val="ListParagraph"/>
              <w:numPr>
                <w:ilvl w:val="2"/>
                <w:numId w:val="29"/>
              </w:num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Pension Fund details;</w:t>
            </w:r>
          </w:p>
          <w:p w:rsidR="00754125" w:rsidRPr="009C3F0E" w:rsidRDefault="00754125" w:rsidP="0078609D">
            <w:pPr>
              <w:pStyle w:val="ListParagraph"/>
              <w:numPr>
                <w:ilvl w:val="2"/>
                <w:numId w:val="29"/>
              </w:num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Social Security reference number;</w:t>
            </w:r>
          </w:p>
          <w:p w:rsidR="00754125" w:rsidRPr="009C3F0E" w:rsidRDefault="00754125" w:rsidP="0078609D">
            <w:pPr>
              <w:pStyle w:val="ListParagraph"/>
              <w:numPr>
                <w:ilvl w:val="2"/>
                <w:numId w:val="29"/>
              </w:num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Gross salary;</w:t>
            </w:r>
          </w:p>
          <w:p w:rsidR="00754125" w:rsidRPr="009C3F0E" w:rsidRDefault="00754125" w:rsidP="0078609D">
            <w:pPr>
              <w:pStyle w:val="ListParagraph"/>
              <w:numPr>
                <w:ilvl w:val="2"/>
                <w:numId w:val="29"/>
              </w:num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Job grade;</w:t>
            </w:r>
          </w:p>
          <w:p w:rsidR="00754125" w:rsidRPr="009C3F0E" w:rsidRDefault="00754125" w:rsidP="0078609D">
            <w:pPr>
              <w:pStyle w:val="ListParagraph"/>
              <w:numPr>
                <w:ilvl w:val="2"/>
                <w:numId w:val="29"/>
              </w:num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Relevant allowance; and</w:t>
            </w:r>
          </w:p>
          <w:p w:rsidR="00754125" w:rsidRPr="009C3F0E" w:rsidRDefault="00754125" w:rsidP="0078609D">
            <w:pPr>
              <w:pStyle w:val="ListParagraph"/>
              <w:numPr>
                <w:ilvl w:val="2"/>
                <w:numId w:val="29"/>
              </w:num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Applicable deductions.</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rPr>
            </w:pPr>
          </w:p>
        </w:tc>
      </w:tr>
      <w:tr w:rsidR="00754125" w:rsidRPr="009C3F0E" w:rsidTr="00770CC6">
        <w:tc>
          <w:tcPr>
            <w:tcW w:w="5529" w:type="dxa"/>
          </w:tcPr>
          <w:p w:rsidR="00754125" w:rsidRPr="009C3F0E" w:rsidRDefault="00754125" w:rsidP="009C3F0E">
            <w:pPr>
              <w:tabs>
                <w:tab w:val="left" w:pos="3348"/>
              </w:tabs>
              <w:rPr>
                <w:rFonts w:ascii="Arial" w:hAnsi="Arial" w:cs="Arial"/>
                <w:color w:val="000000"/>
                <w:sz w:val="22"/>
                <w:szCs w:val="22"/>
              </w:rPr>
            </w:pPr>
            <w:r w:rsidRPr="009C3F0E">
              <w:rPr>
                <w:rFonts w:ascii="Arial" w:hAnsi="Arial" w:cs="Arial"/>
                <w:color w:val="000000"/>
                <w:sz w:val="22"/>
                <w:szCs w:val="22"/>
                <w:lang w:val="en-ZA" w:eastAsia="en-ZA"/>
              </w:rPr>
              <w:t>1.5 The GM: F&amp;A must allocate an employee number on the Payroll system, for each new employee. The number will be used as reference for all internal communication.</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GM: F&amp;A</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rPr>
            </w:pPr>
          </w:p>
        </w:tc>
      </w:tr>
      <w:tr w:rsidR="00754125" w:rsidRPr="009C3F0E" w:rsidTr="00770CC6">
        <w:tc>
          <w:tcPr>
            <w:tcW w:w="5529" w:type="dxa"/>
          </w:tcPr>
          <w:p w:rsidR="00754125" w:rsidRPr="009C3F0E" w:rsidRDefault="00754125" w:rsidP="009C3F0E">
            <w:pPr>
              <w:tabs>
                <w:tab w:val="left" w:pos="3348"/>
              </w:tabs>
              <w:rPr>
                <w:rFonts w:ascii="Arial" w:hAnsi="Arial" w:cs="Arial"/>
                <w:color w:val="000000"/>
                <w:sz w:val="22"/>
                <w:szCs w:val="22"/>
              </w:rPr>
            </w:pPr>
            <w:r w:rsidRPr="009C3F0E">
              <w:rPr>
                <w:rFonts w:ascii="Arial" w:hAnsi="Arial" w:cs="Arial"/>
                <w:color w:val="000000"/>
                <w:sz w:val="22"/>
                <w:szCs w:val="22"/>
                <w:lang w:val="en-ZA" w:eastAsia="en-ZA"/>
              </w:rPr>
              <w:t>1.6 The Payroll Administrator must capture the standard data on the payroll system.</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Accountant</w:t>
            </w:r>
          </w:p>
          <w:p w:rsidR="00754125" w:rsidRPr="009C3F0E" w:rsidRDefault="00754125" w:rsidP="009C3F0E">
            <w:pPr>
              <w:ind w:right="34"/>
              <w:rPr>
                <w:rFonts w:ascii="Arial" w:hAnsi="Arial" w:cs="Arial"/>
                <w:color w:val="000000"/>
                <w:sz w:val="22"/>
                <w:szCs w:val="22"/>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tc>
      </w:tr>
      <w:tr w:rsidR="00754125" w:rsidRPr="009C3F0E" w:rsidTr="00770CC6">
        <w:tc>
          <w:tcPr>
            <w:tcW w:w="5529" w:type="dxa"/>
          </w:tcPr>
          <w:p w:rsidR="00754125" w:rsidRPr="009C3F0E" w:rsidRDefault="00754125" w:rsidP="009C3F0E">
            <w:pPr>
              <w:tabs>
                <w:tab w:val="left" w:pos="3348"/>
              </w:tabs>
              <w:rPr>
                <w:rFonts w:ascii="Arial" w:hAnsi="Arial" w:cs="Arial"/>
                <w:color w:val="000000"/>
                <w:sz w:val="22"/>
                <w:szCs w:val="22"/>
              </w:rPr>
            </w:pPr>
            <w:r w:rsidRPr="009C3F0E">
              <w:rPr>
                <w:rFonts w:ascii="Arial" w:hAnsi="Arial" w:cs="Arial"/>
                <w:color w:val="000000"/>
                <w:sz w:val="22"/>
                <w:szCs w:val="22"/>
                <w:lang w:val="en-ZA" w:eastAsia="en-ZA"/>
              </w:rPr>
              <w:t>1.7 The HRM must review the standard data as captured on the payroll system to ensure that the standard data are complete, accurate and valid.</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Continuously</w:t>
            </w:r>
          </w:p>
          <w:p w:rsidR="00754125" w:rsidRPr="009C3F0E" w:rsidRDefault="00754125" w:rsidP="009C3F0E">
            <w:pPr>
              <w:rPr>
                <w:rFonts w:ascii="Arial" w:hAnsi="Arial" w:cs="Arial"/>
                <w:color w:val="000000"/>
                <w:sz w:val="22"/>
                <w:szCs w:val="22"/>
              </w:rPr>
            </w:pPr>
          </w:p>
        </w:tc>
      </w:tr>
      <w:tr w:rsidR="00754125" w:rsidRPr="009C3F0E" w:rsidTr="00770CC6">
        <w:tc>
          <w:tcPr>
            <w:tcW w:w="5529" w:type="dxa"/>
          </w:tcPr>
          <w:p w:rsidR="00754125" w:rsidRPr="009C3F0E" w:rsidRDefault="00754125" w:rsidP="009C3F0E">
            <w:pPr>
              <w:tabs>
                <w:tab w:val="left" w:pos="3348"/>
              </w:tabs>
              <w:rPr>
                <w:rFonts w:ascii="Arial" w:hAnsi="Arial" w:cs="Arial"/>
                <w:color w:val="000000"/>
                <w:sz w:val="22"/>
                <w:szCs w:val="22"/>
              </w:rPr>
            </w:pPr>
            <w:r w:rsidRPr="009C3F0E">
              <w:rPr>
                <w:rFonts w:ascii="Arial" w:hAnsi="Arial" w:cs="Arial"/>
                <w:color w:val="000000"/>
                <w:sz w:val="22"/>
                <w:szCs w:val="22"/>
                <w:lang w:val="en-ZA" w:eastAsia="en-ZA"/>
              </w:rPr>
              <w:t>1.8 The Accountant and the HRM must sign off the input document and the employee’s personnel file.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Accountant</w:t>
            </w:r>
          </w:p>
          <w:p w:rsidR="00754125" w:rsidRPr="009C3F0E" w:rsidRDefault="00754125" w:rsidP="009C3F0E">
            <w:pPr>
              <w:ind w:right="34"/>
              <w:rPr>
                <w:rFonts w:ascii="Arial" w:hAnsi="Arial" w:cs="Arial"/>
                <w:color w:val="000000"/>
                <w:sz w:val="22"/>
                <w:szCs w:val="22"/>
              </w:rPr>
            </w:pPr>
            <w:r w:rsidRPr="009C3F0E">
              <w:rPr>
                <w:rFonts w:ascii="Arial" w:hAnsi="Arial" w:cs="Arial"/>
                <w:color w:val="000000"/>
                <w:sz w:val="22"/>
                <w:szCs w:val="22"/>
                <w:lang w:val="en-ZA" w:eastAsia="en-ZA"/>
              </w:rPr>
              <w:t>HRM</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rPr>
                <w:rFonts w:ascii="Arial" w:hAnsi="Arial" w:cs="Arial"/>
                <w:color w:val="000000"/>
                <w:sz w:val="22"/>
                <w:szCs w:val="22"/>
              </w:rPr>
            </w:pPr>
          </w:p>
        </w:tc>
      </w:tr>
      <w:tr w:rsidR="00754125" w:rsidRPr="009C3F0E" w:rsidTr="00770CC6">
        <w:tc>
          <w:tcPr>
            <w:tcW w:w="5529" w:type="dxa"/>
          </w:tcPr>
          <w:p w:rsidR="00754125" w:rsidRPr="009C3F0E" w:rsidRDefault="00754125" w:rsidP="00142AC2">
            <w:pPr>
              <w:tabs>
                <w:tab w:val="left" w:pos="3348"/>
              </w:tabs>
              <w:rPr>
                <w:rFonts w:ascii="Arial" w:hAnsi="Arial" w:cs="Arial"/>
                <w:color w:val="000000"/>
                <w:sz w:val="22"/>
                <w:szCs w:val="22"/>
              </w:rPr>
            </w:pPr>
            <w:r w:rsidRPr="009C3F0E">
              <w:rPr>
                <w:rFonts w:ascii="Arial" w:hAnsi="Arial" w:cs="Arial"/>
                <w:color w:val="000000"/>
                <w:sz w:val="22"/>
                <w:szCs w:val="22"/>
                <w:lang w:val="en-ZA" w:eastAsia="en-ZA"/>
              </w:rPr>
              <w:t>1.9 The GM: F&amp;A must review the captured information for accuracy, completeness and validity.</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GM: F&amp;A</w:t>
            </w:r>
          </w:p>
          <w:p w:rsidR="00754125" w:rsidRPr="009C3F0E" w:rsidRDefault="00754125" w:rsidP="009C3F0E">
            <w:pPr>
              <w:ind w:right="34"/>
              <w:rPr>
                <w:rFonts w:ascii="Arial" w:hAnsi="Arial" w:cs="Arial"/>
                <w:color w:val="000000"/>
                <w:sz w:val="22"/>
                <w:szCs w:val="22"/>
              </w:rPr>
            </w:pPr>
          </w:p>
        </w:tc>
        <w:tc>
          <w:tcPr>
            <w:tcW w:w="2047" w:type="dxa"/>
          </w:tcPr>
          <w:p w:rsidR="00754125" w:rsidRPr="009C3F0E" w:rsidRDefault="00754125" w:rsidP="009C3F0E">
            <w:pPr>
              <w:rPr>
                <w:rFonts w:ascii="Arial" w:hAnsi="Arial" w:cs="Arial"/>
                <w:color w:val="000000"/>
                <w:sz w:val="22"/>
                <w:szCs w:val="22"/>
              </w:rPr>
            </w:pPr>
            <w:r w:rsidRPr="009C3F0E">
              <w:rPr>
                <w:rFonts w:ascii="Arial" w:hAnsi="Arial" w:cs="Arial"/>
                <w:color w:val="000000"/>
                <w:sz w:val="22"/>
                <w:szCs w:val="22"/>
                <w:lang w:val="en-ZA" w:eastAsia="en-ZA"/>
              </w:rPr>
              <w:t>Ad Hoc</w:t>
            </w:r>
          </w:p>
        </w:tc>
      </w:tr>
      <w:tr w:rsidR="00754125" w:rsidRPr="009C3F0E" w:rsidTr="00770CC6">
        <w:tc>
          <w:tcPr>
            <w:tcW w:w="9703" w:type="dxa"/>
            <w:gridSpan w:val="3"/>
          </w:tcPr>
          <w:p w:rsidR="00754125" w:rsidRPr="009C3F0E" w:rsidRDefault="00754125" w:rsidP="009C3F0E">
            <w:pPr>
              <w:rPr>
                <w:rFonts w:ascii="Arial" w:hAnsi="Arial" w:cs="Arial"/>
                <w:b/>
                <w:color w:val="000000"/>
                <w:sz w:val="22"/>
                <w:szCs w:val="22"/>
              </w:rPr>
            </w:pPr>
            <w:r w:rsidRPr="009C3F0E">
              <w:rPr>
                <w:rFonts w:ascii="Arial" w:hAnsi="Arial" w:cs="Arial"/>
                <w:b/>
                <w:color w:val="000000"/>
                <w:sz w:val="22"/>
                <w:szCs w:val="22"/>
              </w:rPr>
              <w:t>2. Resignation of Employees</w:t>
            </w:r>
          </w:p>
        </w:tc>
      </w:tr>
      <w:tr w:rsidR="00754125" w:rsidRPr="009C3F0E" w:rsidTr="00770CC6">
        <w:tc>
          <w:tcPr>
            <w:tcW w:w="5529" w:type="dxa"/>
          </w:tcPr>
          <w:p w:rsidR="00754125" w:rsidRPr="009C3F0E" w:rsidRDefault="00754125" w:rsidP="009C3F0E">
            <w:pPr>
              <w:tabs>
                <w:tab w:val="left" w:pos="3348"/>
              </w:tabs>
              <w:rPr>
                <w:rFonts w:ascii="Arial" w:hAnsi="Arial" w:cs="Arial"/>
                <w:color w:val="000000"/>
                <w:sz w:val="22"/>
                <w:szCs w:val="22"/>
              </w:rPr>
            </w:pPr>
            <w:r w:rsidRPr="009C3F0E">
              <w:rPr>
                <w:rFonts w:ascii="Arial" w:hAnsi="Arial" w:cs="Arial"/>
                <w:color w:val="000000"/>
                <w:sz w:val="22"/>
                <w:szCs w:val="22"/>
              </w:rPr>
              <w:t xml:space="preserve">2.1 </w:t>
            </w:r>
            <w:r w:rsidRPr="009C3F0E">
              <w:rPr>
                <w:rFonts w:ascii="Arial" w:hAnsi="Arial" w:cs="Arial"/>
                <w:color w:val="000000"/>
                <w:sz w:val="22"/>
                <w:szCs w:val="22"/>
                <w:lang w:val="en-ZA" w:eastAsia="en-ZA"/>
              </w:rPr>
              <w:t>For HR aspects relating to Termination of Employment, please refer to HR manual.</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ind w:right="34"/>
              <w:rPr>
                <w:rFonts w:ascii="Arial" w:hAnsi="Arial" w:cs="Arial"/>
                <w:color w:val="000000"/>
                <w:sz w:val="22"/>
                <w:szCs w:val="22"/>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rPr>
                <w:rFonts w:ascii="Arial" w:hAnsi="Arial" w:cs="Arial"/>
                <w:color w:val="000000"/>
                <w:sz w:val="22"/>
                <w:szCs w:val="22"/>
              </w:rPr>
            </w:pPr>
          </w:p>
        </w:tc>
      </w:tr>
      <w:tr w:rsidR="00754125" w:rsidRPr="009C3F0E" w:rsidTr="00770CC6">
        <w:tc>
          <w:tcPr>
            <w:tcW w:w="5529" w:type="dxa"/>
          </w:tcPr>
          <w:p w:rsidR="00754125" w:rsidRPr="009C3F0E" w:rsidRDefault="00754125" w:rsidP="009C3F0E">
            <w:pPr>
              <w:tabs>
                <w:tab w:val="left" w:pos="3348"/>
              </w:tabs>
              <w:rPr>
                <w:rFonts w:ascii="Arial" w:hAnsi="Arial" w:cs="Arial"/>
                <w:color w:val="000000"/>
                <w:sz w:val="22"/>
                <w:szCs w:val="22"/>
              </w:rPr>
            </w:pPr>
            <w:r w:rsidRPr="009C3F0E">
              <w:rPr>
                <w:rFonts w:ascii="Arial" w:hAnsi="Arial" w:cs="Arial"/>
                <w:color w:val="000000"/>
                <w:sz w:val="22"/>
                <w:szCs w:val="22"/>
                <w:lang w:val="en-ZA" w:eastAsia="en-ZA"/>
              </w:rPr>
              <w:t>2.2 The employee must submit a formal letter of resignation, to be in line with Labour Act legislation, upon resignation. The CEO must receive the letter and it must be kept on the employee’s personnel file.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Employee</w:t>
            </w:r>
          </w:p>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CEO</w:t>
            </w:r>
          </w:p>
          <w:p w:rsidR="00754125" w:rsidRPr="009C3F0E" w:rsidRDefault="00754125" w:rsidP="009C3F0E">
            <w:pPr>
              <w:ind w:right="34"/>
              <w:rPr>
                <w:rFonts w:ascii="Arial" w:hAnsi="Arial" w:cs="Arial"/>
                <w:color w:val="000000"/>
                <w:sz w:val="22"/>
                <w:szCs w:val="22"/>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2.3 A Termination of Service Checklist must be compiled by the HRM and the relevant Line manager must sign if they are satisfied that all the points on the checklist have been dealt with. The form should include the following details:</w:t>
            </w:r>
          </w:p>
          <w:p w:rsidR="00754125" w:rsidRPr="0078609D" w:rsidRDefault="00754125" w:rsidP="0078609D">
            <w:pPr>
              <w:pStyle w:val="ListParagraph"/>
              <w:numPr>
                <w:ilvl w:val="2"/>
                <w:numId w:val="109"/>
              </w:numPr>
              <w:tabs>
                <w:tab w:val="clear" w:pos="1440"/>
                <w:tab w:val="num" w:pos="743"/>
              </w:tabs>
              <w:autoSpaceDE w:val="0"/>
              <w:autoSpaceDN w:val="0"/>
              <w:adjustRightInd w:val="0"/>
              <w:ind w:left="743" w:hanging="743"/>
              <w:rPr>
                <w:rFonts w:ascii="Arial" w:hAnsi="Arial" w:cs="Arial"/>
                <w:color w:val="000000"/>
                <w:sz w:val="22"/>
                <w:szCs w:val="22"/>
                <w:lang w:val="en-ZA" w:eastAsia="en-ZA"/>
              </w:rPr>
            </w:pPr>
            <w:r w:rsidRPr="0078609D">
              <w:rPr>
                <w:rFonts w:ascii="Arial" w:hAnsi="Arial" w:cs="Arial"/>
                <w:color w:val="000000"/>
                <w:sz w:val="22"/>
                <w:szCs w:val="22"/>
                <w:lang w:val="en-ZA" w:eastAsia="en-ZA"/>
              </w:rPr>
              <w:t xml:space="preserve">Employee’s termination notification signed and </w:t>
            </w:r>
            <w:r w:rsidRPr="0078609D">
              <w:rPr>
                <w:rFonts w:ascii="Arial" w:hAnsi="Arial" w:cs="Arial"/>
                <w:color w:val="000000"/>
                <w:sz w:val="22"/>
                <w:szCs w:val="22"/>
                <w:lang w:val="en-ZA" w:eastAsia="en-ZA"/>
              </w:rPr>
              <w:lastRenderedPageBreak/>
              <w:t>last working day agreed on;</w:t>
            </w:r>
          </w:p>
          <w:p w:rsidR="00754125" w:rsidRPr="009C3F0E" w:rsidRDefault="00754125" w:rsidP="0078609D">
            <w:pPr>
              <w:pStyle w:val="ListParagraph"/>
              <w:numPr>
                <w:ilvl w:val="2"/>
                <w:numId w:val="109"/>
              </w:numPr>
              <w:tabs>
                <w:tab w:val="clear" w:pos="1440"/>
                <w:tab w:val="num" w:pos="743"/>
              </w:tabs>
              <w:autoSpaceDE w:val="0"/>
              <w:autoSpaceDN w:val="0"/>
              <w:adjustRightInd w:val="0"/>
              <w:ind w:left="743" w:hanging="743"/>
              <w:rPr>
                <w:rFonts w:ascii="Arial" w:hAnsi="Arial" w:cs="Arial"/>
                <w:color w:val="000000"/>
                <w:sz w:val="22"/>
                <w:szCs w:val="22"/>
                <w:lang w:val="en-ZA" w:eastAsia="en-ZA"/>
              </w:rPr>
            </w:pPr>
            <w:r w:rsidRPr="009C3F0E">
              <w:rPr>
                <w:rFonts w:ascii="Arial" w:hAnsi="Arial" w:cs="Arial"/>
                <w:color w:val="000000"/>
                <w:sz w:val="22"/>
                <w:szCs w:val="22"/>
                <w:lang w:val="en-ZA" w:eastAsia="en-ZA"/>
              </w:rPr>
              <w:t>Last assignment has been completed;</w:t>
            </w:r>
          </w:p>
          <w:p w:rsidR="00754125" w:rsidRPr="009C3F0E" w:rsidRDefault="00754125" w:rsidP="0078609D">
            <w:pPr>
              <w:pStyle w:val="ListParagraph"/>
              <w:numPr>
                <w:ilvl w:val="2"/>
                <w:numId w:val="109"/>
              </w:numPr>
              <w:tabs>
                <w:tab w:val="clear" w:pos="1440"/>
                <w:tab w:val="num" w:pos="743"/>
              </w:tabs>
              <w:autoSpaceDE w:val="0"/>
              <w:autoSpaceDN w:val="0"/>
              <w:adjustRightInd w:val="0"/>
              <w:ind w:left="743" w:hanging="743"/>
              <w:rPr>
                <w:rFonts w:ascii="Arial" w:hAnsi="Arial" w:cs="Arial"/>
                <w:color w:val="000000"/>
                <w:sz w:val="22"/>
                <w:szCs w:val="22"/>
                <w:lang w:val="en-ZA" w:eastAsia="en-ZA"/>
              </w:rPr>
            </w:pPr>
            <w:r w:rsidRPr="009C3F0E">
              <w:rPr>
                <w:rFonts w:ascii="Arial" w:hAnsi="Arial" w:cs="Arial"/>
                <w:color w:val="000000"/>
                <w:sz w:val="22"/>
                <w:szCs w:val="22"/>
                <w:lang w:val="en-ZA" w:eastAsia="en-ZA"/>
              </w:rPr>
              <w:t>Signed termination letter has been forwarded to HR department;</w:t>
            </w:r>
          </w:p>
          <w:p w:rsidR="00754125" w:rsidRPr="009C3F0E" w:rsidRDefault="00754125" w:rsidP="0078609D">
            <w:pPr>
              <w:pStyle w:val="ListParagraph"/>
              <w:numPr>
                <w:ilvl w:val="2"/>
                <w:numId w:val="109"/>
              </w:numPr>
              <w:tabs>
                <w:tab w:val="clear" w:pos="1440"/>
                <w:tab w:val="num" w:pos="743"/>
              </w:tabs>
              <w:autoSpaceDE w:val="0"/>
              <w:autoSpaceDN w:val="0"/>
              <w:adjustRightInd w:val="0"/>
              <w:ind w:left="743" w:hanging="743"/>
              <w:rPr>
                <w:rFonts w:ascii="Arial" w:hAnsi="Arial" w:cs="Arial"/>
                <w:color w:val="000000"/>
                <w:sz w:val="22"/>
                <w:szCs w:val="22"/>
                <w:lang w:val="en-ZA" w:eastAsia="en-ZA"/>
              </w:rPr>
            </w:pPr>
            <w:r w:rsidRPr="009C3F0E">
              <w:rPr>
                <w:rFonts w:ascii="Arial" w:hAnsi="Arial" w:cs="Arial"/>
                <w:color w:val="000000"/>
                <w:sz w:val="22"/>
                <w:szCs w:val="22"/>
                <w:lang w:val="en-ZA" w:eastAsia="en-ZA"/>
              </w:rPr>
              <w:t xml:space="preserve">Cancellation and/or transfer of Medical Aid, Social Security, Pension Fund, Provident Fund; </w:t>
            </w:r>
          </w:p>
          <w:p w:rsidR="00754125" w:rsidRPr="009C3F0E" w:rsidRDefault="00754125" w:rsidP="0078609D">
            <w:pPr>
              <w:pStyle w:val="ListParagraph"/>
              <w:numPr>
                <w:ilvl w:val="2"/>
                <w:numId w:val="109"/>
              </w:numPr>
              <w:tabs>
                <w:tab w:val="clear" w:pos="1440"/>
                <w:tab w:val="num" w:pos="743"/>
              </w:tabs>
              <w:autoSpaceDE w:val="0"/>
              <w:autoSpaceDN w:val="0"/>
              <w:adjustRightInd w:val="0"/>
              <w:ind w:left="743" w:hanging="743"/>
              <w:rPr>
                <w:rFonts w:ascii="Arial" w:hAnsi="Arial" w:cs="Arial"/>
                <w:color w:val="000000"/>
                <w:sz w:val="22"/>
                <w:szCs w:val="22"/>
                <w:lang w:val="en-ZA" w:eastAsia="en-ZA"/>
              </w:rPr>
            </w:pPr>
            <w:r w:rsidRPr="009C3F0E">
              <w:rPr>
                <w:rFonts w:ascii="Arial" w:hAnsi="Arial" w:cs="Arial"/>
                <w:color w:val="000000"/>
                <w:sz w:val="22"/>
                <w:szCs w:val="22"/>
                <w:lang w:val="en-ZA" w:eastAsia="en-ZA"/>
              </w:rPr>
              <w:t>Cancellation of payment instruction to the bank;</w:t>
            </w:r>
          </w:p>
          <w:p w:rsidR="00754125" w:rsidRPr="009C3F0E" w:rsidRDefault="00754125" w:rsidP="0078609D">
            <w:pPr>
              <w:pStyle w:val="ListParagraph"/>
              <w:numPr>
                <w:ilvl w:val="2"/>
                <w:numId w:val="109"/>
              </w:numPr>
              <w:tabs>
                <w:tab w:val="clear" w:pos="1440"/>
                <w:tab w:val="num" w:pos="743"/>
              </w:tabs>
              <w:autoSpaceDE w:val="0"/>
              <w:autoSpaceDN w:val="0"/>
              <w:adjustRightInd w:val="0"/>
              <w:ind w:left="743" w:hanging="743"/>
              <w:rPr>
                <w:rFonts w:ascii="Arial" w:hAnsi="Arial" w:cs="Arial"/>
                <w:color w:val="000000"/>
                <w:sz w:val="22"/>
                <w:szCs w:val="22"/>
                <w:lang w:val="en-ZA" w:eastAsia="en-ZA"/>
              </w:rPr>
            </w:pPr>
            <w:r w:rsidRPr="009C3F0E">
              <w:rPr>
                <w:rFonts w:ascii="Arial" w:hAnsi="Arial" w:cs="Arial"/>
                <w:color w:val="000000"/>
                <w:sz w:val="22"/>
                <w:szCs w:val="22"/>
                <w:lang w:val="en-ZA" w:eastAsia="en-ZA"/>
              </w:rPr>
              <w:t>Return any property of ECB;</w:t>
            </w:r>
          </w:p>
          <w:p w:rsidR="00754125" w:rsidRPr="009C3F0E" w:rsidRDefault="00754125" w:rsidP="0078609D">
            <w:pPr>
              <w:pStyle w:val="ListParagraph"/>
              <w:numPr>
                <w:ilvl w:val="2"/>
                <w:numId w:val="109"/>
              </w:numPr>
              <w:tabs>
                <w:tab w:val="clear" w:pos="1440"/>
                <w:tab w:val="num" w:pos="743"/>
              </w:tabs>
              <w:autoSpaceDE w:val="0"/>
              <w:autoSpaceDN w:val="0"/>
              <w:adjustRightInd w:val="0"/>
              <w:ind w:left="743" w:hanging="743"/>
              <w:rPr>
                <w:rFonts w:ascii="Arial" w:hAnsi="Arial" w:cs="Arial"/>
                <w:color w:val="000000"/>
                <w:sz w:val="22"/>
                <w:szCs w:val="22"/>
                <w:lang w:val="en-ZA" w:eastAsia="en-ZA"/>
              </w:rPr>
            </w:pPr>
            <w:r w:rsidRPr="009C3F0E">
              <w:rPr>
                <w:rFonts w:ascii="Arial" w:hAnsi="Arial" w:cs="Arial"/>
                <w:color w:val="000000"/>
                <w:sz w:val="22"/>
                <w:szCs w:val="22"/>
                <w:lang w:val="en-ZA" w:eastAsia="en-ZA"/>
              </w:rPr>
              <w:t>Deactivation of access to the ECB’s network;</w:t>
            </w:r>
          </w:p>
          <w:p w:rsidR="00754125" w:rsidRPr="009C3F0E" w:rsidRDefault="00754125" w:rsidP="0078609D">
            <w:pPr>
              <w:pStyle w:val="ListParagraph"/>
              <w:numPr>
                <w:ilvl w:val="2"/>
                <w:numId w:val="109"/>
              </w:numPr>
              <w:tabs>
                <w:tab w:val="clear" w:pos="1440"/>
                <w:tab w:val="num" w:pos="743"/>
              </w:tabs>
              <w:autoSpaceDE w:val="0"/>
              <w:autoSpaceDN w:val="0"/>
              <w:adjustRightInd w:val="0"/>
              <w:ind w:left="743" w:hanging="743"/>
              <w:rPr>
                <w:rFonts w:ascii="Arial" w:hAnsi="Arial" w:cs="Arial"/>
                <w:color w:val="000000"/>
                <w:sz w:val="22"/>
                <w:szCs w:val="22"/>
                <w:lang w:val="en-ZA" w:eastAsia="en-ZA"/>
              </w:rPr>
            </w:pPr>
            <w:r w:rsidRPr="009C3F0E">
              <w:rPr>
                <w:rFonts w:ascii="Arial" w:hAnsi="Arial" w:cs="Arial"/>
                <w:color w:val="000000"/>
                <w:sz w:val="22"/>
                <w:szCs w:val="22"/>
                <w:lang w:val="en-ZA" w:eastAsia="en-ZA"/>
              </w:rPr>
              <w:t>Settle any amount due to or in the case of an advance of salary due by the employee, no option to negotiate any alternative; and</w:t>
            </w:r>
          </w:p>
          <w:p w:rsidR="00754125" w:rsidRPr="009C3F0E" w:rsidRDefault="00754125" w:rsidP="0078609D">
            <w:pPr>
              <w:pStyle w:val="ListParagraph"/>
              <w:numPr>
                <w:ilvl w:val="2"/>
                <w:numId w:val="109"/>
              </w:numPr>
              <w:tabs>
                <w:tab w:val="clear" w:pos="1440"/>
                <w:tab w:val="num" w:pos="743"/>
              </w:tabs>
              <w:autoSpaceDE w:val="0"/>
              <w:autoSpaceDN w:val="0"/>
              <w:adjustRightInd w:val="0"/>
              <w:ind w:left="743" w:hanging="743"/>
              <w:rPr>
                <w:rFonts w:ascii="Arial" w:hAnsi="Arial" w:cs="Arial"/>
                <w:color w:val="000000"/>
                <w:sz w:val="22"/>
                <w:szCs w:val="22"/>
                <w:lang w:val="en-ZA" w:eastAsia="en-ZA"/>
              </w:rPr>
            </w:pPr>
            <w:r w:rsidRPr="009C3F0E">
              <w:rPr>
                <w:rFonts w:ascii="Arial" w:hAnsi="Arial" w:cs="Arial"/>
                <w:color w:val="000000"/>
                <w:sz w:val="22"/>
                <w:szCs w:val="22"/>
                <w:lang w:val="en-ZA" w:eastAsia="en-ZA"/>
              </w:rPr>
              <w:t>Proper handover of duties and documents have been completed.</w:t>
            </w:r>
          </w:p>
          <w:p w:rsidR="00754125" w:rsidRPr="009C3F0E" w:rsidRDefault="00754125" w:rsidP="009C3F0E">
            <w:pPr>
              <w:autoSpaceDE w:val="0"/>
              <w:autoSpaceDN w:val="0"/>
              <w:adjustRightInd w:val="0"/>
              <w:rPr>
                <w:rFonts w:ascii="Arial" w:hAnsi="Arial" w:cs="Arial"/>
                <w:b/>
                <w:color w:val="000000"/>
                <w:sz w:val="22"/>
                <w:szCs w:val="22"/>
                <w:lang w:val="en-ZA" w:eastAsia="en-ZA"/>
              </w:rPr>
            </w:pPr>
            <w:r w:rsidRPr="009C3F0E">
              <w:rPr>
                <w:rFonts w:ascii="Arial" w:hAnsi="Arial" w:cs="Arial"/>
                <w:color w:val="000000"/>
                <w:sz w:val="22"/>
                <w:szCs w:val="22"/>
                <w:lang w:val="en-ZA" w:eastAsia="en-ZA"/>
              </w:rPr>
              <w:t>Non-adherence to the above will be dealt with in terms of the disciplinary procedures.</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lastRenderedPageBreak/>
              <w:t>HRM</w:t>
            </w:r>
          </w:p>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Line manager</w:t>
            </w:r>
          </w:p>
          <w:p w:rsidR="00754125" w:rsidRPr="009C3F0E" w:rsidRDefault="00754125" w:rsidP="009C3F0E">
            <w:pPr>
              <w:ind w:right="34"/>
              <w:rPr>
                <w:rFonts w:ascii="Arial" w:hAnsi="Arial" w:cs="Arial"/>
                <w:color w:val="000000"/>
                <w:sz w:val="22"/>
                <w:szCs w:val="22"/>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rPr>
                <w:rFonts w:ascii="Arial" w:hAnsi="Arial" w:cs="Arial"/>
                <w:color w:val="000000"/>
                <w:sz w:val="22"/>
                <w:szCs w:val="22"/>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rPr>
            </w:pPr>
            <w:r w:rsidRPr="009C3F0E">
              <w:rPr>
                <w:rFonts w:ascii="Arial" w:hAnsi="Arial" w:cs="Arial"/>
                <w:color w:val="000000"/>
                <w:sz w:val="22"/>
                <w:szCs w:val="22"/>
                <w:lang w:val="en-ZA" w:eastAsia="en-ZA"/>
              </w:rPr>
              <w:lastRenderedPageBreak/>
              <w:t>2.4 The HRM must receive the completed checklist, sign it and file it on the employee’s personnel file. Any aspects which influence the final salary of the employees are conveyed to the Accountant for processing on the payroll system before the employee receives his/her final salary.</w:t>
            </w:r>
          </w:p>
        </w:tc>
        <w:tc>
          <w:tcPr>
            <w:tcW w:w="2127" w:type="dxa"/>
          </w:tcPr>
          <w:p w:rsidR="00754125" w:rsidRPr="009C3F0E" w:rsidRDefault="00754125" w:rsidP="009C3F0E">
            <w:pPr>
              <w:ind w:right="34"/>
              <w:rPr>
                <w:rFonts w:ascii="Arial" w:hAnsi="Arial" w:cs="Arial"/>
                <w:color w:val="000000"/>
                <w:sz w:val="22"/>
                <w:szCs w:val="22"/>
              </w:rPr>
            </w:pPr>
            <w:r w:rsidRPr="009C3F0E">
              <w:rPr>
                <w:rFonts w:ascii="Arial" w:hAnsi="Arial" w:cs="Arial"/>
                <w:color w:val="000000"/>
                <w:sz w:val="22"/>
                <w:szCs w:val="22"/>
                <w:lang w:val="en-ZA" w:eastAsia="en-ZA"/>
              </w:rPr>
              <w:t>HRM</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rPr>
                <w:rFonts w:ascii="Arial" w:hAnsi="Arial" w:cs="Arial"/>
                <w:color w:val="000000"/>
                <w:sz w:val="22"/>
                <w:szCs w:val="22"/>
              </w:rPr>
            </w:pPr>
          </w:p>
        </w:tc>
      </w:tr>
      <w:tr w:rsidR="00754125" w:rsidRPr="009C3F0E" w:rsidTr="00770CC6">
        <w:tc>
          <w:tcPr>
            <w:tcW w:w="9703" w:type="dxa"/>
            <w:gridSpan w:val="3"/>
          </w:tcPr>
          <w:p w:rsidR="00754125" w:rsidRPr="009C3F0E" w:rsidRDefault="00754125" w:rsidP="009C3F0E">
            <w:pPr>
              <w:rPr>
                <w:rFonts w:ascii="Arial" w:hAnsi="Arial" w:cs="Arial"/>
                <w:b/>
                <w:color w:val="000000"/>
                <w:sz w:val="22"/>
                <w:szCs w:val="22"/>
                <w:lang w:val="en-ZA"/>
              </w:rPr>
            </w:pPr>
            <w:r w:rsidRPr="009C3F0E">
              <w:rPr>
                <w:rFonts w:ascii="Arial" w:hAnsi="Arial" w:cs="Arial"/>
                <w:b/>
                <w:color w:val="000000"/>
                <w:sz w:val="22"/>
                <w:szCs w:val="22"/>
                <w:lang w:val="en-ZA"/>
              </w:rPr>
              <w:t>3. Changes to Standing Data</w:t>
            </w: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rPr>
              <w:t xml:space="preserve">3.1 </w:t>
            </w:r>
            <w:r w:rsidRPr="009C3F0E">
              <w:rPr>
                <w:rFonts w:ascii="Arial" w:hAnsi="Arial" w:cs="Arial"/>
                <w:color w:val="000000"/>
                <w:sz w:val="22"/>
                <w:szCs w:val="22"/>
                <w:lang w:val="en-ZA" w:eastAsia="en-ZA"/>
              </w:rPr>
              <w:t>All required changes to the standing data of an employee are done in writing. The requesting person must date and sign the written request and forward it together with the supporting documentation to the HR Department. The HR Department must receive it before the 20th of each month to make the changes for the upcoming payroll run.</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Employee</w:t>
            </w: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3.2 The HRM must review the request for validity, accuracy and completeness by comparing it to the attached supporting documentation.</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3.3 The HRM must complete an Employee Input Form, recording the changes to be made.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3.4 The HRM must approve the Employee Input Form and distribute the form as follows:</w:t>
            </w:r>
          </w:p>
          <w:p w:rsidR="00754125" w:rsidRPr="0078609D" w:rsidRDefault="00754125" w:rsidP="0078609D">
            <w:pPr>
              <w:pStyle w:val="ListParagraph"/>
              <w:numPr>
                <w:ilvl w:val="2"/>
                <w:numId w:val="262"/>
              </w:numPr>
              <w:autoSpaceDE w:val="0"/>
              <w:autoSpaceDN w:val="0"/>
              <w:adjustRightInd w:val="0"/>
              <w:ind w:left="743" w:hanging="743"/>
              <w:rPr>
                <w:rFonts w:ascii="Arial" w:hAnsi="Arial" w:cs="Arial"/>
                <w:color w:val="000000"/>
                <w:sz w:val="22"/>
                <w:szCs w:val="22"/>
                <w:lang w:val="en-ZA" w:eastAsia="en-ZA"/>
              </w:rPr>
            </w:pPr>
            <w:r w:rsidRPr="0078609D">
              <w:rPr>
                <w:rFonts w:ascii="Arial" w:hAnsi="Arial" w:cs="Arial"/>
                <w:color w:val="000000"/>
                <w:sz w:val="22"/>
                <w:szCs w:val="22"/>
                <w:lang w:val="en-ZA" w:eastAsia="en-ZA"/>
              </w:rPr>
              <w:t>Original filed at HR Department in numerical sequence together with supporting documentation;</w:t>
            </w:r>
          </w:p>
          <w:p w:rsidR="00754125" w:rsidRPr="009C3F0E" w:rsidRDefault="00754125" w:rsidP="0078609D">
            <w:pPr>
              <w:pStyle w:val="ListParagraph"/>
              <w:numPr>
                <w:ilvl w:val="2"/>
                <w:numId w:val="262"/>
              </w:numPr>
              <w:autoSpaceDE w:val="0"/>
              <w:autoSpaceDN w:val="0"/>
              <w:adjustRightInd w:val="0"/>
              <w:ind w:left="743" w:hanging="743"/>
              <w:rPr>
                <w:rFonts w:ascii="Arial" w:hAnsi="Arial" w:cs="Arial"/>
                <w:color w:val="000000"/>
                <w:sz w:val="22"/>
                <w:szCs w:val="22"/>
                <w:lang w:val="en-ZA"/>
              </w:rPr>
            </w:pPr>
            <w:r w:rsidRPr="009C3F0E">
              <w:rPr>
                <w:rFonts w:ascii="Arial" w:hAnsi="Arial" w:cs="Arial"/>
                <w:color w:val="000000"/>
                <w:sz w:val="22"/>
                <w:szCs w:val="22"/>
                <w:lang w:val="en-ZA" w:eastAsia="en-ZA"/>
              </w:rPr>
              <w:t>Copy to be put on employee personnel file.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HRM</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3.5 The Accountant must process the approved changes on the system on basis of the approved Standard Input Advice form and supporting documents.</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Accountant</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3.6 The GM: F&amp;A must agree the changes on the payroll system to the supporting documents for accuracy, validity and completeness.</w:t>
            </w:r>
          </w:p>
        </w:tc>
        <w:tc>
          <w:tcPr>
            <w:tcW w:w="2127" w:type="dxa"/>
          </w:tcPr>
          <w:p w:rsidR="00754125" w:rsidRPr="009C3F0E" w:rsidRDefault="00754125" w:rsidP="009C3F0E">
            <w:pPr>
              <w:ind w:right="34"/>
              <w:rPr>
                <w:rFonts w:ascii="Arial" w:hAnsi="Arial" w:cs="Arial"/>
                <w:color w:val="000000"/>
                <w:sz w:val="22"/>
                <w:szCs w:val="22"/>
                <w:lang w:val="en-ZA"/>
              </w:rPr>
            </w:pPr>
            <w:r w:rsidRPr="009C3F0E">
              <w:rPr>
                <w:rFonts w:ascii="Arial" w:hAnsi="Arial" w:cs="Arial"/>
                <w:color w:val="000000"/>
                <w:sz w:val="22"/>
                <w:szCs w:val="22"/>
                <w:lang w:val="en-ZA" w:eastAsia="en-ZA"/>
              </w:rPr>
              <w:t>GM: F&amp;A</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rPr>
                <w:rFonts w:ascii="Arial" w:hAnsi="Arial" w:cs="Arial"/>
                <w:color w:val="000000"/>
                <w:sz w:val="22"/>
                <w:szCs w:val="22"/>
                <w:lang w:val="en-ZA"/>
              </w:rPr>
            </w:pPr>
          </w:p>
        </w:tc>
      </w:tr>
      <w:tr w:rsidR="00754125" w:rsidRPr="009C3F0E" w:rsidTr="00770CC6">
        <w:tc>
          <w:tcPr>
            <w:tcW w:w="9703" w:type="dxa"/>
            <w:gridSpan w:val="3"/>
          </w:tcPr>
          <w:p w:rsidR="00754125" w:rsidRPr="009C3F0E" w:rsidRDefault="00754125" w:rsidP="009C3F0E">
            <w:pPr>
              <w:rPr>
                <w:rFonts w:ascii="Arial" w:hAnsi="Arial" w:cs="Arial"/>
                <w:color w:val="000000"/>
                <w:sz w:val="22"/>
                <w:szCs w:val="22"/>
                <w:lang w:val="en-ZA"/>
              </w:rPr>
            </w:pPr>
            <w:r w:rsidRPr="009C3F0E">
              <w:rPr>
                <w:rFonts w:ascii="Arial" w:hAnsi="Arial" w:cs="Arial"/>
                <w:b/>
                <w:bCs/>
                <w:color w:val="000000"/>
                <w:sz w:val="22"/>
                <w:szCs w:val="22"/>
                <w:lang w:val="en-ZA" w:eastAsia="en-ZA"/>
              </w:rPr>
              <w:t>4. Payment of Overtime</w:t>
            </w: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 xml:space="preserve">4.1 The Line manager in liaison with the CEO must </w:t>
            </w:r>
            <w:r w:rsidRPr="009C3F0E">
              <w:rPr>
                <w:rFonts w:ascii="Arial" w:hAnsi="Arial" w:cs="Arial"/>
                <w:color w:val="000000"/>
                <w:sz w:val="22"/>
                <w:szCs w:val="22"/>
                <w:lang w:val="en-ZA" w:eastAsia="en-ZA"/>
              </w:rPr>
              <w:lastRenderedPageBreak/>
              <w:t>authorise overtime of the employees in his department prior to overtime being worked.</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lastRenderedPageBreak/>
              <w:t>Line manager</w:t>
            </w:r>
          </w:p>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lastRenderedPageBreak/>
              <w:t>CEO</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lastRenderedPageBreak/>
              <w:t>Ad Hoc</w:t>
            </w: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lastRenderedPageBreak/>
              <w:t>4.2 The Employee must complete a formal/standard Overtime Form of overtime actually worked and attach the authorisation to work overtime to this schedule.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Employee</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4.3 The Line manager must approve the Overtime Form and must indicate whether the time has been worked at the normal or at the double rate. The Line manager has to perform the relevant calculations.</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Line manager</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4.4 The GM: F&amp;A must approve the overtime schedule and the calculated overtime payment.</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 xml:space="preserve">GM: F&amp;A </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4.5 The Line Manager must forward the approved sheet to the Accountant.</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Line Manager</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4.6 The Accountant must enter the appropriate hours and overtime amount as per approved overtime schedule into the payroll system.</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Accountant</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bCs/>
                <w:color w:val="000000"/>
                <w:sz w:val="22"/>
                <w:szCs w:val="22"/>
                <w:lang w:val="en-ZA" w:eastAsia="en-ZA"/>
              </w:rPr>
            </w:pPr>
            <w:r w:rsidRPr="009C3F0E">
              <w:rPr>
                <w:rFonts w:ascii="Arial" w:hAnsi="Arial" w:cs="Arial"/>
                <w:bCs/>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4.7 The GM;F&amp;A must agree the overtime entered by the Accountant onto the payroll, to the approved Overtime Form.</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GM:F&amp;A</w:t>
            </w:r>
          </w:p>
        </w:tc>
        <w:tc>
          <w:tcPr>
            <w:tcW w:w="2047" w:type="dxa"/>
          </w:tcPr>
          <w:p w:rsidR="00754125" w:rsidRPr="009C3F0E" w:rsidRDefault="00754125" w:rsidP="009C3F0E">
            <w:pPr>
              <w:autoSpaceDE w:val="0"/>
              <w:autoSpaceDN w:val="0"/>
              <w:adjustRightInd w:val="0"/>
              <w:rPr>
                <w:rFonts w:ascii="Arial" w:hAnsi="Arial" w:cs="Arial"/>
                <w:bCs/>
                <w:color w:val="000000"/>
                <w:sz w:val="22"/>
                <w:szCs w:val="22"/>
                <w:lang w:val="en-ZA" w:eastAsia="en-ZA"/>
              </w:rPr>
            </w:pPr>
            <w:r w:rsidRPr="009C3F0E">
              <w:rPr>
                <w:rFonts w:ascii="Arial" w:hAnsi="Arial" w:cs="Arial"/>
                <w:bCs/>
                <w:color w:val="000000"/>
                <w:sz w:val="22"/>
                <w:szCs w:val="22"/>
                <w:lang w:val="en-ZA" w:eastAsia="en-ZA"/>
              </w:rPr>
              <w:t>Monthly</w:t>
            </w: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4.8 The individual Line managers are provided with all overtime payments made to employees of the respective Line managers for confirmation and for their review.</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Line manager</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bCs/>
                <w:color w:val="000000"/>
                <w:sz w:val="22"/>
                <w:szCs w:val="22"/>
                <w:lang w:val="en-ZA" w:eastAsia="en-ZA"/>
              </w:rPr>
            </w:pPr>
            <w:r w:rsidRPr="009C3F0E">
              <w:rPr>
                <w:rFonts w:ascii="Arial" w:hAnsi="Arial" w:cs="Arial"/>
                <w:bCs/>
                <w:color w:val="000000"/>
                <w:sz w:val="22"/>
                <w:szCs w:val="22"/>
                <w:lang w:val="en-ZA" w:eastAsia="en-ZA"/>
              </w:rPr>
              <w:t>Monthly</w:t>
            </w:r>
          </w:p>
          <w:p w:rsidR="00754125" w:rsidRPr="009C3F0E" w:rsidRDefault="00754125" w:rsidP="009C3F0E">
            <w:pPr>
              <w:autoSpaceDE w:val="0"/>
              <w:autoSpaceDN w:val="0"/>
              <w:adjustRightInd w:val="0"/>
              <w:rPr>
                <w:rFonts w:ascii="Arial" w:hAnsi="Arial" w:cs="Arial"/>
                <w:bCs/>
                <w:color w:val="000000"/>
                <w:sz w:val="22"/>
                <w:szCs w:val="22"/>
                <w:lang w:val="en-ZA" w:eastAsia="en-ZA"/>
              </w:rPr>
            </w:pPr>
          </w:p>
          <w:p w:rsidR="00754125" w:rsidRPr="009C3F0E" w:rsidRDefault="00754125" w:rsidP="009C3F0E">
            <w:pPr>
              <w:autoSpaceDE w:val="0"/>
              <w:autoSpaceDN w:val="0"/>
              <w:adjustRightInd w:val="0"/>
              <w:rPr>
                <w:rFonts w:ascii="Arial" w:hAnsi="Arial" w:cs="Arial"/>
                <w:bCs/>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4.9 The overtime is then paid at month end together with the regular salaries.</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Accountant</w:t>
            </w:r>
          </w:p>
        </w:tc>
        <w:tc>
          <w:tcPr>
            <w:tcW w:w="2047" w:type="dxa"/>
          </w:tcPr>
          <w:p w:rsidR="00754125" w:rsidRPr="009C3F0E" w:rsidRDefault="00754125" w:rsidP="009C3F0E">
            <w:pPr>
              <w:rPr>
                <w:rFonts w:ascii="Arial" w:hAnsi="Arial" w:cs="Arial"/>
                <w:color w:val="000000"/>
                <w:sz w:val="22"/>
                <w:szCs w:val="22"/>
                <w:lang w:val="en-ZA"/>
              </w:rPr>
            </w:pPr>
            <w:r w:rsidRPr="009C3F0E">
              <w:rPr>
                <w:rFonts w:ascii="Arial" w:hAnsi="Arial" w:cs="Arial"/>
                <w:bCs/>
                <w:color w:val="000000"/>
                <w:sz w:val="22"/>
                <w:szCs w:val="22"/>
                <w:lang w:val="en-ZA" w:eastAsia="en-ZA"/>
              </w:rPr>
              <w:t>Monthly</w:t>
            </w:r>
          </w:p>
        </w:tc>
      </w:tr>
      <w:tr w:rsidR="00754125" w:rsidRPr="009C3F0E" w:rsidTr="00770CC6">
        <w:tc>
          <w:tcPr>
            <w:tcW w:w="9703" w:type="dxa"/>
            <w:gridSpan w:val="3"/>
          </w:tcPr>
          <w:p w:rsidR="00754125" w:rsidRPr="009C3F0E" w:rsidRDefault="00754125" w:rsidP="009C3F0E">
            <w:pPr>
              <w:rPr>
                <w:rFonts w:ascii="Arial" w:hAnsi="Arial" w:cs="Arial"/>
                <w:b/>
                <w:color w:val="000000"/>
                <w:sz w:val="22"/>
                <w:szCs w:val="22"/>
                <w:lang w:val="en-ZA"/>
              </w:rPr>
            </w:pPr>
            <w:r w:rsidRPr="009C3F0E">
              <w:rPr>
                <w:rFonts w:ascii="Arial" w:hAnsi="Arial" w:cs="Arial"/>
                <w:b/>
                <w:color w:val="000000"/>
                <w:sz w:val="22"/>
                <w:szCs w:val="22"/>
                <w:lang w:val="en-ZA"/>
              </w:rPr>
              <w:t>5. Leave</w:t>
            </w: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5.1 HR Department must keep a record of leave accrual of all leave accrued and taken by each on the Payroll system in the form of a Leave Accrual Register. The following details must be recorded:</w:t>
            </w:r>
          </w:p>
          <w:p w:rsidR="00754125" w:rsidRPr="0078609D" w:rsidRDefault="00754125" w:rsidP="0078609D">
            <w:pPr>
              <w:pStyle w:val="ListParagraph"/>
              <w:numPr>
                <w:ilvl w:val="2"/>
                <w:numId w:val="21"/>
              </w:numPr>
              <w:autoSpaceDE w:val="0"/>
              <w:autoSpaceDN w:val="0"/>
              <w:adjustRightInd w:val="0"/>
              <w:ind w:left="743" w:hanging="709"/>
              <w:rPr>
                <w:rFonts w:ascii="Arial" w:hAnsi="Arial" w:cs="Arial"/>
                <w:color w:val="000000"/>
                <w:sz w:val="22"/>
                <w:szCs w:val="22"/>
                <w:lang w:val="en-ZA" w:eastAsia="en-ZA"/>
              </w:rPr>
            </w:pPr>
            <w:r w:rsidRPr="0078609D">
              <w:rPr>
                <w:rFonts w:ascii="Arial" w:hAnsi="Arial" w:cs="Arial"/>
                <w:color w:val="000000"/>
                <w:sz w:val="22"/>
                <w:szCs w:val="22"/>
                <w:lang w:val="en-ZA" w:eastAsia="en-ZA"/>
              </w:rPr>
              <w:t>Employee name and number;</w:t>
            </w:r>
          </w:p>
          <w:p w:rsidR="00754125" w:rsidRPr="009C3F0E" w:rsidRDefault="00754125" w:rsidP="0078609D">
            <w:pPr>
              <w:pStyle w:val="ListParagraph"/>
              <w:numPr>
                <w:ilvl w:val="2"/>
                <w:numId w:val="21"/>
              </w:numPr>
              <w:autoSpaceDE w:val="0"/>
              <w:autoSpaceDN w:val="0"/>
              <w:adjustRightInd w:val="0"/>
              <w:ind w:left="743" w:hanging="709"/>
              <w:rPr>
                <w:rFonts w:ascii="Arial" w:hAnsi="Arial" w:cs="Arial"/>
                <w:color w:val="000000"/>
                <w:sz w:val="22"/>
                <w:szCs w:val="22"/>
                <w:lang w:val="en-ZA" w:eastAsia="en-ZA"/>
              </w:rPr>
            </w:pPr>
            <w:r w:rsidRPr="009C3F0E">
              <w:rPr>
                <w:rFonts w:ascii="Arial" w:hAnsi="Arial" w:cs="Arial"/>
                <w:color w:val="000000"/>
                <w:sz w:val="22"/>
                <w:szCs w:val="22"/>
                <w:lang w:val="en-ZA" w:eastAsia="en-ZA"/>
              </w:rPr>
              <w:t>Date and duration of leave;</w:t>
            </w:r>
          </w:p>
          <w:p w:rsidR="00754125" w:rsidRPr="009C3F0E" w:rsidRDefault="00754125" w:rsidP="0078609D">
            <w:pPr>
              <w:pStyle w:val="ListParagraph"/>
              <w:numPr>
                <w:ilvl w:val="2"/>
                <w:numId w:val="21"/>
              </w:numPr>
              <w:autoSpaceDE w:val="0"/>
              <w:autoSpaceDN w:val="0"/>
              <w:adjustRightInd w:val="0"/>
              <w:ind w:left="743" w:hanging="709"/>
              <w:rPr>
                <w:rFonts w:ascii="Arial" w:hAnsi="Arial" w:cs="Arial"/>
                <w:color w:val="000000"/>
                <w:sz w:val="22"/>
                <w:szCs w:val="22"/>
                <w:lang w:val="en-ZA" w:eastAsia="en-ZA"/>
              </w:rPr>
            </w:pPr>
            <w:r w:rsidRPr="009C3F0E">
              <w:rPr>
                <w:rFonts w:ascii="Arial" w:hAnsi="Arial" w:cs="Arial"/>
                <w:color w:val="000000"/>
                <w:sz w:val="22"/>
                <w:szCs w:val="22"/>
                <w:lang w:val="en-ZA" w:eastAsia="en-ZA"/>
              </w:rPr>
              <w:t>Type of leave; and</w:t>
            </w:r>
          </w:p>
          <w:p w:rsidR="00754125" w:rsidRPr="009C3F0E" w:rsidRDefault="00754125" w:rsidP="0078609D">
            <w:pPr>
              <w:pStyle w:val="ListParagraph"/>
              <w:numPr>
                <w:ilvl w:val="2"/>
                <w:numId w:val="21"/>
              </w:numPr>
              <w:autoSpaceDE w:val="0"/>
              <w:autoSpaceDN w:val="0"/>
              <w:adjustRightInd w:val="0"/>
              <w:ind w:left="743" w:hanging="709"/>
              <w:rPr>
                <w:rFonts w:ascii="Arial" w:hAnsi="Arial" w:cs="Arial"/>
                <w:color w:val="000000"/>
                <w:sz w:val="22"/>
                <w:szCs w:val="22"/>
                <w:lang w:val="en-ZA" w:eastAsia="en-ZA"/>
              </w:rPr>
            </w:pPr>
            <w:r w:rsidRPr="009C3F0E">
              <w:rPr>
                <w:rFonts w:ascii="Arial" w:hAnsi="Arial" w:cs="Arial"/>
                <w:color w:val="000000"/>
                <w:sz w:val="22"/>
                <w:szCs w:val="22"/>
                <w:lang w:val="en-ZA" w:eastAsia="en-ZA"/>
              </w:rPr>
              <w:t>Monthly Accrual.</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Continuously</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5.2 Each employee must complete, sign and date a Leave Application form, before the leave is taken.</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Employee</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5.3 The respective Line manager must authorise the leave form after confirming with the leave records that the particular staff member has sufficient leave credits available. If the staff member does not have sufficient leave credits, the CEO must approve the leave application form for unpaid leave.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Line manager</w:t>
            </w: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5.4 The approved leave form is sent to HR Department where it is reviewed by the HRM.</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5.5 When the leave that is being requested is correct, the Line Manager must approve the leave form and the HRM must record the approved leave days. Approval should be evidenced by date and signature.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Line Manager &amp; HRM</w:t>
            </w: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5.6 Any leave taken by Line managers or any other employees relating to the CEO must be approved by the CEO in a similar way as described in the paragraphs above.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CEO</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lastRenderedPageBreak/>
              <w:t>5.7 The HRM must keep all approved leave forms in a separate file and a copy on the employee’s personnel file.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5.8 The HRM must update the leave register before the 20th of each month with the information as per the leave forms.</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HRM</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5.9 The GM: F&amp;A/Accountant must review the leave register on a monthly basis against leave forms to ensure accuracy, completeness and validity.</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Accountant</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Monthly</w:t>
            </w: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5.10 The Accountant must make an accounting provision for accumulated annual leave on an annual basis by using the leave balances as per leave register and the employee’s current total cost to Board.</w:t>
            </w:r>
          </w:p>
        </w:tc>
        <w:tc>
          <w:tcPr>
            <w:tcW w:w="2127" w:type="dxa"/>
          </w:tcPr>
          <w:p w:rsidR="00754125" w:rsidRPr="009C3F0E" w:rsidRDefault="00754125" w:rsidP="009C3F0E">
            <w:pPr>
              <w:ind w:right="34"/>
              <w:rPr>
                <w:rFonts w:ascii="Arial" w:hAnsi="Arial" w:cs="Arial"/>
                <w:color w:val="000000"/>
                <w:sz w:val="22"/>
                <w:szCs w:val="22"/>
                <w:lang w:val="en-ZA"/>
              </w:rPr>
            </w:pPr>
            <w:r w:rsidRPr="009C3F0E">
              <w:rPr>
                <w:rFonts w:ascii="Arial" w:hAnsi="Arial" w:cs="Arial"/>
                <w:color w:val="000000"/>
                <w:sz w:val="22"/>
                <w:szCs w:val="22"/>
                <w:lang w:val="en-ZA" w:eastAsia="en-ZA"/>
              </w:rPr>
              <w:t>Accountant</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Annually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9703" w:type="dxa"/>
            <w:gridSpan w:val="3"/>
          </w:tcPr>
          <w:p w:rsidR="00754125" w:rsidRPr="009C3F0E" w:rsidRDefault="00754125" w:rsidP="009C3F0E">
            <w:pPr>
              <w:rPr>
                <w:rFonts w:ascii="Arial" w:hAnsi="Arial" w:cs="Arial"/>
                <w:b/>
                <w:color w:val="000000"/>
                <w:sz w:val="22"/>
                <w:szCs w:val="22"/>
                <w:lang w:val="en-ZA"/>
              </w:rPr>
            </w:pPr>
            <w:r w:rsidRPr="009C3F0E">
              <w:rPr>
                <w:rFonts w:ascii="Arial" w:hAnsi="Arial" w:cs="Arial"/>
                <w:b/>
                <w:color w:val="000000"/>
                <w:sz w:val="22"/>
                <w:szCs w:val="22"/>
                <w:lang w:val="en-ZA"/>
              </w:rPr>
              <w:t>6. Payment of Salaries</w:t>
            </w: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6.1 The Accountant must prepare the payroll schedule, by performing the preliminary pay run, detailing the payments and deductions (including repayment of advances on salaries) for each employee.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Accountant</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6.2 The GM: F&amp;A/Accountant uses the preliminary pay run reports and compares all payroll related deductions (e.g. PAYE calculations, medical aid, pension fund, housing allowances) and the salaries and allowances with the previous month and obtain explanations for significant changes.</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 xml:space="preserve">GM: F&amp;A </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6.3 The Accountant must prepare a month-to-month Salaries and Wages Reconciliation of the gross salaries, allowances and deduction on a monthly basis to ensure inaccurate and unauthorised transactions are detected on a monthly basis. Any differences must be followed up and referenced to the supporting documentation (e.g. appointment of new employee, raise in salaries, resignations).</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Accountant</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754125">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6.4 The GM: F&amp;A must sign and date the reconciliation as proof of review and authorisation.</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GM: F&amp;A</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6.5 The CEO must review the reconciliation (evidenced by date and signature of reviewer) and the preliminary pay run for accuracy, completeness and validity.</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CEO</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6.6 The Accountant must perform the final pay run after making the required adjustments (if any).</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Accountant</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6.7 The GM: F&amp;A must agree the details of the preliminary pay run to the details of the final pay run. If no differences exist, the final pay run must be approved and filed together with the preliminary pay run. The approval must be evidenced by date and signature.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GM: F&amp;A</w:t>
            </w:r>
            <w:r w:rsidRPr="009C3F0E">
              <w:rPr>
                <w:rFonts w:ascii="Arial" w:hAnsi="Arial" w:cs="Arial"/>
                <w:color w:val="000000"/>
                <w:sz w:val="22"/>
                <w:szCs w:val="22"/>
                <w:lang w:val="en-ZA"/>
              </w:rPr>
              <w:t xml:space="preserve"> </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6.8 Payslips must then be distributed to the employees so as to give them time to raise queries before the salaries are released.</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Employee</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 xml:space="preserve">6.9 The GM: F&amp;A must then release the salaries of </w:t>
            </w:r>
            <w:r w:rsidRPr="009C3F0E">
              <w:rPr>
                <w:rFonts w:ascii="Arial" w:hAnsi="Arial" w:cs="Arial"/>
                <w:color w:val="000000"/>
                <w:sz w:val="22"/>
                <w:szCs w:val="22"/>
                <w:lang w:val="en-ZA" w:eastAsia="en-ZA"/>
              </w:rPr>
              <w:lastRenderedPageBreak/>
              <w:t>the employees by the 25th of each month.</w:t>
            </w:r>
          </w:p>
        </w:tc>
        <w:tc>
          <w:tcPr>
            <w:tcW w:w="2127" w:type="dxa"/>
          </w:tcPr>
          <w:p w:rsidR="00754125" w:rsidRPr="009C3F0E" w:rsidRDefault="00754125" w:rsidP="009C3F0E">
            <w:pPr>
              <w:ind w:right="34"/>
              <w:rPr>
                <w:rFonts w:ascii="Arial" w:hAnsi="Arial" w:cs="Arial"/>
                <w:color w:val="000000"/>
                <w:sz w:val="22"/>
                <w:szCs w:val="22"/>
                <w:lang w:val="en-ZA"/>
              </w:rPr>
            </w:pPr>
            <w:r w:rsidRPr="009C3F0E">
              <w:rPr>
                <w:rFonts w:ascii="Arial" w:hAnsi="Arial" w:cs="Arial"/>
                <w:color w:val="000000"/>
                <w:sz w:val="22"/>
                <w:szCs w:val="22"/>
                <w:lang w:val="en-ZA" w:eastAsia="en-ZA"/>
              </w:rPr>
              <w:lastRenderedPageBreak/>
              <w:t>GM: F&amp;A</w:t>
            </w:r>
          </w:p>
        </w:tc>
        <w:tc>
          <w:tcPr>
            <w:tcW w:w="2047"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Monthly</w:t>
            </w:r>
          </w:p>
        </w:tc>
      </w:tr>
      <w:tr w:rsidR="00754125" w:rsidRPr="009C3F0E" w:rsidTr="00770CC6">
        <w:tc>
          <w:tcPr>
            <w:tcW w:w="9703" w:type="dxa"/>
            <w:gridSpan w:val="3"/>
          </w:tcPr>
          <w:p w:rsidR="00754125" w:rsidRPr="009C3F0E" w:rsidRDefault="00754125" w:rsidP="009C3F0E">
            <w:pPr>
              <w:rPr>
                <w:rFonts w:ascii="Arial" w:hAnsi="Arial" w:cs="Arial"/>
                <w:b/>
                <w:color w:val="000000"/>
                <w:sz w:val="22"/>
                <w:szCs w:val="22"/>
                <w:lang w:val="en-ZA"/>
              </w:rPr>
            </w:pPr>
            <w:r w:rsidRPr="009C3F0E">
              <w:rPr>
                <w:rFonts w:ascii="Arial" w:hAnsi="Arial" w:cs="Arial"/>
                <w:b/>
                <w:color w:val="000000"/>
                <w:sz w:val="22"/>
                <w:szCs w:val="22"/>
                <w:lang w:val="en-ZA"/>
              </w:rPr>
              <w:lastRenderedPageBreak/>
              <w:t>7. Fixed Term Contracted Employees</w:t>
            </w: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7.1 The Line manager must complete a Fixed Term Contracted Employee Request form, stating the reasons why the employee is needed on a fixed term contract.</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Line manager</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7.2 The CEO has to approve the above form and has to give it to the HRM.</w:t>
            </w:r>
          </w:p>
        </w:tc>
        <w:tc>
          <w:tcPr>
            <w:tcW w:w="2127" w:type="dxa"/>
          </w:tcPr>
          <w:p w:rsidR="00754125" w:rsidRPr="009C3F0E" w:rsidRDefault="00754125" w:rsidP="009C3F0E">
            <w:pPr>
              <w:ind w:right="34"/>
              <w:rPr>
                <w:rFonts w:ascii="Arial" w:hAnsi="Arial" w:cs="Arial"/>
                <w:color w:val="000000"/>
                <w:sz w:val="22"/>
                <w:szCs w:val="22"/>
                <w:lang w:val="en-ZA"/>
              </w:rPr>
            </w:pPr>
            <w:r w:rsidRPr="009C3F0E">
              <w:rPr>
                <w:rFonts w:ascii="Arial" w:hAnsi="Arial" w:cs="Arial"/>
                <w:color w:val="000000"/>
                <w:sz w:val="22"/>
                <w:szCs w:val="22"/>
                <w:lang w:val="en-ZA" w:eastAsia="en-ZA"/>
              </w:rPr>
              <w:t>CEO</w:t>
            </w:r>
          </w:p>
        </w:tc>
        <w:tc>
          <w:tcPr>
            <w:tcW w:w="2047"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Ad Hoc</w:t>
            </w: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7.3 The HRM must prepare and sign a letter stating the total amount earned by the fixed term contracted employee per hour/day/month and the duration and conditions of employment. The fixed term contracted employee must sign the letter at the commencement date of employment.</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Ad Hoc</w:t>
            </w: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7.4 Fixed term contracted employees have to use an attendance register.</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Employee</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Daily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7.5 When the HRM reviews the attendance register by the 20th of each month he/she must prepare a schedule stating the hours worked by each employee.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7.6 The employee must sign the schedule as proof that he/she agrees to have worked the amount of hours stated in the schedule.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Employee</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7.7 The GM: F&amp;A must approve the fixed term contracted hourly schedule and the calculated payment.</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GM: F&amp;A</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7.8 The GM:F&amp;A must forward the approved sheet to the Accountant.</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GM:F&amp;A</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7.9 Details of fixed term contracted employees must be captured by Accountant on the Payroll system created for these employees. They will form part of the normal monthly pay run.</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Accountant</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7.10 Payment will be done by cheque or via electronic transfer to their respective bank accounts.</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Accountant</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9703" w:type="dxa"/>
            <w:gridSpan w:val="3"/>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rPr>
              <w:t xml:space="preserve">8. </w:t>
            </w:r>
            <w:r w:rsidRPr="009C3F0E">
              <w:rPr>
                <w:rFonts w:ascii="Arial" w:hAnsi="Arial" w:cs="Arial"/>
                <w:b/>
                <w:bCs/>
                <w:color w:val="000000"/>
                <w:sz w:val="22"/>
                <w:szCs w:val="22"/>
                <w:lang w:val="en-ZA" w:eastAsia="en-ZA"/>
              </w:rPr>
              <w:t>Payment of staff loans and advances</w:t>
            </w: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8.1 No staff loans shall be granted to employees. Advances on salaries shall be granted subject to the availability of funds and in emergency circumstances only, which could include the following:</w:t>
            </w:r>
          </w:p>
          <w:p w:rsidR="00754125" w:rsidRPr="0078609D" w:rsidRDefault="00754125" w:rsidP="0078609D">
            <w:pPr>
              <w:pStyle w:val="ListParagraph"/>
              <w:numPr>
                <w:ilvl w:val="2"/>
                <w:numId w:val="35"/>
              </w:numPr>
              <w:tabs>
                <w:tab w:val="clear" w:pos="1080"/>
                <w:tab w:val="left" w:pos="317"/>
                <w:tab w:val="num" w:pos="743"/>
              </w:tabs>
              <w:autoSpaceDE w:val="0"/>
              <w:autoSpaceDN w:val="0"/>
              <w:adjustRightInd w:val="0"/>
              <w:ind w:hanging="1046"/>
              <w:rPr>
                <w:rFonts w:ascii="Arial" w:hAnsi="Arial" w:cs="Arial"/>
                <w:color w:val="000000"/>
                <w:sz w:val="22"/>
                <w:szCs w:val="22"/>
                <w:lang w:val="en-ZA" w:eastAsia="en-ZA"/>
              </w:rPr>
            </w:pPr>
            <w:r w:rsidRPr="0078609D">
              <w:rPr>
                <w:rFonts w:ascii="Arial" w:hAnsi="Arial" w:cs="Arial"/>
                <w:color w:val="000000"/>
                <w:sz w:val="22"/>
                <w:szCs w:val="22"/>
                <w:lang w:val="en-ZA" w:eastAsia="en-ZA"/>
              </w:rPr>
              <w:t>Death of a family member; or</w:t>
            </w:r>
          </w:p>
          <w:p w:rsidR="00754125" w:rsidRPr="009C3F0E" w:rsidRDefault="00754125" w:rsidP="0078609D">
            <w:pPr>
              <w:pStyle w:val="ListParagraph"/>
              <w:numPr>
                <w:ilvl w:val="2"/>
                <w:numId w:val="35"/>
              </w:numPr>
              <w:tabs>
                <w:tab w:val="clear" w:pos="1080"/>
                <w:tab w:val="left" w:pos="317"/>
                <w:tab w:val="num" w:pos="743"/>
              </w:tabs>
              <w:autoSpaceDE w:val="0"/>
              <w:autoSpaceDN w:val="0"/>
              <w:adjustRightInd w:val="0"/>
              <w:ind w:hanging="1046"/>
              <w:rPr>
                <w:rFonts w:ascii="Arial" w:hAnsi="Arial" w:cs="Arial"/>
                <w:color w:val="000000"/>
                <w:sz w:val="22"/>
                <w:szCs w:val="22"/>
                <w:lang w:val="en-ZA"/>
              </w:rPr>
            </w:pPr>
            <w:r w:rsidRPr="009C3F0E">
              <w:rPr>
                <w:rFonts w:ascii="Arial" w:hAnsi="Arial" w:cs="Arial"/>
                <w:color w:val="000000"/>
                <w:sz w:val="22"/>
                <w:szCs w:val="22"/>
                <w:lang w:val="en-ZA" w:eastAsia="en-ZA"/>
              </w:rPr>
              <w:t>Medical emergencies.</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GM: F&amp;A</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Continuously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8.2 No advances shall be granted to employees during their probationary period.</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GM: F&amp;A</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Continuously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8.3 Advances on salaries shall not exceed 1 third of one month’s net salary and shall be deducted in full at the end of the next month or in six equal instalments from the employee’s salary at the end of the following six months.</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Accountant</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Continuously</w:t>
            </w: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8.4 No advances shall be granted until any existing advances have been fully repaid.</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GM: F&amp;A</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Continuously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 xml:space="preserve">8.5 In case of termination of employment, the outstanding amount of the advance shall become due </w:t>
            </w:r>
            <w:r w:rsidRPr="009C3F0E">
              <w:rPr>
                <w:rFonts w:ascii="Arial" w:hAnsi="Arial" w:cs="Arial"/>
                <w:color w:val="000000"/>
                <w:sz w:val="22"/>
                <w:szCs w:val="22"/>
                <w:lang w:val="en-ZA" w:eastAsia="en-ZA"/>
              </w:rPr>
              <w:lastRenderedPageBreak/>
              <w:t>immediately and shall be recovered from the employee’s termination dues.</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lastRenderedPageBreak/>
              <w:t>HRM</w:t>
            </w:r>
          </w:p>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GM: F&amp;A</w:t>
            </w:r>
            <w:r w:rsidRPr="009C3F0E">
              <w:rPr>
                <w:rFonts w:ascii="Arial" w:hAnsi="Arial" w:cs="Arial"/>
                <w:color w:val="000000"/>
                <w:sz w:val="22"/>
                <w:szCs w:val="22"/>
                <w:lang w:val="en-ZA"/>
              </w:rPr>
              <w:t xml:space="preserve"> </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lastRenderedPageBreak/>
              <w:t>8.6 The employee requiring an advance on salary in emergency circumstances must submit a written application to the HRM. The written application should state the following:</w:t>
            </w:r>
          </w:p>
          <w:p w:rsidR="00754125" w:rsidRPr="0078609D" w:rsidRDefault="00754125" w:rsidP="0078609D">
            <w:pPr>
              <w:pStyle w:val="ListParagraph"/>
              <w:numPr>
                <w:ilvl w:val="2"/>
                <w:numId w:val="263"/>
              </w:numPr>
              <w:tabs>
                <w:tab w:val="left" w:pos="317"/>
              </w:tabs>
              <w:autoSpaceDE w:val="0"/>
              <w:autoSpaceDN w:val="0"/>
              <w:adjustRightInd w:val="0"/>
              <w:ind w:left="743" w:hanging="743"/>
              <w:rPr>
                <w:rFonts w:ascii="Arial" w:hAnsi="Arial" w:cs="Arial"/>
                <w:color w:val="000000"/>
                <w:sz w:val="22"/>
                <w:szCs w:val="22"/>
                <w:lang w:val="en-ZA" w:eastAsia="en-ZA"/>
              </w:rPr>
            </w:pPr>
            <w:r w:rsidRPr="0078609D">
              <w:rPr>
                <w:rFonts w:ascii="Arial" w:hAnsi="Arial" w:cs="Arial"/>
                <w:color w:val="000000"/>
                <w:sz w:val="22"/>
                <w:szCs w:val="22"/>
                <w:lang w:val="en-ZA" w:eastAsia="en-ZA"/>
              </w:rPr>
              <w:t>The reason for the advance (i.e. the details of the emergency circumstances); and</w:t>
            </w:r>
          </w:p>
          <w:p w:rsidR="00754125" w:rsidRPr="009C3F0E" w:rsidRDefault="00754125" w:rsidP="0078609D">
            <w:pPr>
              <w:pStyle w:val="ListParagraph"/>
              <w:numPr>
                <w:ilvl w:val="2"/>
                <w:numId w:val="263"/>
              </w:numPr>
              <w:tabs>
                <w:tab w:val="left" w:pos="317"/>
              </w:tabs>
              <w:autoSpaceDE w:val="0"/>
              <w:autoSpaceDN w:val="0"/>
              <w:adjustRightInd w:val="0"/>
              <w:ind w:left="743" w:hanging="743"/>
              <w:rPr>
                <w:rFonts w:ascii="Arial" w:hAnsi="Arial" w:cs="Arial"/>
                <w:color w:val="000000"/>
                <w:sz w:val="22"/>
                <w:szCs w:val="22"/>
                <w:lang w:val="en-ZA" w:eastAsia="en-ZA"/>
              </w:rPr>
            </w:pPr>
            <w:r w:rsidRPr="009C3F0E">
              <w:rPr>
                <w:rFonts w:ascii="Arial" w:hAnsi="Arial" w:cs="Arial"/>
                <w:color w:val="000000"/>
                <w:sz w:val="22"/>
                <w:szCs w:val="22"/>
                <w:lang w:val="en-ZA" w:eastAsia="en-ZA"/>
              </w:rPr>
              <w:t>The amount of the advance required.</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Employee</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8.7 The HRM must review the written application for an advance on salary for reasonableness and must confirm that the amount requested does not exceed 1 third of the employee’s monthly net salary. The HRM must sign the approved application and provide it to the CEO for review and approval. Applications that are not approved must be returned to the employee with reasons.</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autoSpaceDE w:val="0"/>
              <w:autoSpaceDN w:val="0"/>
              <w:adjustRightInd w:val="0"/>
              <w:ind w:left="36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8.8 The CEO must review the application for the advance on salary and sign the application as proof of approval.</w:t>
            </w:r>
          </w:p>
          <w:p w:rsidR="00754125" w:rsidRPr="009C3F0E" w:rsidRDefault="00754125" w:rsidP="009C3F0E">
            <w:pPr>
              <w:rPr>
                <w:rFonts w:ascii="Arial" w:hAnsi="Arial" w:cs="Arial"/>
                <w:color w:val="000000"/>
                <w:sz w:val="22"/>
                <w:szCs w:val="22"/>
                <w:lang w:val="en-ZA"/>
              </w:rPr>
            </w:pP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CEO</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8.9 The Accountant must ensure that a cheque is prepared for the advance on salaries in accordance with the expenditure policies and procedures. The signed cheque must be provided to the HRM.</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Accountant</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Ad Hoc</w:t>
            </w:r>
          </w:p>
          <w:p w:rsidR="00754125" w:rsidRPr="009C3F0E" w:rsidRDefault="00754125" w:rsidP="009C3F0E">
            <w:pPr>
              <w:autoSpaceDE w:val="0"/>
              <w:autoSpaceDN w:val="0"/>
              <w:adjustRightInd w:val="0"/>
              <w:rPr>
                <w:rFonts w:ascii="Arial" w:hAnsi="Arial" w:cs="Arial"/>
                <w:b/>
                <w:bCs/>
                <w:color w:val="000000"/>
                <w:sz w:val="22"/>
                <w:szCs w:val="22"/>
                <w:lang w:val="en-ZA" w:eastAsia="en-ZA"/>
              </w:rPr>
            </w:pPr>
          </w:p>
          <w:p w:rsidR="00754125" w:rsidRPr="009C3F0E" w:rsidRDefault="00754125" w:rsidP="009C3F0E">
            <w:pPr>
              <w:autoSpaceDE w:val="0"/>
              <w:autoSpaceDN w:val="0"/>
              <w:adjustRightInd w:val="0"/>
              <w:rPr>
                <w:rFonts w:ascii="Arial" w:hAnsi="Arial" w:cs="Arial"/>
                <w:b/>
                <w:bCs/>
                <w:color w:val="000000"/>
                <w:sz w:val="22"/>
                <w:szCs w:val="22"/>
                <w:lang w:val="en-ZA" w:eastAsia="en-ZA"/>
              </w:rPr>
            </w:pPr>
          </w:p>
          <w:p w:rsidR="00754125" w:rsidRPr="009C3F0E" w:rsidRDefault="00754125" w:rsidP="009C3F0E">
            <w:pPr>
              <w:autoSpaceDE w:val="0"/>
              <w:autoSpaceDN w:val="0"/>
              <w:adjustRightInd w:val="0"/>
              <w:rPr>
                <w:rFonts w:ascii="Arial" w:hAnsi="Arial" w:cs="Arial"/>
                <w:b/>
                <w:bCs/>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8.10 The employee must collect the cheque from the HRM and must sign and date the advance application upon receipt of the cheque.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Employee</w:t>
            </w:r>
          </w:p>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HRM</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bCs/>
                <w:color w:val="000000"/>
                <w:sz w:val="22"/>
                <w:szCs w:val="22"/>
                <w:lang w:val="en-ZA" w:eastAsia="en-ZA"/>
              </w:rPr>
            </w:pPr>
            <w:r w:rsidRPr="009C3F0E">
              <w:rPr>
                <w:rFonts w:ascii="Arial" w:hAnsi="Arial" w:cs="Arial"/>
                <w:bCs/>
                <w:color w:val="000000"/>
                <w:sz w:val="22"/>
                <w:szCs w:val="22"/>
                <w:lang w:val="en-ZA" w:eastAsia="en-ZA"/>
              </w:rPr>
              <w:t>Ad Hoc</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8.11 The Accountant must capture the accounting details of the advance on salaries on the accounting system.</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Accountant</w:t>
            </w:r>
          </w:p>
          <w:p w:rsidR="00754125" w:rsidRPr="009C3F0E" w:rsidRDefault="00754125" w:rsidP="009C3F0E">
            <w:pPr>
              <w:autoSpaceDE w:val="0"/>
              <w:autoSpaceDN w:val="0"/>
              <w:adjustRightInd w:val="0"/>
              <w:rPr>
                <w:rFonts w:ascii="Arial" w:hAnsi="Arial" w:cs="Arial"/>
                <w:color w:val="000000"/>
                <w:sz w:val="22"/>
                <w:szCs w:val="22"/>
                <w:lang w:val="en-ZA" w:eastAsia="en-ZA"/>
              </w:rPr>
            </w:pP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bCs/>
                <w:color w:val="000000"/>
                <w:sz w:val="22"/>
                <w:szCs w:val="22"/>
                <w:lang w:val="en-ZA" w:eastAsia="en-ZA"/>
              </w:rPr>
            </w:pPr>
            <w:r w:rsidRPr="009C3F0E">
              <w:rPr>
                <w:rFonts w:ascii="Arial" w:hAnsi="Arial" w:cs="Arial"/>
                <w:bCs/>
                <w:color w:val="000000"/>
                <w:sz w:val="22"/>
                <w:szCs w:val="22"/>
                <w:lang w:val="en-ZA" w:eastAsia="en-ZA"/>
              </w:rPr>
              <w:t>Ad Hoc</w:t>
            </w:r>
          </w:p>
          <w:p w:rsidR="00754125" w:rsidRPr="009C3F0E" w:rsidRDefault="00754125" w:rsidP="009C3F0E">
            <w:pPr>
              <w:autoSpaceDE w:val="0"/>
              <w:autoSpaceDN w:val="0"/>
              <w:adjustRightInd w:val="0"/>
              <w:rPr>
                <w:rFonts w:ascii="Arial" w:hAnsi="Arial" w:cs="Arial"/>
                <w:bCs/>
                <w:color w:val="000000"/>
                <w:sz w:val="22"/>
                <w:szCs w:val="22"/>
                <w:lang w:val="en-ZA" w:eastAsia="en-ZA"/>
              </w:rPr>
            </w:pP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8.12 All applications should be completed in triplicate. The original shall be attached to the payment voucher, one copy shall be filed in the personnel file of the staff member for future reference and one copy shall be retained by the Accountant as supporting documentation for the deduction to be included in the following pay run.</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Employee</w:t>
            </w:r>
          </w:p>
          <w:p w:rsidR="00754125" w:rsidRPr="009C3F0E" w:rsidRDefault="00754125" w:rsidP="009C3F0E">
            <w:pPr>
              <w:ind w:right="34"/>
              <w:rPr>
                <w:rFonts w:ascii="Arial" w:hAnsi="Arial" w:cs="Arial"/>
                <w:color w:val="000000"/>
                <w:sz w:val="22"/>
                <w:szCs w:val="22"/>
                <w:lang w:val="en-ZA"/>
              </w:rPr>
            </w:pPr>
            <w:r w:rsidRPr="009C3F0E">
              <w:rPr>
                <w:rFonts w:ascii="Arial" w:hAnsi="Arial" w:cs="Arial"/>
                <w:color w:val="000000"/>
                <w:sz w:val="22"/>
                <w:szCs w:val="22"/>
                <w:lang w:val="en-ZA" w:eastAsia="en-ZA"/>
              </w:rPr>
              <w:t>HRM</w:t>
            </w:r>
          </w:p>
        </w:tc>
        <w:tc>
          <w:tcPr>
            <w:tcW w:w="2047" w:type="dxa"/>
          </w:tcPr>
          <w:p w:rsidR="00754125" w:rsidRPr="009C3F0E" w:rsidRDefault="00754125" w:rsidP="009C3F0E">
            <w:pPr>
              <w:rPr>
                <w:rFonts w:ascii="Arial" w:hAnsi="Arial" w:cs="Arial"/>
                <w:color w:val="000000"/>
                <w:sz w:val="22"/>
                <w:szCs w:val="22"/>
                <w:lang w:val="en-ZA"/>
              </w:rPr>
            </w:pPr>
            <w:r w:rsidRPr="009C3F0E">
              <w:rPr>
                <w:rFonts w:ascii="Arial" w:hAnsi="Arial" w:cs="Arial"/>
                <w:bCs/>
                <w:color w:val="000000"/>
                <w:sz w:val="22"/>
                <w:szCs w:val="22"/>
                <w:lang w:val="en-ZA" w:eastAsia="en-ZA"/>
              </w:rPr>
              <w:t>Ad Hoc</w:t>
            </w:r>
          </w:p>
        </w:tc>
      </w:tr>
      <w:tr w:rsidR="00754125" w:rsidRPr="009C3F0E" w:rsidTr="00770CC6">
        <w:tc>
          <w:tcPr>
            <w:tcW w:w="9703" w:type="dxa"/>
            <w:gridSpan w:val="3"/>
          </w:tcPr>
          <w:p w:rsidR="00754125" w:rsidRPr="009C3F0E" w:rsidRDefault="00754125" w:rsidP="009C3F0E">
            <w:pPr>
              <w:rPr>
                <w:rFonts w:ascii="Arial" w:hAnsi="Arial" w:cs="Arial"/>
                <w:color w:val="000000"/>
                <w:sz w:val="22"/>
                <w:szCs w:val="22"/>
                <w:lang w:val="en-ZA"/>
              </w:rPr>
            </w:pPr>
            <w:r w:rsidRPr="009C3F0E">
              <w:rPr>
                <w:rFonts w:ascii="Arial" w:hAnsi="Arial" w:cs="Arial"/>
                <w:b/>
                <w:bCs/>
                <w:color w:val="000000"/>
                <w:sz w:val="22"/>
                <w:szCs w:val="22"/>
                <w:lang w:val="en-ZA" w:eastAsia="en-ZA"/>
              </w:rPr>
              <w:t>9. Updating the Accounting Records</w:t>
            </w: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9.1 The Accountant must prepare a salary journal of all salary transactions as per approved final pay run and attach all supporting documentation to the journals.</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Accountant</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9.2 The GM: F&amp;A must approve the journal entries (evidence by date and signature) and the Accountant must do the postings of journals on the accounting software.</w:t>
            </w:r>
          </w:p>
        </w:tc>
        <w:tc>
          <w:tcPr>
            <w:tcW w:w="2127" w:type="dxa"/>
          </w:tcPr>
          <w:p w:rsidR="00754125" w:rsidRPr="009C3F0E" w:rsidRDefault="00754125" w:rsidP="009C3F0E">
            <w:pPr>
              <w:autoSpaceDE w:val="0"/>
              <w:autoSpaceDN w:val="0"/>
              <w:adjustRightInd w:val="0"/>
              <w:rPr>
                <w:rFonts w:ascii="Arial" w:hAnsi="Arial" w:cs="Arial"/>
                <w:color w:val="000000"/>
                <w:sz w:val="22"/>
                <w:szCs w:val="22"/>
                <w:lang w:val="en-ZA"/>
              </w:rPr>
            </w:pPr>
            <w:r w:rsidRPr="009C3F0E">
              <w:rPr>
                <w:rFonts w:ascii="Arial" w:hAnsi="Arial" w:cs="Arial"/>
                <w:color w:val="000000"/>
                <w:sz w:val="22"/>
                <w:szCs w:val="22"/>
                <w:lang w:val="en-ZA" w:eastAsia="en-ZA"/>
              </w:rPr>
              <w:t>GM: F&amp;A</w:t>
            </w:r>
            <w:r w:rsidRPr="009C3F0E">
              <w:rPr>
                <w:rFonts w:ascii="Arial" w:hAnsi="Arial" w:cs="Arial"/>
                <w:color w:val="000000"/>
                <w:sz w:val="22"/>
                <w:szCs w:val="22"/>
                <w:lang w:val="en-ZA"/>
              </w:rPr>
              <w:t xml:space="preserve"> </w:t>
            </w: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r w:rsidR="00754125" w:rsidRPr="009C3F0E" w:rsidTr="00770CC6">
        <w:tc>
          <w:tcPr>
            <w:tcW w:w="5529" w:type="dxa"/>
          </w:tcPr>
          <w:p w:rsidR="00754125" w:rsidRPr="009C3F0E" w:rsidRDefault="00754125" w:rsidP="009C3F0E">
            <w:pPr>
              <w:rPr>
                <w:rFonts w:ascii="Arial" w:hAnsi="Arial" w:cs="Arial"/>
                <w:color w:val="000000"/>
                <w:sz w:val="22"/>
                <w:szCs w:val="22"/>
                <w:lang w:val="en-ZA"/>
              </w:rPr>
            </w:pPr>
            <w:r w:rsidRPr="009C3F0E">
              <w:rPr>
                <w:rFonts w:ascii="Arial" w:hAnsi="Arial" w:cs="Arial"/>
                <w:color w:val="000000"/>
                <w:sz w:val="22"/>
                <w:szCs w:val="22"/>
                <w:lang w:val="en-ZA" w:eastAsia="en-ZA"/>
              </w:rPr>
              <w:t>9.3 The Accountant must reconcile the Salary Control Account and the Bank Control Accounts in the General Ledger. The Accountant must date and sign the reconciliation.</w:t>
            </w:r>
          </w:p>
        </w:tc>
        <w:tc>
          <w:tcPr>
            <w:tcW w:w="2127" w:type="dxa"/>
          </w:tcPr>
          <w:p w:rsidR="00754125" w:rsidRPr="009C3F0E" w:rsidRDefault="00754125" w:rsidP="009C3F0E">
            <w:pPr>
              <w:autoSpaceDE w:val="0"/>
              <w:autoSpaceDN w:val="0"/>
              <w:adjustRightInd w:val="0"/>
              <w:rPr>
                <w:rFonts w:ascii="Arial" w:hAnsi="Arial" w:cs="Arial"/>
                <w:bCs/>
                <w:color w:val="000000"/>
                <w:sz w:val="22"/>
                <w:szCs w:val="22"/>
                <w:lang w:val="en-ZA" w:eastAsia="en-ZA"/>
              </w:rPr>
            </w:pPr>
            <w:r w:rsidRPr="009C3F0E">
              <w:rPr>
                <w:rFonts w:ascii="Arial" w:hAnsi="Arial" w:cs="Arial"/>
                <w:bCs/>
                <w:color w:val="000000"/>
                <w:sz w:val="22"/>
                <w:szCs w:val="22"/>
                <w:lang w:val="en-ZA" w:eastAsia="en-ZA"/>
              </w:rPr>
              <w:t>Accountant</w:t>
            </w:r>
          </w:p>
          <w:p w:rsidR="00754125" w:rsidRPr="009C3F0E" w:rsidRDefault="00754125" w:rsidP="009C3F0E">
            <w:pPr>
              <w:ind w:right="34"/>
              <w:rPr>
                <w:rFonts w:ascii="Arial" w:hAnsi="Arial" w:cs="Arial"/>
                <w:color w:val="000000"/>
                <w:sz w:val="22"/>
                <w:szCs w:val="22"/>
                <w:lang w:val="en-ZA"/>
              </w:rPr>
            </w:pPr>
          </w:p>
        </w:tc>
        <w:tc>
          <w:tcPr>
            <w:tcW w:w="2047" w:type="dxa"/>
          </w:tcPr>
          <w:p w:rsidR="00754125" w:rsidRPr="009C3F0E" w:rsidRDefault="00754125" w:rsidP="009C3F0E">
            <w:pPr>
              <w:autoSpaceDE w:val="0"/>
              <w:autoSpaceDN w:val="0"/>
              <w:adjustRightInd w:val="0"/>
              <w:rPr>
                <w:rFonts w:ascii="Arial" w:hAnsi="Arial" w:cs="Arial"/>
                <w:color w:val="000000"/>
                <w:sz w:val="22"/>
                <w:szCs w:val="22"/>
                <w:lang w:val="en-ZA" w:eastAsia="en-ZA"/>
              </w:rPr>
            </w:pPr>
            <w:r w:rsidRPr="009C3F0E">
              <w:rPr>
                <w:rFonts w:ascii="Arial" w:hAnsi="Arial" w:cs="Arial"/>
                <w:color w:val="000000"/>
                <w:sz w:val="22"/>
                <w:szCs w:val="22"/>
                <w:lang w:val="en-ZA" w:eastAsia="en-ZA"/>
              </w:rPr>
              <w:t>Monthly</w:t>
            </w:r>
          </w:p>
          <w:p w:rsidR="00754125" w:rsidRPr="009C3F0E" w:rsidRDefault="00754125" w:rsidP="009C3F0E">
            <w:pPr>
              <w:rPr>
                <w:rFonts w:ascii="Arial" w:hAnsi="Arial" w:cs="Arial"/>
                <w:color w:val="000000"/>
                <w:sz w:val="22"/>
                <w:szCs w:val="22"/>
                <w:lang w:val="en-ZA"/>
              </w:rPr>
            </w:pPr>
          </w:p>
        </w:tc>
      </w:tr>
    </w:tbl>
    <w:p w:rsidR="003D6C3E" w:rsidRPr="009C3F0E" w:rsidDel="00E82191" w:rsidRDefault="003D6C3E" w:rsidP="009C3F0E">
      <w:pPr>
        <w:rPr>
          <w:del w:id="1293" w:author="PricewaterhouseCoopers" w:date="2012-11-16T12:37:00Z"/>
          <w:rFonts w:ascii="Arial" w:hAnsi="Arial" w:cs="Arial"/>
          <w:color w:val="000000"/>
          <w:sz w:val="22"/>
          <w:szCs w:val="22"/>
        </w:rPr>
      </w:pPr>
    </w:p>
    <w:p w:rsidR="003D6C3E" w:rsidRPr="009C3F0E" w:rsidRDefault="003D6C3E" w:rsidP="009C3F0E">
      <w:pPr>
        <w:ind w:left="426" w:hanging="426"/>
        <w:rPr>
          <w:rFonts w:ascii="Arial" w:hAnsi="Arial" w:cs="Arial"/>
          <w:b/>
          <w:bCs/>
          <w:color w:val="000000"/>
          <w:sz w:val="22"/>
          <w:szCs w:val="22"/>
        </w:rPr>
        <w:sectPr w:rsidR="003D6C3E" w:rsidRPr="009C3F0E" w:rsidSect="00DF4432">
          <w:footerReference w:type="first" r:id="rId79"/>
          <w:pgSz w:w="11907" w:h="16839" w:code="9"/>
          <w:pgMar w:top="1440" w:right="1134" w:bottom="1440" w:left="1418" w:header="720" w:footer="720" w:gutter="0"/>
          <w:cols w:space="720"/>
          <w:titlePg/>
          <w:docGrid w:linePitch="360"/>
        </w:sectPr>
      </w:pPr>
    </w:p>
    <w:p w:rsidR="003D6C3E" w:rsidRPr="009C3F0E" w:rsidRDefault="003D6C3E" w:rsidP="009C3F0E">
      <w:pPr>
        <w:rPr>
          <w:rFonts w:ascii="Arial" w:hAnsi="Arial" w:cs="Arial"/>
          <w:b/>
          <w:bCs/>
          <w:color w:val="000000"/>
          <w:sz w:val="22"/>
          <w:szCs w:val="22"/>
        </w:rPr>
      </w:pPr>
      <w:r w:rsidRPr="009C3F0E">
        <w:rPr>
          <w:rFonts w:ascii="Arial" w:hAnsi="Arial" w:cs="Arial"/>
          <w:b/>
          <w:bCs/>
          <w:color w:val="000000"/>
          <w:sz w:val="22"/>
          <w:szCs w:val="22"/>
        </w:rPr>
        <w:lastRenderedPageBreak/>
        <w:t xml:space="preserve">7. </w:t>
      </w:r>
      <w:r w:rsidRPr="009C3F0E">
        <w:rPr>
          <w:rFonts w:ascii="Arial" w:hAnsi="Arial" w:cs="Arial"/>
          <w:b/>
          <w:bCs/>
          <w:color w:val="000000"/>
          <w:sz w:val="22"/>
          <w:szCs w:val="22"/>
        </w:rPr>
        <w:tab/>
        <w:t>EXTERNAL INVESTMENTS</w:t>
      </w: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b/>
          <w:bCs/>
          <w:color w:val="000000"/>
          <w:sz w:val="22"/>
          <w:szCs w:val="22"/>
        </w:rPr>
      </w:pPr>
      <w:r w:rsidRPr="009C3F0E">
        <w:rPr>
          <w:rFonts w:ascii="Arial" w:hAnsi="Arial" w:cs="Arial"/>
          <w:b/>
          <w:bCs/>
          <w:color w:val="000000"/>
          <w:sz w:val="22"/>
          <w:szCs w:val="22"/>
        </w:rPr>
        <w:t>Introduction</w:t>
      </w:r>
    </w:p>
    <w:p w:rsidR="003D6C3E" w:rsidRPr="009C3F0E" w:rsidRDefault="003D6C3E" w:rsidP="009C3F0E">
      <w:pPr>
        <w:rPr>
          <w:rFonts w:ascii="Arial" w:hAnsi="Arial" w:cs="Arial"/>
          <w:color w:val="000000"/>
          <w:sz w:val="22"/>
          <w:szCs w:val="22"/>
        </w:rPr>
      </w:pPr>
    </w:p>
    <w:p w:rsidR="003D6C3E" w:rsidRPr="009C3F0E" w:rsidRDefault="003D6C3E" w:rsidP="00D542C7">
      <w:pPr>
        <w:rPr>
          <w:rFonts w:ascii="Arial" w:hAnsi="Arial" w:cs="Arial"/>
          <w:color w:val="000000"/>
          <w:sz w:val="22"/>
          <w:szCs w:val="22"/>
        </w:rPr>
      </w:pPr>
      <w:r w:rsidRPr="009C3F0E">
        <w:rPr>
          <w:rFonts w:ascii="Arial" w:hAnsi="Arial" w:cs="Arial"/>
          <w:color w:val="000000"/>
          <w:sz w:val="22"/>
          <w:szCs w:val="22"/>
        </w:rPr>
        <w:t>Surplus funds will be invested so as to maximize interest without jeopardizing the availability of operating funds. The investment strategy and types of investments permitted will, from time to time, be approved by the Board and should be in line with the SOE Act. Refer to the Investment policy document for the comprehensive policy on investments.</w:t>
      </w:r>
    </w:p>
    <w:p w:rsidR="003D6C3E" w:rsidRPr="009C3F0E" w:rsidRDefault="003D6C3E" w:rsidP="009C3F0E">
      <w:pPr>
        <w:rPr>
          <w:rFonts w:ascii="Arial" w:hAnsi="Arial" w:cs="Arial"/>
          <w:color w:val="000000"/>
          <w:sz w:val="22"/>
          <w:szCs w:val="22"/>
        </w:rPr>
      </w:pPr>
    </w:p>
    <w:p w:rsidR="003D6C3E" w:rsidRPr="009C3F0E" w:rsidRDefault="003D6C3E" w:rsidP="00754125">
      <w:pPr>
        <w:tabs>
          <w:tab w:val="left" w:pos="317"/>
        </w:tabs>
        <w:autoSpaceDE w:val="0"/>
        <w:autoSpaceDN w:val="0"/>
        <w:adjustRightInd w:val="0"/>
        <w:rPr>
          <w:rFonts w:ascii="Arial" w:hAnsi="Arial" w:cs="Arial"/>
          <w:b/>
          <w:bCs/>
          <w:color w:val="000000"/>
          <w:sz w:val="22"/>
          <w:szCs w:val="22"/>
        </w:rPr>
        <w:sectPr w:rsidR="003D6C3E" w:rsidRPr="009C3F0E" w:rsidSect="00DF4432">
          <w:pgSz w:w="11907" w:h="16839" w:code="9"/>
          <w:pgMar w:top="1440" w:right="1183" w:bottom="1440" w:left="1418" w:header="720" w:footer="720" w:gutter="0"/>
          <w:cols w:space="720"/>
          <w:titlePg/>
          <w:docGrid w:linePitch="360"/>
        </w:sectPr>
      </w:pPr>
    </w:p>
    <w:p w:rsidR="003D6C3E" w:rsidRPr="009C3F0E" w:rsidRDefault="003D6C3E" w:rsidP="00D542C7">
      <w:pPr>
        <w:tabs>
          <w:tab w:val="left" w:pos="709"/>
        </w:tabs>
        <w:ind w:left="709" w:hanging="709"/>
        <w:rPr>
          <w:rFonts w:ascii="Arial" w:hAnsi="Arial" w:cs="Arial"/>
          <w:b/>
          <w:bCs/>
          <w:color w:val="000000"/>
          <w:sz w:val="22"/>
          <w:szCs w:val="22"/>
        </w:rPr>
      </w:pPr>
      <w:r w:rsidRPr="009C3F0E">
        <w:rPr>
          <w:rFonts w:ascii="Arial" w:hAnsi="Arial" w:cs="Arial"/>
          <w:b/>
          <w:bCs/>
          <w:color w:val="000000"/>
          <w:sz w:val="22"/>
          <w:szCs w:val="22"/>
        </w:rPr>
        <w:lastRenderedPageBreak/>
        <w:t xml:space="preserve">8. </w:t>
      </w:r>
      <w:r w:rsidRPr="009C3F0E">
        <w:rPr>
          <w:rFonts w:ascii="Arial" w:hAnsi="Arial" w:cs="Arial"/>
          <w:b/>
          <w:bCs/>
          <w:color w:val="000000"/>
          <w:sz w:val="22"/>
          <w:szCs w:val="22"/>
        </w:rPr>
        <w:tab/>
        <w:t>CAPITAL EXPENDITURE AND FIXED ASSET REGISTERS</w:t>
      </w:r>
    </w:p>
    <w:p w:rsidR="003D6C3E" w:rsidRPr="009C3F0E" w:rsidRDefault="003D6C3E" w:rsidP="00D542C7">
      <w:pPr>
        <w:tabs>
          <w:tab w:val="left" w:pos="709"/>
        </w:tabs>
        <w:ind w:left="709" w:hanging="709"/>
        <w:rPr>
          <w:rFonts w:ascii="Arial" w:hAnsi="Arial" w:cs="Arial"/>
          <w:b/>
          <w:bCs/>
          <w:color w:val="000000"/>
          <w:sz w:val="22"/>
          <w:szCs w:val="22"/>
        </w:rPr>
      </w:pPr>
    </w:p>
    <w:p w:rsidR="003D6C3E" w:rsidRPr="009C3F0E" w:rsidRDefault="003D6C3E" w:rsidP="00D542C7">
      <w:pPr>
        <w:tabs>
          <w:tab w:val="left" w:pos="709"/>
        </w:tabs>
        <w:ind w:left="709" w:hanging="709"/>
        <w:rPr>
          <w:rFonts w:ascii="Arial" w:hAnsi="Arial" w:cs="Arial"/>
          <w:b/>
          <w:bCs/>
          <w:color w:val="000000"/>
          <w:sz w:val="22"/>
          <w:szCs w:val="22"/>
        </w:rPr>
      </w:pPr>
      <w:r w:rsidRPr="009C3F0E">
        <w:rPr>
          <w:rFonts w:ascii="Arial" w:hAnsi="Arial" w:cs="Arial"/>
          <w:b/>
          <w:bCs/>
          <w:color w:val="000000"/>
          <w:sz w:val="22"/>
          <w:szCs w:val="22"/>
        </w:rPr>
        <w:t>Introduction</w:t>
      </w:r>
    </w:p>
    <w:p w:rsidR="003D6C3E" w:rsidRPr="009C3F0E" w:rsidRDefault="003D6C3E" w:rsidP="00D542C7">
      <w:pPr>
        <w:tabs>
          <w:tab w:val="left" w:pos="709"/>
        </w:tabs>
        <w:ind w:left="709" w:hanging="709"/>
        <w:rPr>
          <w:rFonts w:ascii="Arial" w:hAnsi="Arial" w:cs="Arial"/>
          <w:color w:val="000000"/>
          <w:sz w:val="22"/>
          <w:szCs w:val="22"/>
        </w:rPr>
      </w:pPr>
    </w:p>
    <w:p w:rsidR="003D6C3E" w:rsidRPr="009C3F0E" w:rsidRDefault="003D6C3E" w:rsidP="00D542C7">
      <w:pPr>
        <w:tabs>
          <w:tab w:val="left" w:pos="709"/>
        </w:tabs>
        <w:ind w:left="709" w:hanging="709"/>
        <w:rPr>
          <w:rFonts w:ascii="Arial" w:hAnsi="Arial" w:cs="Arial"/>
          <w:b/>
          <w:color w:val="000000"/>
          <w:sz w:val="22"/>
          <w:szCs w:val="22"/>
        </w:rPr>
      </w:pPr>
      <w:r w:rsidRPr="009C3F0E">
        <w:rPr>
          <w:rFonts w:ascii="Arial" w:hAnsi="Arial" w:cs="Arial"/>
          <w:b/>
          <w:color w:val="000000"/>
          <w:sz w:val="22"/>
          <w:szCs w:val="22"/>
        </w:rPr>
        <w:t>1.</w:t>
      </w:r>
      <w:r w:rsidRPr="009C3F0E">
        <w:rPr>
          <w:rFonts w:ascii="Arial" w:hAnsi="Arial" w:cs="Arial"/>
          <w:b/>
          <w:color w:val="000000"/>
          <w:sz w:val="22"/>
          <w:szCs w:val="22"/>
        </w:rPr>
        <w:tab/>
        <w:t xml:space="preserve">Purchase of fixed assets </w:t>
      </w:r>
    </w:p>
    <w:p w:rsidR="003D6C3E" w:rsidRPr="009C3F0E" w:rsidRDefault="003D6C3E" w:rsidP="00D542C7">
      <w:pPr>
        <w:tabs>
          <w:tab w:val="left" w:pos="709"/>
        </w:tabs>
        <w:ind w:left="709" w:hanging="709"/>
        <w:rPr>
          <w:rFonts w:ascii="Arial" w:hAnsi="Arial" w:cs="Arial"/>
          <w:color w:val="000000"/>
          <w:sz w:val="22"/>
          <w:szCs w:val="22"/>
        </w:rPr>
      </w:pPr>
    </w:p>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 xml:space="preserve">The purpose of this document is to establish guidelines for the acquisition of fixed assets. It is important that adequate controls are in place to ensure that only valid fixed asset acquisitions, as budgeted for, are done and that these acquisitions are recorded accurately, completely and timely in the accounting records. </w:t>
      </w:r>
    </w:p>
    <w:p w:rsidR="003D6C3E" w:rsidRPr="009C3F0E" w:rsidRDefault="003D6C3E" w:rsidP="00D542C7">
      <w:pPr>
        <w:tabs>
          <w:tab w:val="left" w:pos="709"/>
        </w:tabs>
        <w:rPr>
          <w:rFonts w:ascii="Arial" w:hAnsi="Arial" w:cs="Arial"/>
          <w:color w:val="000000"/>
          <w:sz w:val="22"/>
          <w:szCs w:val="22"/>
          <w:lang w:val="en-ZA"/>
        </w:rPr>
      </w:pPr>
    </w:p>
    <w:p w:rsidR="003D6C3E" w:rsidRPr="009C3F0E" w:rsidRDefault="003D6C3E" w:rsidP="00D542C7">
      <w:pPr>
        <w:tabs>
          <w:tab w:val="left" w:pos="709"/>
        </w:tabs>
        <w:rPr>
          <w:rFonts w:ascii="Arial" w:hAnsi="Arial" w:cs="Arial"/>
          <w:b/>
          <w:color w:val="000000"/>
          <w:sz w:val="22"/>
          <w:szCs w:val="22"/>
          <w:lang w:val="en-ZA"/>
        </w:rPr>
      </w:pPr>
      <w:r w:rsidRPr="009C3F0E">
        <w:rPr>
          <w:rFonts w:ascii="Arial" w:hAnsi="Arial" w:cs="Arial"/>
          <w:b/>
          <w:color w:val="000000"/>
          <w:sz w:val="22"/>
          <w:szCs w:val="22"/>
          <w:lang w:val="en-ZA"/>
        </w:rPr>
        <w:t>2.</w:t>
      </w:r>
      <w:r w:rsidRPr="009C3F0E">
        <w:rPr>
          <w:rFonts w:ascii="Arial" w:hAnsi="Arial" w:cs="Arial"/>
          <w:b/>
          <w:color w:val="000000"/>
          <w:sz w:val="22"/>
          <w:szCs w:val="22"/>
          <w:lang w:val="en-ZA"/>
        </w:rPr>
        <w:tab/>
        <w:t>Disposal of fixed assets</w:t>
      </w:r>
    </w:p>
    <w:p w:rsidR="003D6C3E" w:rsidRPr="009C3F0E" w:rsidRDefault="003D6C3E" w:rsidP="00D542C7">
      <w:pPr>
        <w:tabs>
          <w:tab w:val="left" w:pos="709"/>
        </w:tabs>
        <w:rPr>
          <w:rFonts w:ascii="Arial" w:hAnsi="Arial" w:cs="Arial"/>
          <w:color w:val="000000"/>
          <w:sz w:val="22"/>
          <w:szCs w:val="22"/>
          <w:lang w:val="en-ZA"/>
        </w:rPr>
      </w:pPr>
    </w:p>
    <w:p w:rsidR="003D6C3E" w:rsidRDefault="003D6C3E" w:rsidP="00D542C7">
      <w:pPr>
        <w:tabs>
          <w:tab w:val="left" w:pos="709"/>
        </w:tabs>
        <w:rPr>
          <w:rFonts w:ascii="Arial" w:hAnsi="Arial" w:cs="Arial"/>
          <w:color w:val="000000"/>
          <w:sz w:val="22"/>
          <w:szCs w:val="22"/>
          <w:lang w:val="en-ZA"/>
        </w:rPr>
      </w:pPr>
      <w:r w:rsidRPr="009C3F0E">
        <w:rPr>
          <w:rFonts w:ascii="Arial" w:hAnsi="Arial" w:cs="Arial"/>
          <w:color w:val="000000"/>
          <w:sz w:val="22"/>
          <w:szCs w:val="22"/>
          <w:lang w:val="en-ZA"/>
        </w:rPr>
        <w:t>The purpose of this document is to establish guidelines for the disposal, i.e. sale, scrapping or write-off of fixed assets. It is important that adequate controls are in place to:</w:t>
      </w:r>
    </w:p>
    <w:p w:rsidR="00D542C7" w:rsidRPr="009C3F0E" w:rsidRDefault="00D542C7" w:rsidP="00D542C7">
      <w:pPr>
        <w:tabs>
          <w:tab w:val="left" w:pos="709"/>
        </w:tabs>
        <w:rPr>
          <w:rFonts w:ascii="Arial" w:hAnsi="Arial" w:cs="Arial"/>
          <w:color w:val="000000"/>
          <w:sz w:val="22"/>
          <w:szCs w:val="22"/>
          <w:lang w:val="en-ZA"/>
        </w:rPr>
      </w:pPr>
    </w:p>
    <w:p w:rsidR="003D6C3E" w:rsidRPr="009C3F0E" w:rsidRDefault="003D6C3E" w:rsidP="006C1D4F">
      <w:pPr>
        <w:numPr>
          <w:ilvl w:val="0"/>
          <w:numId w:val="125"/>
        </w:numPr>
        <w:tabs>
          <w:tab w:val="clear" w:pos="567"/>
          <w:tab w:val="num" w:pos="1134"/>
        </w:tabs>
        <w:ind w:left="1134" w:hanging="425"/>
        <w:rPr>
          <w:rFonts w:ascii="Arial" w:hAnsi="Arial" w:cs="Arial"/>
          <w:color w:val="000000"/>
          <w:sz w:val="22"/>
          <w:szCs w:val="22"/>
          <w:lang w:val="en-ZA"/>
        </w:rPr>
      </w:pPr>
      <w:r w:rsidRPr="009C3F0E">
        <w:rPr>
          <w:rFonts w:ascii="Arial" w:hAnsi="Arial" w:cs="Arial"/>
          <w:color w:val="000000"/>
          <w:sz w:val="22"/>
          <w:szCs w:val="22"/>
          <w:lang w:val="en-ZA"/>
        </w:rPr>
        <w:t>ensure that only valid fixed asset disposals are recorded and that they are accurately and completely recorded in the accounting records;</w:t>
      </w:r>
    </w:p>
    <w:p w:rsidR="003D6C3E" w:rsidRPr="009C3F0E" w:rsidRDefault="003D6C3E" w:rsidP="006C1D4F">
      <w:pPr>
        <w:numPr>
          <w:ilvl w:val="0"/>
          <w:numId w:val="125"/>
        </w:numPr>
        <w:tabs>
          <w:tab w:val="clear" w:pos="567"/>
          <w:tab w:val="num" w:pos="1134"/>
        </w:tabs>
        <w:ind w:left="1134" w:hanging="425"/>
        <w:rPr>
          <w:rFonts w:ascii="Arial" w:hAnsi="Arial" w:cs="Arial"/>
          <w:color w:val="000000"/>
          <w:sz w:val="22"/>
          <w:szCs w:val="22"/>
          <w:lang w:val="en-ZA"/>
        </w:rPr>
      </w:pPr>
      <w:r w:rsidRPr="009C3F0E">
        <w:rPr>
          <w:rFonts w:ascii="Arial" w:hAnsi="Arial" w:cs="Arial"/>
          <w:color w:val="000000"/>
          <w:sz w:val="22"/>
          <w:szCs w:val="22"/>
          <w:lang w:val="en-ZA"/>
        </w:rPr>
        <w:t>ensure that the Secretariat receives due compensation for the sales.</w:t>
      </w:r>
    </w:p>
    <w:p w:rsidR="003D6C3E" w:rsidRPr="009C3F0E" w:rsidRDefault="003D6C3E" w:rsidP="00D542C7">
      <w:pPr>
        <w:tabs>
          <w:tab w:val="left" w:pos="709"/>
        </w:tabs>
        <w:rPr>
          <w:rFonts w:ascii="Arial" w:hAnsi="Arial" w:cs="Arial"/>
          <w:color w:val="000000"/>
          <w:sz w:val="22"/>
          <w:szCs w:val="22"/>
        </w:rPr>
      </w:pPr>
    </w:p>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Gains and losses on disposal of property, plant and equipment are determined by reference to their carrying amount and are taken into account in determining operating profit.  On disposal of revalued assets, amounts on revaluation and other reserves relating to that asset are transferred to retained earnings.</w:t>
      </w:r>
    </w:p>
    <w:p w:rsidR="003D6C3E" w:rsidRPr="009C3F0E" w:rsidRDefault="003D6C3E" w:rsidP="00D542C7">
      <w:pPr>
        <w:tabs>
          <w:tab w:val="left" w:pos="709"/>
        </w:tabs>
        <w:rPr>
          <w:rFonts w:ascii="Arial" w:hAnsi="Arial" w:cs="Arial"/>
          <w:color w:val="000000"/>
          <w:sz w:val="22"/>
          <w:szCs w:val="22"/>
          <w:lang w:val="en-ZA"/>
        </w:rPr>
      </w:pPr>
    </w:p>
    <w:p w:rsidR="003D6C3E" w:rsidRPr="009C3F0E" w:rsidRDefault="003D6C3E" w:rsidP="00D542C7">
      <w:pPr>
        <w:tabs>
          <w:tab w:val="left" w:pos="709"/>
        </w:tabs>
        <w:rPr>
          <w:rFonts w:ascii="Arial" w:hAnsi="Arial" w:cs="Arial"/>
          <w:b/>
          <w:color w:val="000000"/>
          <w:sz w:val="22"/>
          <w:szCs w:val="22"/>
          <w:lang w:val="en-ZA"/>
        </w:rPr>
      </w:pPr>
      <w:r w:rsidRPr="009C3F0E">
        <w:rPr>
          <w:rFonts w:ascii="Arial" w:hAnsi="Arial" w:cs="Arial"/>
          <w:b/>
          <w:color w:val="000000"/>
          <w:sz w:val="22"/>
          <w:szCs w:val="22"/>
          <w:lang w:val="en-ZA"/>
        </w:rPr>
        <w:t>4.</w:t>
      </w:r>
      <w:r w:rsidRPr="009C3F0E">
        <w:rPr>
          <w:rFonts w:ascii="Arial" w:hAnsi="Arial" w:cs="Arial"/>
          <w:b/>
          <w:color w:val="000000"/>
          <w:sz w:val="22"/>
          <w:szCs w:val="22"/>
          <w:lang w:val="en-ZA"/>
        </w:rPr>
        <w:tab/>
        <w:t>Maintenance and safeguarding of fixed assets</w:t>
      </w:r>
    </w:p>
    <w:p w:rsidR="003D6C3E" w:rsidRPr="009C3F0E" w:rsidRDefault="003D6C3E" w:rsidP="00D542C7">
      <w:pPr>
        <w:tabs>
          <w:tab w:val="left" w:pos="709"/>
        </w:tabs>
        <w:rPr>
          <w:rFonts w:ascii="Arial" w:hAnsi="Arial" w:cs="Arial"/>
          <w:color w:val="000000"/>
          <w:sz w:val="22"/>
          <w:szCs w:val="22"/>
        </w:rPr>
      </w:pPr>
    </w:p>
    <w:p w:rsidR="003D6C3E" w:rsidRPr="009C3F0E" w:rsidRDefault="003D6C3E" w:rsidP="00D542C7">
      <w:pPr>
        <w:tabs>
          <w:tab w:val="left" w:pos="709"/>
        </w:tabs>
        <w:rPr>
          <w:rFonts w:ascii="Arial" w:hAnsi="Arial" w:cs="Arial"/>
          <w:color w:val="000000"/>
          <w:sz w:val="22"/>
          <w:szCs w:val="22"/>
          <w:lang w:val="en-ZA"/>
        </w:rPr>
      </w:pPr>
      <w:r w:rsidRPr="009C3F0E">
        <w:rPr>
          <w:rFonts w:ascii="Arial" w:hAnsi="Arial" w:cs="Arial"/>
          <w:color w:val="000000"/>
          <w:sz w:val="22"/>
          <w:szCs w:val="22"/>
          <w:lang w:val="en-ZA"/>
        </w:rPr>
        <w:t>The purpose of this document is to establish guidelines for the maintenance and safeguarding of fixed assets. It is important that adequate controls are in place to ensure that fixed assets are regularly serviced to ensure that their useful life is maximised. It is also important that fixed assets are adequately safeguarded to prevent them from being misappropriated or damaged.</w:t>
      </w:r>
    </w:p>
    <w:p w:rsidR="003D6C3E" w:rsidRPr="009C3F0E" w:rsidRDefault="003D6C3E" w:rsidP="00D542C7">
      <w:pPr>
        <w:tabs>
          <w:tab w:val="left" w:pos="709"/>
        </w:tabs>
        <w:rPr>
          <w:rFonts w:ascii="Arial" w:hAnsi="Arial" w:cs="Arial"/>
          <w:color w:val="000000"/>
          <w:sz w:val="22"/>
          <w:szCs w:val="22"/>
        </w:rPr>
      </w:pPr>
    </w:p>
    <w:p w:rsidR="003D6C3E" w:rsidRPr="009C3F0E" w:rsidRDefault="003D6C3E" w:rsidP="00D542C7">
      <w:pPr>
        <w:tabs>
          <w:tab w:val="left" w:pos="709"/>
        </w:tabs>
        <w:rPr>
          <w:rFonts w:ascii="Arial" w:hAnsi="Arial" w:cs="Arial"/>
          <w:b/>
          <w:color w:val="000000"/>
          <w:sz w:val="22"/>
          <w:szCs w:val="22"/>
        </w:rPr>
      </w:pPr>
      <w:r w:rsidRPr="009C3F0E">
        <w:rPr>
          <w:rFonts w:ascii="Arial" w:hAnsi="Arial" w:cs="Arial"/>
          <w:b/>
          <w:color w:val="000000"/>
          <w:sz w:val="22"/>
          <w:szCs w:val="22"/>
        </w:rPr>
        <w:t>5.</w:t>
      </w:r>
      <w:r w:rsidRPr="009C3F0E">
        <w:rPr>
          <w:rFonts w:ascii="Arial" w:hAnsi="Arial" w:cs="Arial"/>
          <w:b/>
          <w:color w:val="000000"/>
          <w:sz w:val="22"/>
          <w:szCs w:val="22"/>
        </w:rPr>
        <w:tab/>
        <w:t>Keeping a fixed asset register</w:t>
      </w:r>
    </w:p>
    <w:p w:rsidR="003D6C3E" w:rsidRPr="009C3F0E" w:rsidRDefault="003D6C3E" w:rsidP="00D542C7">
      <w:pPr>
        <w:tabs>
          <w:tab w:val="left" w:pos="709"/>
        </w:tabs>
        <w:rPr>
          <w:rFonts w:ascii="Arial" w:hAnsi="Arial" w:cs="Arial"/>
          <w:color w:val="000000"/>
          <w:sz w:val="22"/>
          <w:szCs w:val="22"/>
        </w:rPr>
      </w:pPr>
    </w:p>
    <w:p w:rsidR="003D6C3E" w:rsidRPr="009C3F0E" w:rsidRDefault="003D6C3E" w:rsidP="00D542C7">
      <w:pPr>
        <w:tabs>
          <w:tab w:val="left" w:pos="709"/>
        </w:tabs>
        <w:rPr>
          <w:rFonts w:ascii="Arial" w:hAnsi="Arial" w:cs="Arial"/>
          <w:color w:val="000000"/>
          <w:sz w:val="22"/>
          <w:szCs w:val="22"/>
          <w:lang w:val="en-ZA"/>
        </w:rPr>
      </w:pPr>
      <w:r w:rsidRPr="009C3F0E">
        <w:rPr>
          <w:rFonts w:ascii="Arial" w:hAnsi="Arial" w:cs="Arial"/>
          <w:color w:val="000000"/>
          <w:sz w:val="22"/>
          <w:szCs w:val="22"/>
          <w:lang w:val="en-ZA"/>
        </w:rPr>
        <w:t>The purpose of this document is to establish guidelines for maintaining a fixed asset register. It is important that adequate controls are in place to ensure that only valid fixed asset acquisitions and disposals are recorded in the fixed asset register and that these transactions are accurately, completely and timely recorded. The fixed asset register plays an important role in the management of assets (including confirming the existence of assets).</w:t>
      </w:r>
    </w:p>
    <w:p w:rsidR="003D6C3E" w:rsidRPr="009C3F0E" w:rsidRDefault="003D6C3E" w:rsidP="00D542C7">
      <w:pPr>
        <w:tabs>
          <w:tab w:val="left" w:pos="709"/>
        </w:tabs>
        <w:rPr>
          <w:rFonts w:ascii="Arial" w:hAnsi="Arial" w:cs="Arial"/>
          <w:color w:val="000000"/>
          <w:sz w:val="22"/>
          <w:szCs w:val="22"/>
        </w:rPr>
      </w:pPr>
    </w:p>
    <w:p w:rsidR="003D6C3E" w:rsidRPr="009C3F0E" w:rsidRDefault="003D6C3E" w:rsidP="00D542C7">
      <w:pPr>
        <w:tabs>
          <w:tab w:val="left" w:pos="709"/>
        </w:tabs>
        <w:rPr>
          <w:rFonts w:ascii="Arial" w:hAnsi="Arial" w:cs="Arial"/>
          <w:b/>
          <w:color w:val="000000"/>
          <w:sz w:val="22"/>
          <w:szCs w:val="22"/>
        </w:rPr>
      </w:pPr>
      <w:r w:rsidRPr="009C3F0E">
        <w:rPr>
          <w:rFonts w:ascii="Arial" w:hAnsi="Arial" w:cs="Arial"/>
          <w:b/>
          <w:color w:val="000000"/>
          <w:sz w:val="22"/>
          <w:szCs w:val="22"/>
        </w:rPr>
        <w:t>6.</w:t>
      </w:r>
      <w:r w:rsidRPr="009C3F0E">
        <w:rPr>
          <w:rFonts w:ascii="Arial" w:hAnsi="Arial" w:cs="Arial"/>
          <w:b/>
          <w:color w:val="000000"/>
          <w:sz w:val="22"/>
          <w:szCs w:val="22"/>
        </w:rPr>
        <w:tab/>
        <w:t>Depreciation of fixed assets</w:t>
      </w:r>
    </w:p>
    <w:p w:rsidR="003D6C3E" w:rsidRPr="009C3F0E" w:rsidRDefault="003D6C3E" w:rsidP="00D542C7">
      <w:pPr>
        <w:tabs>
          <w:tab w:val="left" w:pos="709"/>
        </w:tabs>
        <w:rPr>
          <w:rFonts w:ascii="Arial" w:hAnsi="Arial" w:cs="Arial"/>
          <w:color w:val="000000"/>
          <w:sz w:val="22"/>
          <w:szCs w:val="22"/>
        </w:rPr>
      </w:pPr>
    </w:p>
    <w:p w:rsidR="003D6C3E" w:rsidRPr="009C3F0E" w:rsidRDefault="003D6C3E" w:rsidP="00D542C7">
      <w:pPr>
        <w:tabs>
          <w:tab w:val="left" w:pos="709"/>
        </w:tabs>
        <w:rPr>
          <w:rFonts w:ascii="Arial" w:hAnsi="Arial" w:cs="Arial"/>
          <w:color w:val="000000"/>
          <w:sz w:val="22"/>
          <w:szCs w:val="22"/>
          <w:lang w:val="en-ZA"/>
        </w:rPr>
      </w:pPr>
      <w:r w:rsidRPr="009C3F0E">
        <w:rPr>
          <w:rFonts w:ascii="Arial" w:hAnsi="Arial" w:cs="Arial"/>
          <w:color w:val="000000"/>
          <w:sz w:val="22"/>
          <w:szCs w:val="22"/>
          <w:lang w:val="en-ZA"/>
        </w:rPr>
        <w:t>The purpose of this document is to establish guidelines for making provision for depreciation on fixed assets. It is important that adequate controls are in place to ensure that only valid depreciation is recorded and that these transactions are accurately and completely recorded in the financial records.</w:t>
      </w:r>
    </w:p>
    <w:p w:rsidR="003D6C3E" w:rsidRPr="009C3F0E" w:rsidRDefault="003D6C3E" w:rsidP="00D542C7">
      <w:pPr>
        <w:tabs>
          <w:tab w:val="left" w:pos="709"/>
        </w:tabs>
        <w:rPr>
          <w:rFonts w:ascii="Arial" w:hAnsi="Arial" w:cs="Arial"/>
          <w:color w:val="000000"/>
          <w:sz w:val="22"/>
          <w:szCs w:val="22"/>
        </w:rPr>
      </w:pPr>
    </w:p>
    <w:p w:rsidR="00543F5A" w:rsidRDefault="00543F5A" w:rsidP="00D542C7">
      <w:pPr>
        <w:tabs>
          <w:tab w:val="left" w:pos="709"/>
        </w:tabs>
        <w:rPr>
          <w:rFonts w:ascii="Arial" w:hAnsi="Arial" w:cs="Arial"/>
          <w:color w:val="000000"/>
          <w:sz w:val="22"/>
          <w:szCs w:val="22"/>
        </w:rPr>
      </w:pPr>
    </w:p>
    <w:p w:rsidR="00543F5A" w:rsidRDefault="00543F5A" w:rsidP="00D542C7">
      <w:pPr>
        <w:tabs>
          <w:tab w:val="left" w:pos="709"/>
        </w:tabs>
        <w:rPr>
          <w:rFonts w:ascii="Arial" w:hAnsi="Arial" w:cs="Arial"/>
          <w:color w:val="000000"/>
          <w:sz w:val="22"/>
          <w:szCs w:val="22"/>
        </w:rPr>
      </w:pPr>
    </w:p>
    <w:p w:rsidR="00543F5A" w:rsidRDefault="00543F5A" w:rsidP="00D542C7">
      <w:pPr>
        <w:tabs>
          <w:tab w:val="left" w:pos="709"/>
        </w:tabs>
        <w:rPr>
          <w:rFonts w:ascii="Arial" w:hAnsi="Arial" w:cs="Arial"/>
          <w:color w:val="000000"/>
          <w:sz w:val="22"/>
          <w:szCs w:val="22"/>
        </w:rPr>
      </w:pPr>
    </w:p>
    <w:p w:rsidR="00543F5A" w:rsidRDefault="00543F5A" w:rsidP="00D542C7">
      <w:pPr>
        <w:tabs>
          <w:tab w:val="left" w:pos="709"/>
        </w:tabs>
        <w:rPr>
          <w:rFonts w:ascii="Arial" w:hAnsi="Arial" w:cs="Arial"/>
          <w:color w:val="000000"/>
          <w:sz w:val="22"/>
          <w:szCs w:val="22"/>
        </w:rPr>
      </w:pPr>
    </w:p>
    <w:p w:rsidR="00543F5A" w:rsidRDefault="00543F5A" w:rsidP="00D542C7">
      <w:pPr>
        <w:tabs>
          <w:tab w:val="left" w:pos="709"/>
        </w:tabs>
        <w:rPr>
          <w:rFonts w:ascii="Arial" w:hAnsi="Arial" w:cs="Arial"/>
          <w:color w:val="000000"/>
          <w:sz w:val="22"/>
          <w:szCs w:val="22"/>
        </w:rPr>
      </w:pPr>
    </w:p>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lastRenderedPageBreak/>
        <w:t>Depreciation of fixed assets is based on a straight line basis estimated to write each asset down to estimated residual value over the term of its useful life at the following rates:</w:t>
      </w:r>
    </w:p>
    <w:p w:rsidR="003D6C3E" w:rsidRPr="009C3F0E" w:rsidRDefault="003D6C3E" w:rsidP="00D542C7">
      <w:pPr>
        <w:tabs>
          <w:tab w:val="left" w:pos="709"/>
        </w:tabs>
        <w:rPr>
          <w:rFonts w:ascii="Arial" w:hAnsi="Arial" w:cs="Arial"/>
          <w:color w:val="000000"/>
          <w:sz w:val="22"/>
          <w:szCs w:val="22"/>
          <w:lang w:val="en-ZA"/>
        </w:rPr>
      </w:pP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160"/>
        <w:gridCol w:w="1800"/>
      </w:tblGrid>
      <w:tr w:rsidR="003D6C3E" w:rsidRPr="009C3F0E" w:rsidTr="00170AF5">
        <w:tc>
          <w:tcPr>
            <w:tcW w:w="3600" w:type="dxa"/>
          </w:tcPr>
          <w:p w:rsidR="003D6C3E" w:rsidRPr="009C3F0E" w:rsidRDefault="003D6C3E" w:rsidP="00D542C7">
            <w:pPr>
              <w:tabs>
                <w:tab w:val="left" w:pos="709"/>
              </w:tabs>
              <w:rPr>
                <w:rFonts w:ascii="Arial" w:hAnsi="Arial" w:cs="Arial"/>
                <w:b/>
                <w:bCs/>
                <w:color w:val="000000"/>
                <w:sz w:val="22"/>
                <w:szCs w:val="22"/>
              </w:rPr>
            </w:pPr>
            <w:r w:rsidRPr="009C3F0E">
              <w:rPr>
                <w:rFonts w:ascii="Arial" w:hAnsi="Arial" w:cs="Arial"/>
                <w:b/>
                <w:bCs/>
                <w:color w:val="000000"/>
                <w:sz w:val="22"/>
                <w:szCs w:val="22"/>
              </w:rPr>
              <w:t>Fixed Asset</w:t>
            </w:r>
          </w:p>
        </w:tc>
        <w:tc>
          <w:tcPr>
            <w:tcW w:w="2160" w:type="dxa"/>
          </w:tcPr>
          <w:p w:rsidR="003D6C3E" w:rsidRPr="009C3F0E" w:rsidRDefault="003D6C3E" w:rsidP="00D542C7">
            <w:pPr>
              <w:tabs>
                <w:tab w:val="left" w:pos="709"/>
              </w:tabs>
              <w:rPr>
                <w:rFonts w:ascii="Arial" w:hAnsi="Arial" w:cs="Arial"/>
                <w:b/>
                <w:bCs/>
                <w:color w:val="000000"/>
                <w:sz w:val="22"/>
                <w:szCs w:val="22"/>
              </w:rPr>
            </w:pPr>
            <w:r w:rsidRPr="009C3F0E">
              <w:rPr>
                <w:rFonts w:ascii="Arial" w:hAnsi="Arial" w:cs="Arial"/>
                <w:b/>
                <w:bCs/>
                <w:color w:val="000000"/>
                <w:sz w:val="22"/>
                <w:szCs w:val="22"/>
              </w:rPr>
              <w:t>Estimated useful life (years)</w:t>
            </w:r>
          </w:p>
        </w:tc>
        <w:tc>
          <w:tcPr>
            <w:tcW w:w="1800" w:type="dxa"/>
          </w:tcPr>
          <w:p w:rsidR="003D6C3E" w:rsidRPr="009C3F0E" w:rsidRDefault="003D6C3E" w:rsidP="00D542C7">
            <w:pPr>
              <w:tabs>
                <w:tab w:val="left" w:pos="709"/>
              </w:tabs>
              <w:rPr>
                <w:rFonts w:ascii="Arial" w:hAnsi="Arial" w:cs="Arial"/>
                <w:b/>
                <w:bCs/>
                <w:color w:val="000000"/>
                <w:sz w:val="22"/>
                <w:szCs w:val="22"/>
              </w:rPr>
            </w:pPr>
            <w:r w:rsidRPr="009C3F0E">
              <w:rPr>
                <w:rFonts w:ascii="Arial" w:hAnsi="Arial" w:cs="Arial"/>
                <w:b/>
                <w:bCs/>
                <w:color w:val="000000"/>
                <w:sz w:val="22"/>
                <w:szCs w:val="22"/>
              </w:rPr>
              <w:t>Depreciation rate (%)</w:t>
            </w:r>
          </w:p>
        </w:tc>
      </w:tr>
      <w:tr w:rsidR="003D6C3E" w:rsidRPr="009C3F0E" w:rsidTr="00170AF5">
        <w:tc>
          <w:tcPr>
            <w:tcW w:w="3600" w:type="dxa"/>
          </w:tcPr>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Buildings</w:t>
            </w:r>
          </w:p>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Motor vehicles</w:t>
            </w:r>
          </w:p>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Computer equipment</w:t>
            </w:r>
          </w:p>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Office furniture and equipment</w:t>
            </w:r>
          </w:p>
        </w:tc>
        <w:tc>
          <w:tcPr>
            <w:tcW w:w="2160" w:type="dxa"/>
          </w:tcPr>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25</w:t>
            </w:r>
          </w:p>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4</w:t>
            </w:r>
          </w:p>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3</w:t>
            </w:r>
          </w:p>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5</w:t>
            </w:r>
          </w:p>
        </w:tc>
        <w:tc>
          <w:tcPr>
            <w:tcW w:w="1800" w:type="dxa"/>
          </w:tcPr>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4.0</w:t>
            </w:r>
          </w:p>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25.0</w:t>
            </w:r>
          </w:p>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33</w:t>
            </w:r>
            <w:r w:rsidRPr="009C3F0E">
              <w:rPr>
                <w:rFonts w:ascii="Arial" w:hAnsi="Arial" w:cs="Arial"/>
                <w:color w:val="000000"/>
                <w:sz w:val="22"/>
                <w:szCs w:val="22"/>
                <w:vertAlign w:val="superscript"/>
              </w:rPr>
              <w:t>1/3</w:t>
            </w:r>
          </w:p>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20.0</w:t>
            </w:r>
          </w:p>
        </w:tc>
      </w:tr>
    </w:tbl>
    <w:p w:rsidR="003D6C3E" w:rsidRPr="009C3F0E" w:rsidRDefault="003D6C3E" w:rsidP="00D542C7">
      <w:pPr>
        <w:tabs>
          <w:tab w:val="left" w:pos="709"/>
        </w:tabs>
        <w:rPr>
          <w:rFonts w:ascii="Arial" w:hAnsi="Arial" w:cs="Arial"/>
          <w:color w:val="000000"/>
          <w:sz w:val="22"/>
          <w:szCs w:val="22"/>
        </w:rPr>
      </w:pPr>
    </w:p>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Land is not depreciated as it is deemed to have an indefinite life.</w:t>
      </w:r>
    </w:p>
    <w:p w:rsidR="003D6C3E" w:rsidRPr="009C3F0E" w:rsidRDefault="003D6C3E" w:rsidP="00D542C7">
      <w:pPr>
        <w:tabs>
          <w:tab w:val="left" w:pos="709"/>
        </w:tabs>
        <w:rPr>
          <w:rFonts w:ascii="Arial" w:hAnsi="Arial" w:cs="Arial"/>
          <w:color w:val="000000"/>
          <w:sz w:val="22"/>
          <w:szCs w:val="22"/>
        </w:rPr>
      </w:pPr>
    </w:p>
    <w:p w:rsidR="003D6C3E" w:rsidRPr="009C3F0E" w:rsidRDefault="003D6C3E" w:rsidP="00D542C7">
      <w:pPr>
        <w:tabs>
          <w:tab w:val="left" w:pos="709"/>
        </w:tabs>
        <w:rPr>
          <w:rFonts w:ascii="Arial" w:hAnsi="Arial" w:cs="Arial"/>
          <w:b/>
          <w:color w:val="000000"/>
          <w:sz w:val="22"/>
          <w:szCs w:val="22"/>
        </w:rPr>
      </w:pPr>
      <w:r w:rsidRPr="009C3F0E">
        <w:rPr>
          <w:rFonts w:ascii="Arial" w:hAnsi="Arial" w:cs="Arial"/>
          <w:b/>
          <w:color w:val="000000"/>
          <w:sz w:val="22"/>
          <w:szCs w:val="22"/>
        </w:rPr>
        <w:t>7.</w:t>
      </w:r>
      <w:r w:rsidRPr="009C3F0E">
        <w:rPr>
          <w:rFonts w:ascii="Arial" w:hAnsi="Arial" w:cs="Arial"/>
          <w:b/>
          <w:color w:val="000000"/>
          <w:sz w:val="22"/>
          <w:szCs w:val="22"/>
        </w:rPr>
        <w:tab/>
        <w:t>Revaluation</w:t>
      </w:r>
    </w:p>
    <w:p w:rsidR="003D6C3E" w:rsidRPr="009C3F0E" w:rsidRDefault="003D6C3E" w:rsidP="00D542C7">
      <w:pPr>
        <w:tabs>
          <w:tab w:val="left" w:pos="709"/>
        </w:tabs>
        <w:rPr>
          <w:rFonts w:ascii="Arial" w:hAnsi="Arial" w:cs="Arial"/>
          <w:color w:val="000000"/>
          <w:sz w:val="22"/>
          <w:szCs w:val="22"/>
        </w:rPr>
      </w:pPr>
    </w:p>
    <w:p w:rsidR="003D6C3E" w:rsidRPr="009C3F0E" w:rsidRDefault="003D6C3E" w:rsidP="00D542C7">
      <w:pPr>
        <w:tabs>
          <w:tab w:val="left" w:pos="709"/>
        </w:tabs>
        <w:rPr>
          <w:rFonts w:ascii="Arial" w:hAnsi="Arial" w:cs="Arial"/>
          <w:color w:val="000000"/>
          <w:sz w:val="22"/>
          <w:szCs w:val="22"/>
        </w:rPr>
      </w:pPr>
      <w:r w:rsidRPr="009C3F0E">
        <w:rPr>
          <w:rFonts w:ascii="Arial" w:hAnsi="Arial" w:cs="Arial"/>
          <w:color w:val="000000"/>
          <w:sz w:val="22"/>
          <w:szCs w:val="22"/>
        </w:rPr>
        <w:t>The carrying values of property, plant and equipment are reviewed for impairment when events or changes in circumstances indicate that the carrying value may not be recoverable.  If any such indication exists and where the carrying values exceed the estimated recoverable amount, the assets or cash-generating units are written down to their recoverable amount.</w:t>
      </w:r>
    </w:p>
    <w:p w:rsidR="003D6C3E" w:rsidRPr="009C3F0E" w:rsidRDefault="003D6C3E" w:rsidP="00D542C7">
      <w:pPr>
        <w:tabs>
          <w:tab w:val="left" w:pos="709"/>
        </w:tabs>
        <w:ind w:left="709" w:hanging="709"/>
        <w:rPr>
          <w:rFonts w:ascii="Arial" w:hAnsi="Arial" w:cs="Arial"/>
          <w:b/>
          <w:bCs/>
          <w:color w:val="000000"/>
          <w:sz w:val="22"/>
          <w:szCs w:val="22"/>
        </w:rPr>
        <w:sectPr w:rsidR="003D6C3E" w:rsidRPr="009C3F0E" w:rsidSect="00543F5A">
          <w:footerReference w:type="first" r:id="rId80"/>
          <w:pgSz w:w="11907" w:h="16839" w:code="9"/>
          <w:pgMar w:top="1440" w:right="1325" w:bottom="1276" w:left="1418" w:header="720" w:footer="774" w:gutter="0"/>
          <w:cols w:space="720"/>
          <w:titlePg/>
          <w:docGrid w:linePitch="360"/>
        </w:sectPr>
      </w:pPr>
    </w:p>
    <w:tbl>
      <w:tblPr>
        <w:tblW w:w="97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0"/>
        <w:gridCol w:w="2127"/>
        <w:gridCol w:w="1910"/>
      </w:tblGrid>
      <w:tr w:rsidR="00170AF5" w:rsidRPr="007E7FA8" w:rsidTr="000F1EFB">
        <w:trPr>
          <w:tblHeader/>
        </w:trPr>
        <w:tc>
          <w:tcPr>
            <w:tcW w:w="5670" w:type="dxa"/>
          </w:tcPr>
          <w:p w:rsidR="00170AF5" w:rsidRPr="007E7FA8" w:rsidRDefault="00170AF5" w:rsidP="00D465E0">
            <w:pPr>
              <w:pStyle w:val="BodyTextIndent"/>
              <w:ind w:left="0"/>
              <w:rPr>
                <w:rFonts w:ascii="Arial" w:hAnsi="Arial" w:cs="Arial"/>
                <w:color w:val="000000"/>
                <w:sz w:val="22"/>
                <w:szCs w:val="22"/>
              </w:rPr>
            </w:pPr>
            <w:r w:rsidRPr="007E7FA8">
              <w:rPr>
                <w:rFonts w:ascii="Arial" w:hAnsi="Arial" w:cs="Arial"/>
                <w:color w:val="000000"/>
                <w:sz w:val="22"/>
                <w:szCs w:val="22"/>
              </w:rPr>
              <w:lastRenderedPageBreak/>
              <w:t>Procedure</w:t>
            </w:r>
          </w:p>
        </w:tc>
        <w:tc>
          <w:tcPr>
            <w:tcW w:w="2127" w:type="dxa"/>
          </w:tcPr>
          <w:p w:rsidR="00170AF5" w:rsidRPr="007E7FA8" w:rsidRDefault="00170AF5" w:rsidP="00D465E0">
            <w:pPr>
              <w:rPr>
                <w:rFonts w:ascii="Arial" w:hAnsi="Arial" w:cs="Arial"/>
                <w:b/>
                <w:color w:val="000000"/>
                <w:sz w:val="22"/>
                <w:szCs w:val="22"/>
                <w:lang w:val="en-ZA"/>
              </w:rPr>
            </w:pPr>
            <w:r w:rsidRPr="007E7FA8">
              <w:rPr>
                <w:rFonts w:ascii="Arial" w:hAnsi="Arial" w:cs="Arial"/>
                <w:b/>
                <w:color w:val="000000"/>
                <w:sz w:val="22"/>
                <w:szCs w:val="22"/>
                <w:lang w:val="en-ZA"/>
              </w:rPr>
              <w:t>Responsibility</w:t>
            </w:r>
          </w:p>
        </w:tc>
        <w:tc>
          <w:tcPr>
            <w:tcW w:w="1910" w:type="dxa"/>
          </w:tcPr>
          <w:p w:rsidR="00170AF5" w:rsidRPr="007E7FA8" w:rsidRDefault="00170AF5" w:rsidP="00D465E0">
            <w:pPr>
              <w:rPr>
                <w:rFonts w:ascii="Arial" w:hAnsi="Arial" w:cs="Arial"/>
                <w:b/>
                <w:color w:val="000000"/>
                <w:sz w:val="22"/>
                <w:szCs w:val="22"/>
                <w:lang w:val="en-ZA"/>
              </w:rPr>
            </w:pPr>
            <w:r w:rsidRPr="007E7FA8">
              <w:rPr>
                <w:rFonts w:ascii="Arial" w:hAnsi="Arial" w:cs="Arial"/>
                <w:b/>
                <w:color w:val="000000"/>
                <w:sz w:val="22"/>
                <w:szCs w:val="22"/>
                <w:lang w:val="en-ZA"/>
              </w:rPr>
              <w:t>Frequency</w:t>
            </w:r>
          </w:p>
        </w:tc>
      </w:tr>
      <w:tr w:rsidR="003D6C3E" w:rsidRPr="009C3F0E" w:rsidTr="000F1EFB">
        <w:tc>
          <w:tcPr>
            <w:tcW w:w="9707" w:type="dxa"/>
            <w:gridSpan w:val="3"/>
          </w:tcPr>
          <w:p w:rsidR="003D6C3E" w:rsidRPr="009C3F0E" w:rsidRDefault="003D6C3E" w:rsidP="009C3F0E">
            <w:pPr>
              <w:ind w:right="555"/>
              <w:rPr>
                <w:rFonts w:ascii="Arial" w:hAnsi="Arial" w:cs="Arial"/>
                <w:b/>
                <w:color w:val="000000"/>
                <w:sz w:val="22"/>
                <w:szCs w:val="22"/>
              </w:rPr>
            </w:pPr>
            <w:r w:rsidRPr="009C3F0E">
              <w:rPr>
                <w:rFonts w:ascii="Arial" w:hAnsi="Arial" w:cs="Arial"/>
                <w:b/>
                <w:color w:val="000000"/>
                <w:sz w:val="22"/>
                <w:szCs w:val="22"/>
              </w:rPr>
              <w:t>1. Purchase of fixed assets</w:t>
            </w:r>
          </w:p>
        </w:tc>
      </w:tr>
      <w:tr w:rsidR="003D6C3E" w:rsidRPr="009C3F0E" w:rsidTr="000F1EFB">
        <w:trPr>
          <w:trHeight w:val="163"/>
        </w:trPr>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rPr>
              <w:t>1.1 All purchases of fixed assets should be in accordance with the budget approved by the Board. For any capital items not included in the budget, and then only in emergencies, the approval of the Board shall be obtained through a supplementary request, provided that sufficient funds are available.</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Board</w:t>
            </w:r>
          </w:p>
        </w:tc>
        <w:tc>
          <w:tcPr>
            <w:tcW w:w="1910" w:type="dxa"/>
          </w:tcPr>
          <w:p w:rsidR="003D6C3E" w:rsidRPr="009C3F0E" w:rsidRDefault="003D6C3E" w:rsidP="009C3F0E">
            <w:pPr>
              <w:ind w:right="-27"/>
              <w:rPr>
                <w:rFonts w:ascii="Arial" w:hAnsi="Arial" w:cs="Arial"/>
                <w:color w:val="000000"/>
                <w:sz w:val="22"/>
                <w:szCs w:val="22"/>
              </w:rPr>
            </w:pPr>
            <w:r w:rsidRPr="009C3F0E">
              <w:rPr>
                <w:rFonts w:ascii="Arial" w:hAnsi="Arial" w:cs="Arial"/>
                <w:iCs/>
                <w:color w:val="000000"/>
                <w:sz w:val="22"/>
                <w:szCs w:val="22"/>
                <w:lang w:val="en-ZA"/>
              </w:rPr>
              <w:t>Continuously</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1.2 It is the responsibility of each Line Manager to anticipate their department’s own specific capital expenditure requirements as part of the annual budgeting process.</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Line manager</w:t>
            </w:r>
          </w:p>
        </w:tc>
        <w:tc>
          <w:tcPr>
            <w:tcW w:w="1910" w:type="dxa"/>
          </w:tcPr>
          <w:p w:rsidR="003D6C3E" w:rsidRPr="009C3F0E" w:rsidRDefault="003D6C3E" w:rsidP="009C3F0E">
            <w:pPr>
              <w:ind w:right="-27"/>
              <w:rPr>
                <w:rFonts w:ascii="Arial" w:hAnsi="Arial" w:cs="Arial"/>
                <w:iCs/>
                <w:color w:val="000000"/>
                <w:sz w:val="22"/>
                <w:szCs w:val="22"/>
                <w:lang w:val="en-ZA"/>
              </w:rPr>
            </w:pPr>
            <w:r w:rsidRPr="009C3F0E">
              <w:rPr>
                <w:rFonts w:ascii="Arial" w:hAnsi="Arial" w:cs="Arial"/>
                <w:iCs/>
                <w:color w:val="000000"/>
                <w:sz w:val="22"/>
                <w:szCs w:val="22"/>
                <w:lang w:val="en-ZA"/>
              </w:rPr>
              <w:t>Annually</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1.3 The GM: F&amp;A, in conjunction with the Chief Executive Officer must perform an analysis to determine the most beneficial option of acquisition. Options to be considered are as follows:</w:t>
            </w:r>
          </w:p>
          <w:p w:rsidR="003D6C3E" w:rsidRPr="009C3F0E" w:rsidRDefault="003D6C3E" w:rsidP="006C1D4F">
            <w:pPr>
              <w:numPr>
                <w:ilvl w:val="0"/>
                <w:numId w:val="126"/>
              </w:numPr>
              <w:ind w:left="900" w:hanging="333"/>
              <w:rPr>
                <w:rFonts w:ascii="Arial" w:hAnsi="Arial" w:cs="Arial"/>
                <w:color w:val="000000"/>
                <w:sz w:val="22"/>
                <w:szCs w:val="22"/>
                <w:lang w:val="en-ZA"/>
              </w:rPr>
            </w:pPr>
            <w:r w:rsidRPr="009C3F0E">
              <w:rPr>
                <w:rFonts w:ascii="Arial" w:hAnsi="Arial" w:cs="Arial"/>
                <w:color w:val="000000"/>
                <w:sz w:val="22"/>
                <w:szCs w:val="22"/>
                <w:lang w:val="en-ZA"/>
              </w:rPr>
              <w:t>Purchase of a fixed asset;</w:t>
            </w:r>
          </w:p>
          <w:p w:rsidR="003D6C3E" w:rsidRPr="009C3F0E" w:rsidRDefault="003D6C3E" w:rsidP="006C1D4F">
            <w:pPr>
              <w:numPr>
                <w:ilvl w:val="0"/>
                <w:numId w:val="126"/>
              </w:numPr>
              <w:ind w:left="900" w:hanging="333"/>
              <w:rPr>
                <w:rFonts w:ascii="Arial" w:hAnsi="Arial" w:cs="Arial"/>
                <w:color w:val="000000"/>
                <w:sz w:val="22"/>
                <w:szCs w:val="22"/>
                <w:lang w:val="en-ZA"/>
              </w:rPr>
            </w:pPr>
            <w:r w:rsidRPr="009C3F0E">
              <w:rPr>
                <w:rFonts w:ascii="Arial" w:hAnsi="Arial" w:cs="Arial"/>
                <w:color w:val="000000"/>
                <w:sz w:val="22"/>
                <w:szCs w:val="22"/>
                <w:lang w:val="en-ZA"/>
              </w:rPr>
              <w:t>Lease/rent of a fixed asset from a service provider.</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GM: F&amp;A</w:t>
            </w:r>
          </w:p>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CEO</w:t>
            </w:r>
          </w:p>
        </w:tc>
        <w:tc>
          <w:tcPr>
            <w:tcW w:w="1910" w:type="dxa"/>
          </w:tcPr>
          <w:p w:rsidR="003D6C3E" w:rsidRPr="009C3F0E" w:rsidRDefault="003D6C3E" w:rsidP="009C3F0E">
            <w:pPr>
              <w:ind w:right="-27"/>
              <w:rPr>
                <w:rFonts w:ascii="Arial" w:hAnsi="Arial" w:cs="Arial"/>
                <w:color w:val="000000"/>
                <w:sz w:val="22"/>
                <w:szCs w:val="22"/>
              </w:rPr>
            </w:pPr>
            <w:r w:rsidRPr="009C3F0E">
              <w:rPr>
                <w:rFonts w:ascii="Arial" w:hAnsi="Arial" w:cs="Arial"/>
                <w:iCs/>
                <w:color w:val="000000"/>
                <w:sz w:val="22"/>
                <w:szCs w:val="22"/>
                <w:lang w:val="en-ZA"/>
              </w:rPr>
              <w:t>Ad-hoc</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1.4 Prior to making commitments for capital expenditure, even though previously approved by the Board, the clearance of the Chief Executive Officer should be obtained to ensure the availability of funds. Normal purchasing (procurement) procedures must be followed in respect of all capital expenditure (refer to procurement policies and procedures).</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Chief Executive Officer</w:t>
            </w:r>
          </w:p>
        </w:tc>
        <w:tc>
          <w:tcPr>
            <w:tcW w:w="1910" w:type="dxa"/>
          </w:tcPr>
          <w:p w:rsidR="003D6C3E" w:rsidRPr="009C3F0E" w:rsidRDefault="003D6C3E" w:rsidP="009C3F0E">
            <w:pPr>
              <w:ind w:right="-27"/>
              <w:rPr>
                <w:rFonts w:ascii="Arial" w:hAnsi="Arial" w:cs="Arial"/>
                <w:color w:val="000000"/>
                <w:sz w:val="22"/>
                <w:szCs w:val="22"/>
              </w:rPr>
            </w:pPr>
            <w:r w:rsidRPr="009C3F0E">
              <w:rPr>
                <w:rFonts w:ascii="Arial" w:hAnsi="Arial" w:cs="Arial"/>
                <w:iCs/>
                <w:color w:val="000000"/>
                <w:sz w:val="22"/>
                <w:szCs w:val="22"/>
                <w:lang w:val="en-ZA"/>
              </w:rPr>
              <w:t>Continuously</w:t>
            </w:r>
          </w:p>
        </w:tc>
      </w:tr>
      <w:tr w:rsidR="003D6C3E" w:rsidRPr="009C3F0E" w:rsidTr="000F1EFB">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 xml:space="preserve">1.5 </w:t>
            </w:r>
            <w:r w:rsidRPr="009C3F0E">
              <w:rPr>
                <w:rFonts w:ascii="Arial" w:hAnsi="Arial" w:cs="Arial"/>
                <w:color w:val="000000"/>
                <w:sz w:val="22"/>
                <w:szCs w:val="22"/>
              </w:rPr>
              <w:t>Assets costing less than N$1,000 will be expensed (charged directly to the appropriate budget).  They will not be recorded in the central fixed assets register including:</w:t>
            </w:r>
          </w:p>
          <w:p w:rsidR="003D6C3E" w:rsidRPr="00493B76" w:rsidRDefault="003D6C3E" w:rsidP="00493B76">
            <w:pPr>
              <w:pStyle w:val="ListParagraph"/>
              <w:numPr>
                <w:ilvl w:val="2"/>
                <w:numId w:val="264"/>
              </w:numPr>
              <w:ind w:left="743" w:hanging="709"/>
              <w:rPr>
                <w:rFonts w:ascii="Arial" w:hAnsi="Arial" w:cs="Arial"/>
                <w:color w:val="000000"/>
                <w:sz w:val="22"/>
                <w:szCs w:val="22"/>
                <w:lang w:val="en-ZA"/>
              </w:rPr>
            </w:pPr>
            <w:r w:rsidRPr="00493B76">
              <w:rPr>
                <w:rFonts w:ascii="Arial" w:hAnsi="Arial" w:cs="Arial"/>
                <w:color w:val="000000"/>
                <w:sz w:val="22"/>
                <w:szCs w:val="22"/>
              </w:rPr>
              <w:t>the date of purchase;</w:t>
            </w:r>
          </w:p>
          <w:p w:rsidR="003D6C3E" w:rsidRPr="00493B76" w:rsidRDefault="003D6C3E" w:rsidP="00493B76">
            <w:pPr>
              <w:pStyle w:val="ListParagraph"/>
              <w:numPr>
                <w:ilvl w:val="2"/>
                <w:numId w:val="264"/>
              </w:numPr>
              <w:ind w:left="743" w:hanging="709"/>
              <w:rPr>
                <w:rFonts w:ascii="Arial" w:hAnsi="Arial" w:cs="Arial"/>
                <w:color w:val="000000"/>
                <w:sz w:val="22"/>
                <w:szCs w:val="22"/>
              </w:rPr>
            </w:pPr>
            <w:r w:rsidRPr="009C3F0E">
              <w:rPr>
                <w:rFonts w:ascii="Arial" w:hAnsi="Arial" w:cs="Arial"/>
                <w:color w:val="000000"/>
                <w:sz w:val="22"/>
                <w:szCs w:val="22"/>
              </w:rPr>
              <w:t>the cost;</w:t>
            </w:r>
          </w:p>
          <w:p w:rsidR="003D6C3E" w:rsidRPr="00493B76" w:rsidRDefault="003D6C3E" w:rsidP="00493B76">
            <w:pPr>
              <w:pStyle w:val="ListParagraph"/>
              <w:numPr>
                <w:ilvl w:val="2"/>
                <w:numId w:val="264"/>
              </w:numPr>
              <w:ind w:left="743" w:hanging="709"/>
              <w:rPr>
                <w:rFonts w:ascii="Arial" w:hAnsi="Arial" w:cs="Arial"/>
                <w:color w:val="000000"/>
                <w:sz w:val="22"/>
                <w:szCs w:val="22"/>
              </w:rPr>
            </w:pPr>
            <w:r w:rsidRPr="009C3F0E">
              <w:rPr>
                <w:rFonts w:ascii="Arial" w:hAnsi="Arial" w:cs="Arial"/>
                <w:color w:val="000000"/>
                <w:sz w:val="22"/>
                <w:szCs w:val="22"/>
              </w:rPr>
              <w:t>the location of the asset;</w:t>
            </w:r>
          </w:p>
          <w:p w:rsidR="003D6C3E" w:rsidRPr="00493B76" w:rsidRDefault="003D6C3E" w:rsidP="00493B76">
            <w:pPr>
              <w:pStyle w:val="ListParagraph"/>
              <w:numPr>
                <w:ilvl w:val="2"/>
                <w:numId w:val="264"/>
              </w:numPr>
              <w:ind w:left="743" w:hanging="709"/>
              <w:rPr>
                <w:rFonts w:ascii="Arial" w:hAnsi="Arial" w:cs="Arial"/>
                <w:color w:val="000000"/>
                <w:sz w:val="22"/>
                <w:szCs w:val="22"/>
              </w:rPr>
            </w:pPr>
            <w:r w:rsidRPr="009C3F0E">
              <w:rPr>
                <w:rFonts w:ascii="Arial" w:hAnsi="Arial" w:cs="Arial"/>
                <w:color w:val="000000"/>
                <w:sz w:val="22"/>
                <w:szCs w:val="22"/>
              </w:rPr>
              <w:t>the expected useful life and;</w:t>
            </w:r>
          </w:p>
          <w:p w:rsidR="003D6C3E" w:rsidRPr="00493B76" w:rsidRDefault="003D6C3E" w:rsidP="00493B76">
            <w:pPr>
              <w:pStyle w:val="ListParagraph"/>
              <w:numPr>
                <w:ilvl w:val="2"/>
                <w:numId w:val="264"/>
              </w:numPr>
              <w:ind w:left="743" w:hanging="709"/>
              <w:rPr>
                <w:rFonts w:ascii="Arial" w:hAnsi="Arial" w:cs="Arial"/>
                <w:color w:val="000000"/>
                <w:sz w:val="22"/>
                <w:szCs w:val="22"/>
              </w:rPr>
            </w:pPr>
            <w:r w:rsidRPr="009C3F0E">
              <w:rPr>
                <w:rFonts w:ascii="Arial" w:hAnsi="Arial" w:cs="Arial"/>
                <w:color w:val="000000"/>
                <w:sz w:val="22"/>
                <w:szCs w:val="22"/>
              </w:rPr>
              <w:t xml:space="preserve">in due course the date of disposal or obsolescence.  </w:t>
            </w:r>
          </w:p>
          <w:p w:rsidR="003D6C3E" w:rsidRPr="009C3F0E" w:rsidRDefault="003D6C3E" w:rsidP="009C3F0E">
            <w:pPr>
              <w:ind w:left="37"/>
              <w:rPr>
                <w:rFonts w:ascii="Arial" w:hAnsi="Arial" w:cs="Arial"/>
                <w:color w:val="000000"/>
                <w:sz w:val="22"/>
                <w:szCs w:val="22"/>
                <w:lang w:val="en-ZA"/>
              </w:rPr>
            </w:pPr>
            <w:r w:rsidRPr="009C3F0E">
              <w:rPr>
                <w:rFonts w:ascii="Arial" w:hAnsi="Arial" w:cs="Arial"/>
                <w:color w:val="000000"/>
                <w:sz w:val="22"/>
                <w:szCs w:val="22"/>
              </w:rPr>
              <w:t>The assets must be clearly marked as ECB property.</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Accountant</w:t>
            </w:r>
          </w:p>
        </w:tc>
        <w:tc>
          <w:tcPr>
            <w:tcW w:w="1910" w:type="dxa"/>
          </w:tcPr>
          <w:p w:rsidR="003D6C3E" w:rsidRPr="009C3F0E" w:rsidRDefault="003D6C3E" w:rsidP="009C3F0E">
            <w:pPr>
              <w:ind w:right="-27"/>
              <w:rPr>
                <w:rFonts w:ascii="Arial" w:hAnsi="Arial" w:cs="Arial"/>
                <w:iCs/>
                <w:color w:val="000000"/>
                <w:sz w:val="22"/>
                <w:szCs w:val="22"/>
                <w:lang w:val="en-ZA"/>
              </w:rPr>
            </w:pPr>
            <w:r w:rsidRPr="009C3F0E">
              <w:rPr>
                <w:rFonts w:ascii="Arial" w:hAnsi="Arial" w:cs="Arial"/>
                <w:iCs/>
                <w:color w:val="000000"/>
                <w:sz w:val="22"/>
                <w:szCs w:val="22"/>
                <w:lang w:val="en-ZA"/>
              </w:rPr>
              <w:t>Continuously</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 xml:space="preserve">1.6 </w:t>
            </w:r>
            <w:r w:rsidRPr="009C3F0E">
              <w:rPr>
                <w:rFonts w:ascii="Arial" w:hAnsi="Arial" w:cs="Arial"/>
                <w:color w:val="000000"/>
                <w:sz w:val="22"/>
                <w:szCs w:val="22"/>
              </w:rPr>
              <w:t xml:space="preserve">All assets costing more than N$1,000 must be clearly marked as ECB property and recorded in the fixed assets register maintained by the Accountant.  They must be capitalized and written off over their useful life.  The writing down of the book value of assets will be carried out by the Accountant. </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Accountant</w:t>
            </w:r>
          </w:p>
        </w:tc>
        <w:tc>
          <w:tcPr>
            <w:tcW w:w="1910" w:type="dxa"/>
          </w:tcPr>
          <w:p w:rsidR="003D6C3E" w:rsidRPr="009C3F0E" w:rsidRDefault="003D6C3E" w:rsidP="009C3F0E">
            <w:pPr>
              <w:ind w:right="-27"/>
              <w:rPr>
                <w:rFonts w:ascii="Arial" w:hAnsi="Arial" w:cs="Arial"/>
                <w:iCs/>
                <w:color w:val="000000"/>
                <w:sz w:val="22"/>
                <w:szCs w:val="22"/>
                <w:lang w:val="en-ZA"/>
              </w:rPr>
            </w:pPr>
            <w:r w:rsidRPr="009C3F0E">
              <w:rPr>
                <w:rFonts w:ascii="Arial" w:hAnsi="Arial" w:cs="Arial"/>
                <w:iCs/>
                <w:color w:val="000000"/>
                <w:sz w:val="22"/>
                <w:szCs w:val="22"/>
                <w:lang w:val="en-ZA"/>
              </w:rPr>
              <w:t>Continuously</w:t>
            </w:r>
          </w:p>
        </w:tc>
      </w:tr>
      <w:tr w:rsidR="003D6C3E" w:rsidRPr="009C3F0E" w:rsidTr="000F1EFB">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1.7 All items of a material value received by way of a grant shall be recorded as fixed assets in the accounting records at its fair value.</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Accountant</w:t>
            </w:r>
          </w:p>
        </w:tc>
        <w:tc>
          <w:tcPr>
            <w:tcW w:w="1910" w:type="dxa"/>
          </w:tcPr>
          <w:p w:rsidR="003D6C3E" w:rsidRPr="009C3F0E" w:rsidRDefault="003D6C3E" w:rsidP="009C3F0E">
            <w:pPr>
              <w:ind w:right="-27"/>
              <w:rPr>
                <w:rFonts w:ascii="Arial" w:hAnsi="Arial" w:cs="Arial"/>
                <w:color w:val="000000"/>
                <w:sz w:val="22"/>
                <w:szCs w:val="22"/>
              </w:rPr>
            </w:pPr>
            <w:r w:rsidRPr="009C3F0E">
              <w:rPr>
                <w:rFonts w:ascii="Arial" w:hAnsi="Arial" w:cs="Arial"/>
                <w:iCs/>
                <w:color w:val="000000"/>
                <w:sz w:val="22"/>
                <w:szCs w:val="22"/>
                <w:lang w:val="en-ZA"/>
              </w:rPr>
              <w:t>Ad-hoc</w:t>
            </w:r>
          </w:p>
        </w:tc>
      </w:tr>
      <w:tr w:rsidR="003D6C3E" w:rsidRPr="009C3F0E" w:rsidTr="000F1EFB">
        <w:tc>
          <w:tcPr>
            <w:tcW w:w="5670" w:type="dxa"/>
          </w:tcPr>
          <w:p w:rsidR="003D6C3E" w:rsidRPr="009C3F0E" w:rsidRDefault="003D6C3E" w:rsidP="009C3F0E">
            <w:pPr>
              <w:rPr>
                <w:rFonts w:ascii="Arial" w:hAnsi="Arial" w:cs="Arial"/>
                <w:b/>
                <w:color w:val="000000"/>
                <w:sz w:val="22"/>
                <w:szCs w:val="22"/>
              </w:rPr>
            </w:pPr>
            <w:r w:rsidRPr="009C3F0E">
              <w:rPr>
                <w:rFonts w:ascii="Arial" w:hAnsi="Arial" w:cs="Arial"/>
                <w:color w:val="000000"/>
                <w:sz w:val="22"/>
                <w:szCs w:val="22"/>
              </w:rPr>
              <w:t>1.6</w:t>
            </w:r>
            <w:r w:rsidRPr="009C3F0E">
              <w:rPr>
                <w:rFonts w:ascii="Arial" w:hAnsi="Arial" w:cs="Arial"/>
                <w:color w:val="000000"/>
                <w:sz w:val="22"/>
                <w:szCs w:val="22"/>
                <w:lang w:val="en-ZA"/>
              </w:rPr>
              <w:t xml:space="preserve"> The GM: F&amp;A must attach fixed asset numbers to all fixed assets when they are received to ensure easy identification of the fixed asset. These numbers must be of a permanent nature and it must not be possible to remove them easily.</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GM: F&amp;A</w:t>
            </w:r>
          </w:p>
        </w:tc>
        <w:tc>
          <w:tcPr>
            <w:tcW w:w="1910" w:type="dxa"/>
          </w:tcPr>
          <w:p w:rsidR="003D6C3E" w:rsidRPr="009C3F0E" w:rsidRDefault="003D6C3E" w:rsidP="009C3F0E">
            <w:pPr>
              <w:ind w:right="-27"/>
              <w:rPr>
                <w:rFonts w:ascii="Arial" w:hAnsi="Arial" w:cs="Arial"/>
                <w:color w:val="000000"/>
                <w:sz w:val="22"/>
                <w:szCs w:val="22"/>
              </w:rPr>
            </w:pPr>
            <w:r w:rsidRPr="009C3F0E">
              <w:rPr>
                <w:rFonts w:ascii="Arial" w:hAnsi="Arial" w:cs="Arial"/>
                <w:iCs/>
                <w:color w:val="000000"/>
                <w:sz w:val="22"/>
                <w:szCs w:val="22"/>
                <w:lang w:val="en-ZA"/>
              </w:rPr>
              <w:t>Continuously</w:t>
            </w:r>
          </w:p>
        </w:tc>
      </w:tr>
      <w:tr w:rsidR="003D6C3E" w:rsidRPr="009C3F0E" w:rsidTr="000F1EFB">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 xml:space="preserve">1.7 The </w:t>
            </w:r>
            <w:r w:rsidRPr="009C3F0E">
              <w:rPr>
                <w:rFonts w:ascii="Arial" w:hAnsi="Arial" w:cs="Arial"/>
                <w:iCs/>
                <w:color w:val="000000"/>
                <w:sz w:val="22"/>
                <w:szCs w:val="22"/>
                <w:lang w:val="en-ZA"/>
              </w:rPr>
              <w:t>GM: F&amp;A/Accountant</w:t>
            </w:r>
            <w:r w:rsidRPr="009C3F0E">
              <w:rPr>
                <w:rFonts w:ascii="Arial" w:hAnsi="Arial" w:cs="Arial"/>
                <w:color w:val="000000"/>
                <w:sz w:val="22"/>
                <w:szCs w:val="22"/>
                <w:lang w:val="en-ZA"/>
              </w:rPr>
              <w:t xml:space="preserve"> must add the additions to the insurance cover by communicating the details of the </w:t>
            </w:r>
            <w:r w:rsidRPr="009C3F0E">
              <w:rPr>
                <w:rFonts w:ascii="Arial" w:hAnsi="Arial" w:cs="Arial"/>
                <w:color w:val="000000"/>
                <w:sz w:val="22"/>
                <w:szCs w:val="22"/>
                <w:lang w:val="en-ZA"/>
              </w:rPr>
              <w:lastRenderedPageBreak/>
              <w:t>additions in writing to the insurer. Please refer to Insurance policies for details regarding the procedures of taking out insurance cover.</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lastRenderedPageBreak/>
              <w:t>GM: F&amp;A</w:t>
            </w:r>
          </w:p>
        </w:tc>
        <w:tc>
          <w:tcPr>
            <w:tcW w:w="1910" w:type="dxa"/>
          </w:tcPr>
          <w:p w:rsidR="003D6C3E" w:rsidRPr="009C3F0E" w:rsidRDefault="003D6C3E" w:rsidP="009C3F0E">
            <w:pPr>
              <w:ind w:right="-27"/>
              <w:rPr>
                <w:rFonts w:ascii="Arial" w:hAnsi="Arial" w:cs="Arial"/>
                <w:color w:val="000000"/>
                <w:sz w:val="22"/>
                <w:szCs w:val="22"/>
              </w:rPr>
            </w:pPr>
            <w:r w:rsidRPr="009C3F0E">
              <w:rPr>
                <w:rFonts w:ascii="Arial" w:hAnsi="Arial" w:cs="Arial"/>
                <w:iCs/>
                <w:color w:val="000000"/>
                <w:sz w:val="22"/>
                <w:szCs w:val="22"/>
                <w:lang w:val="en-ZA"/>
              </w:rPr>
              <w:t>Continuously</w:t>
            </w:r>
          </w:p>
        </w:tc>
      </w:tr>
      <w:tr w:rsidR="003D6C3E" w:rsidRPr="009C3F0E" w:rsidTr="000F1EFB">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lastRenderedPageBreak/>
              <w:t>1.8 Each year, Line Managers will be asked to confirm the existence and location of all fixed assets for which they are responsible.</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Line manager</w:t>
            </w:r>
          </w:p>
        </w:tc>
        <w:tc>
          <w:tcPr>
            <w:tcW w:w="1910" w:type="dxa"/>
          </w:tcPr>
          <w:p w:rsidR="003D6C3E" w:rsidRPr="009C3F0E" w:rsidRDefault="003D6C3E" w:rsidP="009C3F0E">
            <w:pPr>
              <w:ind w:right="-27"/>
              <w:rPr>
                <w:rFonts w:ascii="Arial" w:hAnsi="Arial" w:cs="Arial"/>
                <w:iCs/>
                <w:color w:val="000000"/>
                <w:sz w:val="22"/>
                <w:szCs w:val="22"/>
                <w:lang w:val="en-ZA"/>
              </w:rPr>
            </w:pPr>
            <w:r w:rsidRPr="009C3F0E">
              <w:rPr>
                <w:rFonts w:ascii="Arial" w:hAnsi="Arial" w:cs="Arial"/>
                <w:iCs/>
                <w:color w:val="000000"/>
                <w:sz w:val="22"/>
                <w:szCs w:val="22"/>
                <w:lang w:val="en-ZA"/>
              </w:rPr>
              <w:t>Annually</w:t>
            </w:r>
          </w:p>
        </w:tc>
      </w:tr>
      <w:tr w:rsidR="003D6C3E" w:rsidRPr="009C3F0E" w:rsidTr="000F1EFB">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1</w:t>
            </w:r>
            <w:r w:rsidRPr="009C3F0E">
              <w:rPr>
                <w:rFonts w:ascii="Arial" w:hAnsi="Arial" w:cs="Arial"/>
                <w:color w:val="000000"/>
                <w:sz w:val="22"/>
                <w:szCs w:val="22"/>
                <w:lang w:val="en-ZA"/>
              </w:rPr>
              <w:t>.9 For recording of acquisitions in the accounting records refer to section 5.</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GM: F&amp;A</w:t>
            </w:r>
          </w:p>
        </w:tc>
        <w:tc>
          <w:tcPr>
            <w:tcW w:w="1910" w:type="dxa"/>
          </w:tcPr>
          <w:p w:rsidR="003D6C3E" w:rsidRPr="009C3F0E" w:rsidRDefault="003D6C3E" w:rsidP="009C3F0E">
            <w:pPr>
              <w:ind w:right="-27"/>
              <w:rPr>
                <w:rFonts w:ascii="Arial" w:hAnsi="Arial" w:cs="Arial"/>
                <w:color w:val="000000"/>
                <w:sz w:val="22"/>
                <w:szCs w:val="22"/>
              </w:rPr>
            </w:pPr>
            <w:r w:rsidRPr="009C3F0E">
              <w:rPr>
                <w:rFonts w:ascii="Arial" w:hAnsi="Arial" w:cs="Arial"/>
                <w:iCs/>
                <w:color w:val="000000"/>
                <w:sz w:val="22"/>
                <w:szCs w:val="22"/>
                <w:lang w:val="en-ZA"/>
              </w:rPr>
              <w:t>Continuously</w:t>
            </w:r>
          </w:p>
        </w:tc>
      </w:tr>
      <w:tr w:rsidR="003D6C3E" w:rsidRPr="009C3F0E" w:rsidTr="000F1EFB">
        <w:tc>
          <w:tcPr>
            <w:tcW w:w="9707" w:type="dxa"/>
            <w:gridSpan w:val="3"/>
          </w:tcPr>
          <w:p w:rsidR="003D6C3E" w:rsidRPr="009C3F0E" w:rsidRDefault="003D6C3E" w:rsidP="009C3F0E">
            <w:pPr>
              <w:rPr>
                <w:rFonts w:ascii="Arial" w:hAnsi="Arial" w:cs="Arial"/>
                <w:b/>
                <w:color w:val="000000"/>
                <w:sz w:val="22"/>
                <w:szCs w:val="22"/>
              </w:rPr>
            </w:pPr>
            <w:r w:rsidRPr="009C3F0E">
              <w:rPr>
                <w:rFonts w:ascii="Arial" w:hAnsi="Arial" w:cs="Arial"/>
                <w:b/>
                <w:color w:val="000000"/>
                <w:sz w:val="22"/>
                <w:szCs w:val="22"/>
              </w:rPr>
              <w:t>2. Disposal of fixed assets</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2</w:t>
            </w:r>
            <w:r w:rsidRPr="009C3F0E">
              <w:rPr>
                <w:rFonts w:ascii="Arial" w:hAnsi="Arial" w:cs="Arial"/>
                <w:color w:val="000000"/>
                <w:sz w:val="22"/>
                <w:szCs w:val="22"/>
                <w:lang w:val="en-ZA"/>
              </w:rPr>
              <w:t>.1 Disposal should take place when one of the following circumstances exist:</w:t>
            </w:r>
          </w:p>
          <w:p w:rsidR="003D6C3E" w:rsidRPr="009C3F0E" w:rsidRDefault="003D6C3E" w:rsidP="006C1D4F">
            <w:pPr>
              <w:numPr>
                <w:ilvl w:val="0"/>
                <w:numId w:val="128"/>
              </w:numPr>
              <w:ind w:left="851" w:hanging="284"/>
              <w:rPr>
                <w:rFonts w:ascii="Arial" w:hAnsi="Arial" w:cs="Arial"/>
                <w:color w:val="000000"/>
                <w:sz w:val="22"/>
                <w:szCs w:val="22"/>
                <w:lang w:val="en-ZA"/>
              </w:rPr>
            </w:pPr>
            <w:r w:rsidRPr="009C3F0E">
              <w:rPr>
                <w:rFonts w:ascii="Arial" w:hAnsi="Arial" w:cs="Arial"/>
                <w:color w:val="000000"/>
                <w:sz w:val="22"/>
                <w:szCs w:val="22"/>
                <w:lang w:val="en-ZA"/>
              </w:rPr>
              <w:t>Damaged or broken;(report to be submitted to Line Manager)</w:t>
            </w:r>
          </w:p>
          <w:p w:rsidR="003D6C3E" w:rsidRPr="009C3F0E" w:rsidRDefault="003D6C3E" w:rsidP="006C1D4F">
            <w:pPr>
              <w:numPr>
                <w:ilvl w:val="0"/>
                <w:numId w:val="128"/>
              </w:numPr>
              <w:ind w:left="851" w:hanging="284"/>
              <w:rPr>
                <w:rFonts w:ascii="Arial" w:hAnsi="Arial" w:cs="Arial"/>
                <w:color w:val="000000"/>
                <w:sz w:val="22"/>
                <w:szCs w:val="22"/>
                <w:lang w:val="en-ZA"/>
              </w:rPr>
            </w:pPr>
            <w:r w:rsidRPr="009C3F0E">
              <w:rPr>
                <w:rFonts w:ascii="Arial" w:hAnsi="Arial" w:cs="Arial"/>
                <w:color w:val="000000"/>
                <w:sz w:val="22"/>
                <w:szCs w:val="22"/>
                <w:lang w:val="en-ZA"/>
              </w:rPr>
              <w:t>Obsolete;</w:t>
            </w:r>
          </w:p>
          <w:p w:rsidR="003D6C3E" w:rsidRPr="009C3F0E" w:rsidRDefault="003D6C3E" w:rsidP="006C1D4F">
            <w:pPr>
              <w:numPr>
                <w:ilvl w:val="0"/>
                <w:numId w:val="128"/>
              </w:numPr>
              <w:ind w:left="851" w:hanging="284"/>
              <w:rPr>
                <w:rFonts w:ascii="Arial" w:hAnsi="Arial" w:cs="Arial"/>
                <w:color w:val="000000"/>
                <w:sz w:val="22"/>
                <w:szCs w:val="22"/>
                <w:lang w:val="en-ZA"/>
              </w:rPr>
            </w:pPr>
            <w:r w:rsidRPr="009C3F0E">
              <w:rPr>
                <w:rFonts w:ascii="Arial" w:hAnsi="Arial" w:cs="Arial"/>
                <w:color w:val="000000"/>
                <w:sz w:val="22"/>
                <w:szCs w:val="22"/>
                <w:lang w:val="en-ZA"/>
              </w:rPr>
              <w:t>Stolen/Missing;(report to be submitted to Line Manager)</w:t>
            </w:r>
          </w:p>
          <w:p w:rsidR="003D6C3E" w:rsidRPr="009C3F0E" w:rsidRDefault="003D6C3E" w:rsidP="006C1D4F">
            <w:pPr>
              <w:numPr>
                <w:ilvl w:val="0"/>
                <w:numId w:val="128"/>
              </w:numPr>
              <w:tabs>
                <w:tab w:val="clear" w:pos="567"/>
              </w:tabs>
              <w:ind w:left="851" w:hanging="284"/>
              <w:rPr>
                <w:rFonts w:ascii="Arial" w:hAnsi="Arial" w:cs="Arial"/>
                <w:color w:val="000000"/>
                <w:sz w:val="22"/>
                <w:szCs w:val="22"/>
                <w:lang w:val="en-ZA"/>
              </w:rPr>
            </w:pPr>
            <w:r w:rsidRPr="009C3F0E">
              <w:rPr>
                <w:rFonts w:ascii="Arial" w:hAnsi="Arial" w:cs="Arial"/>
                <w:color w:val="000000"/>
                <w:sz w:val="22"/>
                <w:szCs w:val="22"/>
                <w:lang w:val="en-ZA"/>
              </w:rPr>
              <w:t>Item reached the end of its useful life.</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Employee</w:t>
            </w: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rPr>
              <w:t>Ad-hoc</w:t>
            </w:r>
          </w:p>
        </w:tc>
      </w:tr>
      <w:tr w:rsidR="003D6C3E" w:rsidRPr="009C3F0E" w:rsidTr="000F1EFB">
        <w:tc>
          <w:tcPr>
            <w:tcW w:w="5670"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rPr>
              <w:t>2</w:t>
            </w:r>
            <w:r w:rsidRPr="009C3F0E">
              <w:rPr>
                <w:rFonts w:ascii="Arial" w:hAnsi="Arial" w:cs="Arial"/>
                <w:color w:val="000000"/>
                <w:sz w:val="22"/>
                <w:szCs w:val="22"/>
                <w:lang w:val="en-ZA"/>
              </w:rPr>
              <w:t>.2 The employee, responsible for the custody over an asset, must inform the Line Manager of the relevant department if any damaged, broken, obsolete or stolen/missing assets have been identified.</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Employee</w:t>
            </w: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Continuously</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2</w:t>
            </w:r>
            <w:r w:rsidRPr="009C3F0E">
              <w:rPr>
                <w:rFonts w:ascii="Arial" w:hAnsi="Arial" w:cs="Arial"/>
                <w:color w:val="000000"/>
                <w:sz w:val="22"/>
                <w:szCs w:val="22"/>
                <w:lang w:val="en-ZA"/>
              </w:rPr>
              <w:t>.3 The person recommending the disposal of fixed assets should, as far as possible, justify:</w:t>
            </w:r>
          </w:p>
          <w:p w:rsidR="003D6C3E" w:rsidRPr="009C3F0E" w:rsidRDefault="003D6C3E" w:rsidP="006C1D4F">
            <w:pPr>
              <w:numPr>
                <w:ilvl w:val="0"/>
                <w:numId w:val="129"/>
              </w:numPr>
              <w:ind w:left="851" w:hanging="284"/>
              <w:rPr>
                <w:rFonts w:ascii="Arial" w:hAnsi="Arial" w:cs="Arial"/>
                <w:color w:val="000000"/>
                <w:sz w:val="22"/>
                <w:szCs w:val="22"/>
                <w:lang w:val="en-ZA"/>
              </w:rPr>
            </w:pPr>
            <w:r w:rsidRPr="009C3F0E">
              <w:rPr>
                <w:rFonts w:ascii="Arial" w:hAnsi="Arial" w:cs="Arial"/>
                <w:color w:val="000000"/>
                <w:sz w:val="22"/>
                <w:szCs w:val="22"/>
                <w:lang w:val="en-ZA"/>
              </w:rPr>
              <w:t>the reason for disposal;</w:t>
            </w:r>
          </w:p>
          <w:p w:rsidR="003D6C3E" w:rsidRPr="009C3F0E" w:rsidRDefault="003D6C3E" w:rsidP="006C1D4F">
            <w:pPr>
              <w:numPr>
                <w:ilvl w:val="0"/>
                <w:numId w:val="129"/>
              </w:numPr>
              <w:ind w:left="851" w:hanging="284"/>
              <w:rPr>
                <w:rFonts w:ascii="Arial" w:hAnsi="Arial" w:cs="Arial"/>
                <w:color w:val="000000"/>
                <w:sz w:val="22"/>
                <w:szCs w:val="22"/>
                <w:lang w:val="en-ZA"/>
              </w:rPr>
            </w:pPr>
            <w:r w:rsidRPr="009C3F0E">
              <w:rPr>
                <w:rFonts w:ascii="Arial" w:hAnsi="Arial" w:cs="Arial"/>
                <w:color w:val="000000"/>
                <w:sz w:val="22"/>
                <w:szCs w:val="22"/>
                <w:lang w:val="en-ZA"/>
              </w:rPr>
              <w:t>the need for replacement (if any); and</w:t>
            </w:r>
          </w:p>
          <w:p w:rsidR="003D6C3E" w:rsidRPr="009C3F0E" w:rsidRDefault="003D6C3E" w:rsidP="006C1D4F">
            <w:pPr>
              <w:numPr>
                <w:ilvl w:val="0"/>
                <w:numId w:val="129"/>
              </w:numPr>
              <w:ind w:left="851" w:hanging="284"/>
              <w:rPr>
                <w:rFonts w:ascii="Arial" w:hAnsi="Arial" w:cs="Arial"/>
                <w:color w:val="000000"/>
                <w:sz w:val="22"/>
                <w:szCs w:val="22"/>
                <w:lang w:val="en-ZA"/>
              </w:rPr>
            </w:pPr>
            <w:r w:rsidRPr="009C3F0E">
              <w:rPr>
                <w:rFonts w:ascii="Arial" w:hAnsi="Arial" w:cs="Arial"/>
                <w:color w:val="000000"/>
                <w:sz w:val="22"/>
                <w:szCs w:val="22"/>
                <w:lang w:val="en-ZA"/>
              </w:rPr>
              <w:t>indicate the estimated net realisable value of the asset at the time of the disposal and the estimated replacement cost.</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Line manager / Accountant</w:t>
            </w: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Continuously</w:t>
            </w:r>
          </w:p>
        </w:tc>
      </w:tr>
      <w:tr w:rsidR="003D6C3E" w:rsidRPr="009C3F0E" w:rsidTr="000F1EFB">
        <w:tc>
          <w:tcPr>
            <w:tcW w:w="5670" w:type="dxa"/>
          </w:tcPr>
          <w:p w:rsidR="003D6C3E" w:rsidRPr="009C3F0E" w:rsidRDefault="003D6C3E" w:rsidP="009C3F0E">
            <w:pPr>
              <w:ind w:right="33"/>
              <w:rPr>
                <w:rFonts w:ascii="Arial" w:hAnsi="Arial" w:cs="Arial"/>
                <w:color w:val="000000"/>
                <w:sz w:val="22"/>
                <w:szCs w:val="22"/>
                <w:lang w:val="en-ZA"/>
              </w:rPr>
            </w:pPr>
            <w:r w:rsidRPr="009C3F0E">
              <w:rPr>
                <w:rFonts w:ascii="Arial" w:hAnsi="Arial" w:cs="Arial"/>
                <w:color w:val="000000"/>
                <w:sz w:val="22"/>
                <w:szCs w:val="22"/>
              </w:rPr>
              <w:t>2</w:t>
            </w:r>
            <w:r w:rsidRPr="009C3F0E">
              <w:rPr>
                <w:rFonts w:ascii="Arial" w:hAnsi="Arial" w:cs="Arial"/>
                <w:color w:val="000000"/>
                <w:sz w:val="22"/>
                <w:szCs w:val="22"/>
                <w:lang w:val="en-ZA"/>
              </w:rPr>
              <w:t xml:space="preserve">.4 The Line Manager of the respective Department shall make a recommendation by submitting a motivation letter, supported by adequate documents motivating the decision for disposing of the fixed asset to the </w:t>
            </w:r>
            <w:r w:rsidRPr="009C3F0E">
              <w:rPr>
                <w:rFonts w:ascii="Arial" w:hAnsi="Arial" w:cs="Arial"/>
                <w:color w:val="000000"/>
                <w:sz w:val="22"/>
                <w:szCs w:val="22"/>
              </w:rPr>
              <w:t>Chief Executive Officer.</w:t>
            </w:r>
            <w:r w:rsidRPr="009C3F0E">
              <w:rPr>
                <w:rFonts w:ascii="Arial" w:hAnsi="Arial" w:cs="Arial"/>
                <w:color w:val="000000"/>
                <w:sz w:val="22"/>
                <w:szCs w:val="22"/>
                <w:lang w:val="en-ZA"/>
              </w:rPr>
              <w:t xml:space="preserve"> The information to be provided shall include:</w:t>
            </w:r>
          </w:p>
          <w:p w:rsidR="003D6C3E" w:rsidRPr="00493B76" w:rsidRDefault="003D6C3E" w:rsidP="00493B76">
            <w:pPr>
              <w:pStyle w:val="ListParagraph"/>
              <w:numPr>
                <w:ilvl w:val="2"/>
                <w:numId w:val="265"/>
              </w:numPr>
              <w:ind w:left="743" w:right="33" w:hanging="743"/>
              <w:rPr>
                <w:rFonts w:ascii="Arial" w:hAnsi="Arial" w:cs="Arial"/>
                <w:color w:val="000000"/>
                <w:sz w:val="22"/>
                <w:szCs w:val="22"/>
              </w:rPr>
            </w:pPr>
            <w:r w:rsidRPr="00493B76">
              <w:rPr>
                <w:rFonts w:ascii="Arial" w:hAnsi="Arial" w:cs="Arial"/>
                <w:color w:val="000000"/>
                <w:sz w:val="22"/>
                <w:szCs w:val="22"/>
                <w:lang w:val="en-ZA"/>
              </w:rPr>
              <w:t>the date of purchase;</w:t>
            </w:r>
          </w:p>
          <w:p w:rsidR="003D6C3E" w:rsidRPr="00493B76" w:rsidRDefault="003D6C3E" w:rsidP="00493B76">
            <w:pPr>
              <w:pStyle w:val="ListParagraph"/>
              <w:numPr>
                <w:ilvl w:val="2"/>
                <w:numId w:val="265"/>
              </w:numPr>
              <w:ind w:left="743" w:right="33" w:hanging="743"/>
              <w:rPr>
                <w:rFonts w:ascii="Arial" w:hAnsi="Arial" w:cs="Arial"/>
                <w:color w:val="000000"/>
                <w:sz w:val="22"/>
                <w:szCs w:val="22"/>
                <w:lang w:val="en-ZA"/>
              </w:rPr>
            </w:pPr>
            <w:r w:rsidRPr="009C3F0E">
              <w:rPr>
                <w:rFonts w:ascii="Arial" w:hAnsi="Arial" w:cs="Arial"/>
                <w:color w:val="000000"/>
                <w:sz w:val="22"/>
                <w:szCs w:val="22"/>
                <w:lang w:val="en-ZA"/>
              </w:rPr>
              <w:t xml:space="preserve">cost price; </w:t>
            </w:r>
          </w:p>
          <w:p w:rsidR="003D6C3E" w:rsidRPr="00493B76" w:rsidRDefault="003D6C3E" w:rsidP="00493B76">
            <w:pPr>
              <w:pStyle w:val="ListParagraph"/>
              <w:numPr>
                <w:ilvl w:val="2"/>
                <w:numId w:val="265"/>
              </w:numPr>
              <w:ind w:left="743" w:right="33" w:hanging="743"/>
              <w:rPr>
                <w:rFonts w:ascii="Arial" w:hAnsi="Arial" w:cs="Arial"/>
                <w:color w:val="000000"/>
                <w:sz w:val="22"/>
                <w:szCs w:val="22"/>
                <w:lang w:val="en-ZA"/>
              </w:rPr>
            </w:pPr>
            <w:r w:rsidRPr="009C3F0E">
              <w:rPr>
                <w:rFonts w:ascii="Arial" w:hAnsi="Arial" w:cs="Arial"/>
                <w:color w:val="000000"/>
                <w:sz w:val="22"/>
                <w:szCs w:val="22"/>
                <w:lang w:val="en-ZA"/>
              </w:rPr>
              <w:t>accumulated depreciation;</w:t>
            </w:r>
          </w:p>
          <w:p w:rsidR="003D6C3E" w:rsidRPr="00493B76" w:rsidRDefault="003D6C3E" w:rsidP="00493B76">
            <w:pPr>
              <w:pStyle w:val="ListParagraph"/>
              <w:numPr>
                <w:ilvl w:val="2"/>
                <w:numId w:val="265"/>
              </w:numPr>
              <w:ind w:left="743" w:right="33" w:hanging="743"/>
              <w:rPr>
                <w:rFonts w:ascii="Arial" w:hAnsi="Arial" w:cs="Arial"/>
                <w:color w:val="000000"/>
                <w:sz w:val="22"/>
                <w:szCs w:val="22"/>
                <w:lang w:val="en-ZA"/>
              </w:rPr>
            </w:pPr>
            <w:r w:rsidRPr="009C3F0E">
              <w:rPr>
                <w:rFonts w:ascii="Arial" w:hAnsi="Arial" w:cs="Arial"/>
                <w:color w:val="000000"/>
                <w:sz w:val="22"/>
                <w:szCs w:val="22"/>
                <w:lang w:val="en-ZA"/>
              </w:rPr>
              <w:t>book value;</w:t>
            </w:r>
          </w:p>
          <w:p w:rsidR="003D6C3E" w:rsidRPr="00493B76" w:rsidRDefault="003D6C3E" w:rsidP="00493B76">
            <w:pPr>
              <w:pStyle w:val="ListParagraph"/>
              <w:numPr>
                <w:ilvl w:val="2"/>
                <w:numId w:val="265"/>
              </w:numPr>
              <w:ind w:left="743" w:right="33" w:hanging="743"/>
              <w:rPr>
                <w:rFonts w:ascii="Arial" w:hAnsi="Arial" w:cs="Arial"/>
                <w:color w:val="000000"/>
                <w:sz w:val="22"/>
                <w:szCs w:val="22"/>
                <w:lang w:val="en-ZA"/>
              </w:rPr>
            </w:pPr>
            <w:r w:rsidRPr="009C3F0E">
              <w:rPr>
                <w:rFonts w:ascii="Arial" w:hAnsi="Arial" w:cs="Arial"/>
                <w:color w:val="000000"/>
                <w:sz w:val="22"/>
                <w:szCs w:val="22"/>
                <w:lang w:val="en-ZA"/>
              </w:rPr>
              <w:t>serial number;</w:t>
            </w:r>
          </w:p>
          <w:p w:rsidR="003D6C3E" w:rsidRPr="00493B76" w:rsidRDefault="003D6C3E" w:rsidP="00493B76">
            <w:pPr>
              <w:pStyle w:val="ListParagraph"/>
              <w:numPr>
                <w:ilvl w:val="2"/>
                <w:numId w:val="265"/>
              </w:numPr>
              <w:ind w:left="743" w:right="33" w:hanging="743"/>
              <w:rPr>
                <w:rFonts w:ascii="Arial" w:hAnsi="Arial" w:cs="Arial"/>
                <w:color w:val="000000"/>
                <w:sz w:val="22"/>
                <w:szCs w:val="22"/>
                <w:lang w:val="en-ZA"/>
              </w:rPr>
            </w:pPr>
            <w:r w:rsidRPr="009C3F0E">
              <w:rPr>
                <w:rFonts w:ascii="Arial" w:hAnsi="Arial" w:cs="Arial"/>
                <w:color w:val="000000"/>
                <w:sz w:val="22"/>
                <w:szCs w:val="22"/>
                <w:lang w:val="en-ZA"/>
              </w:rPr>
              <w:t>model and;</w:t>
            </w:r>
          </w:p>
          <w:p w:rsidR="003D6C3E" w:rsidRPr="009C3F0E" w:rsidRDefault="003D6C3E" w:rsidP="00493B76">
            <w:pPr>
              <w:pStyle w:val="ListParagraph"/>
              <w:numPr>
                <w:ilvl w:val="2"/>
                <w:numId w:val="265"/>
              </w:numPr>
              <w:ind w:left="743" w:right="33" w:hanging="743"/>
              <w:rPr>
                <w:rFonts w:ascii="Arial" w:hAnsi="Arial" w:cs="Arial"/>
                <w:color w:val="000000"/>
                <w:sz w:val="22"/>
                <w:szCs w:val="22"/>
              </w:rPr>
            </w:pPr>
            <w:r w:rsidRPr="009C3F0E">
              <w:rPr>
                <w:rFonts w:ascii="Arial" w:hAnsi="Arial" w:cs="Arial"/>
                <w:color w:val="000000"/>
                <w:sz w:val="22"/>
                <w:szCs w:val="22"/>
                <w:lang w:val="en-ZA"/>
              </w:rPr>
              <w:t>the reason why the item is to be disposed of.</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 xml:space="preserve">Line manager’s CEO </w:t>
            </w: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Continuously</w:t>
            </w:r>
          </w:p>
        </w:tc>
      </w:tr>
      <w:tr w:rsidR="003D6C3E" w:rsidRPr="009C3F0E" w:rsidTr="000F1EFB">
        <w:tc>
          <w:tcPr>
            <w:tcW w:w="5670"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lang w:val="en-ZA"/>
              </w:rPr>
              <w:t>2.5 The disposal of assets can only be undertaken with the approval of the Tender Committee.</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Tender Committee</w:t>
            </w: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Continuously</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2</w:t>
            </w:r>
            <w:r w:rsidRPr="009C3F0E">
              <w:rPr>
                <w:rFonts w:ascii="Arial" w:hAnsi="Arial" w:cs="Arial"/>
                <w:color w:val="000000"/>
                <w:sz w:val="22"/>
                <w:szCs w:val="22"/>
                <w:lang w:val="en-ZA"/>
              </w:rPr>
              <w:t xml:space="preserve">.6 Based on the document approved by the Tender Committee, the </w:t>
            </w: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must decide on one of the following methods to dispose of the fixed asset:</w:t>
            </w:r>
          </w:p>
          <w:p w:rsidR="003D6C3E" w:rsidRPr="009C3F0E" w:rsidRDefault="003D6C3E" w:rsidP="006C1D4F">
            <w:pPr>
              <w:numPr>
                <w:ilvl w:val="0"/>
                <w:numId w:val="130"/>
              </w:numPr>
              <w:tabs>
                <w:tab w:val="clear" w:pos="567"/>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Sale of fixed asset;</w:t>
            </w:r>
          </w:p>
          <w:p w:rsidR="003D6C3E" w:rsidRPr="009C3F0E" w:rsidRDefault="003D6C3E" w:rsidP="006C1D4F">
            <w:pPr>
              <w:numPr>
                <w:ilvl w:val="0"/>
                <w:numId w:val="130"/>
              </w:numPr>
              <w:tabs>
                <w:tab w:val="clear" w:pos="567"/>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Transfer of fixed asset;</w:t>
            </w:r>
          </w:p>
          <w:p w:rsidR="003D6C3E" w:rsidRPr="009C3F0E" w:rsidRDefault="003D6C3E" w:rsidP="006C1D4F">
            <w:pPr>
              <w:numPr>
                <w:ilvl w:val="0"/>
                <w:numId w:val="130"/>
              </w:numPr>
              <w:tabs>
                <w:tab w:val="clear" w:pos="567"/>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Scrapping of fixed asset (i.e. disposing the fixed asset without receiving any compensation for it);</w:t>
            </w:r>
          </w:p>
          <w:p w:rsidR="003D6C3E" w:rsidRPr="009C3F0E" w:rsidRDefault="003D6C3E" w:rsidP="006C1D4F">
            <w:pPr>
              <w:numPr>
                <w:ilvl w:val="0"/>
                <w:numId w:val="130"/>
              </w:numPr>
              <w:tabs>
                <w:tab w:val="clear" w:pos="567"/>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Donation for charity</w:t>
            </w:r>
          </w:p>
          <w:p w:rsidR="003D6C3E" w:rsidRPr="009C3F0E" w:rsidRDefault="003D6C3E" w:rsidP="006C1D4F">
            <w:pPr>
              <w:numPr>
                <w:ilvl w:val="0"/>
                <w:numId w:val="130"/>
              </w:numPr>
              <w:tabs>
                <w:tab w:val="clear" w:pos="567"/>
                <w:tab w:val="num"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Writing off in case of stolen/missing asset.</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Continuously</w:t>
            </w:r>
            <w:r w:rsidRPr="009C3F0E">
              <w:rPr>
                <w:rFonts w:ascii="Arial" w:hAnsi="Arial" w:cs="Arial"/>
                <w:color w:val="000000"/>
                <w:sz w:val="22"/>
                <w:szCs w:val="22"/>
                <w:lang w:val="en-ZA"/>
              </w:rPr>
              <w:t xml:space="preserve"> </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0C2CBA" w:rsidRDefault="003D6C3E" w:rsidP="009C3F0E">
            <w:pPr>
              <w:rPr>
                <w:rFonts w:ascii="Arial" w:hAnsi="Arial" w:cs="Arial"/>
                <w:color w:val="000000"/>
                <w:sz w:val="22"/>
                <w:szCs w:val="22"/>
                <w:lang w:val="en-ZA"/>
              </w:rPr>
            </w:pPr>
            <w:r w:rsidRPr="000C2CBA">
              <w:rPr>
                <w:rFonts w:ascii="Arial" w:hAnsi="Arial" w:cs="Arial"/>
                <w:b/>
                <w:color w:val="000000"/>
                <w:sz w:val="22"/>
                <w:szCs w:val="22"/>
                <w:lang w:val="en-ZA"/>
              </w:rPr>
              <w:lastRenderedPageBreak/>
              <w:t>2.7  Sale</w:t>
            </w:r>
          </w:p>
        </w:tc>
        <w:tc>
          <w:tcPr>
            <w:tcW w:w="2127" w:type="dxa"/>
          </w:tcPr>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lang w:val="en-ZA"/>
              </w:rPr>
            </w:pPr>
          </w:p>
        </w:tc>
      </w:tr>
      <w:tr w:rsidR="003D6C3E" w:rsidRPr="009C3F0E" w:rsidTr="000F1EFB">
        <w:tc>
          <w:tcPr>
            <w:tcW w:w="5670" w:type="dxa"/>
          </w:tcPr>
          <w:p w:rsidR="003D6C3E" w:rsidRPr="009C3F0E" w:rsidRDefault="003D6C3E" w:rsidP="009C3F0E">
            <w:pPr>
              <w:tabs>
                <w:tab w:val="left" w:pos="540"/>
              </w:tabs>
              <w:rPr>
                <w:rFonts w:ascii="Arial" w:hAnsi="Arial" w:cs="Arial"/>
                <w:color w:val="000000"/>
                <w:sz w:val="22"/>
                <w:szCs w:val="22"/>
              </w:rPr>
            </w:pPr>
            <w:r w:rsidRPr="009C3F0E">
              <w:rPr>
                <w:rFonts w:ascii="Arial" w:hAnsi="Arial" w:cs="Arial"/>
                <w:color w:val="000000"/>
                <w:sz w:val="22"/>
                <w:szCs w:val="22"/>
                <w:lang w:val="en-ZA"/>
              </w:rPr>
              <w:t xml:space="preserve">2.7.1 </w:t>
            </w:r>
            <w:r w:rsidRPr="009C3F0E">
              <w:rPr>
                <w:rFonts w:ascii="Arial" w:hAnsi="Arial" w:cs="Arial"/>
                <w:color w:val="000000"/>
                <w:sz w:val="22"/>
                <w:szCs w:val="22"/>
              </w:rPr>
              <w:t xml:space="preserve">All obsolete/movable material, equipment or vehicles within ECB will be disposed of by: </w:t>
            </w:r>
          </w:p>
          <w:p w:rsidR="003D6C3E" w:rsidRPr="009C3F0E" w:rsidRDefault="003D6C3E" w:rsidP="006C1D4F">
            <w:pPr>
              <w:numPr>
                <w:ilvl w:val="0"/>
                <w:numId w:val="131"/>
              </w:numPr>
              <w:tabs>
                <w:tab w:val="clear" w:pos="567"/>
                <w:tab w:val="left"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Closed internal tender;</w:t>
            </w:r>
          </w:p>
          <w:p w:rsidR="003D6C3E" w:rsidRPr="009C3F0E" w:rsidRDefault="003D6C3E" w:rsidP="006C1D4F">
            <w:pPr>
              <w:numPr>
                <w:ilvl w:val="0"/>
                <w:numId w:val="131"/>
              </w:numPr>
              <w:tabs>
                <w:tab w:val="clear" w:pos="567"/>
                <w:tab w:val="left"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Public tender;</w:t>
            </w:r>
          </w:p>
          <w:p w:rsidR="003D6C3E" w:rsidRPr="009C3F0E" w:rsidRDefault="003D6C3E" w:rsidP="006C1D4F">
            <w:pPr>
              <w:numPr>
                <w:ilvl w:val="0"/>
                <w:numId w:val="131"/>
              </w:numPr>
              <w:tabs>
                <w:tab w:val="clear" w:pos="567"/>
                <w:tab w:val="left" w:pos="720"/>
              </w:tabs>
              <w:ind w:left="720" w:hanging="360"/>
              <w:rPr>
                <w:rFonts w:ascii="Arial" w:hAnsi="Arial" w:cs="Arial"/>
                <w:color w:val="000000"/>
                <w:sz w:val="22"/>
                <w:szCs w:val="22"/>
                <w:lang w:val="en-ZA"/>
              </w:rPr>
            </w:pPr>
            <w:r w:rsidRPr="009C3F0E">
              <w:rPr>
                <w:rFonts w:ascii="Arial" w:hAnsi="Arial" w:cs="Arial"/>
                <w:color w:val="000000"/>
                <w:sz w:val="22"/>
                <w:szCs w:val="22"/>
                <w:lang w:val="en-ZA"/>
              </w:rPr>
              <w:t>Auctions.</w:t>
            </w:r>
          </w:p>
          <w:p w:rsidR="003D6C3E" w:rsidRPr="009C3F0E" w:rsidRDefault="003D6C3E" w:rsidP="009C3F0E">
            <w:pPr>
              <w:tabs>
                <w:tab w:val="left" w:pos="540"/>
              </w:tabs>
              <w:rPr>
                <w:rFonts w:ascii="Arial" w:hAnsi="Arial" w:cs="Arial"/>
                <w:color w:val="000000"/>
                <w:sz w:val="22"/>
                <w:szCs w:val="22"/>
              </w:rPr>
            </w:pPr>
            <w:r w:rsidRPr="009C3F0E">
              <w:rPr>
                <w:rFonts w:ascii="Arial" w:hAnsi="Arial" w:cs="Arial"/>
                <w:color w:val="000000"/>
                <w:sz w:val="22"/>
                <w:szCs w:val="22"/>
              </w:rPr>
              <w:t>The Tender Committee will reserve the right to decide which method should be followed, depending on the circumstances surrounding the disposal.</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Tender Committee</w:t>
            </w: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Continuously</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 xml:space="preserve">2.7.2 The </w:t>
            </w: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must establish a fair value for the fixed asset as well as a reserve price. The book value and market value should be used as guideline. If the anticipated fair value exceeds R50,000, experts in relevant markets should be used to establish a fair selling price.</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w:t>
            </w: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Continuously</w:t>
            </w:r>
          </w:p>
        </w:tc>
      </w:tr>
      <w:tr w:rsidR="003D6C3E" w:rsidRPr="009C3F0E" w:rsidTr="000F1EFB">
        <w:tc>
          <w:tcPr>
            <w:tcW w:w="5670" w:type="dxa"/>
          </w:tcPr>
          <w:p w:rsidR="003D6C3E" w:rsidRPr="009C3F0E" w:rsidRDefault="003D6C3E" w:rsidP="009C3F0E">
            <w:pPr>
              <w:rPr>
                <w:rFonts w:ascii="Arial" w:hAnsi="Arial" w:cs="Arial"/>
                <w:i/>
                <w:color w:val="000000"/>
                <w:sz w:val="22"/>
                <w:szCs w:val="22"/>
                <w:lang w:val="en-ZA"/>
              </w:rPr>
            </w:pPr>
            <w:r w:rsidRPr="009C3F0E">
              <w:rPr>
                <w:rFonts w:ascii="Arial" w:hAnsi="Arial" w:cs="Arial"/>
                <w:i/>
                <w:color w:val="000000"/>
                <w:sz w:val="22"/>
                <w:szCs w:val="22"/>
                <w:lang w:val="en-ZA"/>
              </w:rPr>
              <w:t>2.7.3 Closed Internal Tender Procedures</w:t>
            </w:r>
          </w:p>
          <w:p w:rsidR="003D6C3E" w:rsidRPr="009C3F0E" w:rsidRDefault="003D6C3E" w:rsidP="009C3F0E">
            <w:pPr>
              <w:rPr>
                <w:rFonts w:ascii="Arial" w:hAnsi="Arial" w:cs="Arial"/>
                <w:b/>
                <w:color w:val="000000"/>
                <w:sz w:val="22"/>
                <w:szCs w:val="22"/>
                <w:lang w:val="en-ZA"/>
              </w:rPr>
            </w:pPr>
          </w:p>
          <w:p w:rsidR="003D6C3E" w:rsidRPr="009C3F0E" w:rsidRDefault="003D6C3E" w:rsidP="006C1D4F">
            <w:pPr>
              <w:numPr>
                <w:ilvl w:val="0"/>
                <w:numId w:val="132"/>
              </w:numPr>
              <w:tabs>
                <w:tab w:val="clear" w:pos="567"/>
                <w:tab w:val="num" w:pos="360"/>
              </w:tabs>
              <w:ind w:left="360" w:hanging="360"/>
              <w:rPr>
                <w:rFonts w:ascii="Arial" w:hAnsi="Arial" w:cs="Arial"/>
                <w:color w:val="000000"/>
                <w:sz w:val="22"/>
                <w:szCs w:val="22"/>
                <w:lang w:val="en-ZA"/>
              </w:rPr>
            </w:pPr>
            <w:r w:rsidRPr="009C3F0E">
              <w:rPr>
                <w:rFonts w:ascii="Arial" w:hAnsi="Arial" w:cs="Arial"/>
                <w:color w:val="000000"/>
                <w:sz w:val="22"/>
                <w:szCs w:val="22"/>
                <w:lang w:val="en-ZA"/>
              </w:rPr>
              <w:t>The list of items approved by the Tender Committee for sale is formally advertised internally requesting employees to make formal bids for items on the list.</w:t>
            </w:r>
          </w:p>
          <w:p w:rsidR="003D6C3E" w:rsidRPr="009C3F0E" w:rsidRDefault="003D6C3E" w:rsidP="009C3F0E">
            <w:pPr>
              <w:ind w:left="360"/>
              <w:rPr>
                <w:rFonts w:ascii="Arial" w:hAnsi="Arial" w:cs="Arial"/>
                <w:color w:val="000000"/>
                <w:sz w:val="22"/>
                <w:szCs w:val="22"/>
                <w:lang w:val="en-ZA"/>
              </w:rPr>
            </w:pPr>
          </w:p>
          <w:p w:rsidR="003D6C3E" w:rsidRPr="009C3F0E" w:rsidRDefault="003D6C3E" w:rsidP="006C1D4F">
            <w:pPr>
              <w:numPr>
                <w:ilvl w:val="0"/>
                <w:numId w:val="132"/>
              </w:numPr>
              <w:tabs>
                <w:tab w:val="clear" w:pos="567"/>
                <w:tab w:val="num" w:pos="360"/>
              </w:tabs>
              <w:ind w:left="360" w:hanging="360"/>
              <w:rPr>
                <w:rFonts w:ascii="Arial" w:hAnsi="Arial" w:cs="Arial"/>
                <w:color w:val="000000"/>
                <w:sz w:val="22"/>
                <w:szCs w:val="22"/>
                <w:lang w:val="en-ZA"/>
              </w:rPr>
            </w:pPr>
            <w:r w:rsidRPr="009C3F0E">
              <w:rPr>
                <w:rFonts w:ascii="Arial" w:hAnsi="Arial" w:cs="Arial"/>
                <w:color w:val="000000"/>
                <w:sz w:val="22"/>
                <w:szCs w:val="22"/>
                <w:lang w:val="en-ZA"/>
              </w:rPr>
              <w:t xml:space="preserve">Employees may make formal written bids, which must be sealed and submitted in a designated tender box, which will be opened by the </w:t>
            </w: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in the presence of the </w:t>
            </w:r>
            <w:r w:rsidRPr="009C3F0E">
              <w:rPr>
                <w:rFonts w:ascii="Arial" w:hAnsi="Arial" w:cs="Arial"/>
                <w:iCs/>
                <w:color w:val="000000"/>
                <w:sz w:val="22"/>
                <w:szCs w:val="22"/>
                <w:lang w:val="en-ZA"/>
              </w:rPr>
              <w:t>Tender Committee</w:t>
            </w:r>
            <w:r w:rsidRPr="009C3F0E">
              <w:rPr>
                <w:rFonts w:ascii="Arial" w:hAnsi="Arial" w:cs="Arial"/>
                <w:color w:val="000000"/>
                <w:sz w:val="22"/>
                <w:szCs w:val="22"/>
                <w:lang w:val="en-ZA"/>
              </w:rPr>
              <w:t>.</w:t>
            </w:r>
          </w:p>
          <w:p w:rsidR="003D6C3E" w:rsidRPr="009C3F0E" w:rsidRDefault="003D6C3E" w:rsidP="009C3F0E">
            <w:pPr>
              <w:ind w:left="360"/>
              <w:rPr>
                <w:rFonts w:ascii="Arial" w:hAnsi="Arial" w:cs="Arial"/>
                <w:color w:val="000000"/>
                <w:sz w:val="22"/>
                <w:szCs w:val="22"/>
                <w:lang w:val="en-ZA"/>
              </w:rPr>
            </w:pPr>
          </w:p>
          <w:p w:rsidR="003D6C3E" w:rsidRPr="009C3F0E" w:rsidRDefault="003D6C3E" w:rsidP="006C1D4F">
            <w:pPr>
              <w:numPr>
                <w:ilvl w:val="0"/>
                <w:numId w:val="132"/>
              </w:numPr>
              <w:tabs>
                <w:tab w:val="clear" w:pos="567"/>
                <w:tab w:val="num" w:pos="360"/>
              </w:tabs>
              <w:ind w:left="360" w:hanging="360"/>
              <w:rPr>
                <w:rFonts w:ascii="Arial" w:hAnsi="Arial" w:cs="Arial"/>
                <w:color w:val="000000"/>
                <w:sz w:val="22"/>
                <w:szCs w:val="22"/>
                <w:lang w:val="en-ZA"/>
              </w:rPr>
            </w:pPr>
            <w:r w:rsidRPr="009C3F0E">
              <w:rPr>
                <w:rFonts w:ascii="Arial" w:hAnsi="Arial" w:cs="Arial"/>
                <w:color w:val="000000"/>
                <w:sz w:val="22"/>
                <w:szCs w:val="22"/>
                <w:lang w:val="en-ZA"/>
              </w:rPr>
              <w:t>Bids must indicate the asset number as per the list advertised and the bid amount.</w:t>
            </w:r>
          </w:p>
          <w:p w:rsidR="003D6C3E" w:rsidRPr="009C3F0E" w:rsidRDefault="003D6C3E" w:rsidP="009C3F0E">
            <w:pPr>
              <w:ind w:left="360"/>
              <w:rPr>
                <w:rFonts w:ascii="Arial" w:hAnsi="Arial" w:cs="Arial"/>
                <w:color w:val="000000"/>
                <w:sz w:val="22"/>
                <w:szCs w:val="22"/>
                <w:lang w:val="en-ZA"/>
              </w:rPr>
            </w:pPr>
          </w:p>
          <w:p w:rsidR="003D6C3E" w:rsidRPr="009C3F0E" w:rsidRDefault="003D6C3E" w:rsidP="006C1D4F">
            <w:pPr>
              <w:numPr>
                <w:ilvl w:val="0"/>
                <w:numId w:val="132"/>
              </w:numPr>
              <w:tabs>
                <w:tab w:val="clear" w:pos="567"/>
                <w:tab w:val="num" w:pos="360"/>
              </w:tabs>
              <w:ind w:left="360" w:hanging="360"/>
              <w:rPr>
                <w:rFonts w:ascii="Arial" w:hAnsi="Arial" w:cs="Arial"/>
                <w:color w:val="000000"/>
                <w:sz w:val="22"/>
                <w:szCs w:val="22"/>
                <w:lang w:val="en-ZA"/>
              </w:rPr>
            </w:pPr>
            <w:r w:rsidRPr="009C3F0E">
              <w:rPr>
                <w:rFonts w:ascii="Arial" w:hAnsi="Arial" w:cs="Arial"/>
                <w:color w:val="000000"/>
                <w:sz w:val="22"/>
                <w:szCs w:val="22"/>
                <w:lang w:val="en-ZA"/>
              </w:rPr>
              <w:t xml:space="preserve">When bids are opened, they are formally entered in a bid register that is signed off by the </w:t>
            </w: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and the </w:t>
            </w:r>
            <w:r w:rsidRPr="009C3F0E">
              <w:rPr>
                <w:rFonts w:ascii="Arial" w:hAnsi="Arial" w:cs="Arial"/>
                <w:iCs/>
                <w:color w:val="000000"/>
                <w:sz w:val="22"/>
                <w:szCs w:val="22"/>
                <w:lang w:val="en-ZA"/>
              </w:rPr>
              <w:t>Tender Committee</w:t>
            </w:r>
          </w:p>
          <w:p w:rsidR="003D6C3E" w:rsidRPr="009C3F0E" w:rsidRDefault="003D6C3E" w:rsidP="009C3F0E">
            <w:pPr>
              <w:ind w:left="360"/>
              <w:rPr>
                <w:rFonts w:ascii="Arial" w:hAnsi="Arial" w:cs="Arial"/>
                <w:color w:val="000000"/>
                <w:sz w:val="22"/>
                <w:szCs w:val="22"/>
                <w:lang w:val="en-ZA"/>
              </w:rPr>
            </w:pPr>
          </w:p>
          <w:p w:rsidR="003D6C3E" w:rsidRPr="009C3F0E" w:rsidRDefault="003D6C3E" w:rsidP="006C1D4F">
            <w:pPr>
              <w:numPr>
                <w:ilvl w:val="0"/>
                <w:numId w:val="132"/>
              </w:numPr>
              <w:tabs>
                <w:tab w:val="clear" w:pos="567"/>
                <w:tab w:val="num" w:pos="360"/>
              </w:tabs>
              <w:ind w:left="360" w:hanging="360"/>
              <w:rPr>
                <w:rFonts w:ascii="Arial" w:hAnsi="Arial" w:cs="Arial"/>
                <w:color w:val="000000"/>
                <w:sz w:val="22"/>
                <w:szCs w:val="22"/>
              </w:rPr>
            </w:pPr>
            <w:r w:rsidRPr="009C3F0E">
              <w:rPr>
                <w:rFonts w:ascii="Arial" w:hAnsi="Arial" w:cs="Arial"/>
                <w:color w:val="000000"/>
                <w:sz w:val="22"/>
                <w:szCs w:val="22"/>
                <w:lang w:val="en-ZA"/>
              </w:rPr>
              <w:t>If the predetermined reserve price has been offered, the asset will be sold to the highest bidder.</w:t>
            </w:r>
          </w:p>
          <w:p w:rsidR="003D6C3E" w:rsidRPr="009C3F0E" w:rsidRDefault="003D6C3E" w:rsidP="009C3F0E">
            <w:pPr>
              <w:ind w:left="360"/>
              <w:rPr>
                <w:rFonts w:ascii="Arial" w:hAnsi="Arial" w:cs="Arial"/>
                <w:color w:val="000000"/>
                <w:sz w:val="22"/>
                <w:szCs w:val="22"/>
              </w:rPr>
            </w:pPr>
          </w:p>
          <w:p w:rsidR="003D6C3E" w:rsidRPr="009C3F0E" w:rsidRDefault="003D6C3E" w:rsidP="006C1D4F">
            <w:pPr>
              <w:numPr>
                <w:ilvl w:val="0"/>
                <w:numId w:val="132"/>
              </w:numPr>
              <w:tabs>
                <w:tab w:val="clear" w:pos="567"/>
                <w:tab w:val="num" w:pos="360"/>
              </w:tabs>
              <w:ind w:left="360" w:hanging="360"/>
              <w:rPr>
                <w:rFonts w:ascii="Arial" w:hAnsi="Arial" w:cs="Arial"/>
                <w:color w:val="000000"/>
                <w:sz w:val="22"/>
                <w:szCs w:val="22"/>
              </w:rPr>
            </w:pPr>
            <w:r w:rsidRPr="009C3F0E">
              <w:rPr>
                <w:rFonts w:ascii="Arial" w:hAnsi="Arial" w:cs="Arial"/>
                <w:color w:val="000000"/>
                <w:sz w:val="22"/>
                <w:szCs w:val="22"/>
                <w:lang w:val="en-ZA"/>
              </w:rPr>
              <w:t xml:space="preserve">If the reserve price was not offered, the asset must be sold via a public tender.  </w:t>
            </w:r>
          </w:p>
        </w:tc>
        <w:tc>
          <w:tcPr>
            <w:tcW w:w="2127" w:type="dxa"/>
          </w:tcPr>
          <w:p w:rsidR="003D6C3E" w:rsidRPr="009C3F0E" w:rsidRDefault="003D6C3E" w:rsidP="009C3F0E">
            <w:pPr>
              <w:pStyle w:val="Heading3"/>
              <w:rPr>
                <w:rFonts w:ascii="Arial" w:hAnsi="Arial" w:cs="Arial"/>
                <w:b w:val="0"/>
                <w:color w:val="000000"/>
                <w:sz w:val="22"/>
                <w:szCs w:val="22"/>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pStyle w:val="Heading3"/>
              <w:rPr>
                <w:rFonts w:ascii="Arial" w:hAnsi="Arial" w:cs="Arial"/>
                <w:b w:val="0"/>
                <w:iCs/>
                <w:color w:val="000000"/>
                <w:sz w:val="22"/>
                <w:szCs w:val="22"/>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Continuously</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rPr>
            </w:pPr>
          </w:p>
        </w:tc>
      </w:tr>
      <w:tr w:rsidR="003D6C3E" w:rsidRPr="009C3F0E" w:rsidTr="000F1EFB">
        <w:trPr>
          <w:trHeight w:val="5199"/>
        </w:trPr>
        <w:tc>
          <w:tcPr>
            <w:tcW w:w="5670" w:type="dxa"/>
          </w:tcPr>
          <w:p w:rsidR="003D6C3E" w:rsidRPr="009C3F0E" w:rsidRDefault="003D6C3E" w:rsidP="009C3F0E">
            <w:pPr>
              <w:rPr>
                <w:rFonts w:ascii="Arial" w:hAnsi="Arial" w:cs="Arial"/>
                <w:i/>
                <w:color w:val="000000"/>
                <w:sz w:val="22"/>
                <w:szCs w:val="22"/>
                <w:lang w:val="en-ZA"/>
              </w:rPr>
            </w:pPr>
            <w:r w:rsidRPr="009C3F0E">
              <w:rPr>
                <w:rFonts w:ascii="Arial" w:hAnsi="Arial" w:cs="Arial"/>
                <w:i/>
                <w:color w:val="000000"/>
                <w:sz w:val="22"/>
                <w:szCs w:val="22"/>
                <w:lang w:val="en-ZA"/>
              </w:rPr>
              <w:lastRenderedPageBreak/>
              <w:t>2.7.4 Public Tender Procedures</w:t>
            </w:r>
          </w:p>
          <w:p w:rsidR="003D6C3E" w:rsidRPr="009C3F0E" w:rsidRDefault="003D6C3E" w:rsidP="009C3F0E">
            <w:pPr>
              <w:rPr>
                <w:rFonts w:ascii="Arial" w:hAnsi="Arial" w:cs="Arial"/>
                <w:color w:val="000000"/>
                <w:sz w:val="22"/>
                <w:szCs w:val="22"/>
                <w:lang w:val="en-ZA"/>
              </w:rPr>
            </w:pPr>
          </w:p>
          <w:p w:rsidR="003D6C3E" w:rsidRPr="009C3F0E" w:rsidRDefault="003D6C3E" w:rsidP="006C1D4F">
            <w:pPr>
              <w:numPr>
                <w:ilvl w:val="0"/>
                <w:numId w:val="133"/>
              </w:numPr>
              <w:tabs>
                <w:tab w:val="clear" w:pos="567"/>
                <w:tab w:val="left" w:pos="360"/>
              </w:tabs>
              <w:ind w:left="360" w:hanging="360"/>
              <w:rPr>
                <w:rFonts w:ascii="Arial" w:hAnsi="Arial" w:cs="Arial"/>
                <w:color w:val="000000"/>
                <w:sz w:val="22"/>
                <w:szCs w:val="22"/>
                <w:lang w:val="en-ZA"/>
              </w:rPr>
            </w:pPr>
            <w:r w:rsidRPr="009C3F0E">
              <w:rPr>
                <w:rFonts w:ascii="Arial" w:hAnsi="Arial" w:cs="Arial"/>
                <w:color w:val="000000"/>
                <w:sz w:val="22"/>
                <w:szCs w:val="22"/>
                <w:lang w:val="en-ZA"/>
              </w:rPr>
              <w:t>The list of the items for sale approved by the Tender Committee is formally advertised in at least 2 daily newspapers for the public to make formal bids for the listed items.</w:t>
            </w:r>
          </w:p>
          <w:p w:rsidR="003D6C3E" w:rsidRPr="009C3F0E" w:rsidRDefault="003D6C3E" w:rsidP="009C3F0E">
            <w:pPr>
              <w:tabs>
                <w:tab w:val="left" w:pos="360"/>
              </w:tabs>
              <w:ind w:left="360" w:hanging="360"/>
              <w:rPr>
                <w:rFonts w:ascii="Arial" w:hAnsi="Arial" w:cs="Arial"/>
                <w:color w:val="000000"/>
                <w:sz w:val="22"/>
                <w:szCs w:val="22"/>
                <w:lang w:val="en-ZA"/>
              </w:rPr>
            </w:pPr>
          </w:p>
          <w:p w:rsidR="003D6C3E" w:rsidRPr="009C3F0E" w:rsidRDefault="003D6C3E" w:rsidP="006C1D4F">
            <w:pPr>
              <w:numPr>
                <w:ilvl w:val="0"/>
                <w:numId w:val="133"/>
              </w:numPr>
              <w:tabs>
                <w:tab w:val="clear" w:pos="567"/>
                <w:tab w:val="left" w:pos="360"/>
              </w:tabs>
              <w:ind w:left="360" w:hanging="360"/>
              <w:rPr>
                <w:rFonts w:ascii="Arial" w:hAnsi="Arial" w:cs="Arial"/>
                <w:color w:val="000000"/>
                <w:sz w:val="22"/>
                <w:szCs w:val="22"/>
                <w:lang w:val="en-ZA"/>
              </w:rPr>
            </w:pPr>
            <w:r w:rsidRPr="009C3F0E">
              <w:rPr>
                <w:rFonts w:ascii="Arial" w:hAnsi="Arial" w:cs="Arial"/>
                <w:color w:val="000000"/>
                <w:sz w:val="22"/>
                <w:szCs w:val="22"/>
                <w:lang w:val="en-ZA"/>
              </w:rPr>
              <w:t xml:space="preserve"> When disposing of assets an advertisement should be placed in the media, or a recognised auctioneer should be used. The asset should be sold to the highest bidder. </w:t>
            </w:r>
          </w:p>
          <w:p w:rsidR="003D6C3E" w:rsidRPr="009C3F0E" w:rsidRDefault="003D6C3E" w:rsidP="009C3F0E">
            <w:pPr>
              <w:tabs>
                <w:tab w:val="left" w:pos="360"/>
              </w:tabs>
              <w:ind w:left="360" w:hanging="360"/>
              <w:rPr>
                <w:rFonts w:ascii="Arial" w:hAnsi="Arial" w:cs="Arial"/>
                <w:color w:val="000000"/>
                <w:sz w:val="22"/>
                <w:szCs w:val="22"/>
                <w:lang w:val="en-ZA"/>
              </w:rPr>
            </w:pPr>
          </w:p>
          <w:p w:rsidR="003D6C3E" w:rsidRPr="009C3F0E" w:rsidRDefault="003D6C3E" w:rsidP="006C1D4F">
            <w:pPr>
              <w:numPr>
                <w:ilvl w:val="0"/>
                <w:numId w:val="133"/>
              </w:numPr>
              <w:tabs>
                <w:tab w:val="clear" w:pos="567"/>
                <w:tab w:val="left" w:pos="360"/>
              </w:tabs>
              <w:ind w:left="360" w:hanging="360"/>
              <w:rPr>
                <w:rFonts w:ascii="Arial" w:hAnsi="Arial" w:cs="Arial"/>
                <w:color w:val="000000"/>
                <w:sz w:val="22"/>
                <w:szCs w:val="22"/>
                <w:lang w:val="en-ZA"/>
              </w:rPr>
            </w:pPr>
            <w:r w:rsidRPr="009C3F0E">
              <w:rPr>
                <w:rFonts w:ascii="Arial" w:hAnsi="Arial" w:cs="Arial"/>
                <w:color w:val="000000"/>
                <w:sz w:val="22"/>
                <w:szCs w:val="22"/>
                <w:lang w:val="en-ZA"/>
              </w:rPr>
              <w:t>Refer to paragraph 2.7.3 b) to e) above for the tender process.</w:t>
            </w:r>
          </w:p>
          <w:p w:rsidR="003D6C3E" w:rsidRPr="009C3F0E" w:rsidRDefault="003D6C3E" w:rsidP="009C3F0E">
            <w:pPr>
              <w:rPr>
                <w:rFonts w:ascii="Arial" w:hAnsi="Arial" w:cs="Arial"/>
                <w:color w:val="000000"/>
                <w:sz w:val="22"/>
                <w:szCs w:val="22"/>
                <w:lang w:val="en-ZA"/>
              </w:rPr>
            </w:pPr>
          </w:p>
          <w:p w:rsidR="003D6C3E" w:rsidRPr="009C3F0E" w:rsidRDefault="003D6C3E" w:rsidP="006C1D4F">
            <w:pPr>
              <w:numPr>
                <w:ilvl w:val="0"/>
                <w:numId w:val="133"/>
              </w:numPr>
              <w:tabs>
                <w:tab w:val="clear" w:pos="567"/>
                <w:tab w:val="left" w:pos="360"/>
              </w:tabs>
              <w:ind w:left="360" w:hanging="360"/>
              <w:rPr>
                <w:rFonts w:ascii="Arial" w:hAnsi="Arial" w:cs="Arial"/>
                <w:color w:val="000000"/>
                <w:sz w:val="22"/>
                <w:szCs w:val="22"/>
                <w:lang w:val="en-ZA"/>
              </w:rPr>
            </w:pPr>
            <w:r w:rsidRPr="009C3F0E">
              <w:rPr>
                <w:rFonts w:ascii="Arial" w:hAnsi="Arial" w:cs="Arial"/>
                <w:color w:val="000000"/>
                <w:sz w:val="22"/>
                <w:szCs w:val="22"/>
                <w:lang w:val="en-ZA"/>
              </w:rPr>
              <w:t>If the reserve price was not offered, the assets will be sold to the highest bidder overall (closed internal tender and public tender).</w:t>
            </w:r>
          </w:p>
          <w:p w:rsidR="003D6C3E" w:rsidRPr="009C3F0E" w:rsidRDefault="003D6C3E" w:rsidP="009C3F0E">
            <w:pPr>
              <w:tabs>
                <w:tab w:val="left" w:pos="360"/>
              </w:tabs>
              <w:rPr>
                <w:rFonts w:ascii="Arial" w:hAnsi="Arial" w:cs="Arial"/>
                <w:color w:val="000000"/>
                <w:sz w:val="22"/>
                <w:szCs w:val="22"/>
                <w:lang w:val="en-ZA"/>
              </w:rPr>
            </w:pPr>
          </w:p>
          <w:p w:rsidR="003D6C3E" w:rsidRPr="009C3F0E" w:rsidRDefault="003D6C3E" w:rsidP="006C1D4F">
            <w:pPr>
              <w:numPr>
                <w:ilvl w:val="0"/>
                <w:numId w:val="133"/>
              </w:numPr>
              <w:tabs>
                <w:tab w:val="clear" w:pos="567"/>
                <w:tab w:val="left" w:pos="360"/>
              </w:tabs>
              <w:ind w:left="360" w:hanging="360"/>
              <w:rPr>
                <w:rFonts w:ascii="Arial" w:hAnsi="Arial" w:cs="Arial"/>
                <w:color w:val="000000"/>
                <w:sz w:val="22"/>
                <w:szCs w:val="22"/>
                <w:lang w:val="en-ZA"/>
              </w:rPr>
            </w:pPr>
            <w:r w:rsidRPr="009C3F0E">
              <w:rPr>
                <w:rFonts w:ascii="Arial" w:hAnsi="Arial" w:cs="Arial"/>
                <w:color w:val="000000"/>
                <w:sz w:val="22"/>
                <w:szCs w:val="22"/>
                <w:lang w:val="en-ZA"/>
              </w:rPr>
              <w:t>A formal confirmation of the price and item sold to the individual is sent to the specific individual.</w:t>
            </w:r>
          </w:p>
        </w:tc>
        <w:tc>
          <w:tcPr>
            <w:tcW w:w="2127" w:type="dxa"/>
          </w:tcPr>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0C2CBA">
            <w:pPr>
              <w:rPr>
                <w:rFonts w:ascii="Arial" w:hAnsi="Arial" w:cs="Arial"/>
                <w:color w:val="000000"/>
                <w:sz w:val="22"/>
                <w:szCs w:val="22"/>
              </w:rPr>
            </w:pPr>
            <w:r w:rsidRPr="009C3F0E">
              <w:rPr>
                <w:rFonts w:ascii="Arial" w:hAnsi="Arial" w:cs="Arial"/>
                <w:iCs/>
                <w:color w:val="000000"/>
                <w:sz w:val="22"/>
                <w:szCs w:val="22"/>
                <w:lang w:val="en-ZA"/>
              </w:rPr>
              <w:t>GM: F&amp;A</w:t>
            </w:r>
          </w:p>
        </w:tc>
        <w:tc>
          <w:tcPr>
            <w:tcW w:w="1910" w:type="dxa"/>
          </w:tcPr>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0C2CBA">
            <w:pPr>
              <w:rPr>
                <w:rFonts w:ascii="Arial" w:hAnsi="Arial" w:cs="Arial"/>
                <w:color w:val="000000"/>
                <w:sz w:val="22"/>
                <w:szCs w:val="22"/>
              </w:rPr>
            </w:pPr>
            <w:r w:rsidRPr="009C3F0E">
              <w:rPr>
                <w:rFonts w:ascii="Arial" w:hAnsi="Arial" w:cs="Arial"/>
                <w:color w:val="000000"/>
                <w:sz w:val="22"/>
                <w:szCs w:val="22"/>
                <w:lang w:val="en-ZA"/>
              </w:rPr>
              <w:t>Ad-hoc</w:t>
            </w:r>
          </w:p>
        </w:tc>
      </w:tr>
      <w:tr w:rsidR="003D6C3E" w:rsidRPr="009C3F0E" w:rsidTr="000F1EFB">
        <w:tc>
          <w:tcPr>
            <w:tcW w:w="5670" w:type="dxa"/>
          </w:tcPr>
          <w:p w:rsidR="003D6C3E" w:rsidRPr="009C3F0E" w:rsidRDefault="003D6C3E" w:rsidP="009C3F0E">
            <w:pPr>
              <w:rPr>
                <w:rFonts w:ascii="Arial" w:hAnsi="Arial" w:cs="Arial"/>
                <w:i/>
                <w:color w:val="000000"/>
                <w:sz w:val="22"/>
                <w:szCs w:val="22"/>
                <w:lang w:val="en-ZA"/>
              </w:rPr>
            </w:pPr>
            <w:r w:rsidRPr="009C3F0E">
              <w:rPr>
                <w:rFonts w:ascii="Arial" w:hAnsi="Arial" w:cs="Arial"/>
                <w:i/>
                <w:color w:val="000000"/>
                <w:sz w:val="22"/>
                <w:szCs w:val="22"/>
                <w:lang w:val="en-ZA"/>
              </w:rPr>
              <w:t xml:space="preserve">2.7.5 Auction procedures </w:t>
            </w:r>
          </w:p>
          <w:p w:rsidR="003D6C3E" w:rsidRPr="009C3F0E" w:rsidRDefault="003D6C3E" w:rsidP="009C3F0E">
            <w:pPr>
              <w:rPr>
                <w:rFonts w:ascii="Arial" w:hAnsi="Arial" w:cs="Arial"/>
                <w:color w:val="000000"/>
                <w:sz w:val="22"/>
                <w:szCs w:val="22"/>
                <w:lang w:val="en-ZA"/>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No obsolete equipment or vehicles shall be sold without the authorization of the Tender Committee.</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The services of professional auctioneers will be used to conduct auctions.  </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All obsolete equipment or vehicles need to be transferred to the demarcated store area or Auction Yard. Goods will be kept locked up until such time as it will be disposed of on public auction or public tender. </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The GM: F&amp;A and the GM: F&amp;A or his/her nominated representative is the only persons authorized to have keys for the Auction Yard or demarcated store area. No person shall have access to the Yard or demarcated store area without the necessary approval.</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All obsolete equipment or vehicles need to be accompanied by a report signed by the relevant GM, indicating the asset code, quantity, description, value and reason why the equipment or vehicle seems to be obsolete. The </w:t>
            </w:r>
            <w:r w:rsidRPr="009C3F0E">
              <w:rPr>
                <w:rFonts w:ascii="Arial" w:hAnsi="Arial" w:cs="Arial"/>
                <w:iCs/>
                <w:color w:val="000000"/>
                <w:sz w:val="22"/>
                <w:szCs w:val="22"/>
                <w:lang w:val="en-ZA"/>
              </w:rPr>
              <w:t>GM: F&amp;A</w:t>
            </w:r>
            <w:r w:rsidRPr="009C3F0E">
              <w:rPr>
                <w:rFonts w:ascii="Arial" w:hAnsi="Arial" w:cs="Arial"/>
                <w:color w:val="000000"/>
                <w:sz w:val="22"/>
                <w:szCs w:val="22"/>
              </w:rPr>
              <w:t xml:space="preserve"> or his/her nominated representative will be responsible for the receipt of the obsolete equipment or vehicles and need to keep an obsolete fixed asset register.</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The GM: F&amp;A or his/her nominated representative </w:t>
            </w:r>
            <w:r w:rsidRPr="009C3F0E">
              <w:rPr>
                <w:rFonts w:ascii="Arial" w:hAnsi="Arial" w:cs="Arial"/>
                <w:color w:val="000000"/>
                <w:sz w:val="22"/>
                <w:szCs w:val="22"/>
              </w:rPr>
              <w:lastRenderedPageBreak/>
              <w:t>will be responsible to appoint an auctioneer after the Tender Committee has approved the disposal.</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The GM: F&amp;A, in conjunction with the Tender Committee, will provide reserve prices on lots or items to the auctioneer where deemed necessary.</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The Auctioneer must sort all material in the Auction Yard into lots and prepare documentation so as to clearly indicate the prices obtained for every lot.</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The GM: F&amp;A  maintain the right to stop auctions at any time or to withdraw lots or parts thereof at any time. </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Articles subject to reserve prices may be withdrawn by ECB if offers equal to the reserve prices or higher are not received.</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All obsolete equipment or vehicles presented for sale shall be sold as is, and neither ECB nor the Auctioneer is responsible for any errors in description, quality and quantity since no guarantee is given for any lot. Lots will be displayed for examination on the day before the auction and buyers should ensure that they are acquainted with the contents.</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The auctioneer may, if he deems fit, demand a deposit from buyers to serve as a partial payment or as security, which will be refunded if no purchases are made by the buyer. In the event of purchases being made the deposit will then be set off against the sale price. Furthermore it must be understood that this is solely an agreement between the auctioneer and the buyer, and must not be seen as a condition of sale issued by ECB. </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All potential buyers shall register before the sale commences and complete and sign a form being the agreement with the auctioneer relating to the conditions of sale. Buyers will receive a list of conditions of sale which must be studied before the auction. </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Payment shall only be accepted by means of cash in local currency or bank guaranteed cheques. </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VAT is payable in all purchases except when a tax clearance certificate can be produced. </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The buyer is the highest bidder whose offer was accepted by the auctioneer. </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As soon as an offer for a particular lot is accepted, the responsibility for the safety of such a lot becomes that of the buyer. All reasonable precautions shall, however, be taken to safeguard the buyer’s purchases. </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If any dispute arises between two or more bidders, the relevant lot may be re-auctioned or the auctioneer may indicate the buyer.</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Buyers are to remove lots at their own cost and risk, immediately after the auction or as agreed upon with the relevant ECB officials concerned with the auction.  Only after obtaining a sales advice as proof of ownership, which will serve as a gate pass, may any property be removed from the premises. If buyers fail to remove lots within 14 days, ECB has the right to remove or do away with such lots, as it deems fit, and at the buyer’s expense. </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Buyers, their representatives or employees, are only allowed on ECB property at their own risk and ECB accepts no responsibility for their safety. No buyer, his representative or employee, may, for any purpose whatsoever, remain on the relevant ECB property at times other than normal working hours. </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All articles in a lot shall be removed, irrespective of the condition thereof, and no sorting of lots will be allowed on the auction premises. </w:t>
            </w:r>
          </w:p>
          <w:p w:rsidR="003D6C3E" w:rsidRPr="009C3F0E" w:rsidRDefault="003D6C3E" w:rsidP="009C3F0E">
            <w:pPr>
              <w:ind w:left="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rPr>
            </w:pPr>
            <w:r w:rsidRPr="009C3F0E">
              <w:rPr>
                <w:rFonts w:ascii="Arial" w:hAnsi="Arial" w:cs="Arial"/>
                <w:color w:val="000000"/>
                <w:sz w:val="22"/>
                <w:szCs w:val="22"/>
              </w:rPr>
              <w:t xml:space="preserve">After the auction the Auctioneer must submit a report of the revenue obtained and invoice to the GM: F&amp;A who will then arrange for payment of the Auctioneers’ services via the normal procurement procedures. </w:t>
            </w:r>
          </w:p>
          <w:p w:rsidR="003D6C3E" w:rsidRPr="009C3F0E" w:rsidRDefault="003D6C3E" w:rsidP="009C3F0E">
            <w:pPr>
              <w:ind w:left="426" w:hanging="426"/>
              <w:rPr>
                <w:rFonts w:ascii="Arial" w:hAnsi="Arial" w:cs="Arial"/>
                <w:color w:val="000000"/>
                <w:sz w:val="22"/>
                <w:szCs w:val="22"/>
              </w:rPr>
            </w:pPr>
          </w:p>
          <w:p w:rsidR="003D6C3E" w:rsidRPr="009C3F0E" w:rsidRDefault="003D6C3E" w:rsidP="006C1D4F">
            <w:pPr>
              <w:numPr>
                <w:ilvl w:val="0"/>
                <w:numId w:val="135"/>
              </w:numPr>
              <w:ind w:left="426" w:hanging="426"/>
              <w:rPr>
                <w:rFonts w:ascii="Arial" w:hAnsi="Arial" w:cs="Arial"/>
                <w:color w:val="000000"/>
                <w:sz w:val="22"/>
                <w:szCs w:val="22"/>
                <w:lang w:val="en-ZA"/>
              </w:rPr>
            </w:pPr>
            <w:r w:rsidRPr="009C3F0E">
              <w:rPr>
                <w:rFonts w:ascii="Arial" w:hAnsi="Arial" w:cs="Arial"/>
                <w:color w:val="000000"/>
                <w:sz w:val="22"/>
                <w:szCs w:val="22"/>
              </w:rPr>
              <w:t>It is the responsibility of the Auctioneer to collect all proceeds from the Auction. Revenue collected is to be paid to ECB within 7 days after the Auction.</w:t>
            </w:r>
          </w:p>
        </w:tc>
        <w:tc>
          <w:tcPr>
            <w:tcW w:w="2127" w:type="dxa"/>
          </w:tcPr>
          <w:p w:rsidR="003D6C3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Tender Committee</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Tender Committee</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Default="003D6C3E" w:rsidP="009C3F0E">
            <w:pPr>
              <w:rPr>
                <w:rFonts w:ascii="Arial" w:hAnsi="Arial" w:cs="Arial"/>
                <w:color w:val="000000"/>
                <w:sz w:val="22"/>
                <w:szCs w:val="22"/>
                <w:lang w:val="en-ZA"/>
              </w:rPr>
            </w:pPr>
          </w:p>
          <w:p w:rsidR="000E4840" w:rsidRPr="009C3F0E" w:rsidRDefault="000E4840"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p>
          <w:p w:rsidR="003D6C3E" w:rsidRPr="009C3F0E" w:rsidRDefault="003D6C3E" w:rsidP="009C3F0E">
            <w:pPr>
              <w:rPr>
                <w:rFonts w:ascii="Arial" w:hAnsi="Arial" w:cs="Arial"/>
                <w:color w:val="000000"/>
                <w:sz w:val="22"/>
                <w:szCs w:val="22"/>
                <w:lang w:val="en-ZA"/>
              </w:rPr>
            </w:pPr>
          </w:p>
          <w:p w:rsidR="003D6C3E" w:rsidRDefault="003D6C3E" w:rsidP="009C3F0E">
            <w:pPr>
              <w:rPr>
                <w:rFonts w:ascii="Arial" w:hAnsi="Arial" w:cs="Arial"/>
                <w:color w:val="000000"/>
                <w:sz w:val="22"/>
                <w:szCs w:val="22"/>
                <w:lang w:val="en-ZA"/>
              </w:rPr>
            </w:pPr>
          </w:p>
          <w:p w:rsidR="000E4840" w:rsidRDefault="000E4840" w:rsidP="009C3F0E">
            <w:pPr>
              <w:rPr>
                <w:rFonts w:ascii="Arial" w:hAnsi="Arial" w:cs="Arial"/>
                <w:color w:val="000000"/>
                <w:sz w:val="22"/>
                <w:szCs w:val="22"/>
                <w:lang w:val="en-ZA"/>
              </w:rPr>
            </w:pPr>
          </w:p>
          <w:p w:rsidR="000E4840" w:rsidRDefault="000E4840" w:rsidP="009C3F0E">
            <w:pPr>
              <w:rPr>
                <w:rFonts w:ascii="Arial" w:hAnsi="Arial" w:cs="Arial"/>
                <w:color w:val="000000"/>
                <w:sz w:val="22"/>
                <w:szCs w:val="22"/>
                <w:lang w:val="en-ZA"/>
              </w:rPr>
            </w:pPr>
          </w:p>
          <w:p w:rsidR="000E4840" w:rsidRPr="009C3F0E" w:rsidRDefault="000E4840"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Line manager</w:t>
            </w:r>
          </w:p>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GM: F&amp;A</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GM: F&amp;A</w:t>
            </w: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Tender Committee</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Auctioneer</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Auctioneer</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GM: F&amp;A</w:t>
            </w: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Auctioneer</w:t>
            </w:r>
          </w:p>
        </w:tc>
        <w:tc>
          <w:tcPr>
            <w:tcW w:w="1910" w:type="dxa"/>
          </w:tcPr>
          <w:p w:rsidR="003D6C3E" w:rsidRPr="009C3F0E" w:rsidRDefault="003D6C3E" w:rsidP="009C3F0E">
            <w:pPr>
              <w:rPr>
                <w:rFonts w:ascii="Arial" w:hAnsi="Arial" w:cs="Arial"/>
                <w:color w:val="000000"/>
                <w:sz w:val="22"/>
                <w:szCs w:val="22"/>
                <w:lang w:val="en-ZA"/>
              </w:rPr>
            </w:pPr>
          </w:p>
          <w:p w:rsidR="000E4840" w:rsidRDefault="000E4840"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Default="003D6C3E" w:rsidP="009C3F0E">
            <w:pPr>
              <w:rPr>
                <w:rFonts w:ascii="Arial" w:hAnsi="Arial" w:cs="Arial"/>
                <w:color w:val="000000"/>
                <w:sz w:val="22"/>
                <w:szCs w:val="22"/>
                <w:lang w:val="en-ZA"/>
              </w:rPr>
            </w:pPr>
          </w:p>
          <w:p w:rsidR="000E4840" w:rsidRPr="009C3F0E" w:rsidRDefault="000E4840"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Default="003D6C3E" w:rsidP="009C3F0E">
            <w:pPr>
              <w:rPr>
                <w:rFonts w:ascii="Arial" w:hAnsi="Arial" w:cs="Arial"/>
                <w:color w:val="000000"/>
                <w:sz w:val="22"/>
                <w:szCs w:val="22"/>
                <w:lang w:val="en-ZA"/>
              </w:rPr>
            </w:pPr>
          </w:p>
          <w:p w:rsidR="000E4840" w:rsidRDefault="000E4840" w:rsidP="009C3F0E">
            <w:pPr>
              <w:rPr>
                <w:rFonts w:ascii="Arial" w:hAnsi="Arial" w:cs="Arial"/>
                <w:color w:val="000000"/>
                <w:sz w:val="22"/>
                <w:szCs w:val="22"/>
                <w:lang w:val="en-ZA"/>
              </w:rPr>
            </w:pPr>
          </w:p>
          <w:p w:rsidR="000E4840" w:rsidRPr="009C3F0E" w:rsidRDefault="000E4840"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Default="003D6C3E" w:rsidP="009C3F0E">
            <w:pPr>
              <w:rPr>
                <w:rFonts w:ascii="Arial" w:hAnsi="Arial" w:cs="Arial"/>
                <w:color w:val="000000"/>
                <w:sz w:val="22"/>
                <w:szCs w:val="22"/>
                <w:lang w:val="en-ZA"/>
              </w:rPr>
            </w:pPr>
          </w:p>
          <w:p w:rsidR="00CF2FFF" w:rsidRPr="009C3F0E" w:rsidRDefault="00CF2FFF"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lastRenderedPageBreak/>
              <w:t>2.7.5 The Accountant must raise an invoice for the sale, based on the successful tenderer’s price.</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Accountant</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296427">
            <w:pPr>
              <w:rPr>
                <w:rFonts w:ascii="Arial" w:hAnsi="Arial" w:cs="Arial"/>
                <w:b/>
                <w:color w:val="000000"/>
                <w:sz w:val="22"/>
                <w:szCs w:val="22"/>
                <w:lang w:val="en-ZA"/>
              </w:rPr>
            </w:pPr>
            <w:r w:rsidRPr="009C3F0E">
              <w:rPr>
                <w:rFonts w:ascii="Arial" w:hAnsi="Arial" w:cs="Arial"/>
                <w:color w:val="000000"/>
                <w:sz w:val="22"/>
                <w:szCs w:val="22"/>
                <w:lang w:val="en-ZA"/>
              </w:rPr>
              <w:t>2.7.6 The Accountant receives the consideration for the disposed asset. For procedures regarding receipts, please refer to the Accounts Receivable policies and procedures.</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Accountant</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Default="003D6C3E" w:rsidP="00296427">
            <w:pPr>
              <w:rPr>
                <w:rFonts w:ascii="Arial" w:hAnsi="Arial" w:cs="Arial"/>
                <w:color w:val="000000"/>
                <w:sz w:val="22"/>
                <w:szCs w:val="22"/>
                <w:lang w:val="en-ZA"/>
              </w:rPr>
            </w:pPr>
            <w:r w:rsidRPr="009C3F0E">
              <w:rPr>
                <w:rFonts w:ascii="Arial" w:hAnsi="Arial" w:cs="Arial"/>
                <w:color w:val="000000"/>
                <w:sz w:val="22"/>
                <w:szCs w:val="22"/>
                <w:lang w:val="en-ZA"/>
              </w:rPr>
              <w:t xml:space="preserve">2.7.7 Arrangements regarding the removal of the sold asset from the premises must be made by the </w:t>
            </w: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with the new owner of the asset only when full payment has been received.</w:t>
            </w:r>
          </w:p>
          <w:p w:rsidR="003579D7" w:rsidRPr="009C3F0E" w:rsidRDefault="003579D7" w:rsidP="00296427">
            <w:pPr>
              <w:rPr>
                <w:rFonts w:ascii="Arial" w:hAnsi="Arial" w:cs="Arial"/>
                <w:b/>
                <w:color w:val="000000"/>
                <w:sz w:val="22"/>
                <w:szCs w:val="22"/>
                <w:lang w:val="en-ZA"/>
              </w:rPr>
            </w:pP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296427">
            <w:pPr>
              <w:rPr>
                <w:rFonts w:ascii="Arial" w:hAnsi="Arial" w:cs="Arial"/>
                <w:b/>
                <w:color w:val="000000"/>
                <w:sz w:val="22"/>
                <w:szCs w:val="22"/>
                <w:lang w:val="en-ZA"/>
              </w:rPr>
            </w:pPr>
            <w:r w:rsidRPr="009C3F0E">
              <w:rPr>
                <w:rFonts w:ascii="Arial" w:hAnsi="Arial" w:cs="Arial"/>
                <w:color w:val="000000"/>
                <w:sz w:val="22"/>
                <w:szCs w:val="22"/>
                <w:lang w:val="en-ZA"/>
              </w:rPr>
              <w:lastRenderedPageBreak/>
              <w:t>2.7.8 The Accountant must record the disposal of the asset in the general ledger.</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Accountant</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296427">
            <w:pPr>
              <w:rPr>
                <w:rFonts w:ascii="Arial" w:hAnsi="Arial" w:cs="Arial"/>
                <w:b/>
                <w:color w:val="000000"/>
                <w:sz w:val="22"/>
                <w:szCs w:val="22"/>
                <w:lang w:val="en-ZA"/>
              </w:rPr>
            </w:pPr>
            <w:r w:rsidRPr="009C3F0E">
              <w:rPr>
                <w:rFonts w:ascii="Arial" w:hAnsi="Arial" w:cs="Arial"/>
                <w:color w:val="000000"/>
                <w:sz w:val="22"/>
                <w:szCs w:val="22"/>
                <w:lang w:val="en-ZA"/>
              </w:rPr>
              <w:t xml:space="preserve">2.7.9 The </w:t>
            </w: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must update the Fixed Asset Register with details of the disposal including the means, date of disposal and amount of the proceeds.</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 xml:space="preserve">Ad-hoc </w:t>
            </w: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9C3F0E">
            <w:pPr>
              <w:rPr>
                <w:rFonts w:ascii="Arial" w:hAnsi="Arial" w:cs="Arial"/>
                <w:b/>
                <w:color w:val="000000"/>
                <w:sz w:val="22"/>
                <w:szCs w:val="22"/>
                <w:lang w:val="en-ZA"/>
              </w:rPr>
            </w:pPr>
            <w:r w:rsidRPr="009C3F0E">
              <w:rPr>
                <w:rFonts w:ascii="Arial" w:hAnsi="Arial" w:cs="Arial"/>
                <w:color w:val="000000"/>
                <w:sz w:val="22"/>
                <w:szCs w:val="22"/>
                <w:lang w:val="en-ZA"/>
              </w:rPr>
              <w:t xml:space="preserve">2.7.10 The </w:t>
            </w: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must ensure that all sold assets, which require deregistration of ownership (e.g. motor vehicles), are in fact deregistered.</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tc>
      </w:tr>
      <w:tr w:rsidR="003D6C3E" w:rsidRPr="009C3F0E" w:rsidTr="000F1EFB">
        <w:tc>
          <w:tcPr>
            <w:tcW w:w="5670" w:type="dxa"/>
          </w:tcPr>
          <w:p w:rsidR="003D6C3E" w:rsidRPr="009C3F0E" w:rsidRDefault="003D6C3E" w:rsidP="009C3F0E">
            <w:pPr>
              <w:rPr>
                <w:rFonts w:ascii="Arial" w:hAnsi="Arial" w:cs="Arial"/>
                <w:b/>
                <w:i/>
                <w:color w:val="000000"/>
                <w:sz w:val="22"/>
                <w:szCs w:val="22"/>
                <w:lang w:val="en-ZA"/>
              </w:rPr>
            </w:pPr>
            <w:r w:rsidRPr="009C3F0E">
              <w:rPr>
                <w:rFonts w:ascii="Arial" w:hAnsi="Arial" w:cs="Arial"/>
                <w:b/>
                <w:i/>
                <w:color w:val="000000"/>
                <w:sz w:val="22"/>
                <w:szCs w:val="22"/>
                <w:lang w:val="en-ZA"/>
              </w:rPr>
              <w:t>2.8 Scrapping</w:t>
            </w:r>
          </w:p>
        </w:tc>
        <w:tc>
          <w:tcPr>
            <w:tcW w:w="2127" w:type="dxa"/>
          </w:tcPr>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 xml:space="preserve">2.8.1 The </w:t>
            </w: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must investigate the possibility of selling the fixed asset as scrap.</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GM: F&amp;A</w:t>
            </w: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3D6C3E" w:rsidRPr="009C3F0E" w:rsidTr="000F1EFB">
        <w:tc>
          <w:tcPr>
            <w:tcW w:w="5670" w:type="dxa"/>
          </w:tcPr>
          <w:p w:rsidR="003D6C3E" w:rsidRPr="009C3F0E" w:rsidRDefault="003D6C3E" w:rsidP="009C3F0E">
            <w:pPr>
              <w:rPr>
                <w:rFonts w:ascii="Arial" w:hAnsi="Arial" w:cs="Arial"/>
                <w:b/>
                <w:color w:val="000000"/>
                <w:sz w:val="22"/>
                <w:szCs w:val="22"/>
                <w:lang w:val="en-ZA"/>
              </w:rPr>
            </w:pPr>
            <w:r w:rsidRPr="009C3F0E">
              <w:rPr>
                <w:rFonts w:ascii="Arial" w:hAnsi="Arial" w:cs="Arial"/>
                <w:color w:val="000000"/>
                <w:sz w:val="22"/>
                <w:szCs w:val="22"/>
                <w:lang w:val="en-ZA"/>
              </w:rPr>
              <w:t>2.8.2 If the fixed asset can be sold, refer to paragraph 2.7 for further guidelines on the procedures for the sale of a fixed asset.</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9C3F0E">
            <w:pPr>
              <w:rPr>
                <w:rFonts w:ascii="Arial" w:hAnsi="Arial" w:cs="Arial"/>
                <w:b/>
                <w:color w:val="000000"/>
                <w:sz w:val="22"/>
                <w:szCs w:val="22"/>
                <w:lang w:val="en-ZA"/>
              </w:rPr>
            </w:pPr>
            <w:r w:rsidRPr="009C3F0E">
              <w:rPr>
                <w:rFonts w:ascii="Arial" w:hAnsi="Arial" w:cs="Arial"/>
                <w:color w:val="000000"/>
                <w:sz w:val="22"/>
                <w:szCs w:val="22"/>
                <w:lang w:val="en-ZA"/>
              </w:rPr>
              <w:t xml:space="preserve">2.8.3 If the fixed asset cannot be sold, the </w:t>
            </w: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must decide on the manner of discarding the fixed asset and take appropriate action. </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iCs/>
                <w:color w:val="000000"/>
                <w:sz w:val="22"/>
                <w:szCs w:val="22"/>
                <w:lang w:val="en-ZA"/>
              </w:rPr>
              <w:t>GM: F&amp;A</w:t>
            </w:r>
            <w:r w:rsidRPr="009C3F0E">
              <w:rPr>
                <w:rFonts w:ascii="Arial" w:hAnsi="Arial" w:cs="Arial"/>
                <w:color w:val="000000"/>
                <w:sz w:val="22"/>
                <w:szCs w:val="22"/>
                <w:lang w:val="en-ZA"/>
              </w:rPr>
              <w:t xml:space="preserve"> </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9C3F0E">
            <w:pPr>
              <w:rPr>
                <w:rFonts w:ascii="Arial" w:hAnsi="Arial" w:cs="Arial"/>
                <w:b/>
                <w:color w:val="000000"/>
                <w:sz w:val="22"/>
                <w:szCs w:val="22"/>
                <w:lang w:val="en-ZA"/>
              </w:rPr>
            </w:pPr>
            <w:r w:rsidRPr="009C3F0E">
              <w:rPr>
                <w:rFonts w:ascii="Arial" w:hAnsi="Arial" w:cs="Arial"/>
                <w:color w:val="000000"/>
                <w:sz w:val="22"/>
                <w:szCs w:val="22"/>
                <w:lang w:val="en-ZA"/>
              </w:rPr>
              <w:t>2.8.4 The discarding of an asset which cannot be sold should be recorded in the general ledger via a journal entry.</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Accountant</w:t>
            </w: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tc>
      </w:tr>
      <w:tr w:rsidR="003D6C3E" w:rsidRPr="009C3F0E" w:rsidTr="000F1EFB">
        <w:tc>
          <w:tcPr>
            <w:tcW w:w="5670" w:type="dxa"/>
          </w:tcPr>
          <w:p w:rsidR="003D6C3E" w:rsidRPr="009C3F0E" w:rsidRDefault="003D6C3E" w:rsidP="009C3F0E">
            <w:pPr>
              <w:rPr>
                <w:rFonts w:ascii="Arial" w:hAnsi="Arial" w:cs="Arial"/>
                <w:b/>
                <w:color w:val="000000"/>
                <w:sz w:val="22"/>
                <w:szCs w:val="22"/>
                <w:lang w:val="en-ZA"/>
              </w:rPr>
            </w:pPr>
            <w:r w:rsidRPr="009C3F0E">
              <w:rPr>
                <w:rFonts w:ascii="Arial" w:hAnsi="Arial" w:cs="Arial"/>
                <w:color w:val="000000"/>
                <w:sz w:val="22"/>
                <w:szCs w:val="22"/>
                <w:lang w:val="en-ZA"/>
              </w:rPr>
              <w:t>2.8.5 The source document to support the scrapping journal to update the general ledger is approved by the CEO as in 2.4.</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Tender Committee</w:t>
            </w: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9C3F0E">
            <w:pPr>
              <w:rPr>
                <w:rFonts w:ascii="Arial" w:hAnsi="Arial" w:cs="Arial"/>
                <w:b/>
                <w:color w:val="000000"/>
                <w:sz w:val="22"/>
                <w:szCs w:val="22"/>
                <w:lang w:val="en-ZA"/>
              </w:rPr>
            </w:pPr>
            <w:r w:rsidRPr="009C3F0E">
              <w:rPr>
                <w:rFonts w:ascii="Arial" w:hAnsi="Arial" w:cs="Arial"/>
                <w:color w:val="000000"/>
                <w:sz w:val="22"/>
                <w:szCs w:val="22"/>
                <w:lang w:val="en-ZA"/>
              </w:rPr>
              <w:t>2.8.6 The Accountant must prepare this journal based on the document as mentioned above, and provide it to the GM: F&amp;A for approval.</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9C3F0E">
            <w:pPr>
              <w:rPr>
                <w:rFonts w:ascii="Arial" w:hAnsi="Arial" w:cs="Arial"/>
                <w:b/>
                <w:color w:val="000000"/>
                <w:sz w:val="22"/>
                <w:szCs w:val="22"/>
                <w:lang w:val="en-ZA"/>
              </w:rPr>
            </w:pPr>
            <w:r w:rsidRPr="009C3F0E">
              <w:rPr>
                <w:rFonts w:ascii="Arial" w:hAnsi="Arial" w:cs="Arial"/>
                <w:color w:val="000000"/>
                <w:sz w:val="22"/>
                <w:szCs w:val="22"/>
                <w:lang w:val="en-ZA"/>
              </w:rPr>
              <w:t>2.8.7 The GM: F&amp;A must approve the journal and return it to the Accountant who is responsible for the monthly processing of journals to update the fixed assets and scrapping account in the general ledger.</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9C3F0E">
            <w:pPr>
              <w:rPr>
                <w:rFonts w:ascii="Arial" w:hAnsi="Arial" w:cs="Arial"/>
                <w:b/>
                <w:color w:val="000000"/>
                <w:sz w:val="22"/>
                <w:szCs w:val="22"/>
                <w:lang w:val="en-ZA"/>
              </w:rPr>
            </w:pPr>
            <w:r w:rsidRPr="009C3F0E">
              <w:rPr>
                <w:rFonts w:ascii="Arial" w:hAnsi="Arial" w:cs="Arial"/>
                <w:color w:val="000000"/>
                <w:sz w:val="22"/>
                <w:szCs w:val="22"/>
                <w:lang w:val="en-ZA"/>
              </w:rPr>
              <w:t>2.8.8 The GM: F&amp;A must update the Fixed Asset Register with details of the disposal including the means, date of disposal and amount of the proceeds.</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GM: F&amp;A</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9C3F0E">
            <w:pPr>
              <w:rPr>
                <w:rFonts w:ascii="Arial" w:hAnsi="Arial" w:cs="Arial"/>
                <w:b/>
                <w:color w:val="000000"/>
                <w:sz w:val="22"/>
                <w:szCs w:val="22"/>
                <w:lang w:val="en-ZA"/>
              </w:rPr>
            </w:pPr>
            <w:r w:rsidRPr="009C3F0E">
              <w:rPr>
                <w:rFonts w:ascii="Arial" w:hAnsi="Arial" w:cs="Arial"/>
                <w:color w:val="000000"/>
                <w:sz w:val="22"/>
                <w:szCs w:val="22"/>
                <w:lang w:val="en-ZA"/>
              </w:rPr>
              <w:t>2.8.9 The GM: F&amp;A must ensure that all sold assets, which require deregistration of ownership (e.g. motor vehicles), are in fact deregistered.</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tc>
      </w:tr>
      <w:tr w:rsidR="003D6C3E" w:rsidRPr="009C3F0E" w:rsidTr="000F1EFB">
        <w:tc>
          <w:tcPr>
            <w:tcW w:w="5670" w:type="dxa"/>
          </w:tcPr>
          <w:p w:rsidR="003D6C3E" w:rsidRPr="009C3F0E" w:rsidRDefault="003D6C3E" w:rsidP="009C3F0E">
            <w:pPr>
              <w:rPr>
                <w:rFonts w:ascii="Arial" w:hAnsi="Arial" w:cs="Arial"/>
                <w:b/>
                <w:color w:val="000000"/>
                <w:sz w:val="22"/>
                <w:szCs w:val="22"/>
                <w:lang w:val="en-ZA"/>
              </w:rPr>
            </w:pPr>
            <w:r w:rsidRPr="009C3F0E">
              <w:rPr>
                <w:rFonts w:ascii="Arial" w:hAnsi="Arial" w:cs="Arial"/>
                <w:b/>
                <w:color w:val="000000"/>
                <w:sz w:val="22"/>
                <w:szCs w:val="22"/>
                <w:lang w:val="en-ZA"/>
              </w:rPr>
              <w:t>2.9 Write-off</w:t>
            </w:r>
          </w:p>
        </w:tc>
        <w:tc>
          <w:tcPr>
            <w:tcW w:w="2127" w:type="dxa"/>
          </w:tcPr>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2.9.1 The discarding of an asset which is written-off must be recorded in the general ledger via a journal entry.</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Ad-hoc</w:t>
            </w:r>
          </w:p>
        </w:tc>
      </w:tr>
      <w:tr w:rsidR="003D6C3E" w:rsidRPr="009C3F0E" w:rsidTr="000F1EFB">
        <w:tc>
          <w:tcPr>
            <w:tcW w:w="5670" w:type="dxa"/>
          </w:tcPr>
          <w:p w:rsidR="003D6C3E" w:rsidRPr="009C3F0E" w:rsidRDefault="003D6C3E" w:rsidP="009C3F0E">
            <w:pPr>
              <w:rPr>
                <w:rFonts w:ascii="Arial" w:hAnsi="Arial" w:cs="Arial"/>
                <w:b/>
                <w:color w:val="000000"/>
                <w:sz w:val="22"/>
                <w:szCs w:val="22"/>
                <w:lang w:val="en-ZA"/>
              </w:rPr>
            </w:pPr>
            <w:r w:rsidRPr="009C3F0E">
              <w:rPr>
                <w:rFonts w:ascii="Arial" w:hAnsi="Arial" w:cs="Arial"/>
                <w:color w:val="000000"/>
                <w:sz w:val="22"/>
                <w:szCs w:val="22"/>
                <w:lang w:val="en-ZA"/>
              </w:rPr>
              <w:t>2.9.2 The source document to support the write-off journal to update the accounts in the general ledger is the request approved by the CEO as in 2.4.</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CEO</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2.9.3 The Accountant must prepare this journal based on the document as mentioned above, and provide it to the GM: F&amp;A for approval.</w:t>
            </w:r>
          </w:p>
          <w:p w:rsidR="003D6C3E" w:rsidRPr="009C3F0E" w:rsidRDefault="003D6C3E" w:rsidP="009C3F0E">
            <w:pPr>
              <w:rPr>
                <w:rFonts w:ascii="Arial" w:hAnsi="Arial" w:cs="Arial"/>
                <w:b/>
                <w:color w:val="000000"/>
                <w:sz w:val="22"/>
                <w:szCs w:val="22"/>
                <w:lang w:val="en-ZA"/>
              </w:rPr>
            </w:pP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2.9.4 The GM: F&amp;A must approve the journal and return it to the Accountant who is responsible for the monthly processing of journals to update the fixed assets and write-off accounts in the general ledger.</w:t>
            </w:r>
          </w:p>
          <w:p w:rsidR="003579D7" w:rsidRPr="009C3F0E" w:rsidRDefault="003579D7" w:rsidP="009C3F0E">
            <w:pPr>
              <w:rPr>
                <w:rFonts w:ascii="Arial" w:hAnsi="Arial" w:cs="Arial"/>
                <w:b/>
                <w:color w:val="000000"/>
                <w:sz w:val="22"/>
                <w:szCs w:val="22"/>
                <w:lang w:val="en-ZA"/>
              </w:rPr>
            </w:pP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9C3F0E">
            <w:pPr>
              <w:rPr>
                <w:rFonts w:ascii="Arial" w:hAnsi="Arial" w:cs="Arial"/>
                <w:b/>
                <w:color w:val="000000"/>
                <w:sz w:val="22"/>
                <w:szCs w:val="22"/>
                <w:lang w:val="en-ZA"/>
              </w:rPr>
            </w:pPr>
            <w:r w:rsidRPr="009C3F0E">
              <w:rPr>
                <w:rFonts w:ascii="Arial" w:hAnsi="Arial" w:cs="Arial"/>
                <w:color w:val="000000"/>
                <w:sz w:val="22"/>
                <w:szCs w:val="22"/>
                <w:lang w:val="en-ZA"/>
              </w:rPr>
              <w:lastRenderedPageBreak/>
              <w:t>2.9.5 The GM: F&amp;A must update the Fixed Asset Register with details of the disposal including the means, date of disposal and amount of the proceeds.</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9C3F0E">
            <w:pPr>
              <w:rPr>
                <w:rFonts w:ascii="Arial" w:hAnsi="Arial" w:cs="Arial"/>
                <w:b/>
                <w:color w:val="000000"/>
                <w:sz w:val="22"/>
                <w:szCs w:val="22"/>
                <w:lang w:val="en-ZA"/>
              </w:rPr>
            </w:pPr>
            <w:r w:rsidRPr="009C3F0E">
              <w:rPr>
                <w:rFonts w:ascii="Arial" w:hAnsi="Arial" w:cs="Arial"/>
                <w:color w:val="000000"/>
                <w:sz w:val="22"/>
                <w:szCs w:val="22"/>
                <w:lang w:val="en-ZA"/>
              </w:rPr>
              <w:t>2.9.6 The GM: F&amp;A must ensure that all sold assets, which require deregistration of ownership (e.g. motor vehicles), are in fact deregistered.</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GM: F&amp;A</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tc>
      </w:tr>
      <w:tr w:rsidR="003D6C3E" w:rsidRPr="009C3F0E" w:rsidTr="000F1EFB">
        <w:tc>
          <w:tcPr>
            <w:tcW w:w="5670" w:type="dxa"/>
          </w:tcPr>
          <w:p w:rsidR="003D6C3E" w:rsidRPr="009C3F0E" w:rsidRDefault="003D6C3E" w:rsidP="009C3F0E">
            <w:pPr>
              <w:rPr>
                <w:rFonts w:ascii="Arial" w:hAnsi="Arial" w:cs="Arial"/>
                <w:b/>
                <w:color w:val="000000"/>
                <w:sz w:val="22"/>
                <w:szCs w:val="22"/>
                <w:lang w:val="en-ZA"/>
              </w:rPr>
            </w:pPr>
            <w:r w:rsidRPr="009C3F0E">
              <w:rPr>
                <w:rFonts w:ascii="Arial" w:hAnsi="Arial" w:cs="Arial"/>
                <w:color w:val="000000"/>
                <w:sz w:val="22"/>
                <w:szCs w:val="22"/>
                <w:lang w:val="en-ZA"/>
              </w:rPr>
              <w:t>2.9.7 The GM: F&amp;A must ensure that all procedures for aspects related to claiming the loss from the insurance company are addressed.</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91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Ad-hoc</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tc>
      </w:tr>
      <w:tr w:rsidR="003D6C3E" w:rsidRPr="009C3F0E" w:rsidTr="000F1EFB">
        <w:tc>
          <w:tcPr>
            <w:tcW w:w="9707" w:type="dxa"/>
            <w:gridSpan w:val="3"/>
          </w:tcPr>
          <w:p w:rsidR="003D6C3E" w:rsidRPr="009C3F0E" w:rsidRDefault="003D6C3E" w:rsidP="009C3F0E">
            <w:pPr>
              <w:rPr>
                <w:rFonts w:ascii="Arial" w:hAnsi="Arial" w:cs="Arial"/>
                <w:b/>
                <w:color w:val="000000"/>
                <w:sz w:val="22"/>
                <w:szCs w:val="22"/>
              </w:rPr>
            </w:pPr>
            <w:r w:rsidRPr="009C3F0E">
              <w:rPr>
                <w:rFonts w:ascii="Arial" w:hAnsi="Arial" w:cs="Arial"/>
                <w:b/>
                <w:color w:val="000000"/>
                <w:sz w:val="22"/>
                <w:szCs w:val="22"/>
              </w:rPr>
              <w:t>3. Assets under construction</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3</w:t>
            </w:r>
            <w:r w:rsidRPr="009C3F0E">
              <w:rPr>
                <w:rFonts w:ascii="Arial" w:hAnsi="Arial" w:cs="Arial"/>
                <w:color w:val="000000"/>
                <w:sz w:val="22"/>
                <w:szCs w:val="22"/>
                <w:lang w:val="en-ZA"/>
              </w:rPr>
              <w:t>.1 Separate Ledger accounts must be used for assets under construction.</w:t>
            </w:r>
          </w:p>
        </w:tc>
        <w:tc>
          <w:tcPr>
            <w:tcW w:w="2127" w:type="dxa"/>
          </w:tcPr>
          <w:p w:rsidR="003D6C3E" w:rsidRPr="009C3F0E" w:rsidRDefault="003D6C3E" w:rsidP="00296427">
            <w:pPr>
              <w:pStyle w:val="Heading3"/>
              <w:ind w:left="34"/>
              <w:rPr>
                <w:rFonts w:ascii="Arial" w:hAnsi="Arial" w:cs="Arial"/>
                <w:b w:val="0"/>
                <w:color w:val="000000"/>
                <w:sz w:val="22"/>
                <w:szCs w:val="22"/>
              </w:rPr>
            </w:pPr>
            <w:r w:rsidRPr="009C3F0E">
              <w:rPr>
                <w:rFonts w:ascii="Arial" w:hAnsi="Arial" w:cs="Arial"/>
                <w:b w:val="0"/>
                <w:color w:val="000000"/>
                <w:sz w:val="22"/>
                <w:szCs w:val="22"/>
              </w:rPr>
              <w:t>Accountant</w:t>
            </w:r>
          </w:p>
          <w:p w:rsidR="003D6C3E" w:rsidRPr="009C3F0E" w:rsidRDefault="003D6C3E" w:rsidP="00296427">
            <w:pPr>
              <w:ind w:left="34"/>
              <w:rPr>
                <w:rFonts w:ascii="Arial" w:hAnsi="Arial" w:cs="Arial"/>
                <w:color w:val="000000"/>
                <w:sz w:val="22"/>
                <w:szCs w:val="22"/>
              </w:rPr>
            </w:pPr>
          </w:p>
        </w:tc>
        <w:tc>
          <w:tcPr>
            <w:tcW w:w="1910" w:type="dxa"/>
          </w:tcPr>
          <w:p w:rsidR="003D6C3E" w:rsidRPr="009C3F0E" w:rsidRDefault="003D6C3E" w:rsidP="00296427">
            <w:pPr>
              <w:pStyle w:val="Heading3"/>
              <w:ind w:left="34"/>
              <w:rPr>
                <w:rFonts w:ascii="Arial" w:hAnsi="Arial" w:cs="Arial"/>
                <w:b w:val="0"/>
                <w:color w:val="000000"/>
                <w:sz w:val="22"/>
                <w:szCs w:val="22"/>
              </w:rPr>
            </w:pPr>
            <w:r w:rsidRPr="009C3F0E">
              <w:rPr>
                <w:rFonts w:ascii="Arial" w:hAnsi="Arial" w:cs="Arial"/>
                <w:b w:val="0"/>
                <w:color w:val="000000"/>
                <w:sz w:val="22"/>
                <w:szCs w:val="22"/>
              </w:rPr>
              <w:t>Continuously</w:t>
            </w:r>
          </w:p>
          <w:p w:rsidR="003D6C3E" w:rsidRPr="009C3F0E" w:rsidRDefault="003D6C3E" w:rsidP="00296427">
            <w:pPr>
              <w:ind w:left="34"/>
              <w:rPr>
                <w:rFonts w:ascii="Arial" w:hAnsi="Arial" w:cs="Arial"/>
                <w:color w:val="000000"/>
                <w:sz w:val="22"/>
                <w:szCs w:val="22"/>
                <w:lang w:val="en-ZA"/>
              </w:rPr>
            </w:pPr>
          </w:p>
          <w:p w:rsidR="003D6C3E" w:rsidRPr="009C3F0E" w:rsidRDefault="003D6C3E" w:rsidP="00296427">
            <w:pPr>
              <w:ind w:left="34"/>
              <w:rPr>
                <w:rFonts w:ascii="Arial" w:hAnsi="Arial" w:cs="Arial"/>
                <w:color w:val="000000"/>
                <w:sz w:val="22"/>
                <w:szCs w:val="22"/>
              </w:rPr>
            </w:pP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 xml:space="preserve">3.2 All relevant expenditure incurred on assets under construction must be accounted for against the asset under construction accounts. </w:t>
            </w:r>
          </w:p>
        </w:tc>
        <w:tc>
          <w:tcPr>
            <w:tcW w:w="2127" w:type="dxa"/>
          </w:tcPr>
          <w:p w:rsidR="003D6C3E" w:rsidRPr="009C3F0E" w:rsidRDefault="003D6C3E" w:rsidP="00296427">
            <w:pPr>
              <w:rPr>
                <w:rFonts w:ascii="Arial" w:hAnsi="Arial" w:cs="Arial"/>
                <w:color w:val="000000"/>
                <w:sz w:val="22"/>
                <w:szCs w:val="22"/>
                <w:lang w:val="en-ZA"/>
              </w:rPr>
            </w:pPr>
            <w:r w:rsidRPr="009C3F0E">
              <w:rPr>
                <w:rFonts w:ascii="Arial" w:hAnsi="Arial" w:cs="Arial"/>
                <w:color w:val="000000"/>
                <w:sz w:val="22"/>
                <w:szCs w:val="22"/>
                <w:lang w:val="en-ZA"/>
              </w:rPr>
              <w:t>Accountant</w:t>
            </w:r>
          </w:p>
          <w:p w:rsidR="003D6C3E" w:rsidRPr="009C3F0E" w:rsidRDefault="003D6C3E" w:rsidP="00296427">
            <w:pPr>
              <w:rPr>
                <w:rFonts w:ascii="Arial" w:hAnsi="Arial" w:cs="Arial"/>
                <w:color w:val="000000"/>
                <w:sz w:val="22"/>
                <w:szCs w:val="22"/>
              </w:rPr>
            </w:pPr>
          </w:p>
        </w:tc>
        <w:tc>
          <w:tcPr>
            <w:tcW w:w="1910" w:type="dxa"/>
          </w:tcPr>
          <w:p w:rsidR="003D6C3E" w:rsidRPr="009C3F0E" w:rsidRDefault="003D6C3E" w:rsidP="00296427">
            <w:pPr>
              <w:rPr>
                <w:rFonts w:ascii="Arial" w:hAnsi="Arial" w:cs="Arial"/>
                <w:color w:val="000000"/>
                <w:sz w:val="22"/>
                <w:szCs w:val="22"/>
              </w:rPr>
            </w:pPr>
            <w:r w:rsidRPr="009C3F0E">
              <w:rPr>
                <w:rFonts w:ascii="Arial" w:hAnsi="Arial" w:cs="Arial"/>
                <w:color w:val="000000"/>
                <w:sz w:val="22"/>
                <w:szCs w:val="22"/>
              </w:rPr>
              <w:t xml:space="preserve">Continuously </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3.3 Monthly management information must include progress reports comparing project plans and budgets to actual expenditure for the assets under construction.</w:t>
            </w:r>
          </w:p>
        </w:tc>
        <w:tc>
          <w:tcPr>
            <w:tcW w:w="2127" w:type="dxa"/>
          </w:tcPr>
          <w:p w:rsidR="003D6C3E" w:rsidRPr="009C3F0E" w:rsidRDefault="003D6C3E" w:rsidP="00296427">
            <w:pPr>
              <w:rPr>
                <w:rFonts w:ascii="Arial" w:hAnsi="Arial" w:cs="Arial"/>
                <w:color w:val="000000"/>
                <w:sz w:val="22"/>
                <w:szCs w:val="22"/>
                <w:lang w:val="en-ZA"/>
              </w:rPr>
            </w:pPr>
            <w:r w:rsidRPr="009C3F0E">
              <w:rPr>
                <w:rFonts w:ascii="Arial" w:hAnsi="Arial" w:cs="Arial"/>
                <w:color w:val="000000"/>
                <w:sz w:val="22"/>
                <w:szCs w:val="22"/>
                <w:lang w:val="en-ZA"/>
              </w:rPr>
              <w:t>GM: F&amp;A</w:t>
            </w:r>
          </w:p>
          <w:p w:rsidR="003D6C3E" w:rsidRPr="009C3F0E" w:rsidRDefault="003D6C3E" w:rsidP="00296427">
            <w:pPr>
              <w:rPr>
                <w:rFonts w:ascii="Arial" w:hAnsi="Arial" w:cs="Arial"/>
                <w:color w:val="000000"/>
                <w:sz w:val="22"/>
                <w:szCs w:val="22"/>
                <w:lang w:val="en-ZA"/>
              </w:rPr>
            </w:pPr>
          </w:p>
          <w:p w:rsidR="003D6C3E" w:rsidRPr="009C3F0E" w:rsidRDefault="003D6C3E" w:rsidP="00296427">
            <w:pPr>
              <w:rPr>
                <w:rFonts w:ascii="Arial" w:hAnsi="Arial" w:cs="Arial"/>
                <w:color w:val="000000"/>
                <w:sz w:val="22"/>
                <w:szCs w:val="22"/>
                <w:lang w:val="en-ZA"/>
              </w:rPr>
            </w:pPr>
          </w:p>
          <w:p w:rsidR="003D6C3E" w:rsidRPr="009C3F0E" w:rsidRDefault="003D6C3E" w:rsidP="00296427">
            <w:pPr>
              <w:rPr>
                <w:rFonts w:ascii="Arial" w:hAnsi="Arial" w:cs="Arial"/>
                <w:color w:val="000000"/>
                <w:sz w:val="22"/>
                <w:szCs w:val="22"/>
              </w:rPr>
            </w:pPr>
          </w:p>
        </w:tc>
        <w:tc>
          <w:tcPr>
            <w:tcW w:w="1910" w:type="dxa"/>
          </w:tcPr>
          <w:p w:rsidR="003D6C3E" w:rsidRPr="009C3F0E" w:rsidRDefault="003D6C3E" w:rsidP="00296427">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3.4 On completion of the asset under construction:</w:t>
            </w:r>
          </w:p>
          <w:p w:rsidR="003D6C3E" w:rsidRPr="009C3F0E" w:rsidRDefault="003D6C3E" w:rsidP="009C3F0E">
            <w:pPr>
              <w:rPr>
                <w:rFonts w:ascii="Arial" w:hAnsi="Arial" w:cs="Arial"/>
                <w:color w:val="000000"/>
                <w:sz w:val="22"/>
                <w:szCs w:val="22"/>
                <w:lang w:val="en-ZA"/>
              </w:rPr>
            </w:pPr>
          </w:p>
          <w:p w:rsidR="003D6C3E" w:rsidRPr="009C3F0E" w:rsidRDefault="003D6C3E" w:rsidP="006C1D4F">
            <w:pPr>
              <w:numPr>
                <w:ilvl w:val="0"/>
                <w:numId w:val="136"/>
              </w:numPr>
              <w:tabs>
                <w:tab w:val="clear" w:pos="567"/>
                <w:tab w:val="num" w:pos="720"/>
              </w:tabs>
              <w:ind w:left="720" w:hanging="360"/>
              <w:rPr>
                <w:rFonts w:ascii="Arial" w:hAnsi="Arial" w:cs="Arial"/>
                <w:color w:val="000000"/>
                <w:sz w:val="22"/>
                <w:szCs w:val="22"/>
              </w:rPr>
            </w:pPr>
            <w:r w:rsidRPr="009C3F0E">
              <w:rPr>
                <w:rFonts w:ascii="Arial" w:hAnsi="Arial" w:cs="Arial"/>
                <w:color w:val="000000"/>
                <w:sz w:val="22"/>
                <w:szCs w:val="22"/>
                <w:lang w:val="en-ZA"/>
              </w:rPr>
              <w:t>The GM: F&amp;A and CEO must sign off the asset under construction as completed.</w:t>
            </w:r>
          </w:p>
        </w:tc>
        <w:tc>
          <w:tcPr>
            <w:tcW w:w="2127" w:type="dxa"/>
          </w:tcPr>
          <w:p w:rsidR="003D6C3E" w:rsidRPr="009C3F0E" w:rsidRDefault="003D6C3E" w:rsidP="00296427">
            <w:pPr>
              <w:rPr>
                <w:rFonts w:ascii="Arial" w:hAnsi="Arial" w:cs="Arial"/>
                <w:color w:val="000000"/>
                <w:sz w:val="22"/>
                <w:szCs w:val="22"/>
                <w:lang w:val="en-ZA"/>
              </w:rPr>
            </w:pPr>
            <w:r w:rsidRPr="009C3F0E">
              <w:rPr>
                <w:rFonts w:ascii="Arial" w:hAnsi="Arial" w:cs="Arial"/>
                <w:color w:val="000000"/>
                <w:sz w:val="22"/>
                <w:szCs w:val="22"/>
                <w:lang w:val="en-ZA"/>
              </w:rPr>
              <w:t xml:space="preserve">GM: F&amp;A </w:t>
            </w:r>
          </w:p>
          <w:p w:rsidR="003D6C3E" w:rsidRPr="009C3F0E" w:rsidRDefault="003D6C3E" w:rsidP="00296427">
            <w:pPr>
              <w:rPr>
                <w:rFonts w:ascii="Arial" w:hAnsi="Arial" w:cs="Arial"/>
                <w:color w:val="000000"/>
                <w:sz w:val="22"/>
                <w:szCs w:val="22"/>
                <w:lang w:val="en-ZA"/>
              </w:rPr>
            </w:pPr>
            <w:r w:rsidRPr="009C3F0E">
              <w:rPr>
                <w:rFonts w:ascii="Arial" w:hAnsi="Arial" w:cs="Arial"/>
                <w:color w:val="000000"/>
                <w:sz w:val="22"/>
                <w:szCs w:val="22"/>
                <w:lang w:val="en-ZA"/>
              </w:rPr>
              <w:t>CEO</w:t>
            </w:r>
          </w:p>
          <w:p w:rsidR="003D6C3E" w:rsidRPr="009C3F0E" w:rsidRDefault="003D6C3E" w:rsidP="00296427">
            <w:pPr>
              <w:rPr>
                <w:rFonts w:ascii="Arial" w:hAnsi="Arial" w:cs="Arial"/>
                <w:color w:val="000000"/>
                <w:sz w:val="22"/>
                <w:szCs w:val="22"/>
              </w:rPr>
            </w:pPr>
          </w:p>
        </w:tc>
        <w:tc>
          <w:tcPr>
            <w:tcW w:w="1910" w:type="dxa"/>
          </w:tcPr>
          <w:p w:rsidR="003D6C3E" w:rsidRPr="009C3F0E" w:rsidRDefault="003D6C3E" w:rsidP="00296427">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0F1EFB">
        <w:tc>
          <w:tcPr>
            <w:tcW w:w="5670"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lang w:val="en-ZA"/>
              </w:rPr>
              <w:t>3.5 The GM: F&amp;A must ensure the transfer of the costs of completed assets from the assets under construction general ledger accounts to the fixed asset accounts and register by reviewing the additions as processed by the Accountant.</w:t>
            </w:r>
          </w:p>
        </w:tc>
        <w:tc>
          <w:tcPr>
            <w:tcW w:w="2127" w:type="dxa"/>
          </w:tcPr>
          <w:p w:rsidR="003D6C3E" w:rsidRPr="009C3F0E" w:rsidRDefault="003D6C3E" w:rsidP="00296427">
            <w:pPr>
              <w:rPr>
                <w:rFonts w:ascii="Arial" w:hAnsi="Arial" w:cs="Arial"/>
                <w:color w:val="000000"/>
                <w:sz w:val="22"/>
                <w:szCs w:val="22"/>
                <w:lang w:val="en-ZA"/>
              </w:rPr>
            </w:pPr>
            <w:r w:rsidRPr="009C3F0E">
              <w:rPr>
                <w:rFonts w:ascii="Arial" w:hAnsi="Arial" w:cs="Arial"/>
                <w:color w:val="000000"/>
                <w:sz w:val="22"/>
                <w:szCs w:val="22"/>
                <w:lang w:val="en-ZA"/>
              </w:rPr>
              <w:t>GM: F&amp;A</w:t>
            </w:r>
          </w:p>
          <w:p w:rsidR="003D6C3E" w:rsidRPr="009C3F0E" w:rsidRDefault="003D6C3E" w:rsidP="00296427">
            <w:pPr>
              <w:rPr>
                <w:rFonts w:ascii="Arial" w:hAnsi="Arial" w:cs="Arial"/>
                <w:color w:val="000000"/>
                <w:sz w:val="22"/>
                <w:szCs w:val="22"/>
              </w:rPr>
            </w:pPr>
          </w:p>
        </w:tc>
        <w:tc>
          <w:tcPr>
            <w:tcW w:w="1910" w:type="dxa"/>
          </w:tcPr>
          <w:p w:rsidR="003D6C3E" w:rsidRPr="009C3F0E" w:rsidRDefault="003D6C3E" w:rsidP="00296427">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0F1EFB">
        <w:tc>
          <w:tcPr>
            <w:tcW w:w="9707" w:type="dxa"/>
            <w:gridSpan w:val="3"/>
          </w:tcPr>
          <w:p w:rsidR="003D6C3E" w:rsidRPr="009C3F0E" w:rsidRDefault="003D6C3E" w:rsidP="009C3F0E">
            <w:pPr>
              <w:rPr>
                <w:rFonts w:ascii="Arial" w:hAnsi="Arial" w:cs="Arial"/>
                <w:b/>
                <w:color w:val="000000"/>
                <w:sz w:val="22"/>
                <w:szCs w:val="22"/>
              </w:rPr>
            </w:pPr>
            <w:r w:rsidRPr="009C3F0E">
              <w:rPr>
                <w:rFonts w:ascii="Arial" w:hAnsi="Arial" w:cs="Arial"/>
                <w:b/>
                <w:color w:val="000000"/>
                <w:sz w:val="22"/>
                <w:szCs w:val="22"/>
                <w:lang w:val="en-ZA"/>
              </w:rPr>
              <w:t>4.  Maintenance and safeguarding of fixed assets</w:t>
            </w:r>
          </w:p>
        </w:tc>
      </w:tr>
      <w:tr w:rsidR="003D6C3E" w:rsidRPr="009C3F0E" w:rsidTr="000F1EFB">
        <w:tc>
          <w:tcPr>
            <w:tcW w:w="5670"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lang w:val="en-ZA"/>
              </w:rPr>
              <w:t>4.1 The GM: F&amp;A is required to take a complete inventory of fixed assets of the ECB and agree them with the fixed assets register. This should be performed twice in each financial year.</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Bi-annually</w:t>
            </w: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lang w:val="en-ZA"/>
              </w:rPr>
              <w:t>4.2 A summary of any discrepancies should be prepared by the GM: F&amp;A.  It should reflect the value of the discrepancies, the necessary action required and adjustment in the accounts. Any discrepancies in excess of N$1,000 should be reported to the GM: F&amp;A.</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Bi-annually</w:t>
            </w: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4.3 The individual who has custody over an asset(s) is responsible for safeguarding the assets. These procedures should include, where applicable:</w:t>
            </w:r>
          </w:p>
          <w:p w:rsidR="003D6C3E" w:rsidRPr="009C3F0E" w:rsidRDefault="003D6C3E" w:rsidP="006C1D4F">
            <w:pPr>
              <w:numPr>
                <w:ilvl w:val="0"/>
                <w:numId w:val="137"/>
              </w:numPr>
              <w:ind w:left="460" w:hanging="460"/>
              <w:rPr>
                <w:rFonts w:ascii="Arial" w:hAnsi="Arial" w:cs="Arial"/>
                <w:color w:val="000000"/>
                <w:sz w:val="22"/>
                <w:szCs w:val="22"/>
                <w:lang w:val="en-ZA"/>
              </w:rPr>
            </w:pPr>
            <w:r w:rsidRPr="009C3F0E">
              <w:rPr>
                <w:rFonts w:ascii="Arial" w:hAnsi="Arial" w:cs="Arial"/>
                <w:color w:val="000000"/>
                <w:sz w:val="22"/>
                <w:szCs w:val="22"/>
                <w:lang w:val="en-ZA"/>
              </w:rPr>
              <w:t>Prevent unauthorized access to the ECB premises;</w:t>
            </w:r>
          </w:p>
          <w:p w:rsidR="003D6C3E" w:rsidRPr="009C3F0E" w:rsidRDefault="003D6C3E" w:rsidP="006C1D4F">
            <w:pPr>
              <w:numPr>
                <w:ilvl w:val="0"/>
                <w:numId w:val="137"/>
              </w:numPr>
              <w:ind w:left="460" w:hanging="460"/>
              <w:rPr>
                <w:rFonts w:ascii="Arial" w:hAnsi="Arial" w:cs="Arial"/>
                <w:color w:val="000000"/>
                <w:sz w:val="22"/>
                <w:szCs w:val="22"/>
                <w:lang w:val="en-ZA"/>
              </w:rPr>
            </w:pPr>
            <w:r w:rsidRPr="009C3F0E">
              <w:rPr>
                <w:rFonts w:ascii="Arial" w:hAnsi="Arial" w:cs="Arial"/>
                <w:color w:val="000000"/>
                <w:sz w:val="22"/>
                <w:szCs w:val="22"/>
                <w:lang w:val="en-ZA"/>
              </w:rPr>
              <w:t>Lock/safeguard moveable assets;</w:t>
            </w:r>
          </w:p>
          <w:p w:rsidR="003D6C3E" w:rsidRPr="009C3F0E" w:rsidRDefault="003D6C3E" w:rsidP="006C1D4F">
            <w:pPr>
              <w:numPr>
                <w:ilvl w:val="0"/>
                <w:numId w:val="137"/>
              </w:numPr>
              <w:ind w:left="460" w:hanging="460"/>
              <w:rPr>
                <w:rFonts w:ascii="Arial" w:hAnsi="Arial" w:cs="Arial"/>
                <w:color w:val="000000"/>
                <w:sz w:val="22"/>
                <w:szCs w:val="22"/>
                <w:lang w:val="en-ZA"/>
              </w:rPr>
            </w:pPr>
            <w:r w:rsidRPr="009C3F0E">
              <w:rPr>
                <w:rFonts w:ascii="Arial" w:hAnsi="Arial" w:cs="Arial"/>
                <w:color w:val="000000"/>
                <w:sz w:val="22"/>
                <w:szCs w:val="22"/>
                <w:lang w:val="en-ZA"/>
              </w:rPr>
              <w:t>Protect outdoor assets to prevent damage from weather etc.</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Custodian</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0F1EFB">
        <w:tc>
          <w:tcPr>
            <w:tcW w:w="5670" w:type="dxa"/>
          </w:tcPr>
          <w:p w:rsidR="003D6C3E" w:rsidRDefault="003D6C3E" w:rsidP="008E7449">
            <w:pPr>
              <w:rPr>
                <w:rFonts w:ascii="Arial" w:hAnsi="Arial" w:cs="Arial"/>
                <w:color w:val="000000"/>
                <w:sz w:val="22"/>
                <w:szCs w:val="22"/>
                <w:lang w:val="en-ZA"/>
              </w:rPr>
            </w:pPr>
            <w:r w:rsidRPr="009C3F0E">
              <w:rPr>
                <w:rFonts w:ascii="Arial" w:hAnsi="Arial" w:cs="Arial"/>
                <w:color w:val="000000"/>
                <w:sz w:val="22"/>
                <w:szCs w:val="22"/>
                <w:lang w:val="en-ZA"/>
              </w:rPr>
              <w:t>4.4 Each Line Manager  is responsible to ensure that all assets in his/her Department are regularly serviced and maintained in order to keep them in a good condition (frequency of service depends on type of asset and recommendation of supplier).</w:t>
            </w:r>
          </w:p>
          <w:p w:rsidR="003579D7" w:rsidRPr="009C3F0E" w:rsidRDefault="003579D7" w:rsidP="008E7449">
            <w:pPr>
              <w:rPr>
                <w:rFonts w:ascii="Arial" w:hAnsi="Arial" w:cs="Arial"/>
                <w:color w:val="000000"/>
                <w:sz w:val="22"/>
                <w:szCs w:val="22"/>
              </w:rPr>
            </w:pP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Line manager</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lastRenderedPageBreak/>
              <w:t>4.5 When an asset needs to be removed temporarily from the premises, the GM: F&amp;A must be requested to prepare an asset removal form, recording the following information:</w:t>
            </w:r>
          </w:p>
          <w:p w:rsidR="003D6C3E" w:rsidRPr="009C3F0E" w:rsidRDefault="003D6C3E" w:rsidP="006C1D4F">
            <w:pPr>
              <w:numPr>
                <w:ilvl w:val="0"/>
                <w:numId w:val="138"/>
              </w:numPr>
              <w:tabs>
                <w:tab w:val="clear" w:pos="567"/>
                <w:tab w:val="num" w:pos="460"/>
              </w:tabs>
              <w:ind w:left="460" w:hanging="460"/>
              <w:rPr>
                <w:rFonts w:ascii="Arial" w:hAnsi="Arial" w:cs="Arial"/>
                <w:color w:val="000000"/>
                <w:sz w:val="22"/>
                <w:szCs w:val="22"/>
                <w:lang w:val="en-ZA"/>
              </w:rPr>
            </w:pPr>
            <w:r w:rsidRPr="009C3F0E">
              <w:rPr>
                <w:rFonts w:ascii="Arial" w:hAnsi="Arial" w:cs="Arial"/>
                <w:color w:val="000000"/>
                <w:sz w:val="22"/>
                <w:szCs w:val="22"/>
                <w:lang w:val="en-ZA"/>
              </w:rPr>
              <w:t>Date of removal;</w:t>
            </w:r>
          </w:p>
          <w:p w:rsidR="003D6C3E" w:rsidRPr="009C3F0E" w:rsidRDefault="003D6C3E" w:rsidP="006C1D4F">
            <w:pPr>
              <w:numPr>
                <w:ilvl w:val="0"/>
                <w:numId w:val="138"/>
              </w:numPr>
              <w:tabs>
                <w:tab w:val="clear" w:pos="567"/>
                <w:tab w:val="num" w:pos="460"/>
              </w:tabs>
              <w:ind w:left="460" w:hanging="460"/>
              <w:rPr>
                <w:rFonts w:ascii="Arial" w:hAnsi="Arial" w:cs="Arial"/>
                <w:color w:val="000000"/>
                <w:sz w:val="22"/>
                <w:szCs w:val="22"/>
                <w:lang w:val="en-ZA"/>
              </w:rPr>
            </w:pPr>
            <w:r w:rsidRPr="009C3F0E">
              <w:rPr>
                <w:rFonts w:ascii="Arial" w:hAnsi="Arial" w:cs="Arial"/>
                <w:color w:val="000000"/>
                <w:sz w:val="22"/>
                <w:szCs w:val="22"/>
                <w:lang w:val="en-ZA"/>
              </w:rPr>
              <w:t>Description of asset/s to be removed;</w:t>
            </w:r>
          </w:p>
          <w:p w:rsidR="003D6C3E" w:rsidRPr="009C3F0E" w:rsidRDefault="003D6C3E" w:rsidP="006C1D4F">
            <w:pPr>
              <w:numPr>
                <w:ilvl w:val="0"/>
                <w:numId w:val="138"/>
              </w:numPr>
              <w:tabs>
                <w:tab w:val="clear" w:pos="567"/>
                <w:tab w:val="num" w:pos="460"/>
              </w:tabs>
              <w:ind w:left="460" w:hanging="460"/>
              <w:rPr>
                <w:rFonts w:ascii="Arial" w:hAnsi="Arial" w:cs="Arial"/>
                <w:color w:val="000000"/>
                <w:sz w:val="22"/>
                <w:szCs w:val="22"/>
                <w:lang w:val="en-ZA"/>
              </w:rPr>
            </w:pPr>
            <w:r w:rsidRPr="009C3F0E">
              <w:rPr>
                <w:rFonts w:ascii="Arial" w:hAnsi="Arial" w:cs="Arial"/>
                <w:color w:val="000000"/>
                <w:sz w:val="22"/>
                <w:szCs w:val="22"/>
                <w:lang w:val="en-ZA"/>
              </w:rPr>
              <w:t>Reason for removal (e.g. repairs, workshop name, etc.);</w:t>
            </w:r>
          </w:p>
          <w:p w:rsidR="003D6C3E" w:rsidRPr="009C3F0E" w:rsidRDefault="003D6C3E" w:rsidP="006C1D4F">
            <w:pPr>
              <w:numPr>
                <w:ilvl w:val="0"/>
                <w:numId w:val="138"/>
              </w:numPr>
              <w:tabs>
                <w:tab w:val="clear" w:pos="567"/>
                <w:tab w:val="num" w:pos="460"/>
              </w:tabs>
              <w:ind w:left="460" w:hanging="460"/>
              <w:rPr>
                <w:rFonts w:ascii="Arial" w:hAnsi="Arial" w:cs="Arial"/>
                <w:color w:val="000000"/>
                <w:sz w:val="22"/>
                <w:szCs w:val="22"/>
                <w:lang w:val="en-ZA"/>
              </w:rPr>
            </w:pPr>
            <w:r w:rsidRPr="009C3F0E">
              <w:rPr>
                <w:rFonts w:ascii="Arial" w:hAnsi="Arial" w:cs="Arial"/>
                <w:color w:val="000000"/>
                <w:sz w:val="22"/>
                <w:szCs w:val="22"/>
                <w:lang w:val="en-ZA"/>
              </w:rPr>
              <w:t>Signature and details of person taking custody of the asset;</w:t>
            </w:r>
          </w:p>
          <w:p w:rsidR="003D6C3E" w:rsidRPr="009C3F0E" w:rsidRDefault="003D6C3E" w:rsidP="006C1D4F">
            <w:pPr>
              <w:numPr>
                <w:ilvl w:val="0"/>
                <w:numId w:val="138"/>
              </w:numPr>
              <w:tabs>
                <w:tab w:val="clear" w:pos="567"/>
                <w:tab w:val="num" w:pos="460"/>
              </w:tabs>
              <w:ind w:left="460" w:hanging="460"/>
              <w:rPr>
                <w:rFonts w:ascii="Arial" w:hAnsi="Arial" w:cs="Arial"/>
                <w:color w:val="000000"/>
                <w:sz w:val="22"/>
                <w:szCs w:val="22"/>
                <w:lang w:val="en-ZA"/>
              </w:rPr>
            </w:pPr>
            <w:r w:rsidRPr="009C3F0E">
              <w:rPr>
                <w:rFonts w:ascii="Arial" w:hAnsi="Arial" w:cs="Arial"/>
                <w:color w:val="000000"/>
                <w:sz w:val="22"/>
                <w:szCs w:val="22"/>
                <w:lang w:val="en-ZA"/>
              </w:rPr>
              <w:t>Approval of removal (before removal takes place) by the Line Manager of the Department;</w:t>
            </w:r>
          </w:p>
          <w:p w:rsidR="003D6C3E" w:rsidRPr="009C3F0E" w:rsidRDefault="003D6C3E" w:rsidP="006C1D4F">
            <w:pPr>
              <w:numPr>
                <w:ilvl w:val="0"/>
                <w:numId w:val="138"/>
              </w:numPr>
              <w:tabs>
                <w:tab w:val="clear" w:pos="567"/>
                <w:tab w:val="num" w:pos="460"/>
              </w:tabs>
              <w:ind w:left="460" w:hanging="460"/>
              <w:rPr>
                <w:rFonts w:ascii="Arial" w:hAnsi="Arial" w:cs="Arial"/>
                <w:color w:val="000000"/>
                <w:sz w:val="22"/>
                <w:szCs w:val="22"/>
                <w:lang w:val="en-ZA"/>
              </w:rPr>
            </w:pPr>
            <w:r w:rsidRPr="009C3F0E">
              <w:rPr>
                <w:rFonts w:ascii="Arial" w:hAnsi="Arial" w:cs="Arial"/>
                <w:color w:val="000000"/>
                <w:sz w:val="22"/>
                <w:szCs w:val="22"/>
                <w:lang w:val="en-ZA"/>
              </w:rPr>
              <w:t xml:space="preserve"> Date on which asset was returned (completed when asset returned);</w:t>
            </w:r>
          </w:p>
          <w:p w:rsidR="003D6C3E" w:rsidRPr="009C3F0E" w:rsidRDefault="003D6C3E" w:rsidP="006C1D4F">
            <w:pPr>
              <w:numPr>
                <w:ilvl w:val="0"/>
                <w:numId w:val="138"/>
              </w:numPr>
              <w:tabs>
                <w:tab w:val="clear" w:pos="567"/>
                <w:tab w:val="num" w:pos="460"/>
              </w:tabs>
              <w:ind w:left="460" w:hanging="460"/>
              <w:rPr>
                <w:rFonts w:ascii="Arial" w:hAnsi="Arial" w:cs="Arial"/>
                <w:color w:val="000000"/>
                <w:sz w:val="22"/>
                <w:szCs w:val="22"/>
              </w:rPr>
            </w:pPr>
            <w:r w:rsidRPr="009C3F0E">
              <w:rPr>
                <w:rFonts w:ascii="Arial" w:hAnsi="Arial" w:cs="Arial"/>
                <w:color w:val="000000"/>
                <w:sz w:val="22"/>
                <w:szCs w:val="22"/>
                <w:lang w:val="en-ZA"/>
              </w:rPr>
              <w:t>Confirmation of employee taking custody of the asset (to be completed when asset returned).</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GM: F&amp;A</w:t>
            </w: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0F1EFB">
        <w:tc>
          <w:tcPr>
            <w:tcW w:w="5670" w:type="dxa"/>
          </w:tcPr>
          <w:p w:rsidR="003D6C3E" w:rsidRPr="009C3F0E" w:rsidRDefault="003D6C3E" w:rsidP="008E7449">
            <w:pPr>
              <w:rPr>
                <w:rFonts w:ascii="Arial" w:hAnsi="Arial" w:cs="Arial"/>
                <w:color w:val="000000"/>
                <w:sz w:val="22"/>
                <w:szCs w:val="22"/>
              </w:rPr>
            </w:pPr>
            <w:r w:rsidRPr="009C3F0E">
              <w:rPr>
                <w:rFonts w:ascii="Arial" w:hAnsi="Arial" w:cs="Arial"/>
                <w:color w:val="000000"/>
                <w:sz w:val="22"/>
                <w:szCs w:val="22"/>
                <w:lang w:val="en-ZA"/>
              </w:rPr>
              <w:t>4.6 The GM: F&amp;A must review the asset removal forms on a monthly basis and follow-up on assets not yet returned.</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GM: F&amp;A</w:t>
            </w: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Monthly</w:t>
            </w:r>
          </w:p>
        </w:tc>
      </w:tr>
      <w:tr w:rsidR="003D6C3E" w:rsidRPr="009C3F0E" w:rsidTr="000F1EFB">
        <w:tc>
          <w:tcPr>
            <w:tcW w:w="9707" w:type="dxa"/>
            <w:gridSpan w:val="3"/>
          </w:tcPr>
          <w:p w:rsidR="003D6C3E" w:rsidRPr="009C3F0E" w:rsidRDefault="003D6C3E" w:rsidP="009C3F0E">
            <w:pPr>
              <w:rPr>
                <w:rFonts w:ascii="Arial" w:hAnsi="Arial" w:cs="Arial"/>
                <w:b/>
                <w:color w:val="000000"/>
                <w:sz w:val="22"/>
                <w:szCs w:val="22"/>
              </w:rPr>
            </w:pPr>
            <w:r w:rsidRPr="009C3F0E">
              <w:rPr>
                <w:rFonts w:ascii="Arial" w:hAnsi="Arial" w:cs="Arial"/>
                <w:b/>
                <w:color w:val="000000"/>
                <w:sz w:val="22"/>
                <w:szCs w:val="22"/>
              </w:rPr>
              <w:t>5. Keeping a fixed asset register</w:t>
            </w:r>
          </w:p>
        </w:tc>
      </w:tr>
      <w:tr w:rsidR="003D6C3E" w:rsidRPr="009C3F0E" w:rsidTr="000F1EFB">
        <w:tc>
          <w:tcPr>
            <w:tcW w:w="5670"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lang w:val="en-ZA"/>
              </w:rPr>
              <w:t>5.1 The fixed asset register should be compiled and maintained by the Accountant, preferably using a suitable computerised software package.</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GM: F&amp;A</w:t>
            </w: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rPr>
              <w:t>Monthly</w:t>
            </w:r>
          </w:p>
        </w:tc>
      </w:tr>
      <w:tr w:rsidR="003D6C3E" w:rsidRPr="009C3F0E" w:rsidTr="000F1EFB">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5</w:t>
            </w:r>
            <w:r w:rsidRPr="009C3F0E">
              <w:rPr>
                <w:rFonts w:ascii="Arial" w:hAnsi="Arial" w:cs="Arial"/>
                <w:color w:val="000000"/>
                <w:sz w:val="22"/>
                <w:szCs w:val="22"/>
                <w:lang w:val="en-ZA"/>
              </w:rPr>
              <w:t>.2 A fixed asset register shall be updated on a monthly basis to provide details which should have separate categories for each class of asset, for example office furniture, equipment, motor vehicles, etc.</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lang w:val="en-ZA"/>
              </w:rPr>
            </w:pP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Monthly</w:t>
            </w: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5.3 The register should show:</w:t>
            </w:r>
          </w:p>
          <w:p w:rsidR="003D6C3E" w:rsidRPr="009C3F0E" w:rsidRDefault="003D6C3E" w:rsidP="006C1D4F">
            <w:pPr>
              <w:numPr>
                <w:ilvl w:val="0"/>
                <w:numId w:val="142"/>
              </w:numPr>
              <w:tabs>
                <w:tab w:val="clear" w:pos="567"/>
                <w:tab w:val="num"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the description of item (e.g. computer printer)</w:t>
            </w:r>
          </w:p>
          <w:p w:rsidR="003D6C3E" w:rsidRPr="009C3F0E" w:rsidRDefault="003D6C3E" w:rsidP="006C1D4F">
            <w:pPr>
              <w:numPr>
                <w:ilvl w:val="0"/>
                <w:numId w:val="142"/>
              </w:numPr>
              <w:tabs>
                <w:tab w:val="clear" w:pos="567"/>
                <w:tab w:val="num"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identification details (serial number, registration number, make, etc.)</w:t>
            </w:r>
          </w:p>
          <w:p w:rsidR="003D6C3E" w:rsidRPr="009C3F0E" w:rsidRDefault="003D6C3E" w:rsidP="006C1D4F">
            <w:pPr>
              <w:numPr>
                <w:ilvl w:val="0"/>
                <w:numId w:val="142"/>
              </w:numPr>
              <w:tabs>
                <w:tab w:val="clear" w:pos="567"/>
                <w:tab w:val="num"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 xml:space="preserve">the purchase cost </w:t>
            </w:r>
            <w:r w:rsidRPr="009C3F0E">
              <w:rPr>
                <w:rFonts w:ascii="Arial" w:hAnsi="Arial" w:cs="Arial"/>
                <w:color w:val="000000"/>
                <w:sz w:val="22"/>
                <w:szCs w:val="22"/>
              </w:rPr>
              <w:t>or total cost of construction</w:t>
            </w:r>
          </w:p>
          <w:p w:rsidR="003D6C3E" w:rsidRPr="009C3F0E" w:rsidRDefault="003D6C3E" w:rsidP="006C1D4F">
            <w:pPr>
              <w:numPr>
                <w:ilvl w:val="0"/>
                <w:numId w:val="142"/>
              </w:numPr>
              <w:tabs>
                <w:tab w:val="clear" w:pos="567"/>
                <w:tab w:val="num"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the date of purchase</w:t>
            </w:r>
          </w:p>
          <w:p w:rsidR="003D6C3E" w:rsidRPr="009C3F0E" w:rsidRDefault="003D6C3E" w:rsidP="006C1D4F">
            <w:pPr>
              <w:numPr>
                <w:ilvl w:val="0"/>
                <w:numId w:val="142"/>
              </w:numPr>
              <w:tabs>
                <w:tab w:val="clear" w:pos="567"/>
                <w:tab w:val="num"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location (e.g. reception, board room)</w:t>
            </w:r>
          </w:p>
          <w:p w:rsidR="003D6C3E" w:rsidRPr="009C3F0E" w:rsidRDefault="003D6C3E" w:rsidP="006C1D4F">
            <w:pPr>
              <w:numPr>
                <w:ilvl w:val="0"/>
                <w:numId w:val="142"/>
              </w:numPr>
              <w:tabs>
                <w:tab w:val="clear" w:pos="567"/>
                <w:tab w:val="num"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other useful information if possible – such as the supplier, invoice number, colour, sponsoring donor, reasons for decision to purchase – how and by whom decision was made, etc.</w:t>
            </w:r>
          </w:p>
          <w:p w:rsidR="003D6C3E" w:rsidRPr="009C3F0E" w:rsidRDefault="003D6C3E" w:rsidP="006C1D4F">
            <w:pPr>
              <w:numPr>
                <w:ilvl w:val="0"/>
                <w:numId w:val="142"/>
              </w:numPr>
              <w:tabs>
                <w:tab w:val="clear" w:pos="567"/>
                <w:tab w:val="num"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subsequent history – major repairs, changes in use, details of eventual disposal, etc.</w:t>
            </w:r>
          </w:p>
          <w:p w:rsidR="003D6C3E" w:rsidRPr="009C3F0E" w:rsidRDefault="003D6C3E" w:rsidP="006C1D4F">
            <w:pPr>
              <w:numPr>
                <w:ilvl w:val="0"/>
                <w:numId w:val="142"/>
              </w:numPr>
              <w:tabs>
                <w:tab w:val="clear" w:pos="567"/>
                <w:tab w:val="num"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Estimated useful or economic life and its depreciation rate</w:t>
            </w:r>
          </w:p>
          <w:p w:rsidR="003D6C3E" w:rsidRPr="009C3F0E" w:rsidRDefault="003D6C3E" w:rsidP="006C1D4F">
            <w:pPr>
              <w:numPr>
                <w:ilvl w:val="0"/>
                <w:numId w:val="142"/>
              </w:numPr>
              <w:tabs>
                <w:tab w:val="clear" w:pos="567"/>
                <w:tab w:val="num"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Annual depreciation and accumulated depreciation</w:t>
            </w:r>
          </w:p>
          <w:p w:rsidR="003D6C3E" w:rsidRPr="009C3F0E" w:rsidRDefault="003D6C3E" w:rsidP="006C1D4F">
            <w:pPr>
              <w:numPr>
                <w:ilvl w:val="0"/>
                <w:numId w:val="142"/>
              </w:numPr>
              <w:tabs>
                <w:tab w:val="clear" w:pos="567"/>
                <w:tab w:val="num"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Any additional capital expenditure subsequent to commission for use</w:t>
            </w:r>
          </w:p>
          <w:p w:rsidR="003D6C3E" w:rsidRPr="009C3F0E" w:rsidRDefault="003D6C3E" w:rsidP="006C1D4F">
            <w:pPr>
              <w:numPr>
                <w:ilvl w:val="0"/>
                <w:numId w:val="142"/>
              </w:numPr>
              <w:tabs>
                <w:tab w:val="clear" w:pos="567"/>
                <w:tab w:val="num"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Date of disposal and its disposal price or date of writing off</w:t>
            </w:r>
          </w:p>
          <w:p w:rsidR="003D6C3E" w:rsidRPr="009C3F0E" w:rsidRDefault="003D6C3E" w:rsidP="006C1D4F">
            <w:pPr>
              <w:numPr>
                <w:ilvl w:val="0"/>
                <w:numId w:val="142"/>
              </w:numPr>
              <w:tabs>
                <w:tab w:val="clear" w:pos="567"/>
                <w:tab w:val="num"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Valuation and impairment, if applicable</w:t>
            </w:r>
          </w:p>
          <w:p w:rsidR="003D6C3E" w:rsidRPr="009C3F0E" w:rsidRDefault="003D6C3E" w:rsidP="006C1D4F">
            <w:pPr>
              <w:numPr>
                <w:ilvl w:val="0"/>
                <w:numId w:val="142"/>
              </w:numPr>
              <w:tabs>
                <w:tab w:val="clear" w:pos="567"/>
                <w:tab w:val="num"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Tax value</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Continuously</w:t>
            </w:r>
          </w:p>
          <w:p w:rsidR="003D6C3E" w:rsidRPr="009C3F0E" w:rsidRDefault="003D6C3E" w:rsidP="009C3F0E">
            <w:pPr>
              <w:rPr>
                <w:rFonts w:ascii="Arial" w:hAnsi="Arial" w:cs="Arial"/>
                <w:iCs/>
                <w:color w:val="000000"/>
                <w:sz w:val="22"/>
                <w:szCs w:val="22"/>
                <w:lang w:val="en-ZA"/>
              </w:rPr>
            </w:pPr>
          </w:p>
        </w:tc>
      </w:tr>
      <w:tr w:rsidR="003D6C3E" w:rsidRPr="009C3F0E" w:rsidTr="000F1EFB">
        <w:tc>
          <w:tcPr>
            <w:tcW w:w="5670" w:type="dxa"/>
          </w:tcPr>
          <w:p w:rsidR="003D6C3E" w:rsidRPr="009C3F0E" w:rsidRDefault="003D6C3E" w:rsidP="008E7449">
            <w:pPr>
              <w:rPr>
                <w:rFonts w:ascii="Arial" w:hAnsi="Arial" w:cs="Arial"/>
                <w:color w:val="000000"/>
                <w:sz w:val="22"/>
                <w:szCs w:val="22"/>
              </w:rPr>
            </w:pPr>
            <w:r w:rsidRPr="009C3F0E">
              <w:rPr>
                <w:rFonts w:ascii="Arial" w:hAnsi="Arial" w:cs="Arial"/>
                <w:color w:val="000000"/>
                <w:sz w:val="22"/>
                <w:szCs w:val="22"/>
                <w:lang w:val="en-ZA"/>
              </w:rPr>
              <w:t>5.3 Fixed Asset shall be recorded in the fixed asset register and recognised as a fixed asset at the date of commissioning for use.</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p w:rsidR="003D6C3E" w:rsidRPr="009C3F0E" w:rsidRDefault="003D6C3E" w:rsidP="009C3F0E">
            <w:pPr>
              <w:rPr>
                <w:rFonts w:ascii="Arial" w:hAnsi="Arial" w:cs="Arial"/>
                <w:color w:val="000000"/>
                <w:sz w:val="22"/>
                <w:szCs w:val="22"/>
                <w:lang w:val="en-ZA"/>
              </w:rPr>
            </w:pPr>
          </w:p>
        </w:tc>
        <w:tc>
          <w:tcPr>
            <w:tcW w:w="1910"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Continuously</w:t>
            </w:r>
          </w:p>
          <w:p w:rsidR="003D6C3E" w:rsidRPr="009C3F0E" w:rsidRDefault="003D6C3E" w:rsidP="009C3F0E">
            <w:pPr>
              <w:rPr>
                <w:rFonts w:ascii="Arial" w:hAnsi="Arial" w:cs="Arial"/>
                <w:iCs/>
                <w:color w:val="000000"/>
                <w:sz w:val="22"/>
                <w:szCs w:val="22"/>
                <w:lang w:val="en-ZA"/>
              </w:rPr>
            </w:pPr>
          </w:p>
        </w:tc>
      </w:tr>
      <w:tr w:rsidR="003D6C3E" w:rsidRPr="009C3F0E" w:rsidTr="000F1EFB">
        <w:tc>
          <w:tcPr>
            <w:tcW w:w="5670" w:type="dxa"/>
          </w:tcPr>
          <w:p w:rsidR="003D6C3E" w:rsidRPr="009C3F0E" w:rsidRDefault="003D6C3E" w:rsidP="008E7449">
            <w:pPr>
              <w:rPr>
                <w:rFonts w:ascii="Arial" w:hAnsi="Arial" w:cs="Arial"/>
                <w:color w:val="000000"/>
                <w:sz w:val="22"/>
                <w:szCs w:val="22"/>
              </w:rPr>
            </w:pPr>
            <w:r w:rsidRPr="009C3F0E">
              <w:rPr>
                <w:rFonts w:ascii="Arial" w:hAnsi="Arial" w:cs="Arial"/>
                <w:color w:val="000000"/>
                <w:sz w:val="22"/>
                <w:szCs w:val="22"/>
                <w:lang w:val="en-ZA"/>
              </w:rPr>
              <w:lastRenderedPageBreak/>
              <w:t>5.4 All fixed assets shall be adequately insured against all possible risks.</w:t>
            </w:r>
          </w:p>
        </w:tc>
        <w:tc>
          <w:tcPr>
            <w:tcW w:w="2127"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GM: F&amp;A</w:t>
            </w:r>
          </w:p>
        </w:tc>
        <w:tc>
          <w:tcPr>
            <w:tcW w:w="1910"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Continuously</w:t>
            </w:r>
          </w:p>
          <w:p w:rsidR="003D6C3E" w:rsidRPr="009C3F0E" w:rsidRDefault="003D6C3E" w:rsidP="009C3F0E">
            <w:pPr>
              <w:rPr>
                <w:rFonts w:ascii="Arial" w:hAnsi="Arial" w:cs="Arial"/>
                <w:iCs/>
                <w:color w:val="000000"/>
                <w:sz w:val="22"/>
                <w:szCs w:val="22"/>
                <w:lang w:val="en-ZA"/>
              </w:rPr>
            </w:pPr>
          </w:p>
        </w:tc>
      </w:tr>
      <w:tr w:rsidR="003D6C3E" w:rsidRPr="009C3F0E" w:rsidTr="000F1EFB">
        <w:tc>
          <w:tcPr>
            <w:tcW w:w="5670" w:type="dxa"/>
          </w:tcPr>
          <w:p w:rsidR="003D6C3E" w:rsidRPr="009C3F0E" w:rsidRDefault="003D6C3E" w:rsidP="009C3F0E">
            <w:pPr>
              <w:tabs>
                <w:tab w:val="left" w:pos="720"/>
              </w:tabs>
              <w:ind w:right="33"/>
              <w:rPr>
                <w:rFonts w:ascii="Arial" w:hAnsi="Arial" w:cs="Arial"/>
                <w:color w:val="000000"/>
                <w:sz w:val="22"/>
                <w:szCs w:val="22"/>
                <w:lang w:val="en-ZA"/>
              </w:rPr>
            </w:pPr>
            <w:r w:rsidRPr="009C3F0E">
              <w:rPr>
                <w:rFonts w:ascii="Arial" w:hAnsi="Arial" w:cs="Arial"/>
                <w:color w:val="000000"/>
                <w:sz w:val="22"/>
                <w:szCs w:val="22"/>
              </w:rPr>
              <w:t>5</w:t>
            </w:r>
            <w:r w:rsidRPr="009C3F0E">
              <w:rPr>
                <w:rFonts w:ascii="Arial" w:hAnsi="Arial" w:cs="Arial"/>
                <w:color w:val="000000"/>
                <w:sz w:val="22"/>
                <w:szCs w:val="22"/>
                <w:lang w:val="en-ZA"/>
              </w:rPr>
              <w:t>.5 All additions to fixed assets, whether acquired through own funds or grants, should be reflected in the fixed assets register as and when they are acquired.</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GM: F&amp;A</w:t>
            </w:r>
          </w:p>
        </w:tc>
        <w:tc>
          <w:tcPr>
            <w:tcW w:w="1910"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Continuously</w:t>
            </w: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9C3F0E">
            <w:pPr>
              <w:ind w:right="33"/>
              <w:rPr>
                <w:rFonts w:ascii="Arial" w:hAnsi="Arial" w:cs="Arial"/>
                <w:color w:val="000000"/>
                <w:sz w:val="22"/>
                <w:szCs w:val="22"/>
              </w:rPr>
            </w:pPr>
            <w:r w:rsidRPr="009C3F0E">
              <w:rPr>
                <w:rFonts w:ascii="Arial" w:hAnsi="Arial" w:cs="Arial"/>
                <w:color w:val="000000"/>
                <w:sz w:val="22"/>
                <w:szCs w:val="22"/>
              </w:rPr>
              <w:t>5</w:t>
            </w:r>
            <w:r w:rsidRPr="009C3F0E">
              <w:rPr>
                <w:rFonts w:ascii="Arial" w:hAnsi="Arial" w:cs="Arial"/>
                <w:color w:val="000000"/>
                <w:sz w:val="22"/>
                <w:szCs w:val="22"/>
                <w:lang w:val="en-ZA"/>
              </w:rPr>
              <w:t>.6 A separate inventory should be maintained of items written off in the year of purchase but which have a useful life of more than one year (e.g. calculators).</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GM: F&amp;A</w:t>
            </w:r>
            <w:r w:rsidRPr="009C3F0E">
              <w:rPr>
                <w:rFonts w:ascii="Arial" w:hAnsi="Arial" w:cs="Arial"/>
                <w:color w:val="000000"/>
                <w:sz w:val="22"/>
                <w:szCs w:val="22"/>
              </w:rPr>
              <w:t xml:space="preserve"> </w:t>
            </w: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rPr>
              <w:t>Continuously</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rPr>
              <w:t>5</w:t>
            </w:r>
            <w:r w:rsidRPr="009C3F0E">
              <w:rPr>
                <w:rFonts w:ascii="Arial" w:hAnsi="Arial" w:cs="Arial"/>
                <w:color w:val="000000"/>
                <w:sz w:val="22"/>
                <w:szCs w:val="22"/>
                <w:lang w:val="en-ZA"/>
              </w:rPr>
              <w:t>.7 From the fixed asset register, an inventory list is printed per location (e.g. office) by the GM: F&amp;A. This list is distributed to each employee responsible for the assets in the specific location.</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color w:val="000000"/>
                <w:sz w:val="22"/>
                <w:szCs w:val="22"/>
                <w:lang w:val="en-ZA"/>
              </w:rPr>
              <w:t>GM: F&amp;A</w:t>
            </w: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t>Bi-annually</w:t>
            </w: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5.8 The employees keeping custody of a fixed asset(s) have to confirm on a 6-monthly basis that the asset(s) still exists and that it is in a good, working condition. The GM: F&amp;A must ensure that he/she receives the confirmations on a 6-monthly basis.</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GM: F&amp;A</w:t>
            </w: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t>Bi-annually</w:t>
            </w: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 xml:space="preserve">5.9 The Internal Auditor must perform a physical fixed asset count on a surprise basis and agree the quantities on hand to the fixed asset register and the inventory lists in each office. Any differences identified should be reported to the GM: F&amp;A </w:t>
            </w:r>
            <w:del w:id="1294" w:author="PricewaterhouseCoopers" w:date="2012-11-16T12:41:00Z">
              <w:r w:rsidRPr="009C3F0E" w:rsidDel="000338DC">
                <w:rPr>
                  <w:rFonts w:ascii="Arial" w:hAnsi="Arial" w:cs="Arial"/>
                  <w:color w:val="000000"/>
                  <w:sz w:val="22"/>
                  <w:szCs w:val="22"/>
                  <w:lang w:val="en-ZA"/>
                </w:rPr>
                <w:delText>and  Staff</w:delText>
              </w:r>
            </w:del>
            <w:ins w:id="1295" w:author="PricewaterhouseCoopers" w:date="2012-11-16T12:41:00Z">
              <w:r w:rsidR="000338DC" w:rsidRPr="009C3F0E">
                <w:rPr>
                  <w:rFonts w:ascii="Arial" w:hAnsi="Arial" w:cs="Arial"/>
                  <w:color w:val="000000"/>
                  <w:sz w:val="22"/>
                  <w:szCs w:val="22"/>
                  <w:lang w:val="en-ZA"/>
                </w:rPr>
                <w:t>and Staff</w:t>
              </w:r>
            </w:ins>
            <w:r w:rsidRPr="009C3F0E">
              <w:rPr>
                <w:rFonts w:ascii="Arial" w:hAnsi="Arial" w:cs="Arial"/>
                <w:color w:val="000000"/>
                <w:sz w:val="22"/>
                <w:szCs w:val="22"/>
                <w:lang w:val="en-ZA"/>
              </w:rPr>
              <w:t xml:space="preserve"> members will be held accountable for any differences due to their negligence.</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Internal Auditor</w:t>
            </w: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t>Ad-hoc</w:t>
            </w: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5.10 The Internal Auditor must obtain reasons for the differences and follow up on them. Any scrapings/write offs resulting from this should be approved by the CEO.</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Internal Auditor, CEO</w:t>
            </w: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t>Ad-hoc</w:t>
            </w: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5.11 The GM: F&amp;A must update the fixed asset register on a regular basis i.e. when fixed asset related transactions have taken place.  The following transactions will affect the fixed asset register:</w:t>
            </w:r>
          </w:p>
          <w:p w:rsidR="003D6C3E" w:rsidRPr="009C3F0E" w:rsidRDefault="003D6C3E" w:rsidP="006C1D4F">
            <w:pPr>
              <w:numPr>
                <w:ilvl w:val="0"/>
                <w:numId w:val="139"/>
              </w:numPr>
              <w:tabs>
                <w:tab w:val="clear" w:pos="567"/>
                <w:tab w:val="left"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Purchases;</w:t>
            </w:r>
          </w:p>
          <w:p w:rsidR="003D6C3E" w:rsidRPr="009C3F0E" w:rsidRDefault="003D6C3E" w:rsidP="006C1D4F">
            <w:pPr>
              <w:numPr>
                <w:ilvl w:val="0"/>
                <w:numId w:val="139"/>
              </w:numPr>
              <w:tabs>
                <w:tab w:val="clear" w:pos="567"/>
                <w:tab w:val="left"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Sale;</w:t>
            </w:r>
          </w:p>
          <w:p w:rsidR="003D6C3E" w:rsidRPr="009C3F0E" w:rsidRDefault="003D6C3E" w:rsidP="006C1D4F">
            <w:pPr>
              <w:numPr>
                <w:ilvl w:val="0"/>
                <w:numId w:val="139"/>
              </w:numPr>
              <w:tabs>
                <w:tab w:val="clear" w:pos="567"/>
                <w:tab w:val="left"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Scrapping;</w:t>
            </w:r>
          </w:p>
          <w:p w:rsidR="003D6C3E" w:rsidRPr="009C3F0E" w:rsidRDefault="003D6C3E" w:rsidP="006C1D4F">
            <w:pPr>
              <w:numPr>
                <w:ilvl w:val="0"/>
                <w:numId w:val="139"/>
              </w:numPr>
              <w:tabs>
                <w:tab w:val="clear" w:pos="567"/>
                <w:tab w:val="left"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Write-off;</w:t>
            </w:r>
          </w:p>
          <w:p w:rsidR="003D6C3E" w:rsidRPr="009C3F0E" w:rsidRDefault="003D6C3E" w:rsidP="006C1D4F">
            <w:pPr>
              <w:numPr>
                <w:ilvl w:val="0"/>
                <w:numId w:val="139"/>
              </w:numPr>
              <w:tabs>
                <w:tab w:val="clear" w:pos="567"/>
                <w:tab w:val="left"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Impairment;</w:t>
            </w:r>
          </w:p>
          <w:p w:rsidR="003D6C3E" w:rsidRPr="009C3F0E" w:rsidRDefault="003D6C3E" w:rsidP="006C1D4F">
            <w:pPr>
              <w:numPr>
                <w:ilvl w:val="0"/>
                <w:numId w:val="139"/>
              </w:numPr>
              <w:tabs>
                <w:tab w:val="clear" w:pos="567"/>
                <w:tab w:val="left" w:pos="460"/>
              </w:tabs>
              <w:ind w:left="460" w:hanging="426"/>
              <w:rPr>
                <w:rFonts w:ascii="Arial" w:hAnsi="Arial" w:cs="Arial"/>
                <w:color w:val="000000"/>
                <w:sz w:val="22"/>
                <w:szCs w:val="22"/>
                <w:lang w:val="en-ZA"/>
              </w:rPr>
            </w:pPr>
            <w:r w:rsidRPr="009C3F0E">
              <w:rPr>
                <w:rFonts w:ascii="Arial" w:hAnsi="Arial" w:cs="Arial"/>
                <w:color w:val="000000"/>
                <w:sz w:val="22"/>
                <w:szCs w:val="22"/>
                <w:lang w:val="en-ZA"/>
              </w:rPr>
              <w:t>Revaluation.</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color w:val="000000"/>
                <w:sz w:val="22"/>
                <w:szCs w:val="22"/>
                <w:lang w:val="en-ZA"/>
              </w:rPr>
              <w:t>GM: F&amp;A</w:t>
            </w: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t>Ad-hoc</w:t>
            </w: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5.12 The Accountant must review the fixed asset register by agreeing the entries in the fixed asset register to the original documentation (invoices/receipts from supplier). The Accountant must pay specific attention to accuracy, completeness and validity of the updates in the fixed assets register.</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Accountant</w:t>
            </w: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t>Continuously</w:t>
            </w: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5.13 The Accountant must reconcile the fixed asset register to the general ledger fixed assets accounts (cost as well as accumulated depreciation and revaluations/impairment) on a monthly basis. Any differences identified should be investigated and necessary corrections should be made.</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Accountant</w:t>
            </w: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rPr>
              <w:t>Monthly</w:t>
            </w:r>
          </w:p>
        </w:tc>
      </w:tr>
      <w:tr w:rsidR="003D6C3E" w:rsidRPr="009C3F0E" w:rsidTr="000F1EFB">
        <w:tc>
          <w:tcPr>
            <w:tcW w:w="9707" w:type="dxa"/>
            <w:gridSpan w:val="3"/>
          </w:tcPr>
          <w:p w:rsidR="003D6C3E" w:rsidRPr="009C3F0E" w:rsidRDefault="003D6C3E" w:rsidP="009C3F0E">
            <w:pPr>
              <w:rPr>
                <w:rFonts w:ascii="Arial" w:hAnsi="Arial" w:cs="Arial"/>
                <w:b/>
                <w:color w:val="000000"/>
                <w:sz w:val="22"/>
                <w:szCs w:val="22"/>
              </w:rPr>
            </w:pPr>
            <w:r w:rsidRPr="009C3F0E">
              <w:rPr>
                <w:rFonts w:ascii="Arial" w:hAnsi="Arial" w:cs="Arial"/>
                <w:b/>
                <w:color w:val="000000"/>
                <w:sz w:val="22"/>
                <w:szCs w:val="22"/>
              </w:rPr>
              <w:t>6. Depreciation of fixed assets</w:t>
            </w: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 xml:space="preserve">6.1 Depreciation of fixed assets shall be provided on all assets from the time the assets are brought into use </w:t>
            </w:r>
            <w:r w:rsidRPr="009C3F0E">
              <w:rPr>
                <w:rFonts w:ascii="Arial" w:hAnsi="Arial" w:cs="Arial"/>
                <w:color w:val="000000"/>
                <w:sz w:val="22"/>
                <w:szCs w:val="22"/>
                <w:lang w:val="en-ZA"/>
              </w:rPr>
              <w:lastRenderedPageBreak/>
              <w:t>and is calculated by writing off the cost of the asset on a straight line basis over their estimated useful or economic lives.  Depreciation ceases at the earlier of the date on which the asset is classified as held for sale in accordance with IFRS 5 or the date the asset is derecognised.  Depreciation is not ceased when assets are idle. Where possible, each significant component included in fixed assets is to be separately recorded and depreciated. However, no depreciation shall be provided on freehold land. Freehold land shall be stated at cost as modified by revaluation.</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lastRenderedPageBreak/>
              <w:t>Accountant</w:t>
            </w: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lastRenderedPageBreak/>
              <w:t>Ad-hoc</w:t>
            </w:r>
          </w:p>
          <w:p w:rsidR="003D6C3E" w:rsidRPr="009C3F0E" w:rsidRDefault="003D6C3E" w:rsidP="009C3F0E">
            <w:pPr>
              <w:rPr>
                <w:rFonts w:ascii="Arial" w:hAnsi="Arial" w:cs="Arial"/>
                <w:iCs/>
                <w:color w:val="000000"/>
                <w:sz w:val="22"/>
                <w:szCs w:val="22"/>
              </w:rPr>
            </w:pPr>
          </w:p>
          <w:p w:rsidR="003D6C3E" w:rsidRPr="009C3F0E" w:rsidRDefault="003D6C3E" w:rsidP="009C3F0E">
            <w:pPr>
              <w:rPr>
                <w:rFonts w:ascii="Arial" w:hAnsi="Arial" w:cs="Arial"/>
                <w:iCs/>
                <w:color w:val="000000"/>
                <w:sz w:val="22"/>
                <w:szCs w:val="22"/>
              </w:rPr>
            </w:pPr>
          </w:p>
          <w:p w:rsidR="003D6C3E" w:rsidRPr="009C3F0E" w:rsidRDefault="003D6C3E" w:rsidP="009C3F0E">
            <w:pPr>
              <w:rPr>
                <w:rFonts w:ascii="Arial" w:hAnsi="Arial" w:cs="Arial"/>
                <w:iCs/>
                <w:color w:val="000000"/>
                <w:sz w:val="22"/>
                <w:szCs w:val="22"/>
              </w:rPr>
            </w:pPr>
          </w:p>
          <w:p w:rsidR="003D6C3E" w:rsidRPr="009C3F0E" w:rsidRDefault="003D6C3E" w:rsidP="009C3F0E">
            <w:pPr>
              <w:rPr>
                <w:rFonts w:ascii="Arial" w:hAnsi="Arial" w:cs="Arial"/>
                <w:iCs/>
                <w:color w:val="000000"/>
                <w:sz w:val="22"/>
                <w:szCs w:val="22"/>
              </w:rPr>
            </w:pPr>
          </w:p>
          <w:p w:rsidR="003D6C3E" w:rsidRPr="009C3F0E" w:rsidRDefault="003D6C3E" w:rsidP="009C3F0E">
            <w:pPr>
              <w:rPr>
                <w:rFonts w:ascii="Arial" w:hAnsi="Arial" w:cs="Arial"/>
                <w:iCs/>
                <w:color w:val="000000"/>
                <w:sz w:val="22"/>
                <w:szCs w:val="22"/>
              </w:rPr>
            </w:pPr>
          </w:p>
          <w:p w:rsidR="003D6C3E" w:rsidRPr="009C3F0E" w:rsidRDefault="003D6C3E" w:rsidP="009C3F0E">
            <w:pPr>
              <w:rPr>
                <w:rFonts w:ascii="Arial" w:hAnsi="Arial" w:cs="Arial"/>
                <w:iCs/>
                <w:color w:val="000000"/>
                <w:sz w:val="22"/>
                <w:szCs w:val="22"/>
              </w:rPr>
            </w:pPr>
          </w:p>
          <w:p w:rsidR="003D6C3E" w:rsidRPr="009C3F0E" w:rsidRDefault="003D6C3E" w:rsidP="009C3F0E">
            <w:pPr>
              <w:rPr>
                <w:rFonts w:ascii="Arial" w:hAnsi="Arial" w:cs="Arial"/>
                <w:iCs/>
                <w:color w:val="000000"/>
                <w:sz w:val="22"/>
                <w:szCs w:val="22"/>
              </w:rPr>
            </w:pPr>
          </w:p>
          <w:p w:rsidR="003D6C3E" w:rsidRPr="009C3F0E" w:rsidRDefault="003D6C3E" w:rsidP="009C3F0E">
            <w:pPr>
              <w:rPr>
                <w:rFonts w:ascii="Arial" w:hAnsi="Arial" w:cs="Arial"/>
                <w:iCs/>
                <w:color w:val="000000"/>
                <w:sz w:val="22"/>
                <w:szCs w:val="22"/>
              </w:rPr>
            </w:pPr>
          </w:p>
          <w:p w:rsidR="003D6C3E" w:rsidRPr="009C3F0E" w:rsidRDefault="003D6C3E" w:rsidP="009C3F0E">
            <w:pPr>
              <w:rPr>
                <w:rFonts w:ascii="Arial" w:hAnsi="Arial" w:cs="Arial"/>
                <w:iCs/>
                <w:color w:val="000000"/>
                <w:sz w:val="22"/>
                <w:szCs w:val="22"/>
              </w:rPr>
            </w:pPr>
          </w:p>
          <w:p w:rsidR="003D6C3E" w:rsidRPr="009C3F0E" w:rsidRDefault="003D6C3E" w:rsidP="009C3F0E">
            <w:pPr>
              <w:rPr>
                <w:rFonts w:ascii="Arial" w:hAnsi="Arial" w:cs="Arial"/>
                <w:iCs/>
                <w:color w:val="000000"/>
                <w:sz w:val="22"/>
                <w:szCs w:val="22"/>
              </w:rPr>
            </w:pPr>
          </w:p>
          <w:p w:rsidR="003D6C3E" w:rsidRPr="009C3F0E" w:rsidRDefault="003D6C3E" w:rsidP="009C3F0E">
            <w:pPr>
              <w:rPr>
                <w:rFonts w:ascii="Arial" w:hAnsi="Arial" w:cs="Arial"/>
                <w:iCs/>
                <w:color w:val="000000"/>
                <w:sz w:val="22"/>
                <w:szCs w:val="22"/>
              </w:rPr>
            </w:pP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8E7449">
            <w:pPr>
              <w:rPr>
                <w:rFonts w:ascii="Arial" w:hAnsi="Arial" w:cs="Arial"/>
                <w:color w:val="000000"/>
                <w:sz w:val="22"/>
                <w:szCs w:val="22"/>
                <w:lang w:val="en-ZA"/>
              </w:rPr>
            </w:pPr>
            <w:r w:rsidRPr="009C3F0E">
              <w:rPr>
                <w:rFonts w:ascii="Arial" w:hAnsi="Arial" w:cs="Arial"/>
                <w:color w:val="000000"/>
                <w:sz w:val="22"/>
                <w:szCs w:val="22"/>
                <w:lang w:val="en-ZA"/>
              </w:rPr>
              <w:lastRenderedPageBreak/>
              <w:t>6.2 The estimated useful or economic lives and depreciation rates are as per the introduction of this procedures document.  The estimated useful lives of the assets may be reviewed and revised, and any revision shall be approved by the Board.</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Board</w:t>
            </w:r>
          </w:p>
          <w:p w:rsidR="003D6C3E" w:rsidRPr="009C3F0E" w:rsidRDefault="003D6C3E" w:rsidP="009C3F0E">
            <w:pPr>
              <w:rPr>
                <w:rFonts w:ascii="Arial" w:hAnsi="Arial" w:cs="Arial"/>
                <w:iCs/>
                <w:color w:val="000000"/>
                <w:sz w:val="22"/>
                <w:szCs w:val="22"/>
                <w:lang w:val="en-ZA"/>
              </w:rPr>
            </w:pP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t>Ad-hoc</w:t>
            </w:r>
          </w:p>
          <w:p w:rsidR="003D6C3E" w:rsidRPr="009C3F0E" w:rsidRDefault="003D6C3E" w:rsidP="009C3F0E">
            <w:pPr>
              <w:rPr>
                <w:rFonts w:ascii="Arial" w:hAnsi="Arial" w:cs="Arial"/>
                <w:iCs/>
                <w:color w:val="000000"/>
                <w:sz w:val="22"/>
                <w:szCs w:val="22"/>
              </w:rPr>
            </w:pPr>
          </w:p>
        </w:tc>
      </w:tr>
      <w:tr w:rsidR="003D6C3E" w:rsidRPr="009C3F0E" w:rsidTr="000F1EFB">
        <w:tc>
          <w:tcPr>
            <w:tcW w:w="5670" w:type="dxa"/>
          </w:tcPr>
          <w:p w:rsidR="003D6C3E" w:rsidRPr="009C3F0E" w:rsidRDefault="003D6C3E" w:rsidP="008E7449">
            <w:pPr>
              <w:rPr>
                <w:rFonts w:ascii="Arial" w:hAnsi="Arial" w:cs="Arial"/>
                <w:color w:val="000000"/>
                <w:sz w:val="22"/>
                <w:szCs w:val="22"/>
              </w:rPr>
            </w:pPr>
            <w:r w:rsidRPr="009C3F0E">
              <w:rPr>
                <w:rFonts w:ascii="Arial" w:hAnsi="Arial" w:cs="Arial"/>
                <w:color w:val="000000"/>
                <w:sz w:val="22"/>
                <w:szCs w:val="22"/>
                <w:lang w:val="en-ZA"/>
              </w:rPr>
              <w:t xml:space="preserve">6.3 The Accountant must calculate the provision for depreciation on a monthly basis by using the information in the fixed asset register. </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Accountant</w:t>
            </w: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t>Monthly</w:t>
            </w: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6.4 The Accountant must prepare a summary of the depreciation per fixed asset category.</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Accountant</w:t>
            </w: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t>Monthly</w:t>
            </w: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8E7449">
            <w:pPr>
              <w:rPr>
                <w:rFonts w:ascii="Arial" w:hAnsi="Arial" w:cs="Arial"/>
                <w:b/>
                <w:color w:val="000000"/>
                <w:sz w:val="22"/>
                <w:szCs w:val="22"/>
              </w:rPr>
            </w:pPr>
            <w:r w:rsidRPr="009C3F0E">
              <w:rPr>
                <w:rFonts w:ascii="Arial" w:hAnsi="Arial" w:cs="Arial"/>
                <w:color w:val="000000"/>
                <w:sz w:val="22"/>
                <w:szCs w:val="22"/>
                <w:lang w:val="en-ZA"/>
              </w:rPr>
              <w:t>6.5 Fixed assets fully depreciated (i.e. book value is N$ 1.00 but the asset is still in use) are carried in the fixed asset register at N$ 1.00 value.</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Accountant</w:t>
            </w: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t>Continuously</w:t>
            </w:r>
          </w:p>
          <w:p w:rsidR="003D6C3E" w:rsidRPr="009C3F0E" w:rsidRDefault="003D6C3E" w:rsidP="009C3F0E">
            <w:pPr>
              <w:rPr>
                <w:rFonts w:ascii="Arial" w:hAnsi="Arial" w:cs="Arial"/>
                <w:iCs/>
                <w:color w:val="000000"/>
                <w:sz w:val="22"/>
                <w:szCs w:val="22"/>
              </w:rPr>
            </w:pP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8E7449">
            <w:pPr>
              <w:rPr>
                <w:rFonts w:ascii="Arial" w:hAnsi="Arial" w:cs="Arial"/>
                <w:color w:val="000000"/>
                <w:sz w:val="22"/>
                <w:szCs w:val="22"/>
                <w:lang w:val="en-ZA"/>
              </w:rPr>
            </w:pPr>
            <w:r w:rsidRPr="009C3F0E">
              <w:rPr>
                <w:rFonts w:ascii="Arial" w:hAnsi="Arial" w:cs="Arial"/>
                <w:color w:val="000000"/>
                <w:sz w:val="22"/>
                <w:szCs w:val="22"/>
                <w:lang w:val="en-ZA"/>
              </w:rPr>
              <w:t xml:space="preserve">6.6 The Accountant must prepare and process the depreciation journals to update the fixed assets and depreciation accounts in the general ledger. The source document to support the monthly journals is the summarised depreciation calculation. </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Accountant</w:t>
            </w: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t>Monthly</w:t>
            </w: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8E7449">
            <w:pPr>
              <w:rPr>
                <w:rFonts w:ascii="Arial" w:hAnsi="Arial" w:cs="Arial"/>
                <w:color w:val="000000"/>
                <w:sz w:val="22"/>
                <w:szCs w:val="22"/>
              </w:rPr>
            </w:pPr>
            <w:r w:rsidRPr="009C3F0E">
              <w:rPr>
                <w:rFonts w:ascii="Arial" w:hAnsi="Arial" w:cs="Arial"/>
                <w:color w:val="000000"/>
                <w:sz w:val="22"/>
                <w:szCs w:val="22"/>
                <w:lang w:val="en-ZA"/>
              </w:rPr>
              <w:t>6.7 The GM: F&amp;A must approve the journal after he/she reviewed it for accuracy and completeness.</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GM: F&amp;A</w:t>
            </w: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rPr>
              <w:t>Monthly</w:t>
            </w:r>
          </w:p>
        </w:tc>
      </w:tr>
      <w:tr w:rsidR="003D6C3E" w:rsidRPr="009C3F0E" w:rsidTr="000F1EFB">
        <w:tc>
          <w:tcPr>
            <w:tcW w:w="5670" w:type="dxa"/>
          </w:tcPr>
          <w:p w:rsidR="003D6C3E" w:rsidRPr="009C3F0E" w:rsidRDefault="003D6C3E" w:rsidP="009C3F0E">
            <w:pPr>
              <w:rPr>
                <w:rFonts w:ascii="Arial" w:hAnsi="Arial" w:cs="Arial"/>
                <w:b/>
                <w:color w:val="000000"/>
                <w:sz w:val="22"/>
                <w:szCs w:val="22"/>
              </w:rPr>
            </w:pPr>
            <w:r w:rsidRPr="009C3F0E">
              <w:rPr>
                <w:rFonts w:ascii="Arial" w:hAnsi="Arial" w:cs="Arial"/>
                <w:b/>
                <w:color w:val="000000"/>
                <w:sz w:val="22"/>
                <w:szCs w:val="22"/>
                <w:lang w:val="en-ZA"/>
              </w:rPr>
              <w:t>7.  Revaluation</w:t>
            </w:r>
          </w:p>
        </w:tc>
        <w:tc>
          <w:tcPr>
            <w:tcW w:w="2127" w:type="dxa"/>
          </w:tcPr>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 xml:space="preserve">7.1 Assets are revalued according to the accounting policy: </w:t>
            </w:r>
          </w:p>
          <w:p w:rsidR="003D6C3E" w:rsidRPr="009C3F0E" w:rsidRDefault="003D6C3E" w:rsidP="006C1D4F">
            <w:pPr>
              <w:numPr>
                <w:ilvl w:val="0"/>
                <w:numId w:val="140"/>
              </w:numPr>
              <w:tabs>
                <w:tab w:val="clear" w:pos="567"/>
              </w:tabs>
              <w:ind w:left="460" w:hanging="426"/>
              <w:rPr>
                <w:rFonts w:ascii="Arial" w:hAnsi="Arial" w:cs="Arial"/>
                <w:color w:val="000000"/>
                <w:sz w:val="22"/>
                <w:szCs w:val="22"/>
                <w:lang w:val="en-ZA"/>
              </w:rPr>
            </w:pPr>
            <w:r w:rsidRPr="009C3F0E">
              <w:rPr>
                <w:rFonts w:ascii="Arial" w:hAnsi="Arial" w:cs="Arial"/>
                <w:color w:val="000000"/>
                <w:sz w:val="22"/>
                <w:szCs w:val="22"/>
                <w:lang w:val="en-ZA"/>
              </w:rPr>
              <w:t>An expert must be consulted where necessary</w:t>
            </w:r>
          </w:p>
          <w:p w:rsidR="003D6C3E" w:rsidRPr="009C3F0E" w:rsidRDefault="003D6C3E" w:rsidP="006C1D4F">
            <w:pPr>
              <w:numPr>
                <w:ilvl w:val="0"/>
                <w:numId w:val="140"/>
              </w:numPr>
              <w:tabs>
                <w:tab w:val="clear" w:pos="567"/>
              </w:tabs>
              <w:ind w:left="460" w:hanging="426"/>
              <w:rPr>
                <w:rFonts w:ascii="Arial" w:hAnsi="Arial" w:cs="Arial"/>
                <w:color w:val="000000"/>
                <w:sz w:val="22"/>
                <w:szCs w:val="22"/>
                <w:lang w:val="en-ZA"/>
              </w:rPr>
            </w:pPr>
            <w:r w:rsidRPr="009C3F0E">
              <w:rPr>
                <w:rFonts w:ascii="Arial" w:hAnsi="Arial" w:cs="Arial"/>
                <w:color w:val="000000"/>
                <w:sz w:val="22"/>
                <w:szCs w:val="22"/>
                <w:lang w:val="en-ZA"/>
              </w:rPr>
              <w:t>The Board reviews and approves the experts’ report</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color w:val="000000"/>
                <w:sz w:val="22"/>
                <w:szCs w:val="22"/>
                <w:lang w:val="en-ZA"/>
              </w:rPr>
              <w:t>GM: F&amp;A</w:t>
            </w:r>
            <w:r w:rsidRPr="009C3F0E">
              <w:rPr>
                <w:rFonts w:ascii="Arial" w:hAnsi="Arial" w:cs="Arial"/>
                <w:iCs/>
                <w:color w:val="000000"/>
                <w:sz w:val="22"/>
                <w:szCs w:val="22"/>
                <w:lang w:val="en-ZA"/>
              </w:rPr>
              <w:t xml:space="preserve"> </w:t>
            </w: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t>Ad-hoc</w:t>
            </w:r>
          </w:p>
          <w:p w:rsidR="003D6C3E" w:rsidRPr="009C3F0E" w:rsidRDefault="003D6C3E" w:rsidP="009C3F0E">
            <w:pPr>
              <w:rPr>
                <w:rFonts w:ascii="Arial" w:hAnsi="Arial" w:cs="Arial"/>
                <w:iCs/>
                <w:color w:val="000000"/>
                <w:sz w:val="22"/>
                <w:szCs w:val="22"/>
              </w:rPr>
            </w:pP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BB11BE">
            <w:pPr>
              <w:rPr>
                <w:rFonts w:ascii="Arial" w:hAnsi="Arial" w:cs="Arial"/>
                <w:color w:val="000000"/>
                <w:sz w:val="22"/>
                <w:szCs w:val="22"/>
                <w:lang w:val="en-ZA"/>
              </w:rPr>
            </w:pPr>
            <w:r w:rsidRPr="009C3F0E">
              <w:rPr>
                <w:rFonts w:ascii="Arial" w:hAnsi="Arial" w:cs="Arial"/>
                <w:color w:val="000000"/>
                <w:sz w:val="22"/>
                <w:szCs w:val="22"/>
                <w:lang w:val="en-ZA"/>
              </w:rPr>
              <w:t>7.2 The accounting adjustments as a result of the revaluation are processed by the Accountant (refer to policies and procedures for the general ledger for processing of journals).</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Accountant</w:t>
            </w: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t>Ad-hoc</w:t>
            </w:r>
          </w:p>
        </w:tc>
      </w:tr>
      <w:tr w:rsidR="003D6C3E" w:rsidRPr="009C3F0E" w:rsidTr="000F1EFB">
        <w:tc>
          <w:tcPr>
            <w:tcW w:w="9707" w:type="dxa"/>
            <w:gridSpan w:val="3"/>
          </w:tcPr>
          <w:p w:rsidR="003D6C3E" w:rsidRPr="009C3F0E" w:rsidRDefault="003D6C3E" w:rsidP="009C3F0E">
            <w:pPr>
              <w:rPr>
                <w:rFonts w:ascii="Arial" w:hAnsi="Arial" w:cs="Arial"/>
                <w:color w:val="000000"/>
                <w:sz w:val="22"/>
                <w:szCs w:val="22"/>
              </w:rPr>
            </w:pPr>
            <w:r w:rsidRPr="009C3F0E">
              <w:rPr>
                <w:rFonts w:ascii="Arial" w:hAnsi="Arial" w:cs="Arial"/>
                <w:b/>
                <w:color w:val="000000"/>
                <w:sz w:val="22"/>
                <w:szCs w:val="22"/>
                <w:lang w:val="en-ZA"/>
              </w:rPr>
              <w:t>8.  Information to the Chief Executive Officer, Finance and Audit Committee and Board</w:t>
            </w:r>
          </w:p>
        </w:tc>
      </w:tr>
      <w:tr w:rsidR="003D6C3E" w:rsidRPr="009C3F0E" w:rsidTr="000F1EFB">
        <w:tc>
          <w:tcPr>
            <w:tcW w:w="5670" w:type="dxa"/>
          </w:tcPr>
          <w:p w:rsidR="003D6C3E" w:rsidRPr="009C3F0E" w:rsidRDefault="003D6C3E" w:rsidP="00BB11BE">
            <w:pPr>
              <w:rPr>
                <w:rFonts w:ascii="Arial" w:hAnsi="Arial" w:cs="Arial"/>
                <w:color w:val="000000"/>
                <w:sz w:val="22"/>
                <w:szCs w:val="22"/>
              </w:rPr>
            </w:pPr>
            <w:r w:rsidRPr="009C3F0E">
              <w:rPr>
                <w:rFonts w:ascii="Arial" w:hAnsi="Arial" w:cs="Arial"/>
                <w:color w:val="000000"/>
                <w:sz w:val="22"/>
                <w:szCs w:val="22"/>
              </w:rPr>
              <w:t>8</w:t>
            </w:r>
            <w:r w:rsidRPr="009C3F0E">
              <w:rPr>
                <w:rFonts w:ascii="Arial" w:hAnsi="Arial" w:cs="Arial"/>
                <w:color w:val="000000"/>
                <w:sz w:val="22"/>
                <w:szCs w:val="22"/>
                <w:lang w:val="en-ZA"/>
              </w:rPr>
              <w:t>.1 The Accountant compiles the monthly management information and submits it to the GM: F&amp;A for review.</w:t>
            </w:r>
          </w:p>
        </w:tc>
        <w:tc>
          <w:tcPr>
            <w:tcW w:w="2127"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Accountant</w:t>
            </w: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iCs/>
                <w:color w:val="000000"/>
                <w:sz w:val="22"/>
                <w:szCs w:val="22"/>
              </w:rPr>
            </w:pPr>
            <w:r w:rsidRPr="009C3F0E">
              <w:rPr>
                <w:rFonts w:ascii="Arial" w:hAnsi="Arial" w:cs="Arial"/>
                <w:iCs/>
                <w:color w:val="000000"/>
                <w:sz w:val="22"/>
                <w:szCs w:val="22"/>
              </w:rPr>
              <w:t>Monthly</w:t>
            </w:r>
          </w:p>
          <w:p w:rsidR="003D6C3E" w:rsidRPr="009C3F0E" w:rsidRDefault="003D6C3E" w:rsidP="009C3F0E">
            <w:pPr>
              <w:rPr>
                <w:rFonts w:ascii="Arial" w:hAnsi="Arial" w:cs="Arial"/>
                <w:iCs/>
                <w:color w:val="000000"/>
                <w:sz w:val="22"/>
                <w:szCs w:val="22"/>
              </w:rPr>
            </w:pPr>
          </w:p>
          <w:p w:rsidR="003D6C3E" w:rsidRPr="009C3F0E" w:rsidRDefault="003D6C3E" w:rsidP="009C3F0E">
            <w:pPr>
              <w:rPr>
                <w:rFonts w:ascii="Arial" w:hAnsi="Arial" w:cs="Arial"/>
                <w:color w:val="000000"/>
                <w:sz w:val="22"/>
                <w:szCs w:val="22"/>
              </w:rPr>
            </w:pPr>
          </w:p>
        </w:tc>
      </w:tr>
      <w:tr w:rsidR="003D6C3E" w:rsidRPr="009C3F0E" w:rsidTr="000F1EFB">
        <w:tc>
          <w:tcPr>
            <w:tcW w:w="5670" w:type="dxa"/>
          </w:tcPr>
          <w:p w:rsidR="003D6C3E" w:rsidRPr="009C3F0E" w:rsidRDefault="003D6C3E" w:rsidP="009C3F0E">
            <w:pPr>
              <w:rPr>
                <w:rFonts w:ascii="Arial" w:hAnsi="Arial" w:cs="Arial"/>
                <w:color w:val="000000"/>
                <w:sz w:val="22"/>
                <w:szCs w:val="22"/>
                <w:lang w:val="en-ZA"/>
              </w:rPr>
            </w:pPr>
            <w:r w:rsidRPr="009C3F0E">
              <w:rPr>
                <w:rFonts w:ascii="Arial" w:hAnsi="Arial" w:cs="Arial"/>
                <w:color w:val="000000"/>
                <w:sz w:val="22"/>
                <w:szCs w:val="22"/>
                <w:lang w:val="en-ZA"/>
              </w:rPr>
              <w:t>8.2 The GM: F&amp;A must present a summary on a monthly basis to the CEO and on a quarterly basis to the Finance and Audit Committee stating the following information:</w:t>
            </w:r>
          </w:p>
          <w:p w:rsidR="003D6C3E" w:rsidRPr="009C3F0E" w:rsidRDefault="003D6C3E" w:rsidP="006C1D4F">
            <w:pPr>
              <w:numPr>
                <w:ilvl w:val="0"/>
                <w:numId w:val="141"/>
              </w:numPr>
              <w:ind w:left="360"/>
              <w:rPr>
                <w:rFonts w:ascii="Arial" w:hAnsi="Arial" w:cs="Arial"/>
                <w:color w:val="000000"/>
                <w:sz w:val="22"/>
                <w:szCs w:val="22"/>
                <w:lang w:val="en-ZA"/>
              </w:rPr>
            </w:pPr>
            <w:r w:rsidRPr="009C3F0E">
              <w:rPr>
                <w:rFonts w:ascii="Arial" w:hAnsi="Arial" w:cs="Arial"/>
                <w:color w:val="000000"/>
                <w:sz w:val="22"/>
                <w:szCs w:val="22"/>
                <w:lang w:val="en-ZA"/>
              </w:rPr>
              <w:t>Procurement during the period</w:t>
            </w:r>
          </w:p>
          <w:p w:rsidR="003D6C3E" w:rsidRPr="009C3F0E" w:rsidRDefault="003D6C3E" w:rsidP="006C1D4F">
            <w:pPr>
              <w:numPr>
                <w:ilvl w:val="0"/>
                <w:numId w:val="147"/>
              </w:numPr>
              <w:tabs>
                <w:tab w:val="left" w:pos="1080"/>
              </w:tabs>
              <w:ind w:left="720"/>
              <w:rPr>
                <w:rFonts w:ascii="Arial" w:hAnsi="Arial" w:cs="Arial"/>
                <w:color w:val="000000"/>
                <w:sz w:val="22"/>
                <w:szCs w:val="22"/>
                <w:lang w:val="en-ZA"/>
              </w:rPr>
            </w:pPr>
            <w:r w:rsidRPr="009C3F0E">
              <w:rPr>
                <w:rFonts w:ascii="Arial" w:hAnsi="Arial" w:cs="Arial"/>
                <w:color w:val="000000"/>
                <w:sz w:val="22"/>
                <w:szCs w:val="22"/>
                <w:lang w:val="en-ZA"/>
              </w:rPr>
              <w:t>Description of asset;</w:t>
            </w:r>
          </w:p>
          <w:p w:rsidR="003D6C3E" w:rsidRPr="009C3F0E" w:rsidRDefault="003D6C3E" w:rsidP="006C1D4F">
            <w:pPr>
              <w:numPr>
                <w:ilvl w:val="0"/>
                <w:numId w:val="147"/>
              </w:numPr>
              <w:tabs>
                <w:tab w:val="left" w:pos="1080"/>
              </w:tabs>
              <w:ind w:left="720"/>
              <w:rPr>
                <w:rFonts w:ascii="Arial" w:hAnsi="Arial" w:cs="Arial"/>
                <w:color w:val="000000"/>
                <w:sz w:val="22"/>
                <w:szCs w:val="22"/>
                <w:lang w:val="en-ZA"/>
              </w:rPr>
            </w:pPr>
            <w:r w:rsidRPr="009C3F0E">
              <w:rPr>
                <w:rFonts w:ascii="Arial" w:hAnsi="Arial" w:cs="Arial"/>
                <w:color w:val="000000"/>
                <w:sz w:val="22"/>
                <w:szCs w:val="22"/>
                <w:lang w:val="en-ZA"/>
              </w:rPr>
              <w:t>Cost price;</w:t>
            </w:r>
          </w:p>
          <w:p w:rsidR="003D6C3E" w:rsidRPr="009C3F0E" w:rsidRDefault="003D6C3E" w:rsidP="006C1D4F">
            <w:pPr>
              <w:numPr>
                <w:ilvl w:val="0"/>
                <w:numId w:val="147"/>
              </w:numPr>
              <w:tabs>
                <w:tab w:val="left" w:pos="1080"/>
              </w:tabs>
              <w:ind w:left="720"/>
              <w:rPr>
                <w:rFonts w:ascii="Arial" w:hAnsi="Arial" w:cs="Arial"/>
                <w:color w:val="000000"/>
                <w:sz w:val="22"/>
                <w:szCs w:val="22"/>
                <w:lang w:val="en-ZA"/>
              </w:rPr>
            </w:pPr>
            <w:r w:rsidRPr="009C3F0E">
              <w:rPr>
                <w:rFonts w:ascii="Arial" w:hAnsi="Arial" w:cs="Arial"/>
                <w:color w:val="000000"/>
                <w:sz w:val="22"/>
                <w:szCs w:val="22"/>
                <w:lang w:val="en-ZA"/>
              </w:rPr>
              <w:lastRenderedPageBreak/>
              <w:t>Budget;</w:t>
            </w:r>
          </w:p>
          <w:p w:rsidR="003D6C3E" w:rsidRPr="009C3F0E" w:rsidRDefault="003D6C3E" w:rsidP="006C1D4F">
            <w:pPr>
              <w:numPr>
                <w:ilvl w:val="0"/>
                <w:numId w:val="147"/>
              </w:numPr>
              <w:tabs>
                <w:tab w:val="left" w:pos="1080"/>
              </w:tabs>
              <w:ind w:left="720"/>
              <w:rPr>
                <w:rFonts w:ascii="Arial" w:hAnsi="Arial" w:cs="Arial"/>
                <w:color w:val="000000"/>
                <w:sz w:val="22"/>
                <w:szCs w:val="22"/>
                <w:lang w:val="en-ZA"/>
              </w:rPr>
            </w:pPr>
            <w:r w:rsidRPr="009C3F0E">
              <w:rPr>
                <w:rFonts w:ascii="Arial" w:hAnsi="Arial" w:cs="Arial"/>
                <w:color w:val="000000"/>
                <w:sz w:val="22"/>
                <w:szCs w:val="22"/>
                <w:lang w:val="en-ZA"/>
              </w:rPr>
              <w:t>Department who acquired asset.</w:t>
            </w:r>
          </w:p>
          <w:p w:rsidR="003D6C3E" w:rsidRPr="009C3F0E" w:rsidRDefault="003D6C3E" w:rsidP="006C1D4F">
            <w:pPr>
              <w:numPr>
                <w:ilvl w:val="0"/>
                <w:numId w:val="141"/>
              </w:numPr>
              <w:ind w:left="360"/>
              <w:rPr>
                <w:rFonts w:ascii="Arial" w:hAnsi="Arial" w:cs="Arial"/>
                <w:color w:val="000000"/>
                <w:sz w:val="22"/>
                <w:szCs w:val="22"/>
                <w:lang w:val="en-ZA"/>
              </w:rPr>
            </w:pPr>
            <w:r w:rsidRPr="009C3F0E">
              <w:rPr>
                <w:rFonts w:ascii="Arial" w:hAnsi="Arial" w:cs="Arial"/>
                <w:color w:val="000000"/>
                <w:sz w:val="22"/>
                <w:szCs w:val="22"/>
                <w:lang w:val="en-ZA"/>
              </w:rPr>
              <w:t>Disposals during the period</w:t>
            </w:r>
          </w:p>
          <w:p w:rsidR="003D6C3E" w:rsidRPr="009C3F0E" w:rsidRDefault="003D6C3E" w:rsidP="006C1D4F">
            <w:pPr>
              <w:numPr>
                <w:ilvl w:val="0"/>
                <w:numId w:val="148"/>
              </w:numPr>
              <w:tabs>
                <w:tab w:val="left" w:pos="1080"/>
              </w:tabs>
              <w:ind w:left="720"/>
              <w:rPr>
                <w:rFonts w:ascii="Arial" w:hAnsi="Arial" w:cs="Arial"/>
                <w:color w:val="000000"/>
                <w:sz w:val="22"/>
                <w:szCs w:val="22"/>
                <w:lang w:val="en-ZA"/>
              </w:rPr>
            </w:pPr>
            <w:r w:rsidRPr="009C3F0E">
              <w:rPr>
                <w:rFonts w:ascii="Arial" w:hAnsi="Arial" w:cs="Arial"/>
                <w:color w:val="000000"/>
                <w:sz w:val="22"/>
                <w:szCs w:val="22"/>
                <w:lang w:val="en-ZA"/>
              </w:rPr>
              <w:t>Description of asset;</w:t>
            </w:r>
          </w:p>
          <w:p w:rsidR="003D6C3E" w:rsidRPr="009C3F0E" w:rsidRDefault="003D6C3E" w:rsidP="006C1D4F">
            <w:pPr>
              <w:numPr>
                <w:ilvl w:val="0"/>
                <w:numId w:val="148"/>
              </w:numPr>
              <w:tabs>
                <w:tab w:val="left" w:pos="1080"/>
              </w:tabs>
              <w:ind w:left="720"/>
              <w:rPr>
                <w:rFonts w:ascii="Arial" w:hAnsi="Arial" w:cs="Arial"/>
                <w:color w:val="000000"/>
                <w:sz w:val="22"/>
                <w:szCs w:val="22"/>
                <w:lang w:val="en-ZA"/>
              </w:rPr>
            </w:pPr>
            <w:r w:rsidRPr="009C3F0E">
              <w:rPr>
                <w:rFonts w:ascii="Arial" w:hAnsi="Arial" w:cs="Arial"/>
                <w:color w:val="000000"/>
                <w:sz w:val="22"/>
                <w:szCs w:val="22"/>
                <w:lang w:val="en-ZA"/>
              </w:rPr>
              <w:t>Reason of disposal;</w:t>
            </w:r>
          </w:p>
          <w:p w:rsidR="003D6C3E" w:rsidRPr="009C3F0E" w:rsidRDefault="003D6C3E" w:rsidP="006C1D4F">
            <w:pPr>
              <w:numPr>
                <w:ilvl w:val="0"/>
                <w:numId w:val="148"/>
              </w:numPr>
              <w:tabs>
                <w:tab w:val="left" w:pos="1080"/>
              </w:tabs>
              <w:ind w:left="720"/>
              <w:rPr>
                <w:rFonts w:ascii="Arial" w:hAnsi="Arial" w:cs="Arial"/>
                <w:color w:val="000000"/>
                <w:sz w:val="22"/>
                <w:szCs w:val="22"/>
                <w:lang w:val="en-ZA"/>
              </w:rPr>
            </w:pPr>
            <w:r w:rsidRPr="009C3F0E">
              <w:rPr>
                <w:rFonts w:ascii="Arial" w:hAnsi="Arial" w:cs="Arial"/>
                <w:color w:val="000000"/>
                <w:sz w:val="22"/>
                <w:szCs w:val="22"/>
                <w:lang w:val="en-ZA"/>
              </w:rPr>
              <w:t>Amount received;</w:t>
            </w:r>
          </w:p>
          <w:p w:rsidR="003D6C3E" w:rsidRPr="009C3F0E" w:rsidRDefault="003D6C3E" w:rsidP="006C1D4F">
            <w:pPr>
              <w:numPr>
                <w:ilvl w:val="0"/>
                <w:numId w:val="148"/>
              </w:numPr>
              <w:tabs>
                <w:tab w:val="left" w:pos="1080"/>
              </w:tabs>
              <w:ind w:left="720"/>
              <w:rPr>
                <w:rFonts w:ascii="Arial" w:hAnsi="Arial" w:cs="Arial"/>
                <w:color w:val="000000"/>
                <w:sz w:val="22"/>
                <w:szCs w:val="22"/>
                <w:lang w:val="en-ZA"/>
              </w:rPr>
            </w:pPr>
            <w:r w:rsidRPr="009C3F0E">
              <w:rPr>
                <w:rFonts w:ascii="Arial" w:hAnsi="Arial" w:cs="Arial"/>
                <w:color w:val="000000"/>
                <w:sz w:val="22"/>
                <w:szCs w:val="22"/>
                <w:lang w:val="en-ZA"/>
              </w:rPr>
              <w:t>Loss/Profit.</w:t>
            </w:r>
          </w:p>
          <w:p w:rsidR="003D6C3E" w:rsidRPr="009C3F0E" w:rsidRDefault="003D6C3E" w:rsidP="006C1D4F">
            <w:pPr>
              <w:numPr>
                <w:ilvl w:val="0"/>
                <w:numId w:val="141"/>
              </w:numPr>
              <w:ind w:left="360"/>
              <w:rPr>
                <w:rFonts w:ascii="Arial" w:hAnsi="Arial" w:cs="Arial"/>
                <w:color w:val="000000"/>
                <w:sz w:val="22"/>
                <w:szCs w:val="22"/>
                <w:lang w:val="en-ZA"/>
              </w:rPr>
            </w:pPr>
            <w:r w:rsidRPr="009C3F0E">
              <w:rPr>
                <w:rFonts w:ascii="Arial" w:hAnsi="Arial" w:cs="Arial"/>
                <w:color w:val="000000"/>
                <w:sz w:val="22"/>
                <w:szCs w:val="22"/>
                <w:lang w:val="en-ZA"/>
              </w:rPr>
              <w:t>Schedule summarizing the depreciation for the period and year to date.</w:t>
            </w:r>
          </w:p>
          <w:p w:rsidR="003D6C3E" w:rsidRPr="009C3F0E" w:rsidRDefault="003D6C3E" w:rsidP="006C1D4F">
            <w:pPr>
              <w:numPr>
                <w:ilvl w:val="0"/>
                <w:numId w:val="141"/>
              </w:numPr>
              <w:tabs>
                <w:tab w:val="clear" w:pos="720"/>
                <w:tab w:val="num" w:pos="318"/>
              </w:tabs>
              <w:ind w:left="318" w:hanging="318"/>
              <w:rPr>
                <w:rFonts w:ascii="Arial" w:hAnsi="Arial" w:cs="Arial"/>
                <w:color w:val="000000"/>
                <w:sz w:val="22"/>
                <w:szCs w:val="22"/>
                <w:lang w:val="en-ZA"/>
              </w:rPr>
            </w:pPr>
            <w:r w:rsidRPr="009C3F0E">
              <w:rPr>
                <w:rFonts w:ascii="Arial" w:hAnsi="Arial" w:cs="Arial"/>
                <w:color w:val="000000"/>
                <w:sz w:val="22"/>
                <w:szCs w:val="22"/>
                <w:lang w:val="en-ZA"/>
              </w:rPr>
              <w:t>All write-offs of assets for the period;</w:t>
            </w:r>
          </w:p>
          <w:p w:rsidR="003D6C3E" w:rsidRPr="009C3F0E" w:rsidRDefault="003D6C3E" w:rsidP="006C1D4F">
            <w:pPr>
              <w:numPr>
                <w:ilvl w:val="0"/>
                <w:numId w:val="141"/>
              </w:numPr>
              <w:tabs>
                <w:tab w:val="clear" w:pos="720"/>
                <w:tab w:val="num" w:pos="318"/>
              </w:tabs>
              <w:ind w:left="318" w:hanging="318"/>
              <w:rPr>
                <w:rFonts w:ascii="Arial" w:hAnsi="Arial" w:cs="Arial"/>
                <w:color w:val="000000"/>
                <w:sz w:val="22"/>
                <w:szCs w:val="22"/>
                <w:lang w:val="en-ZA"/>
              </w:rPr>
            </w:pPr>
            <w:r w:rsidRPr="009C3F0E">
              <w:rPr>
                <w:rFonts w:ascii="Arial" w:hAnsi="Arial" w:cs="Arial"/>
                <w:color w:val="000000"/>
                <w:sz w:val="22"/>
                <w:szCs w:val="22"/>
                <w:lang w:val="en-ZA"/>
              </w:rPr>
              <w:t>Summary of kilometres travelled with pool vehicle and amount spent on the pool car (fuel, service);</w:t>
            </w:r>
          </w:p>
          <w:p w:rsidR="003D6C3E" w:rsidRPr="009C3F0E" w:rsidRDefault="003D6C3E" w:rsidP="006C1D4F">
            <w:pPr>
              <w:numPr>
                <w:ilvl w:val="0"/>
                <w:numId w:val="141"/>
              </w:numPr>
              <w:tabs>
                <w:tab w:val="clear" w:pos="720"/>
                <w:tab w:val="num" w:pos="318"/>
              </w:tabs>
              <w:ind w:left="318" w:hanging="318"/>
              <w:rPr>
                <w:rFonts w:ascii="Arial" w:hAnsi="Arial" w:cs="Arial"/>
                <w:color w:val="000000"/>
                <w:sz w:val="22"/>
                <w:szCs w:val="22"/>
                <w:lang w:val="en-ZA"/>
              </w:rPr>
            </w:pPr>
            <w:r w:rsidRPr="009C3F0E">
              <w:rPr>
                <w:rFonts w:ascii="Arial" w:hAnsi="Arial" w:cs="Arial"/>
                <w:color w:val="000000"/>
                <w:sz w:val="22"/>
                <w:szCs w:val="22"/>
                <w:lang w:val="en-ZA"/>
              </w:rPr>
              <w:t>Results of 6-monthly fixed asset confirmation by employees;</w:t>
            </w:r>
          </w:p>
          <w:p w:rsidR="003D6C3E" w:rsidRPr="009C3F0E" w:rsidRDefault="003D6C3E" w:rsidP="006C1D4F">
            <w:pPr>
              <w:numPr>
                <w:ilvl w:val="0"/>
                <w:numId w:val="141"/>
              </w:numPr>
              <w:tabs>
                <w:tab w:val="clear" w:pos="720"/>
                <w:tab w:val="num" w:pos="318"/>
              </w:tabs>
              <w:ind w:left="318" w:hanging="318"/>
              <w:rPr>
                <w:rFonts w:ascii="Arial" w:hAnsi="Arial" w:cs="Arial"/>
                <w:color w:val="000000"/>
                <w:sz w:val="22"/>
                <w:szCs w:val="22"/>
                <w:lang w:val="en-ZA"/>
              </w:rPr>
            </w:pPr>
            <w:r w:rsidRPr="009C3F0E">
              <w:rPr>
                <w:rFonts w:ascii="Arial" w:hAnsi="Arial" w:cs="Arial"/>
                <w:color w:val="000000"/>
                <w:sz w:val="22"/>
                <w:szCs w:val="22"/>
                <w:lang w:val="en-ZA"/>
              </w:rPr>
              <w:t>Results of annual fixed asset verification.</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lastRenderedPageBreak/>
              <w:t>GM: F&amp;A</w:t>
            </w: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rPr>
              <w:t>Monthly</w:t>
            </w:r>
          </w:p>
        </w:tc>
      </w:tr>
      <w:tr w:rsidR="003D6C3E" w:rsidRPr="009C3F0E" w:rsidTr="000F1EFB">
        <w:tc>
          <w:tcPr>
            <w:tcW w:w="567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lastRenderedPageBreak/>
              <w:t>8.3 A summary of fixed asset acquisitions and disposals will be reported to the Board annually.</w:t>
            </w:r>
          </w:p>
        </w:tc>
        <w:tc>
          <w:tcPr>
            <w:tcW w:w="212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GM: F&amp;A</w:t>
            </w:r>
          </w:p>
          <w:p w:rsidR="003D6C3E" w:rsidRPr="009C3F0E" w:rsidRDefault="003D6C3E" w:rsidP="009C3F0E">
            <w:pPr>
              <w:rPr>
                <w:rFonts w:ascii="Arial" w:hAnsi="Arial" w:cs="Arial"/>
                <w:color w:val="000000"/>
                <w:sz w:val="22"/>
                <w:szCs w:val="22"/>
              </w:rPr>
            </w:pPr>
          </w:p>
        </w:tc>
        <w:tc>
          <w:tcPr>
            <w:tcW w:w="1910"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Annually</w:t>
            </w:r>
          </w:p>
        </w:tc>
      </w:tr>
    </w:tbl>
    <w:p w:rsidR="003D6C3E" w:rsidRPr="009C3F0E" w:rsidRDefault="003D6C3E" w:rsidP="009C3F0E">
      <w:pPr>
        <w:rPr>
          <w:rFonts w:ascii="Arial" w:hAnsi="Arial" w:cs="Arial"/>
          <w:b/>
          <w:bCs/>
          <w:color w:val="000000"/>
          <w:sz w:val="22"/>
          <w:szCs w:val="22"/>
        </w:rPr>
      </w:pP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sectPr w:rsidR="003D6C3E" w:rsidRPr="009C3F0E" w:rsidSect="00DF4432">
          <w:footerReference w:type="first" r:id="rId81"/>
          <w:pgSz w:w="11907" w:h="16839" w:code="9"/>
          <w:pgMar w:top="1440" w:right="1183" w:bottom="1276" w:left="1418" w:header="720" w:footer="663" w:gutter="0"/>
          <w:cols w:space="720"/>
          <w:titlePg/>
          <w:docGrid w:linePitch="360"/>
        </w:sectPr>
      </w:pPr>
    </w:p>
    <w:p w:rsidR="003D6C3E" w:rsidRPr="009C3F0E" w:rsidRDefault="003D6C3E" w:rsidP="00874412">
      <w:pPr>
        <w:tabs>
          <w:tab w:val="left" w:pos="709"/>
        </w:tabs>
        <w:ind w:left="709" w:hanging="709"/>
        <w:rPr>
          <w:rFonts w:ascii="Arial" w:hAnsi="Arial" w:cs="Arial"/>
          <w:b/>
          <w:bCs/>
          <w:color w:val="000000"/>
          <w:sz w:val="22"/>
          <w:szCs w:val="22"/>
        </w:rPr>
      </w:pPr>
      <w:r w:rsidRPr="009C3F0E">
        <w:rPr>
          <w:rFonts w:ascii="Arial" w:hAnsi="Arial" w:cs="Arial"/>
          <w:b/>
          <w:bCs/>
          <w:color w:val="000000"/>
          <w:sz w:val="22"/>
          <w:szCs w:val="22"/>
        </w:rPr>
        <w:lastRenderedPageBreak/>
        <w:t xml:space="preserve">10. </w:t>
      </w:r>
      <w:r w:rsidR="00874412">
        <w:rPr>
          <w:rFonts w:ascii="Arial" w:hAnsi="Arial" w:cs="Arial"/>
          <w:b/>
          <w:bCs/>
          <w:color w:val="000000"/>
          <w:sz w:val="22"/>
          <w:szCs w:val="22"/>
        </w:rPr>
        <w:tab/>
      </w:r>
      <w:r w:rsidRPr="009C3F0E">
        <w:rPr>
          <w:rFonts w:ascii="Arial" w:hAnsi="Arial" w:cs="Arial"/>
          <w:b/>
          <w:bCs/>
          <w:color w:val="000000"/>
          <w:sz w:val="22"/>
          <w:szCs w:val="22"/>
        </w:rPr>
        <w:t xml:space="preserve">PURCHASING AND RECEIPT OF GOODS </w:t>
      </w:r>
    </w:p>
    <w:p w:rsidR="003D6C3E" w:rsidRPr="009C3F0E" w:rsidRDefault="003D6C3E" w:rsidP="00874412">
      <w:pPr>
        <w:tabs>
          <w:tab w:val="left" w:pos="709"/>
        </w:tabs>
        <w:ind w:left="709" w:hanging="709"/>
        <w:rPr>
          <w:rFonts w:ascii="Arial" w:hAnsi="Arial" w:cs="Arial"/>
          <w:color w:val="000000"/>
          <w:sz w:val="22"/>
          <w:szCs w:val="22"/>
        </w:rPr>
      </w:pPr>
    </w:p>
    <w:p w:rsidR="003D6C3E" w:rsidRPr="009C3F0E" w:rsidRDefault="003D6C3E" w:rsidP="00874412">
      <w:pPr>
        <w:tabs>
          <w:tab w:val="left" w:pos="709"/>
        </w:tabs>
        <w:ind w:left="709" w:hanging="709"/>
        <w:rPr>
          <w:rFonts w:ascii="Arial" w:hAnsi="Arial" w:cs="Arial"/>
          <w:b/>
          <w:bCs/>
          <w:color w:val="000000"/>
          <w:sz w:val="22"/>
          <w:szCs w:val="22"/>
        </w:rPr>
      </w:pPr>
      <w:r w:rsidRPr="009C3F0E">
        <w:rPr>
          <w:rFonts w:ascii="Arial" w:hAnsi="Arial" w:cs="Arial"/>
          <w:b/>
          <w:bCs/>
          <w:color w:val="000000"/>
          <w:sz w:val="22"/>
          <w:szCs w:val="22"/>
        </w:rPr>
        <w:t xml:space="preserve">10.1 </w:t>
      </w:r>
      <w:r w:rsidR="00874412">
        <w:rPr>
          <w:rFonts w:ascii="Arial" w:hAnsi="Arial" w:cs="Arial"/>
          <w:b/>
          <w:bCs/>
          <w:color w:val="000000"/>
          <w:sz w:val="22"/>
          <w:szCs w:val="22"/>
        </w:rPr>
        <w:tab/>
      </w:r>
      <w:r w:rsidRPr="009C3F0E">
        <w:rPr>
          <w:rFonts w:ascii="Arial" w:hAnsi="Arial" w:cs="Arial"/>
          <w:b/>
          <w:bCs/>
          <w:color w:val="000000"/>
          <w:sz w:val="22"/>
          <w:szCs w:val="22"/>
        </w:rPr>
        <w:t>Introduction</w:t>
      </w:r>
    </w:p>
    <w:p w:rsidR="003D6C3E" w:rsidRPr="009C3F0E" w:rsidRDefault="003D6C3E" w:rsidP="00874412">
      <w:pPr>
        <w:tabs>
          <w:tab w:val="left" w:pos="709"/>
        </w:tabs>
        <w:ind w:left="709" w:hanging="709"/>
        <w:rPr>
          <w:rFonts w:ascii="Arial" w:hAnsi="Arial" w:cs="Arial"/>
          <w:color w:val="000000"/>
          <w:sz w:val="22"/>
          <w:szCs w:val="22"/>
        </w:rPr>
      </w:pPr>
    </w:p>
    <w:p w:rsidR="003D6C3E" w:rsidRPr="009C3F0E" w:rsidRDefault="003D6C3E" w:rsidP="00874412">
      <w:pPr>
        <w:tabs>
          <w:tab w:val="left" w:pos="709"/>
        </w:tabs>
        <w:ind w:left="709" w:hanging="709"/>
        <w:rPr>
          <w:rFonts w:ascii="Arial" w:hAnsi="Arial" w:cs="Arial"/>
          <w:color w:val="000000"/>
          <w:sz w:val="22"/>
          <w:szCs w:val="22"/>
        </w:rPr>
      </w:pPr>
      <w:r w:rsidRPr="009C3F0E">
        <w:rPr>
          <w:rFonts w:ascii="Arial" w:hAnsi="Arial" w:cs="Arial"/>
          <w:color w:val="000000"/>
          <w:sz w:val="22"/>
          <w:szCs w:val="22"/>
        </w:rPr>
        <w:t xml:space="preserve">10.1.1 </w:t>
      </w:r>
      <w:r w:rsidR="00874412">
        <w:rPr>
          <w:rFonts w:ascii="Arial" w:hAnsi="Arial" w:cs="Arial"/>
          <w:color w:val="000000"/>
          <w:sz w:val="22"/>
          <w:szCs w:val="22"/>
        </w:rPr>
        <w:tab/>
      </w:r>
      <w:r w:rsidRPr="009C3F0E">
        <w:rPr>
          <w:rFonts w:ascii="Arial" w:hAnsi="Arial" w:cs="Arial"/>
          <w:color w:val="000000"/>
          <w:sz w:val="22"/>
          <w:szCs w:val="22"/>
        </w:rPr>
        <w:t xml:space="preserve">All ordering for the supply of goods and services is to be done by the Administration Department. </w:t>
      </w:r>
    </w:p>
    <w:p w:rsidR="003D6C3E" w:rsidRPr="009C3F0E" w:rsidRDefault="003D6C3E" w:rsidP="00874412">
      <w:pPr>
        <w:tabs>
          <w:tab w:val="left" w:pos="709"/>
        </w:tabs>
        <w:ind w:left="709" w:hanging="709"/>
        <w:rPr>
          <w:rFonts w:ascii="Arial" w:hAnsi="Arial" w:cs="Arial"/>
          <w:color w:val="000000"/>
          <w:sz w:val="22"/>
          <w:szCs w:val="22"/>
        </w:rPr>
      </w:pPr>
    </w:p>
    <w:p w:rsidR="003D6C3E" w:rsidRPr="009C3F0E" w:rsidRDefault="003D6C3E" w:rsidP="00874412">
      <w:pPr>
        <w:tabs>
          <w:tab w:val="left" w:pos="709"/>
        </w:tabs>
        <w:ind w:left="709" w:hanging="709"/>
        <w:rPr>
          <w:rFonts w:ascii="Arial" w:hAnsi="Arial" w:cs="Arial"/>
          <w:color w:val="000000"/>
          <w:sz w:val="22"/>
          <w:szCs w:val="22"/>
        </w:rPr>
      </w:pPr>
      <w:r w:rsidRPr="009C3F0E">
        <w:rPr>
          <w:rFonts w:ascii="Arial" w:hAnsi="Arial" w:cs="Arial"/>
          <w:color w:val="000000"/>
          <w:sz w:val="22"/>
          <w:szCs w:val="22"/>
        </w:rPr>
        <w:t xml:space="preserve">10.1.2 For recurring of standard items costing less that N$30,000 this may be made by means of Direct Orders, otherwise a quotation to tendering process is required. For non-standard items or anything costing in excess of N$10,000, it is necessary to obtain competitive quotations, or formal tenders if the cost is in excess of N$100,000. </w:t>
      </w:r>
    </w:p>
    <w:p w:rsidR="003D6C3E" w:rsidRPr="009C3F0E" w:rsidRDefault="003D6C3E" w:rsidP="00874412">
      <w:pPr>
        <w:tabs>
          <w:tab w:val="left" w:pos="709"/>
        </w:tabs>
        <w:ind w:left="709" w:hanging="709"/>
        <w:rPr>
          <w:rFonts w:ascii="Arial" w:hAnsi="Arial" w:cs="Arial"/>
          <w:color w:val="000000"/>
          <w:sz w:val="22"/>
          <w:szCs w:val="22"/>
        </w:rPr>
      </w:pPr>
    </w:p>
    <w:p w:rsidR="003D6C3E" w:rsidRPr="009C3F0E" w:rsidRDefault="003D6C3E" w:rsidP="00874412">
      <w:pPr>
        <w:tabs>
          <w:tab w:val="left" w:pos="709"/>
        </w:tabs>
        <w:ind w:left="709" w:hanging="709"/>
        <w:rPr>
          <w:rFonts w:ascii="Arial" w:hAnsi="Arial" w:cs="Arial"/>
          <w:color w:val="000000"/>
          <w:sz w:val="22"/>
          <w:szCs w:val="22"/>
        </w:rPr>
      </w:pPr>
      <w:r w:rsidRPr="009C3F0E">
        <w:rPr>
          <w:rFonts w:ascii="Arial" w:hAnsi="Arial" w:cs="Arial"/>
          <w:color w:val="000000"/>
          <w:sz w:val="22"/>
          <w:szCs w:val="22"/>
        </w:rPr>
        <w:t xml:space="preserve">10.1.3 Refer to the Tendering and Contract Procedures Handbook for tender and procurement procedures. </w:t>
      </w:r>
    </w:p>
    <w:p w:rsidR="003D6C3E" w:rsidRPr="009C3F0E" w:rsidRDefault="003D6C3E" w:rsidP="00874412">
      <w:pPr>
        <w:tabs>
          <w:tab w:val="left" w:pos="709"/>
        </w:tabs>
        <w:ind w:left="709" w:hanging="709"/>
        <w:rPr>
          <w:rFonts w:ascii="Arial" w:hAnsi="Arial" w:cs="Arial"/>
          <w:color w:val="000000"/>
          <w:sz w:val="22"/>
          <w:szCs w:val="22"/>
        </w:rPr>
      </w:pPr>
    </w:p>
    <w:p w:rsidR="003D6C3E" w:rsidRPr="009C3F0E" w:rsidRDefault="003D6C3E" w:rsidP="00874412">
      <w:pPr>
        <w:tabs>
          <w:tab w:val="left" w:pos="709"/>
        </w:tabs>
        <w:ind w:left="709" w:hanging="709"/>
        <w:rPr>
          <w:rFonts w:ascii="Arial" w:hAnsi="Arial" w:cs="Arial"/>
          <w:b/>
          <w:color w:val="000000"/>
          <w:sz w:val="22"/>
          <w:szCs w:val="22"/>
        </w:rPr>
      </w:pPr>
      <w:r w:rsidRPr="009C3F0E">
        <w:rPr>
          <w:rFonts w:ascii="Arial" w:hAnsi="Arial" w:cs="Arial"/>
          <w:b/>
          <w:color w:val="000000"/>
          <w:sz w:val="22"/>
          <w:szCs w:val="22"/>
        </w:rPr>
        <w:t xml:space="preserve">10.2 </w:t>
      </w:r>
      <w:r w:rsidR="00874412">
        <w:rPr>
          <w:rFonts w:ascii="Arial" w:hAnsi="Arial" w:cs="Arial"/>
          <w:b/>
          <w:color w:val="000000"/>
          <w:sz w:val="22"/>
          <w:szCs w:val="22"/>
        </w:rPr>
        <w:tab/>
      </w:r>
      <w:r w:rsidRPr="009C3F0E">
        <w:rPr>
          <w:rFonts w:ascii="Arial" w:hAnsi="Arial" w:cs="Arial"/>
          <w:b/>
          <w:color w:val="000000"/>
          <w:sz w:val="22"/>
          <w:szCs w:val="22"/>
        </w:rPr>
        <w:t>Authority of Approval</w:t>
      </w:r>
    </w:p>
    <w:p w:rsidR="003D6C3E" w:rsidRPr="009C3F0E" w:rsidRDefault="003D6C3E" w:rsidP="00874412">
      <w:pPr>
        <w:tabs>
          <w:tab w:val="left" w:pos="709"/>
        </w:tabs>
        <w:ind w:left="709" w:hanging="709"/>
        <w:rPr>
          <w:rFonts w:ascii="Arial" w:hAnsi="Arial" w:cs="Arial"/>
          <w:color w:val="000000"/>
          <w:sz w:val="22"/>
          <w:szCs w:val="22"/>
        </w:rPr>
      </w:pPr>
    </w:p>
    <w:p w:rsidR="003D6C3E" w:rsidRPr="009C3F0E" w:rsidRDefault="003D6C3E" w:rsidP="00874412">
      <w:pPr>
        <w:tabs>
          <w:tab w:val="left" w:pos="709"/>
        </w:tabs>
        <w:ind w:left="709" w:hanging="709"/>
        <w:rPr>
          <w:rFonts w:ascii="Arial" w:hAnsi="Arial" w:cs="Arial"/>
          <w:color w:val="000000"/>
          <w:sz w:val="22"/>
          <w:szCs w:val="22"/>
        </w:rPr>
      </w:pPr>
      <w:r w:rsidRPr="009C3F0E">
        <w:rPr>
          <w:rFonts w:ascii="Arial" w:hAnsi="Arial" w:cs="Arial"/>
          <w:color w:val="000000"/>
          <w:sz w:val="22"/>
          <w:szCs w:val="22"/>
        </w:rPr>
        <w:t>Refer to the delegation of authority document for approval limits.</w:t>
      </w:r>
    </w:p>
    <w:p w:rsidR="003D6C3E" w:rsidRPr="009C3F0E" w:rsidRDefault="003D6C3E" w:rsidP="00874412">
      <w:pPr>
        <w:tabs>
          <w:tab w:val="left" w:pos="709"/>
        </w:tabs>
        <w:ind w:left="709" w:hanging="709"/>
        <w:rPr>
          <w:rFonts w:ascii="Arial" w:hAnsi="Arial" w:cs="Arial"/>
          <w:color w:val="000000"/>
          <w:sz w:val="22"/>
          <w:szCs w:val="22"/>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br w:type="page"/>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87"/>
        <w:gridCol w:w="2126"/>
        <w:gridCol w:w="2126"/>
      </w:tblGrid>
      <w:tr w:rsidR="00FE3974" w:rsidRPr="007E7FA8" w:rsidTr="00FE3974">
        <w:trPr>
          <w:tblHeader/>
        </w:trPr>
        <w:tc>
          <w:tcPr>
            <w:tcW w:w="5387" w:type="dxa"/>
          </w:tcPr>
          <w:p w:rsidR="00FE3974" w:rsidRPr="007E7FA8" w:rsidRDefault="00FE3974" w:rsidP="00FE3974">
            <w:pPr>
              <w:pStyle w:val="BodyTextIndent"/>
              <w:ind w:left="34"/>
              <w:rPr>
                <w:rFonts w:ascii="Arial" w:hAnsi="Arial" w:cs="Arial"/>
                <w:color w:val="000000"/>
                <w:sz w:val="22"/>
                <w:szCs w:val="22"/>
              </w:rPr>
            </w:pPr>
            <w:r w:rsidRPr="007E7FA8">
              <w:rPr>
                <w:rFonts w:ascii="Arial" w:hAnsi="Arial" w:cs="Arial"/>
                <w:color w:val="000000"/>
                <w:sz w:val="22"/>
                <w:szCs w:val="22"/>
              </w:rPr>
              <w:lastRenderedPageBreak/>
              <w:t>Procedure</w:t>
            </w:r>
          </w:p>
        </w:tc>
        <w:tc>
          <w:tcPr>
            <w:tcW w:w="2126" w:type="dxa"/>
          </w:tcPr>
          <w:p w:rsidR="00FE3974" w:rsidRPr="007E7FA8" w:rsidRDefault="00FE3974" w:rsidP="00D465E0">
            <w:pPr>
              <w:rPr>
                <w:rFonts w:ascii="Arial" w:hAnsi="Arial" w:cs="Arial"/>
                <w:b/>
                <w:color w:val="000000"/>
                <w:sz w:val="22"/>
                <w:szCs w:val="22"/>
                <w:lang w:val="en-ZA"/>
              </w:rPr>
            </w:pPr>
            <w:r w:rsidRPr="007E7FA8">
              <w:rPr>
                <w:rFonts w:ascii="Arial" w:hAnsi="Arial" w:cs="Arial"/>
                <w:b/>
                <w:color w:val="000000"/>
                <w:sz w:val="22"/>
                <w:szCs w:val="22"/>
                <w:lang w:val="en-ZA"/>
              </w:rPr>
              <w:t>Responsibility</w:t>
            </w:r>
          </w:p>
        </w:tc>
        <w:tc>
          <w:tcPr>
            <w:tcW w:w="2126" w:type="dxa"/>
          </w:tcPr>
          <w:p w:rsidR="00FE3974" w:rsidRPr="007E7FA8" w:rsidRDefault="00FE3974" w:rsidP="00D465E0">
            <w:pPr>
              <w:rPr>
                <w:rFonts w:ascii="Arial" w:hAnsi="Arial" w:cs="Arial"/>
                <w:b/>
                <w:color w:val="000000"/>
                <w:sz w:val="22"/>
                <w:szCs w:val="22"/>
                <w:lang w:val="en-ZA"/>
              </w:rPr>
            </w:pPr>
            <w:r w:rsidRPr="007E7FA8">
              <w:rPr>
                <w:rFonts w:ascii="Arial" w:hAnsi="Arial" w:cs="Arial"/>
                <w:b/>
                <w:color w:val="000000"/>
                <w:sz w:val="22"/>
                <w:szCs w:val="22"/>
                <w:lang w:val="en-ZA"/>
              </w:rPr>
              <w:t>Frequency</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b/>
                <w:sz w:val="22"/>
                <w:szCs w:val="22"/>
              </w:rPr>
              <w:t>1. Selection of suppliers</w:t>
            </w:r>
          </w:p>
        </w:tc>
        <w:tc>
          <w:tcPr>
            <w:tcW w:w="2126" w:type="dxa"/>
          </w:tcPr>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ind w:right="555"/>
              <w:rPr>
                <w:rFonts w:ascii="Arial" w:hAnsi="Arial" w:cs="Arial"/>
                <w:color w:val="000000"/>
                <w:sz w:val="22"/>
                <w:szCs w:val="22"/>
              </w:rPr>
            </w:pPr>
          </w:p>
        </w:tc>
      </w:tr>
      <w:tr w:rsidR="003D6C3E" w:rsidRPr="009C3F0E" w:rsidTr="00FE3974">
        <w:tc>
          <w:tcPr>
            <w:tcW w:w="5387" w:type="dxa"/>
          </w:tcPr>
          <w:p w:rsidR="003D6C3E" w:rsidRPr="009C3F0E" w:rsidRDefault="003D6C3E" w:rsidP="00FE3974">
            <w:pPr>
              <w:pStyle w:val="BodySingle"/>
              <w:tabs>
                <w:tab w:val="left" w:pos="0"/>
                <w:tab w:val="left" w:pos="5137"/>
              </w:tabs>
              <w:jc w:val="left"/>
              <w:rPr>
                <w:rFonts w:ascii="Arial" w:hAnsi="Arial" w:cs="Arial"/>
                <w:sz w:val="22"/>
                <w:szCs w:val="22"/>
              </w:rPr>
            </w:pPr>
            <w:r w:rsidRPr="009C3F0E">
              <w:rPr>
                <w:rFonts w:ascii="Arial" w:hAnsi="Arial" w:cs="Arial"/>
                <w:sz w:val="22"/>
                <w:szCs w:val="22"/>
              </w:rPr>
              <w:t>1.1 The selection of new suppliers (these exclude suppliers selected through tenders) must be done by the GM: F&amp;A and the relevant Department requesting the purchase.</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Line manager</w:t>
            </w: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GM: F&amp;A</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1.2 The selection of new suppliers must be done based on the following set of criteria or guidelines:</w:t>
            </w:r>
          </w:p>
          <w:p w:rsidR="003D6C3E" w:rsidRPr="009C3F0E" w:rsidRDefault="003D6C3E" w:rsidP="00251B82">
            <w:pPr>
              <w:numPr>
                <w:ilvl w:val="1"/>
                <w:numId w:val="143"/>
              </w:numPr>
              <w:tabs>
                <w:tab w:val="clear" w:pos="792"/>
                <w:tab w:val="num" w:pos="459"/>
              </w:tabs>
              <w:ind w:left="459" w:hanging="283"/>
              <w:rPr>
                <w:rFonts w:ascii="Arial" w:hAnsi="Arial" w:cs="Arial"/>
                <w:color w:val="000000"/>
                <w:sz w:val="22"/>
                <w:szCs w:val="22"/>
              </w:rPr>
            </w:pPr>
            <w:r w:rsidRPr="009C3F0E">
              <w:rPr>
                <w:rFonts w:ascii="Arial" w:hAnsi="Arial" w:cs="Arial"/>
                <w:color w:val="000000"/>
                <w:sz w:val="22"/>
                <w:szCs w:val="22"/>
              </w:rPr>
              <w:t>Competitive prices, including bulk discounts and prompt payment discounts;</w:t>
            </w:r>
          </w:p>
          <w:p w:rsidR="003D6C3E" w:rsidRPr="009C3F0E" w:rsidRDefault="003D6C3E" w:rsidP="00251B82">
            <w:pPr>
              <w:numPr>
                <w:ilvl w:val="1"/>
                <w:numId w:val="143"/>
              </w:numPr>
              <w:tabs>
                <w:tab w:val="clear" w:pos="792"/>
                <w:tab w:val="num" w:pos="459"/>
              </w:tabs>
              <w:ind w:left="459" w:hanging="283"/>
              <w:rPr>
                <w:rFonts w:ascii="Arial" w:hAnsi="Arial" w:cs="Arial"/>
                <w:color w:val="000000"/>
                <w:sz w:val="22"/>
                <w:szCs w:val="22"/>
              </w:rPr>
            </w:pPr>
            <w:r w:rsidRPr="009C3F0E">
              <w:rPr>
                <w:rFonts w:ascii="Arial" w:hAnsi="Arial" w:cs="Arial"/>
                <w:color w:val="000000"/>
                <w:sz w:val="22"/>
                <w:szCs w:val="22"/>
              </w:rPr>
              <w:t>Quality of goods/services;</w:t>
            </w:r>
          </w:p>
          <w:p w:rsidR="003D6C3E" w:rsidRPr="009C3F0E" w:rsidRDefault="003D6C3E" w:rsidP="00251B82">
            <w:pPr>
              <w:numPr>
                <w:ilvl w:val="1"/>
                <w:numId w:val="143"/>
              </w:numPr>
              <w:tabs>
                <w:tab w:val="clear" w:pos="792"/>
                <w:tab w:val="num" w:pos="459"/>
              </w:tabs>
              <w:ind w:left="459" w:hanging="283"/>
              <w:rPr>
                <w:rFonts w:ascii="Arial" w:hAnsi="Arial" w:cs="Arial"/>
                <w:color w:val="000000"/>
                <w:sz w:val="22"/>
                <w:szCs w:val="22"/>
              </w:rPr>
            </w:pPr>
            <w:r w:rsidRPr="009C3F0E">
              <w:rPr>
                <w:rFonts w:ascii="Arial" w:hAnsi="Arial" w:cs="Arial"/>
                <w:color w:val="000000"/>
                <w:sz w:val="22"/>
                <w:szCs w:val="22"/>
              </w:rPr>
              <w:t>Timeliness of deliveries;</w:t>
            </w:r>
          </w:p>
          <w:p w:rsidR="003D6C3E" w:rsidRPr="009C3F0E" w:rsidRDefault="003D6C3E" w:rsidP="00251B82">
            <w:pPr>
              <w:numPr>
                <w:ilvl w:val="1"/>
                <w:numId w:val="143"/>
              </w:numPr>
              <w:tabs>
                <w:tab w:val="clear" w:pos="792"/>
                <w:tab w:val="num" w:pos="459"/>
              </w:tabs>
              <w:ind w:left="459" w:hanging="283"/>
              <w:rPr>
                <w:rFonts w:ascii="Arial" w:hAnsi="Arial" w:cs="Arial"/>
                <w:color w:val="000000"/>
                <w:sz w:val="22"/>
                <w:szCs w:val="22"/>
              </w:rPr>
            </w:pPr>
            <w:r w:rsidRPr="009C3F0E">
              <w:rPr>
                <w:rFonts w:ascii="Arial" w:hAnsi="Arial" w:cs="Arial"/>
                <w:color w:val="000000"/>
                <w:sz w:val="22"/>
                <w:szCs w:val="22"/>
              </w:rPr>
              <w:t>Ability to guarantee supply;</w:t>
            </w:r>
          </w:p>
          <w:p w:rsidR="003D6C3E" w:rsidRPr="009C3F0E" w:rsidRDefault="003D6C3E" w:rsidP="00251B82">
            <w:pPr>
              <w:numPr>
                <w:ilvl w:val="1"/>
                <w:numId w:val="143"/>
              </w:numPr>
              <w:tabs>
                <w:tab w:val="clear" w:pos="792"/>
                <w:tab w:val="num" w:pos="459"/>
              </w:tabs>
              <w:ind w:left="459" w:hanging="283"/>
              <w:rPr>
                <w:rFonts w:ascii="Arial" w:hAnsi="Arial" w:cs="Arial"/>
                <w:color w:val="000000"/>
                <w:sz w:val="22"/>
                <w:szCs w:val="22"/>
              </w:rPr>
            </w:pPr>
            <w:r w:rsidRPr="009C3F0E">
              <w:rPr>
                <w:rFonts w:ascii="Arial" w:hAnsi="Arial" w:cs="Arial"/>
                <w:color w:val="000000"/>
                <w:sz w:val="22"/>
                <w:szCs w:val="22"/>
              </w:rPr>
              <w:t>Financial stability of the supplier;</w:t>
            </w:r>
          </w:p>
          <w:p w:rsidR="003D6C3E" w:rsidRPr="009C3F0E" w:rsidRDefault="003D6C3E" w:rsidP="00251B82">
            <w:pPr>
              <w:numPr>
                <w:ilvl w:val="1"/>
                <w:numId w:val="143"/>
              </w:numPr>
              <w:tabs>
                <w:tab w:val="clear" w:pos="792"/>
                <w:tab w:val="num" w:pos="459"/>
              </w:tabs>
              <w:ind w:left="459" w:hanging="283"/>
              <w:rPr>
                <w:rFonts w:ascii="Arial" w:hAnsi="Arial" w:cs="Arial"/>
                <w:color w:val="000000"/>
                <w:sz w:val="22"/>
                <w:szCs w:val="22"/>
              </w:rPr>
            </w:pPr>
            <w:r w:rsidRPr="009C3F0E">
              <w:rPr>
                <w:rFonts w:ascii="Arial" w:hAnsi="Arial" w:cs="Arial"/>
                <w:color w:val="000000"/>
                <w:sz w:val="22"/>
                <w:szCs w:val="22"/>
              </w:rPr>
              <w:t>Previous performance and experience with supplier; and</w:t>
            </w:r>
          </w:p>
          <w:p w:rsidR="003D6C3E" w:rsidRPr="009C3F0E" w:rsidRDefault="003D6C3E" w:rsidP="00251B82">
            <w:pPr>
              <w:numPr>
                <w:ilvl w:val="1"/>
                <w:numId w:val="143"/>
              </w:numPr>
              <w:tabs>
                <w:tab w:val="clear" w:pos="792"/>
                <w:tab w:val="num" w:pos="459"/>
              </w:tabs>
              <w:ind w:left="459" w:hanging="283"/>
              <w:rPr>
                <w:rFonts w:ascii="Arial" w:hAnsi="Arial" w:cs="Arial"/>
                <w:color w:val="000000"/>
                <w:sz w:val="22"/>
                <w:szCs w:val="22"/>
              </w:rPr>
            </w:pPr>
            <w:r w:rsidRPr="009C3F0E">
              <w:rPr>
                <w:rFonts w:ascii="Arial" w:hAnsi="Arial" w:cs="Arial"/>
                <w:color w:val="000000"/>
                <w:sz w:val="22"/>
                <w:szCs w:val="22"/>
              </w:rPr>
              <w:t>Any other information deemed to be in the national interest of the ECB.</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Tender Committee</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1.3 The above criteria or guidelines must be reviewed and approved by the Tender Committee.</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Tender Committee</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Annually</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1.4 A supplier list, indicating all suppliers ECB does / did business with, must be prepared and updated by the GM: F&amp;A.</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GM: F&amp;A</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Continuously</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1.5 The supplier list must be reviewed by the Tender Committee every six months to ensure that only authorised suppliers appear on the list.</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Tender Committee</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Bi-annually</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b/>
                <w:sz w:val="22"/>
                <w:szCs w:val="22"/>
              </w:rPr>
              <w:t>2. Ordering of goods and/or services</w:t>
            </w:r>
          </w:p>
        </w:tc>
        <w:tc>
          <w:tcPr>
            <w:tcW w:w="2126" w:type="dxa"/>
          </w:tcPr>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ind w:right="555"/>
              <w:rPr>
                <w:rFonts w:ascii="Arial" w:hAnsi="Arial" w:cs="Arial"/>
                <w:color w:val="000000"/>
                <w:sz w:val="22"/>
                <w:szCs w:val="22"/>
              </w:rPr>
            </w:pP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 xml:space="preserve">2.1 Any official requiring the procurement of goods or services must complete a requisition form in the prescribed format. </w:t>
            </w:r>
          </w:p>
        </w:tc>
        <w:tc>
          <w:tcPr>
            <w:tcW w:w="2126"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Official requesting the goods/services</w:t>
            </w:r>
          </w:p>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2.2 The Purchase Requisition must be authorised by the Line manager who has the delegated powers, or at a higher level than the person requiring the goods or services. Also refer to paragraph 7: Authority of Approval.</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Line manager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2.3 The appropriate person must date and sign the Purchase Requisition as evidence that he/she approved it.</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iCs/>
                <w:color w:val="000000"/>
                <w:sz w:val="22"/>
                <w:szCs w:val="22"/>
                <w:lang w:val="en-ZA"/>
              </w:rPr>
              <w:t>Line manager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3D6C3E" w:rsidRPr="009C3F0E" w:rsidTr="00FE3974">
        <w:tc>
          <w:tcPr>
            <w:tcW w:w="538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2.4 The Admin Officer must obtain quotations from possible suppliers. (This will only be for purchases made with suppliers with whom ECB has no contracts/agreements.)</w:t>
            </w:r>
          </w:p>
          <w:p w:rsidR="003D6C3E" w:rsidRPr="009C3F0E" w:rsidRDefault="003D6C3E" w:rsidP="00251B82">
            <w:pPr>
              <w:numPr>
                <w:ilvl w:val="1"/>
                <w:numId w:val="266"/>
              </w:numPr>
              <w:ind w:left="459" w:hanging="283"/>
              <w:rPr>
                <w:rFonts w:ascii="Arial" w:hAnsi="Arial" w:cs="Arial"/>
                <w:color w:val="000000"/>
                <w:sz w:val="22"/>
                <w:szCs w:val="22"/>
              </w:rPr>
            </w:pPr>
            <w:r w:rsidRPr="009C3F0E">
              <w:rPr>
                <w:rFonts w:ascii="Arial" w:hAnsi="Arial" w:cs="Arial"/>
                <w:color w:val="000000"/>
                <w:sz w:val="22"/>
                <w:szCs w:val="22"/>
              </w:rPr>
              <w:t>Recurring or standard expenditure limited to N$30,000: Direct orders;</w:t>
            </w:r>
          </w:p>
          <w:p w:rsidR="003D6C3E" w:rsidRPr="009C3F0E" w:rsidRDefault="003D6C3E" w:rsidP="00251B82">
            <w:pPr>
              <w:numPr>
                <w:ilvl w:val="1"/>
                <w:numId w:val="266"/>
              </w:numPr>
              <w:ind w:left="459" w:hanging="283"/>
              <w:rPr>
                <w:rFonts w:ascii="Arial" w:hAnsi="Arial" w:cs="Arial"/>
                <w:color w:val="000000"/>
                <w:sz w:val="22"/>
                <w:szCs w:val="22"/>
              </w:rPr>
            </w:pPr>
            <w:r w:rsidRPr="009C3F0E">
              <w:rPr>
                <w:rFonts w:ascii="Arial" w:hAnsi="Arial" w:cs="Arial"/>
                <w:color w:val="000000"/>
                <w:sz w:val="22"/>
                <w:szCs w:val="22"/>
              </w:rPr>
              <w:t>Non-standard expenditure limited to N$100,000: Minimum of three (3) quotations;</w:t>
            </w:r>
          </w:p>
          <w:p w:rsidR="003D6C3E" w:rsidRPr="009C3F0E" w:rsidRDefault="003D6C3E" w:rsidP="00251B82">
            <w:pPr>
              <w:numPr>
                <w:ilvl w:val="1"/>
                <w:numId w:val="266"/>
              </w:numPr>
              <w:ind w:left="459" w:hanging="283"/>
              <w:rPr>
                <w:rFonts w:ascii="Arial" w:hAnsi="Arial" w:cs="Arial"/>
                <w:sz w:val="22"/>
                <w:szCs w:val="22"/>
              </w:rPr>
            </w:pPr>
            <w:r w:rsidRPr="00721F20">
              <w:rPr>
                <w:rFonts w:ascii="Arial" w:hAnsi="Arial" w:cs="Arial"/>
                <w:color w:val="000000"/>
                <w:sz w:val="22"/>
                <w:szCs w:val="22"/>
              </w:rPr>
              <w:t>Expenditure exceeding R100,000 and international bidding: Refer to formal</w:t>
            </w:r>
            <w:r w:rsidRPr="00251B82">
              <w:rPr>
                <w:rFonts w:ascii="Arial" w:hAnsi="Arial" w:cs="Arial"/>
                <w:color w:val="000000"/>
                <w:sz w:val="22"/>
                <w:szCs w:val="22"/>
              </w:rPr>
              <w:t xml:space="preserve"> tender process.</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Admin Officer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3D6C3E" w:rsidRPr="009C3F0E" w:rsidTr="00FE3974">
        <w:tc>
          <w:tcPr>
            <w:tcW w:w="538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2.5 The Admin Officer prepares a manual Purchase Order in triplicate.  The copies of the Purchase Order must be distributed as follows:</w:t>
            </w:r>
          </w:p>
          <w:p w:rsidR="003D6C3E" w:rsidRPr="009C3F0E" w:rsidRDefault="003D6C3E" w:rsidP="00251B82">
            <w:pPr>
              <w:numPr>
                <w:ilvl w:val="1"/>
                <w:numId w:val="267"/>
              </w:numPr>
              <w:ind w:left="459" w:hanging="283"/>
              <w:rPr>
                <w:rFonts w:ascii="Arial" w:hAnsi="Arial" w:cs="Arial"/>
                <w:color w:val="000000"/>
                <w:sz w:val="22"/>
                <w:szCs w:val="22"/>
              </w:rPr>
            </w:pPr>
            <w:r w:rsidRPr="009C3F0E">
              <w:rPr>
                <w:rFonts w:ascii="Arial" w:hAnsi="Arial" w:cs="Arial"/>
                <w:color w:val="000000"/>
                <w:sz w:val="22"/>
                <w:szCs w:val="22"/>
              </w:rPr>
              <w:t>Original copy to the supplier;</w:t>
            </w:r>
          </w:p>
          <w:p w:rsidR="003D6C3E" w:rsidRPr="009C3F0E" w:rsidRDefault="003D6C3E" w:rsidP="00251B82">
            <w:pPr>
              <w:numPr>
                <w:ilvl w:val="1"/>
                <w:numId w:val="267"/>
              </w:numPr>
              <w:ind w:left="459" w:hanging="283"/>
              <w:rPr>
                <w:rFonts w:ascii="Arial" w:hAnsi="Arial" w:cs="Arial"/>
                <w:color w:val="000000"/>
                <w:sz w:val="22"/>
                <w:szCs w:val="22"/>
              </w:rPr>
            </w:pPr>
            <w:r w:rsidRPr="009C3F0E">
              <w:rPr>
                <w:rFonts w:ascii="Arial" w:hAnsi="Arial" w:cs="Arial"/>
                <w:color w:val="000000"/>
                <w:sz w:val="22"/>
                <w:szCs w:val="22"/>
              </w:rPr>
              <w:lastRenderedPageBreak/>
              <w:t>Copy kept in purchase order book to await delivery and then forwarded to Accountant for processing; and</w:t>
            </w:r>
          </w:p>
          <w:p w:rsidR="003D6C3E" w:rsidRPr="009C3F0E" w:rsidRDefault="003D6C3E" w:rsidP="00251B82">
            <w:pPr>
              <w:numPr>
                <w:ilvl w:val="1"/>
                <w:numId w:val="267"/>
              </w:numPr>
              <w:ind w:left="459" w:hanging="283"/>
              <w:rPr>
                <w:rFonts w:ascii="Arial" w:hAnsi="Arial" w:cs="Arial"/>
                <w:color w:val="000000"/>
                <w:sz w:val="22"/>
                <w:szCs w:val="22"/>
              </w:rPr>
            </w:pPr>
            <w:r w:rsidRPr="009C3F0E">
              <w:rPr>
                <w:rFonts w:ascii="Arial" w:hAnsi="Arial" w:cs="Arial"/>
                <w:color w:val="000000"/>
                <w:sz w:val="22"/>
                <w:szCs w:val="22"/>
              </w:rPr>
              <w:t>Copy kept in purchase order book for reference purposes.</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lastRenderedPageBreak/>
              <w:t>Admin Officer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lastRenderedPageBreak/>
              <w:t xml:space="preserve">2.6 The Admin Officer takes the purchase order with the attached quotations to the Department: Finance &amp; </w:t>
            </w:r>
            <w:del w:id="1296" w:author="PricewaterhouseCoopers" w:date="2012-11-16T12:41:00Z">
              <w:r w:rsidRPr="009C3F0E" w:rsidDel="000338DC">
                <w:rPr>
                  <w:rFonts w:ascii="Arial" w:hAnsi="Arial" w:cs="Arial"/>
                  <w:sz w:val="22"/>
                  <w:szCs w:val="22"/>
                </w:rPr>
                <w:delText>Administration .</w:delText>
              </w:r>
            </w:del>
            <w:ins w:id="1297" w:author="PricewaterhouseCoopers" w:date="2012-11-16T12:41:00Z">
              <w:r w:rsidR="000338DC" w:rsidRPr="009C3F0E">
                <w:rPr>
                  <w:rFonts w:ascii="Arial" w:hAnsi="Arial" w:cs="Arial"/>
                  <w:sz w:val="22"/>
                  <w:szCs w:val="22"/>
                </w:rPr>
                <w:t>Administration.</w:t>
              </w:r>
            </w:ins>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Admin Officer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2.7 The GM: F&amp;A reviews the purchase order by comparing it to the attached quotations.  The GM: F&amp;A must also perform a budget control check to ensure that the expense has been budgeted for.</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GM: F&amp;A</w:t>
            </w:r>
          </w:p>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2.8 If the GM: F&amp;A is satisfied that everything is in order with the Purchase Order, he/she approves the Purchase Order by signing it and returning it to the Admin Officer.</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GM: F&amp;A</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2.9 The Admin Officer sends/fax the original copy of the Purchase Order to the supplier.</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Admin Officer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2.10 The Admin Officer must telephonically confirm with the supplier to that they received Purchase Order.</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Admin Officer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2.11 The Admin Officer must follow-up on all Purchase Orders still outstanding in the Purchase Order book at the end of each week.</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Admin Officer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iCs/>
                <w:color w:val="000000"/>
                <w:sz w:val="22"/>
                <w:szCs w:val="22"/>
                <w:lang w:val="en-ZA"/>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b/>
                <w:sz w:val="22"/>
                <w:szCs w:val="22"/>
              </w:rPr>
              <w:t>3. Receiving of goods</w:t>
            </w:r>
          </w:p>
        </w:tc>
        <w:tc>
          <w:tcPr>
            <w:tcW w:w="2126" w:type="dxa"/>
          </w:tcPr>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ind w:right="555"/>
              <w:rPr>
                <w:rFonts w:ascii="Arial" w:hAnsi="Arial" w:cs="Arial"/>
                <w:color w:val="000000"/>
                <w:sz w:val="22"/>
                <w:szCs w:val="22"/>
              </w:rPr>
            </w:pP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3.1 When the goods are delivered, the Admin Officer compares the physical goods received to the copy of the Purchase Order to ensure that everything, which was ordered, was received and completes a Goods/Services received note.</w:t>
            </w:r>
          </w:p>
        </w:tc>
        <w:tc>
          <w:tcPr>
            <w:tcW w:w="2126"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Admin Officer</w:t>
            </w: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iCs/>
                <w:color w:val="000000"/>
                <w:sz w:val="22"/>
                <w:szCs w:val="22"/>
                <w:lang w:val="en-ZA"/>
              </w:rPr>
            </w:pPr>
          </w:p>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Ad-hoc</w:t>
            </w:r>
          </w:p>
          <w:p w:rsidR="003D6C3E" w:rsidRPr="009C3F0E" w:rsidRDefault="003D6C3E" w:rsidP="009C3F0E">
            <w:pPr>
              <w:ind w:right="555"/>
              <w:rPr>
                <w:rFonts w:ascii="Arial" w:hAnsi="Arial" w:cs="Arial"/>
                <w:color w:val="000000"/>
                <w:sz w:val="22"/>
                <w:szCs w:val="22"/>
              </w:rPr>
            </w:pP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3.2 The Admin Officer must physically inspect the goods received in the presence of the transport agent/supplier to ensure that they are in good condition.</w:t>
            </w:r>
          </w:p>
        </w:tc>
        <w:tc>
          <w:tcPr>
            <w:tcW w:w="2126"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Admin Officer</w:t>
            </w:r>
          </w:p>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Ad-hoc</w:t>
            </w:r>
          </w:p>
          <w:p w:rsidR="003D6C3E" w:rsidRPr="009C3F0E" w:rsidRDefault="003D6C3E" w:rsidP="009C3F0E">
            <w:pPr>
              <w:ind w:right="555"/>
              <w:rPr>
                <w:rFonts w:ascii="Arial" w:hAnsi="Arial" w:cs="Arial"/>
                <w:color w:val="000000"/>
                <w:sz w:val="22"/>
                <w:szCs w:val="22"/>
              </w:rPr>
            </w:pP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3.3 Any exceptions noted with regards to the delivery/invoice must be recorded on the delivery note/goods or services received note.</w:t>
            </w:r>
          </w:p>
        </w:tc>
        <w:tc>
          <w:tcPr>
            <w:tcW w:w="2126"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Admin Officer</w:t>
            </w:r>
          </w:p>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Ad-hoc</w:t>
            </w:r>
          </w:p>
          <w:p w:rsidR="003D6C3E" w:rsidRPr="009C3F0E" w:rsidRDefault="003D6C3E" w:rsidP="009C3F0E">
            <w:pPr>
              <w:ind w:right="555"/>
              <w:rPr>
                <w:rFonts w:ascii="Arial" w:hAnsi="Arial" w:cs="Arial"/>
                <w:color w:val="000000"/>
                <w:sz w:val="22"/>
                <w:szCs w:val="22"/>
              </w:rPr>
            </w:pP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3.4 The Admin Officer and the transport agent/supplier must date and sign the delivery note/invoice and the Admin Officer must forward one copy of the delivery note to the Accountant.</w:t>
            </w:r>
          </w:p>
        </w:tc>
        <w:tc>
          <w:tcPr>
            <w:tcW w:w="2126"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Admin Officer</w:t>
            </w:r>
          </w:p>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Ad-hoc</w:t>
            </w:r>
          </w:p>
          <w:p w:rsidR="003D6C3E" w:rsidRPr="009C3F0E" w:rsidRDefault="003D6C3E" w:rsidP="009C3F0E">
            <w:pPr>
              <w:ind w:right="555"/>
              <w:rPr>
                <w:rFonts w:ascii="Arial" w:hAnsi="Arial" w:cs="Arial"/>
                <w:color w:val="000000"/>
                <w:sz w:val="22"/>
                <w:szCs w:val="22"/>
              </w:rPr>
            </w:pP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3.5 The copies of the delivery note, purchase order, purchase requisition and quotations are kept on file at the Accountant to await the invoice.</w:t>
            </w:r>
          </w:p>
        </w:tc>
        <w:tc>
          <w:tcPr>
            <w:tcW w:w="2126"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Accountant</w:t>
            </w:r>
          </w:p>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rPr>
                <w:rFonts w:ascii="Arial" w:hAnsi="Arial" w:cs="Arial"/>
                <w:iCs/>
                <w:color w:val="000000"/>
                <w:sz w:val="22"/>
                <w:szCs w:val="22"/>
                <w:lang w:val="en-ZA"/>
              </w:rPr>
            </w:pPr>
            <w:r w:rsidRPr="009C3F0E">
              <w:rPr>
                <w:rFonts w:ascii="Arial" w:hAnsi="Arial" w:cs="Arial"/>
                <w:iCs/>
                <w:color w:val="000000"/>
                <w:sz w:val="22"/>
                <w:szCs w:val="22"/>
                <w:lang w:val="en-ZA"/>
              </w:rPr>
              <w:t>Ad-hoc</w:t>
            </w:r>
          </w:p>
          <w:p w:rsidR="003D6C3E" w:rsidRPr="009C3F0E" w:rsidRDefault="003D6C3E" w:rsidP="009C3F0E">
            <w:pPr>
              <w:ind w:right="555"/>
              <w:rPr>
                <w:rFonts w:ascii="Arial" w:hAnsi="Arial" w:cs="Arial"/>
                <w:color w:val="000000"/>
                <w:sz w:val="22"/>
                <w:szCs w:val="22"/>
              </w:rPr>
            </w:pPr>
          </w:p>
        </w:tc>
      </w:tr>
      <w:tr w:rsidR="003D6C3E" w:rsidRPr="009C3F0E" w:rsidTr="00FE3974">
        <w:tc>
          <w:tcPr>
            <w:tcW w:w="9639" w:type="dxa"/>
            <w:gridSpan w:val="3"/>
          </w:tcPr>
          <w:p w:rsidR="003D6C3E" w:rsidRPr="009C3F0E" w:rsidRDefault="003D6C3E" w:rsidP="009C3F0E">
            <w:pPr>
              <w:ind w:right="555"/>
              <w:rPr>
                <w:rFonts w:ascii="Arial" w:hAnsi="Arial" w:cs="Arial"/>
                <w:b/>
                <w:color w:val="000000"/>
                <w:sz w:val="22"/>
                <w:szCs w:val="22"/>
              </w:rPr>
            </w:pPr>
            <w:r w:rsidRPr="009C3F0E">
              <w:rPr>
                <w:rFonts w:ascii="Arial" w:hAnsi="Arial" w:cs="Arial"/>
                <w:b/>
                <w:color w:val="000000"/>
                <w:sz w:val="22"/>
                <w:szCs w:val="22"/>
              </w:rPr>
              <w:t>4. Processing of creditors invoice</w:t>
            </w:r>
          </w:p>
        </w:tc>
      </w:tr>
      <w:tr w:rsidR="003D6C3E" w:rsidRPr="009C3F0E" w:rsidTr="00FE3974">
        <w:tc>
          <w:tcPr>
            <w:tcW w:w="5387" w:type="dxa"/>
          </w:tcPr>
          <w:p w:rsidR="003D6C3E" w:rsidRPr="009C3F0E" w:rsidRDefault="003D6C3E" w:rsidP="009C3F0E">
            <w:pPr>
              <w:tabs>
                <w:tab w:val="left" w:pos="540"/>
              </w:tabs>
              <w:rPr>
                <w:rFonts w:ascii="Arial" w:hAnsi="Arial" w:cs="Arial"/>
                <w:color w:val="000000"/>
                <w:sz w:val="22"/>
                <w:szCs w:val="22"/>
              </w:rPr>
            </w:pPr>
            <w:r w:rsidRPr="009C3F0E">
              <w:rPr>
                <w:rFonts w:ascii="Arial" w:hAnsi="Arial" w:cs="Arial"/>
                <w:color w:val="000000"/>
                <w:sz w:val="22"/>
                <w:szCs w:val="22"/>
              </w:rPr>
              <w:t>4.1 All invoices received must be forwarded to a designated Accountant for processing.</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4.2 The Accountant must stamp the process control stamp on the invoice.</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 xml:space="preserve">4.3 The Accountant must record the account number as well as the VAT code on the process control stamp and forward the invoice to the respective Line </w:t>
            </w:r>
            <w:r w:rsidRPr="009C3F0E">
              <w:rPr>
                <w:rFonts w:ascii="Arial" w:hAnsi="Arial" w:cs="Arial"/>
                <w:sz w:val="22"/>
                <w:szCs w:val="22"/>
              </w:rPr>
              <w:lastRenderedPageBreak/>
              <w:t>manager for approval.</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lastRenderedPageBreak/>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lastRenderedPageBreak/>
              <w:t>4.4 The budget holder must review the supplier invoice and approve the invoice for payment to ensure that equipment or goods supplied, work completed or services rendered are in accordance with the agreement with the suppliers/contractors. Should the budget holder recommend partial payment of the invoice, motivation must be submitted to the GM: F&amp;A for approval.</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Budget holder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3326B5" w:rsidRDefault="003D6C3E" w:rsidP="003326B5">
            <w:pPr>
              <w:pStyle w:val="BodyText"/>
              <w:pBdr>
                <w:top w:val="none" w:sz="0" w:space="0" w:color="auto"/>
                <w:left w:val="none" w:sz="0" w:space="0" w:color="auto"/>
                <w:bottom w:val="none" w:sz="0" w:space="0" w:color="auto"/>
                <w:right w:val="none" w:sz="0" w:space="0" w:color="auto"/>
              </w:pBdr>
              <w:tabs>
                <w:tab w:val="left" w:pos="540"/>
              </w:tabs>
              <w:jc w:val="left"/>
              <w:rPr>
                <w:rFonts w:ascii="Arial" w:hAnsi="Arial" w:cs="Arial"/>
                <w:b w:val="0"/>
                <w:color w:val="000000"/>
                <w:sz w:val="22"/>
                <w:szCs w:val="22"/>
              </w:rPr>
            </w:pPr>
            <w:r w:rsidRPr="003326B5">
              <w:rPr>
                <w:rFonts w:ascii="Arial" w:hAnsi="Arial" w:cs="Arial"/>
                <w:b w:val="0"/>
                <w:color w:val="000000"/>
                <w:sz w:val="22"/>
                <w:szCs w:val="22"/>
              </w:rPr>
              <w:t>4.5 Invoices not approved by the budget holder must be followed up and communicated to the Accountant.</w:t>
            </w:r>
          </w:p>
        </w:tc>
        <w:tc>
          <w:tcPr>
            <w:tcW w:w="2126" w:type="dxa"/>
          </w:tcPr>
          <w:p w:rsidR="003D6C3E" w:rsidRPr="003326B5" w:rsidRDefault="003D6C3E" w:rsidP="009C3F0E">
            <w:pPr>
              <w:rPr>
                <w:rFonts w:ascii="Arial" w:hAnsi="Arial" w:cs="Arial"/>
                <w:color w:val="000000"/>
                <w:sz w:val="22"/>
                <w:szCs w:val="22"/>
              </w:rPr>
            </w:pPr>
            <w:r w:rsidRPr="003326B5">
              <w:rPr>
                <w:rFonts w:ascii="Arial" w:hAnsi="Arial" w:cs="Arial"/>
                <w:color w:val="000000"/>
                <w:sz w:val="22"/>
                <w:szCs w:val="22"/>
                <w:lang w:val="en-ZA"/>
              </w:rPr>
              <w:t>Budget holder</w:t>
            </w:r>
          </w:p>
        </w:tc>
        <w:tc>
          <w:tcPr>
            <w:tcW w:w="2126" w:type="dxa"/>
          </w:tcPr>
          <w:p w:rsidR="003D6C3E" w:rsidRPr="003326B5" w:rsidRDefault="003D6C3E" w:rsidP="009C3F0E">
            <w:pPr>
              <w:ind w:right="555"/>
              <w:rPr>
                <w:rFonts w:ascii="Arial" w:hAnsi="Arial" w:cs="Arial"/>
                <w:color w:val="000000"/>
                <w:sz w:val="22"/>
                <w:szCs w:val="22"/>
              </w:rPr>
            </w:pPr>
            <w:r w:rsidRPr="003326B5">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 w:val="left" w:pos="540"/>
              </w:tabs>
              <w:jc w:val="left"/>
              <w:rPr>
                <w:rFonts w:ascii="Arial" w:hAnsi="Arial" w:cs="Arial"/>
                <w:sz w:val="22"/>
                <w:szCs w:val="22"/>
              </w:rPr>
            </w:pPr>
            <w:r w:rsidRPr="009C3F0E">
              <w:rPr>
                <w:rFonts w:ascii="Arial" w:hAnsi="Arial" w:cs="Arial"/>
                <w:sz w:val="22"/>
                <w:szCs w:val="22"/>
              </w:rPr>
              <w:t>4.6 Progress payment approval for projects must comply with contractual terms and be supported with a Certificate of Work Completion or Acceptance Report from the Project Manager.</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 w:val="left" w:pos="540"/>
              </w:tabs>
              <w:jc w:val="left"/>
              <w:rPr>
                <w:rFonts w:ascii="Arial" w:hAnsi="Arial" w:cs="Arial"/>
                <w:sz w:val="22"/>
                <w:szCs w:val="22"/>
              </w:rPr>
            </w:pPr>
            <w:r w:rsidRPr="009C3F0E">
              <w:rPr>
                <w:rFonts w:ascii="Arial" w:hAnsi="Arial" w:cs="Arial"/>
                <w:sz w:val="22"/>
                <w:szCs w:val="22"/>
              </w:rPr>
              <w:t>4.7 The budget holder must return the supplier invoice to the Finance division after approving the invoice for payment.</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Budget holder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 w:val="left" w:pos="540"/>
              </w:tabs>
              <w:jc w:val="left"/>
              <w:rPr>
                <w:rFonts w:ascii="Arial" w:hAnsi="Arial" w:cs="Arial"/>
                <w:sz w:val="22"/>
                <w:szCs w:val="22"/>
              </w:rPr>
            </w:pPr>
            <w:r w:rsidRPr="009C3F0E">
              <w:rPr>
                <w:rFonts w:ascii="Arial" w:hAnsi="Arial" w:cs="Arial"/>
                <w:sz w:val="22"/>
                <w:szCs w:val="22"/>
              </w:rPr>
              <w:t>4.8 The Accountant must capture the invoice on the accounting system.</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 w:val="left" w:pos="540"/>
              </w:tabs>
              <w:jc w:val="left"/>
              <w:rPr>
                <w:rFonts w:ascii="Arial" w:hAnsi="Arial" w:cs="Arial"/>
                <w:sz w:val="22"/>
                <w:szCs w:val="22"/>
              </w:rPr>
            </w:pPr>
            <w:r w:rsidRPr="009C3F0E">
              <w:rPr>
                <w:rFonts w:ascii="Arial" w:hAnsi="Arial" w:cs="Arial"/>
                <w:sz w:val="22"/>
                <w:szCs w:val="22"/>
              </w:rPr>
              <w:t>4.9 Payment should be made against the original of the invoice. In some cases, however (where the government office required the original or where it was lost), payment can be made against a copy, provided that it is certified by the Accountant that it has not been previously paid.</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3326B5" w:rsidRDefault="003D6C3E" w:rsidP="003326B5">
            <w:pPr>
              <w:pStyle w:val="BodyText"/>
              <w:pBdr>
                <w:top w:val="none" w:sz="0" w:space="0" w:color="auto"/>
                <w:left w:val="none" w:sz="0" w:space="0" w:color="auto"/>
                <w:bottom w:val="none" w:sz="0" w:space="0" w:color="auto"/>
                <w:right w:val="none" w:sz="0" w:space="0" w:color="auto"/>
              </w:pBdr>
              <w:tabs>
                <w:tab w:val="left" w:pos="540"/>
              </w:tabs>
              <w:jc w:val="left"/>
              <w:rPr>
                <w:rFonts w:ascii="Arial" w:hAnsi="Arial" w:cs="Arial"/>
                <w:b w:val="0"/>
                <w:color w:val="000000"/>
                <w:sz w:val="22"/>
                <w:szCs w:val="22"/>
              </w:rPr>
            </w:pPr>
            <w:r w:rsidRPr="003326B5">
              <w:rPr>
                <w:rFonts w:ascii="Arial" w:hAnsi="Arial" w:cs="Arial"/>
                <w:b w:val="0"/>
                <w:color w:val="000000"/>
                <w:sz w:val="22"/>
                <w:szCs w:val="22"/>
              </w:rPr>
              <w:t>4.10 The Accountant must ensure that the details of the supplier invoice, the quotations, purchase order and delivery note are accurate and approved for payment.</w:t>
            </w:r>
          </w:p>
        </w:tc>
        <w:tc>
          <w:tcPr>
            <w:tcW w:w="2126" w:type="dxa"/>
          </w:tcPr>
          <w:p w:rsidR="003D6C3E" w:rsidRPr="003326B5" w:rsidRDefault="003D6C3E" w:rsidP="009C3F0E">
            <w:pPr>
              <w:rPr>
                <w:rFonts w:ascii="Arial" w:hAnsi="Arial" w:cs="Arial"/>
                <w:color w:val="000000"/>
                <w:sz w:val="22"/>
                <w:szCs w:val="22"/>
              </w:rPr>
            </w:pPr>
            <w:r w:rsidRPr="003326B5">
              <w:rPr>
                <w:rFonts w:ascii="Arial" w:hAnsi="Arial" w:cs="Arial"/>
                <w:color w:val="000000"/>
                <w:sz w:val="22"/>
                <w:szCs w:val="22"/>
                <w:lang w:val="en-ZA"/>
              </w:rPr>
              <w:t>Accountant</w:t>
            </w:r>
          </w:p>
        </w:tc>
        <w:tc>
          <w:tcPr>
            <w:tcW w:w="2126" w:type="dxa"/>
          </w:tcPr>
          <w:p w:rsidR="003D6C3E" w:rsidRPr="003326B5" w:rsidRDefault="003D6C3E" w:rsidP="009C3F0E">
            <w:pPr>
              <w:ind w:right="555"/>
              <w:rPr>
                <w:rFonts w:ascii="Arial" w:hAnsi="Arial" w:cs="Arial"/>
                <w:color w:val="000000"/>
                <w:sz w:val="22"/>
                <w:szCs w:val="22"/>
              </w:rPr>
            </w:pPr>
            <w:r w:rsidRPr="003326B5">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 w:val="left" w:pos="540"/>
              </w:tabs>
              <w:jc w:val="left"/>
              <w:rPr>
                <w:rFonts w:ascii="Arial" w:hAnsi="Arial" w:cs="Arial"/>
                <w:sz w:val="22"/>
                <w:szCs w:val="22"/>
              </w:rPr>
            </w:pPr>
            <w:r w:rsidRPr="009C3F0E">
              <w:rPr>
                <w:rFonts w:ascii="Arial" w:hAnsi="Arial" w:cs="Arial"/>
                <w:sz w:val="22"/>
                <w:szCs w:val="22"/>
              </w:rPr>
              <w:t>4.11 Discrepancies must be followed-up by the Accountant with the relevant Line manager.  Turnaround time for this follow-up action is set at 2 working days. If the differences cannot be resolved with the Line manager, the Accountant must follow-up directly with the supplier before payment.</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 w:val="left" w:pos="540"/>
              </w:tabs>
              <w:jc w:val="left"/>
              <w:rPr>
                <w:rFonts w:ascii="Arial" w:hAnsi="Arial" w:cs="Arial"/>
                <w:sz w:val="22"/>
                <w:szCs w:val="22"/>
              </w:rPr>
            </w:pPr>
            <w:r w:rsidRPr="009C3F0E">
              <w:rPr>
                <w:rFonts w:ascii="Arial" w:hAnsi="Arial" w:cs="Arial"/>
                <w:sz w:val="22"/>
                <w:szCs w:val="22"/>
              </w:rPr>
              <w:t>4.12 The Accountant must update the accounting system to indicate that the invoice is approved for payment or that it is still an outstanding item awaiting approval.</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tabs>
                <w:tab w:val="left" w:pos="540"/>
              </w:tabs>
              <w:rPr>
                <w:rFonts w:ascii="Arial" w:hAnsi="Arial" w:cs="Arial"/>
                <w:color w:val="000000"/>
                <w:sz w:val="22"/>
                <w:szCs w:val="22"/>
                <w:lang w:val="en-ZA"/>
              </w:rPr>
            </w:pPr>
            <w:r w:rsidRPr="009C3F0E">
              <w:rPr>
                <w:rFonts w:ascii="Arial" w:hAnsi="Arial" w:cs="Arial"/>
                <w:color w:val="000000"/>
                <w:sz w:val="22"/>
                <w:szCs w:val="22"/>
                <w:lang w:val="en-ZA"/>
              </w:rPr>
              <w:t>4.13 There are 2 types of payments:</w:t>
            </w:r>
          </w:p>
          <w:p w:rsidR="003D6C3E" w:rsidRPr="00721F20" w:rsidRDefault="003D6C3E" w:rsidP="00251B82">
            <w:pPr>
              <w:numPr>
                <w:ilvl w:val="1"/>
                <w:numId w:val="268"/>
              </w:numPr>
              <w:ind w:left="459" w:hanging="283"/>
              <w:rPr>
                <w:rFonts w:ascii="Arial" w:hAnsi="Arial" w:cs="Arial"/>
                <w:color w:val="000000"/>
                <w:sz w:val="22"/>
                <w:szCs w:val="22"/>
              </w:rPr>
            </w:pPr>
            <w:r w:rsidRPr="00721F20">
              <w:rPr>
                <w:rFonts w:ascii="Arial" w:hAnsi="Arial" w:cs="Arial"/>
                <w:color w:val="000000"/>
                <w:sz w:val="22"/>
                <w:szCs w:val="22"/>
              </w:rPr>
              <w:t>Payments based on an invoice received (normally once-off transactions); or</w:t>
            </w:r>
          </w:p>
          <w:p w:rsidR="003D6C3E" w:rsidRPr="009C3F0E" w:rsidRDefault="003D6C3E" w:rsidP="00251B82">
            <w:pPr>
              <w:numPr>
                <w:ilvl w:val="1"/>
                <w:numId w:val="268"/>
              </w:numPr>
              <w:ind w:left="459" w:hanging="283"/>
              <w:rPr>
                <w:rFonts w:ascii="Arial" w:hAnsi="Arial" w:cs="Arial"/>
                <w:color w:val="000000"/>
                <w:sz w:val="22"/>
                <w:szCs w:val="22"/>
              </w:rPr>
            </w:pPr>
            <w:r w:rsidRPr="00721F20">
              <w:rPr>
                <w:rFonts w:ascii="Arial" w:hAnsi="Arial" w:cs="Arial"/>
                <w:color w:val="000000"/>
                <w:sz w:val="22"/>
                <w:szCs w:val="22"/>
              </w:rPr>
              <w:t>Payments after the monthly creditor statements have been received.</w:t>
            </w:r>
          </w:p>
        </w:tc>
        <w:tc>
          <w:tcPr>
            <w:tcW w:w="2126" w:type="dxa"/>
          </w:tcPr>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ind w:right="555"/>
              <w:rPr>
                <w:rFonts w:ascii="Arial" w:hAnsi="Arial" w:cs="Arial"/>
                <w:color w:val="000000"/>
                <w:sz w:val="22"/>
                <w:szCs w:val="22"/>
              </w:rPr>
            </w:pPr>
          </w:p>
        </w:tc>
      </w:tr>
      <w:tr w:rsidR="003D6C3E" w:rsidRPr="009C3F0E" w:rsidTr="00FE3974">
        <w:tc>
          <w:tcPr>
            <w:tcW w:w="5387" w:type="dxa"/>
          </w:tcPr>
          <w:p w:rsidR="003D6C3E" w:rsidRPr="009C3F0E" w:rsidRDefault="003D6C3E" w:rsidP="009C3F0E">
            <w:pPr>
              <w:tabs>
                <w:tab w:val="left" w:pos="540"/>
              </w:tabs>
              <w:rPr>
                <w:rFonts w:ascii="Arial" w:hAnsi="Arial" w:cs="Arial"/>
                <w:color w:val="000000"/>
                <w:sz w:val="22"/>
                <w:szCs w:val="22"/>
              </w:rPr>
            </w:pPr>
            <w:r w:rsidRPr="009C3F0E">
              <w:rPr>
                <w:rFonts w:ascii="Arial" w:hAnsi="Arial" w:cs="Arial"/>
                <w:color w:val="000000"/>
                <w:sz w:val="22"/>
                <w:szCs w:val="22"/>
                <w:lang w:val="en-ZA"/>
              </w:rPr>
              <w:t xml:space="preserve">4.14 For payments as in a) the process below will be completed with every invoice while for the type as in b) the invoices collected during the month will be agreed to the statement and the statement reconciled to the creditors ledger before payment.  The reconciliation will be part of the documents </w:t>
            </w:r>
            <w:r w:rsidRPr="009C3F0E">
              <w:rPr>
                <w:rFonts w:ascii="Arial" w:hAnsi="Arial" w:cs="Arial"/>
                <w:color w:val="000000"/>
                <w:sz w:val="22"/>
                <w:szCs w:val="22"/>
                <w:lang w:val="en-ZA"/>
              </w:rPr>
              <w:lastRenderedPageBreak/>
              <w:t>supporting the payment. The process below will then be performed with the statement and not the individual invoices.</w:t>
            </w:r>
          </w:p>
        </w:tc>
        <w:tc>
          <w:tcPr>
            <w:tcW w:w="2126" w:type="dxa"/>
          </w:tcPr>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ind w:right="555"/>
              <w:rPr>
                <w:rFonts w:ascii="Arial" w:hAnsi="Arial" w:cs="Arial"/>
                <w:color w:val="000000"/>
                <w:sz w:val="22"/>
                <w:szCs w:val="22"/>
              </w:rPr>
            </w:pPr>
          </w:p>
        </w:tc>
      </w:tr>
      <w:tr w:rsidR="003D6C3E" w:rsidRPr="009C3F0E" w:rsidTr="00FE3974">
        <w:tc>
          <w:tcPr>
            <w:tcW w:w="9639" w:type="dxa"/>
            <w:gridSpan w:val="3"/>
          </w:tcPr>
          <w:p w:rsidR="003D6C3E" w:rsidRPr="009C3F0E" w:rsidRDefault="003D6C3E" w:rsidP="009C3F0E">
            <w:pPr>
              <w:ind w:right="555"/>
              <w:rPr>
                <w:rFonts w:ascii="Arial" w:hAnsi="Arial" w:cs="Arial"/>
                <w:color w:val="000000"/>
                <w:sz w:val="22"/>
                <w:szCs w:val="22"/>
              </w:rPr>
            </w:pPr>
            <w:r w:rsidRPr="009C3F0E">
              <w:rPr>
                <w:rFonts w:ascii="Arial" w:hAnsi="Arial" w:cs="Arial"/>
                <w:b/>
                <w:color w:val="000000"/>
                <w:sz w:val="22"/>
                <w:szCs w:val="22"/>
              </w:rPr>
              <w:lastRenderedPageBreak/>
              <w:t>5. Payment Control</w:t>
            </w:r>
          </w:p>
        </w:tc>
      </w:tr>
      <w:tr w:rsidR="003D6C3E" w:rsidRPr="009C3F0E" w:rsidTr="00FE3974">
        <w:tc>
          <w:tcPr>
            <w:tcW w:w="5387" w:type="dxa"/>
          </w:tcPr>
          <w:p w:rsidR="003D6C3E" w:rsidRPr="009C3F0E" w:rsidRDefault="003D6C3E" w:rsidP="009C3F0E">
            <w:pPr>
              <w:tabs>
                <w:tab w:val="left" w:pos="540"/>
              </w:tabs>
              <w:rPr>
                <w:rFonts w:ascii="Arial" w:hAnsi="Arial" w:cs="Arial"/>
                <w:color w:val="000000"/>
                <w:sz w:val="22"/>
                <w:szCs w:val="22"/>
                <w:lang w:val="en-ZA"/>
              </w:rPr>
            </w:pPr>
            <w:r w:rsidRPr="009C3F0E">
              <w:rPr>
                <w:rFonts w:ascii="Arial" w:hAnsi="Arial" w:cs="Arial"/>
                <w:color w:val="000000"/>
                <w:sz w:val="22"/>
                <w:szCs w:val="22"/>
              </w:rPr>
              <w:t>5.1 All payments must be supported with original invoices and other relevant documents that are duly approved by the budget holder to ensure that equipment or goods supplied, work completed or services rendered are in accordance with the agreement with the suppliers/contractors and the charging of the expenses to the proper account code.</w:t>
            </w:r>
          </w:p>
        </w:tc>
        <w:tc>
          <w:tcPr>
            <w:tcW w:w="2126" w:type="dxa"/>
          </w:tcPr>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ind w:right="555"/>
              <w:rPr>
                <w:rFonts w:ascii="Arial" w:hAnsi="Arial" w:cs="Arial"/>
                <w:color w:val="000000"/>
                <w:sz w:val="22"/>
                <w:szCs w:val="22"/>
              </w:rPr>
            </w:pPr>
          </w:p>
        </w:tc>
      </w:tr>
      <w:tr w:rsidR="003D6C3E" w:rsidRPr="009C3F0E" w:rsidTr="00FE3974">
        <w:tc>
          <w:tcPr>
            <w:tcW w:w="9639" w:type="dxa"/>
            <w:gridSpan w:val="3"/>
          </w:tcPr>
          <w:p w:rsidR="003D6C3E" w:rsidRPr="009C3F0E" w:rsidRDefault="003D6C3E" w:rsidP="009C3F0E">
            <w:pPr>
              <w:ind w:right="555"/>
              <w:rPr>
                <w:rFonts w:ascii="Arial" w:hAnsi="Arial" w:cs="Arial"/>
                <w:color w:val="000000"/>
                <w:sz w:val="22"/>
                <w:szCs w:val="22"/>
              </w:rPr>
            </w:pPr>
            <w:r w:rsidRPr="009C3F0E">
              <w:rPr>
                <w:rFonts w:ascii="Arial" w:hAnsi="Arial" w:cs="Arial"/>
                <w:b/>
                <w:color w:val="000000"/>
                <w:sz w:val="22"/>
                <w:szCs w:val="22"/>
                <w:lang w:val="en-ZA"/>
              </w:rPr>
              <w:t>6. Payment of Goods/Services</w:t>
            </w:r>
            <w:r w:rsidRPr="009C3F0E">
              <w:rPr>
                <w:rFonts w:ascii="Arial" w:hAnsi="Arial" w:cs="Arial"/>
                <w:color w:val="000000"/>
                <w:sz w:val="22"/>
                <w:szCs w:val="22"/>
                <w:lang w:val="en-ZA"/>
              </w:rPr>
              <w:t xml:space="preserve"> </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6.1 Each payment should be accompanied by a “payment requisition” form, to be completed by the member of staff requesting payment (see template 5.2).</w:t>
            </w:r>
          </w:p>
        </w:tc>
        <w:tc>
          <w:tcPr>
            <w:tcW w:w="2126" w:type="dxa"/>
          </w:tcPr>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ind w:right="555"/>
              <w:rPr>
                <w:rFonts w:ascii="Arial" w:hAnsi="Arial" w:cs="Arial"/>
                <w:color w:val="000000"/>
                <w:sz w:val="22"/>
                <w:szCs w:val="22"/>
              </w:rPr>
            </w:pPr>
          </w:p>
        </w:tc>
      </w:tr>
      <w:tr w:rsidR="003D6C3E" w:rsidRPr="009C3F0E" w:rsidTr="00FE3974">
        <w:tc>
          <w:tcPr>
            <w:tcW w:w="538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6.2 The requisition should be attached to the unpaid invoice and should include:</w:t>
            </w:r>
          </w:p>
          <w:p w:rsidR="003D6C3E" w:rsidRPr="009C3F0E" w:rsidRDefault="003D6C3E" w:rsidP="00251B82">
            <w:pPr>
              <w:numPr>
                <w:ilvl w:val="1"/>
                <w:numId w:val="269"/>
              </w:numPr>
              <w:rPr>
                <w:rFonts w:ascii="Arial" w:hAnsi="Arial" w:cs="Arial"/>
                <w:color w:val="000000"/>
                <w:sz w:val="22"/>
                <w:szCs w:val="22"/>
              </w:rPr>
            </w:pPr>
            <w:r w:rsidRPr="009C3F0E">
              <w:rPr>
                <w:rFonts w:ascii="Arial" w:hAnsi="Arial" w:cs="Arial"/>
                <w:color w:val="000000"/>
                <w:sz w:val="22"/>
                <w:szCs w:val="22"/>
              </w:rPr>
              <w:t>the current date;</w:t>
            </w:r>
          </w:p>
          <w:p w:rsidR="003D6C3E" w:rsidRPr="009C3F0E" w:rsidRDefault="003D6C3E" w:rsidP="00251B82">
            <w:pPr>
              <w:numPr>
                <w:ilvl w:val="1"/>
                <w:numId w:val="269"/>
              </w:numPr>
              <w:rPr>
                <w:rFonts w:ascii="Arial" w:hAnsi="Arial" w:cs="Arial"/>
                <w:color w:val="000000"/>
                <w:sz w:val="22"/>
                <w:szCs w:val="22"/>
              </w:rPr>
            </w:pPr>
            <w:r w:rsidRPr="009C3F0E">
              <w:rPr>
                <w:rFonts w:ascii="Arial" w:hAnsi="Arial" w:cs="Arial"/>
                <w:color w:val="000000"/>
                <w:sz w:val="22"/>
                <w:szCs w:val="22"/>
              </w:rPr>
              <w:t>the supplier’s name;</w:t>
            </w:r>
          </w:p>
          <w:p w:rsidR="003D6C3E" w:rsidRPr="009C3F0E" w:rsidRDefault="003D6C3E" w:rsidP="00251B82">
            <w:pPr>
              <w:numPr>
                <w:ilvl w:val="1"/>
                <w:numId w:val="269"/>
              </w:numPr>
              <w:rPr>
                <w:rFonts w:ascii="Arial" w:hAnsi="Arial" w:cs="Arial"/>
                <w:color w:val="000000"/>
                <w:sz w:val="22"/>
                <w:szCs w:val="22"/>
              </w:rPr>
            </w:pPr>
            <w:r w:rsidRPr="009C3F0E">
              <w:rPr>
                <w:rFonts w:ascii="Arial" w:hAnsi="Arial" w:cs="Arial"/>
                <w:color w:val="000000"/>
                <w:sz w:val="22"/>
                <w:szCs w:val="22"/>
              </w:rPr>
              <w:t>the amount of the proposed cheque;</w:t>
            </w:r>
          </w:p>
          <w:p w:rsidR="003D6C3E" w:rsidRPr="009C3F0E" w:rsidRDefault="003D6C3E" w:rsidP="00251B82">
            <w:pPr>
              <w:numPr>
                <w:ilvl w:val="1"/>
                <w:numId w:val="269"/>
              </w:numPr>
              <w:rPr>
                <w:rFonts w:ascii="Arial" w:hAnsi="Arial" w:cs="Arial"/>
                <w:color w:val="000000"/>
                <w:sz w:val="22"/>
                <w:szCs w:val="22"/>
              </w:rPr>
            </w:pPr>
            <w:r w:rsidRPr="009C3F0E">
              <w:rPr>
                <w:rFonts w:ascii="Arial" w:hAnsi="Arial" w:cs="Arial"/>
                <w:color w:val="000000"/>
                <w:sz w:val="22"/>
                <w:szCs w:val="22"/>
              </w:rPr>
              <w:t>the activity/budget line allocation; and</w:t>
            </w:r>
          </w:p>
          <w:p w:rsidR="003D6C3E" w:rsidRPr="009C3F0E" w:rsidRDefault="003D6C3E" w:rsidP="00251B82">
            <w:pPr>
              <w:numPr>
                <w:ilvl w:val="1"/>
                <w:numId w:val="269"/>
              </w:numPr>
              <w:rPr>
                <w:rFonts w:ascii="Arial" w:hAnsi="Arial" w:cs="Arial"/>
                <w:sz w:val="22"/>
                <w:szCs w:val="22"/>
              </w:rPr>
            </w:pPr>
            <w:r w:rsidRPr="009C3F0E">
              <w:rPr>
                <w:rFonts w:ascii="Arial" w:hAnsi="Arial" w:cs="Arial"/>
                <w:color w:val="000000"/>
                <w:sz w:val="22"/>
                <w:szCs w:val="22"/>
              </w:rPr>
              <w:t>signature of the accountant as certification of completeness of documentation.</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6.3 All the invoices and requisitions awaiting payment should be presented to the Accountant. The Accountant collects all payment requests in a folder named “unpaid invoices” for easy identification.</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tabs>
                <w:tab w:val="num" w:pos="1140"/>
              </w:tabs>
              <w:rPr>
                <w:rFonts w:ascii="Arial" w:hAnsi="Arial" w:cs="Arial"/>
                <w:color w:val="000000"/>
                <w:sz w:val="22"/>
                <w:szCs w:val="22"/>
              </w:rPr>
            </w:pPr>
            <w:r w:rsidRPr="009C3F0E">
              <w:rPr>
                <w:rFonts w:ascii="Arial" w:hAnsi="Arial" w:cs="Arial"/>
                <w:color w:val="000000"/>
                <w:sz w:val="22"/>
                <w:szCs w:val="22"/>
              </w:rPr>
              <w:t>6.4 Before the cheque is prepared, the Accountant or his staff should:</w:t>
            </w:r>
          </w:p>
          <w:p w:rsidR="003D6C3E" w:rsidRPr="009C3F0E" w:rsidRDefault="003D6C3E" w:rsidP="00251B82">
            <w:pPr>
              <w:numPr>
                <w:ilvl w:val="1"/>
                <w:numId w:val="270"/>
              </w:numPr>
              <w:rPr>
                <w:rFonts w:ascii="Arial" w:hAnsi="Arial" w:cs="Arial"/>
                <w:color w:val="000000"/>
                <w:sz w:val="22"/>
                <w:szCs w:val="22"/>
              </w:rPr>
            </w:pPr>
            <w:r w:rsidRPr="009C3F0E">
              <w:rPr>
                <w:rFonts w:ascii="Arial" w:hAnsi="Arial" w:cs="Arial"/>
                <w:color w:val="000000"/>
                <w:sz w:val="22"/>
                <w:szCs w:val="22"/>
              </w:rPr>
              <w:t>review the supporting documentation attached to the payment requisition;</w:t>
            </w:r>
          </w:p>
          <w:p w:rsidR="003D6C3E" w:rsidRPr="009C3F0E" w:rsidRDefault="003D6C3E" w:rsidP="00251B82">
            <w:pPr>
              <w:numPr>
                <w:ilvl w:val="1"/>
                <w:numId w:val="270"/>
              </w:numPr>
              <w:rPr>
                <w:rFonts w:ascii="Arial" w:hAnsi="Arial" w:cs="Arial"/>
                <w:color w:val="000000"/>
                <w:sz w:val="22"/>
                <w:szCs w:val="22"/>
              </w:rPr>
            </w:pPr>
            <w:r w:rsidRPr="009C3F0E">
              <w:rPr>
                <w:rFonts w:ascii="Arial" w:hAnsi="Arial" w:cs="Arial"/>
                <w:color w:val="000000"/>
                <w:sz w:val="22"/>
                <w:szCs w:val="22"/>
              </w:rPr>
              <w:t>review the payment requisition    for accuracy and validity; and</w:t>
            </w:r>
          </w:p>
          <w:p w:rsidR="003D6C3E" w:rsidRPr="009C3F0E" w:rsidRDefault="003D6C3E" w:rsidP="00251B82">
            <w:pPr>
              <w:numPr>
                <w:ilvl w:val="1"/>
                <w:numId w:val="270"/>
              </w:numPr>
              <w:rPr>
                <w:rFonts w:ascii="Arial" w:hAnsi="Arial" w:cs="Arial"/>
                <w:color w:val="000000"/>
                <w:sz w:val="22"/>
                <w:szCs w:val="22"/>
              </w:rPr>
            </w:pPr>
            <w:r w:rsidRPr="009C3F0E">
              <w:rPr>
                <w:rFonts w:ascii="Arial" w:hAnsi="Arial" w:cs="Arial"/>
                <w:color w:val="000000"/>
                <w:sz w:val="22"/>
                <w:szCs w:val="22"/>
              </w:rPr>
              <w:t>sign the payment requisition as proof of review.</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6.5 The Accountant must prepare the physical cheque based on the approved supporting documents. Cheques will be crossed “Payee only, Not transferable”.</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6.6 The Accountant must stamp the supporting documents “PAID” with the cheque number and date of payment stated.</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6.7 Payments shall only be made on the basis of duly certified vouchers and supporting documents indicating that goods have been received in good order or services in question have actually been rendered in accordance to specifications. In this regard, the Accountant should keep a list of specimen signatures of certifying staff.</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lang w:val="en-ZA"/>
              </w:rPr>
              <w:lastRenderedPageBreak/>
              <w:t>6.8 The GM: F&amp;A, as first signatory, must authorise the payment requisition by signing it and sign the cheque as first signatory.</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GM: F&amp;A</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 xml:space="preserve">6.9 The </w:t>
            </w:r>
            <w:r w:rsidRPr="009C3F0E">
              <w:rPr>
                <w:rFonts w:ascii="Arial" w:hAnsi="Arial" w:cs="Arial"/>
                <w:sz w:val="22"/>
                <w:szCs w:val="22"/>
                <w:lang w:val="en-ZA"/>
              </w:rPr>
              <w:t>payment requisition must be forwarded to an authorised second cheque signatory who must sign the supporting documents as well as the cheque (for more detail in this regard refer to “Operations of bank accounts” policies and procedures for payment limits and authorization).</w:t>
            </w:r>
          </w:p>
        </w:tc>
        <w:tc>
          <w:tcPr>
            <w:tcW w:w="2126" w:type="dxa"/>
          </w:tcPr>
          <w:p w:rsidR="003D6C3E" w:rsidRPr="009C3F0E" w:rsidRDefault="003D6C3E" w:rsidP="009C3F0E">
            <w:pPr>
              <w:rPr>
                <w:rFonts w:ascii="Arial" w:hAnsi="Arial" w:cs="Arial"/>
                <w:color w:val="000000"/>
                <w:sz w:val="22"/>
                <w:szCs w:val="22"/>
              </w:rPr>
            </w:pPr>
          </w:p>
        </w:tc>
        <w:tc>
          <w:tcPr>
            <w:tcW w:w="2126" w:type="dxa"/>
          </w:tcPr>
          <w:p w:rsidR="003D6C3E" w:rsidRPr="009C3F0E" w:rsidRDefault="003D6C3E" w:rsidP="009C3F0E">
            <w:pPr>
              <w:ind w:right="555"/>
              <w:rPr>
                <w:rFonts w:ascii="Arial" w:hAnsi="Arial" w:cs="Arial"/>
                <w:color w:val="000000"/>
                <w:sz w:val="22"/>
                <w:szCs w:val="22"/>
              </w:rPr>
            </w:pP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lang w:val="en-ZA"/>
              </w:rPr>
              <w:t>6.10 The cheque and the supporting documents are then returned to the Accountant who must capture the cheque number and payment details on the accounting system to update the accounting system.</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tabs>
                <w:tab w:val="left" w:pos="540"/>
              </w:tabs>
              <w:rPr>
                <w:rFonts w:ascii="Arial" w:hAnsi="Arial" w:cs="Arial"/>
                <w:color w:val="000000"/>
                <w:sz w:val="22"/>
                <w:szCs w:val="22"/>
                <w:lang w:val="en-ZA"/>
              </w:rPr>
            </w:pPr>
            <w:r w:rsidRPr="009C3F0E">
              <w:rPr>
                <w:rFonts w:ascii="Arial" w:hAnsi="Arial" w:cs="Arial"/>
                <w:color w:val="000000"/>
                <w:sz w:val="22"/>
                <w:szCs w:val="22"/>
                <w:lang w:val="en-ZA"/>
              </w:rPr>
              <w:t>6.11 The Accountant must send the cheque to the supplier by using one of the following methods:</w:t>
            </w:r>
          </w:p>
          <w:p w:rsidR="003D6C3E" w:rsidRPr="00251B82" w:rsidRDefault="003D6C3E" w:rsidP="00251B82">
            <w:pPr>
              <w:pStyle w:val="ListParagraph"/>
              <w:numPr>
                <w:ilvl w:val="2"/>
                <w:numId w:val="271"/>
              </w:numPr>
              <w:ind w:left="885" w:hanging="885"/>
              <w:rPr>
                <w:rFonts w:ascii="Arial" w:hAnsi="Arial" w:cs="Arial"/>
                <w:color w:val="000000"/>
                <w:sz w:val="22"/>
                <w:szCs w:val="22"/>
              </w:rPr>
            </w:pPr>
            <w:r w:rsidRPr="00251B82">
              <w:rPr>
                <w:rFonts w:ascii="Arial" w:hAnsi="Arial" w:cs="Arial"/>
                <w:color w:val="000000"/>
                <w:sz w:val="22"/>
                <w:szCs w:val="22"/>
                <w:lang w:val="en-ZA"/>
              </w:rPr>
              <w:t xml:space="preserve">Notifying the supplier that the cheque is ready. The supplier (or his messenger) must collect the cheque; or </w:t>
            </w:r>
          </w:p>
          <w:p w:rsidR="003D6C3E" w:rsidRPr="009C3F0E" w:rsidRDefault="003D6C3E" w:rsidP="00251B82">
            <w:pPr>
              <w:pStyle w:val="ListParagraph"/>
              <w:numPr>
                <w:ilvl w:val="2"/>
                <w:numId w:val="271"/>
              </w:numPr>
              <w:ind w:left="885" w:hanging="885"/>
              <w:rPr>
                <w:rFonts w:ascii="Arial" w:hAnsi="Arial" w:cs="Arial"/>
                <w:color w:val="000000"/>
                <w:sz w:val="22"/>
                <w:szCs w:val="22"/>
              </w:rPr>
            </w:pPr>
            <w:r w:rsidRPr="009C3F0E">
              <w:rPr>
                <w:rFonts w:ascii="Arial" w:hAnsi="Arial" w:cs="Arial"/>
                <w:color w:val="000000"/>
                <w:sz w:val="22"/>
                <w:szCs w:val="22"/>
                <w:lang w:val="en-ZA"/>
              </w:rPr>
              <w:t>Depositing the cheque into the supplier’s bank account and faxing the deposit slip to the supplier.</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9639" w:type="dxa"/>
            <w:gridSpan w:val="3"/>
          </w:tcPr>
          <w:p w:rsidR="003D6C3E" w:rsidRPr="009C3F0E" w:rsidRDefault="003D6C3E" w:rsidP="009C3F0E">
            <w:pPr>
              <w:ind w:right="555"/>
              <w:rPr>
                <w:rFonts w:ascii="Arial" w:hAnsi="Arial" w:cs="Arial"/>
                <w:color w:val="000000"/>
                <w:sz w:val="22"/>
                <w:szCs w:val="22"/>
              </w:rPr>
            </w:pPr>
            <w:r w:rsidRPr="009C3F0E">
              <w:rPr>
                <w:rFonts w:ascii="Arial" w:hAnsi="Arial" w:cs="Arial"/>
                <w:b/>
                <w:color w:val="000000"/>
                <w:sz w:val="22"/>
                <w:szCs w:val="22"/>
                <w:lang w:val="en-ZA"/>
              </w:rPr>
              <w:t>7. Supplier collects cheque</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lang w:val="en-ZA"/>
              </w:rPr>
              <w:t>7.1 The Accountant must phone the creditors and inform them that their cheque is ready for collection.</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 xml:space="preserve">Accountant </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lang w:val="en-ZA"/>
              </w:rPr>
              <w:t>7.2 The person collecting the cheque must sign the payment requisition to acknowledge the receipt of the cheque.</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Person receiving cheque</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9639" w:type="dxa"/>
            <w:gridSpan w:val="3"/>
          </w:tcPr>
          <w:p w:rsidR="003D6C3E" w:rsidRPr="009C3F0E" w:rsidRDefault="003D6C3E" w:rsidP="009C3F0E">
            <w:pPr>
              <w:ind w:right="555"/>
              <w:rPr>
                <w:rFonts w:ascii="Arial" w:hAnsi="Arial" w:cs="Arial"/>
                <w:b/>
                <w:color w:val="000000"/>
                <w:sz w:val="22"/>
                <w:szCs w:val="22"/>
              </w:rPr>
            </w:pPr>
            <w:r w:rsidRPr="009C3F0E">
              <w:rPr>
                <w:rFonts w:ascii="Arial" w:hAnsi="Arial" w:cs="Arial"/>
                <w:b/>
                <w:color w:val="000000"/>
                <w:sz w:val="22"/>
                <w:szCs w:val="22"/>
              </w:rPr>
              <w:t>8. Depositing the cheque</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 xml:space="preserve">8.1 </w:t>
            </w:r>
            <w:r w:rsidRPr="009C3F0E">
              <w:rPr>
                <w:rFonts w:ascii="Arial" w:hAnsi="Arial" w:cs="Arial"/>
                <w:sz w:val="22"/>
                <w:szCs w:val="22"/>
                <w:lang w:val="en-ZA"/>
              </w:rPr>
              <w:t>The Accountant must prepare a loose leaf deposit slip based on the bank details as per invoice/other standing data of the supplier on the system.  The Accountant must sign the payment requisition as evidence that he/she prepared the bank deposit slip.</w:t>
            </w:r>
          </w:p>
        </w:tc>
        <w:tc>
          <w:tcPr>
            <w:tcW w:w="2126"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 xml:space="preserve">Accountant </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 xml:space="preserve">8.2 </w:t>
            </w:r>
            <w:r w:rsidRPr="009C3F0E">
              <w:rPr>
                <w:rFonts w:ascii="Arial" w:hAnsi="Arial" w:cs="Arial"/>
                <w:sz w:val="22"/>
                <w:szCs w:val="22"/>
                <w:lang w:val="en-ZA"/>
              </w:rPr>
              <w:t>The Messenger must sign the payment requisition as acknowledgement of receiving the cheque and deposit slip and then deposits the cheque.</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Messenger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 xml:space="preserve">8.3 </w:t>
            </w:r>
            <w:r w:rsidRPr="009C3F0E">
              <w:rPr>
                <w:rFonts w:ascii="Arial" w:hAnsi="Arial" w:cs="Arial"/>
                <w:sz w:val="22"/>
                <w:szCs w:val="22"/>
                <w:lang w:val="en-ZA"/>
              </w:rPr>
              <w:t>The Messenger must return the deposit slip to the Accountant who must fax it to the supplier.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Messenger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 xml:space="preserve">8.4 </w:t>
            </w:r>
            <w:r w:rsidRPr="009C3F0E">
              <w:rPr>
                <w:rFonts w:ascii="Arial" w:hAnsi="Arial" w:cs="Arial"/>
                <w:sz w:val="22"/>
                <w:szCs w:val="22"/>
                <w:lang w:val="en-ZA"/>
              </w:rPr>
              <w:t>The Accountant must phone the supplier to confirm that the supplier received the fax as proof of payment.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 xml:space="preserve">Accountant </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 xml:space="preserve">8.5 </w:t>
            </w:r>
            <w:r w:rsidRPr="009C3F0E">
              <w:rPr>
                <w:rFonts w:ascii="Arial" w:hAnsi="Arial" w:cs="Arial"/>
                <w:sz w:val="22"/>
                <w:szCs w:val="22"/>
                <w:lang w:val="en-ZA"/>
              </w:rPr>
              <w:t>The Accountant must attach the deposit slip to the invoice and supporting documents.</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 xml:space="preserve">Accountant </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9639" w:type="dxa"/>
            <w:gridSpan w:val="3"/>
          </w:tcPr>
          <w:p w:rsidR="003D6C3E" w:rsidRPr="009C3F0E" w:rsidRDefault="003D6C3E" w:rsidP="009C3F0E">
            <w:pPr>
              <w:ind w:right="555"/>
              <w:rPr>
                <w:rFonts w:ascii="Arial" w:hAnsi="Arial" w:cs="Arial"/>
                <w:color w:val="000000"/>
                <w:sz w:val="22"/>
                <w:szCs w:val="22"/>
              </w:rPr>
            </w:pPr>
            <w:r w:rsidRPr="009C3F0E">
              <w:rPr>
                <w:rFonts w:ascii="Arial" w:hAnsi="Arial" w:cs="Arial"/>
                <w:b/>
                <w:color w:val="000000"/>
                <w:sz w:val="22"/>
                <w:szCs w:val="22"/>
                <w:lang w:val="en-ZA"/>
              </w:rPr>
              <w:t>9. Sundry Payments</w:t>
            </w:r>
          </w:p>
        </w:tc>
      </w:tr>
      <w:tr w:rsidR="003D6C3E" w:rsidRPr="009C3F0E" w:rsidTr="00FE3974">
        <w:tc>
          <w:tcPr>
            <w:tcW w:w="538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9.1 Sundry payments refer to expenditure incurred where no orders are applicable, such as water and electricity accounts.</w:t>
            </w:r>
          </w:p>
        </w:tc>
        <w:tc>
          <w:tcPr>
            <w:tcW w:w="2126" w:type="dxa"/>
          </w:tcPr>
          <w:p w:rsidR="003D6C3E" w:rsidRPr="009C3F0E" w:rsidRDefault="003D6C3E" w:rsidP="009C3F0E">
            <w:pPr>
              <w:ind w:right="555"/>
              <w:rPr>
                <w:rFonts w:ascii="Arial" w:hAnsi="Arial" w:cs="Arial"/>
                <w:color w:val="000000"/>
                <w:sz w:val="22"/>
                <w:szCs w:val="22"/>
              </w:rPr>
            </w:pPr>
          </w:p>
        </w:tc>
        <w:tc>
          <w:tcPr>
            <w:tcW w:w="2126" w:type="dxa"/>
          </w:tcPr>
          <w:p w:rsidR="003D6C3E" w:rsidRPr="009C3F0E" w:rsidRDefault="003D6C3E" w:rsidP="009C3F0E">
            <w:pPr>
              <w:ind w:right="555"/>
              <w:rPr>
                <w:rFonts w:ascii="Arial" w:hAnsi="Arial" w:cs="Arial"/>
                <w:color w:val="000000"/>
                <w:sz w:val="22"/>
                <w:szCs w:val="22"/>
              </w:rPr>
            </w:pPr>
          </w:p>
        </w:tc>
      </w:tr>
      <w:tr w:rsidR="003D6C3E" w:rsidRPr="009C3F0E" w:rsidTr="00FE3974">
        <w:tc>
          <w:tcPr>
            <w:tcW w:w="5387" w:type="dxa"/>
          </w:tcPr>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lang w:val="en-ZA"/>
              </w:rPr>
              <w:t xml:space="preserve">9.2 For such payments, a payment requisition must be prepared by the Accountant, and be reviewed for accuracy by the GM: F&amp;A, who must sign it off </w:t>
            </w:r>
            <w:r w:rsidRPr="009C3F0E">
              <w:rPr>
                <w:rFonts w:ascii="Arial" w:hAnsi="Arial" w:cs="Arial"/>
                <w:color w:val="000000"/>
                <w:sz w:val="22"/>
                <w:szCs w:val="22"/>
                <w:lang w:val="en-ZA"/>
              </w:rPr>
              <w:lastRenderedPageBreak/>
              <w:t>accordingly.</w:t>
            </w:r>
          </w:p>
        </w:tc>
        <w:tc>
          <w:tcPr>
            <w:tcW w:w="2126" w:type="dxa"/>
          </w:tcPr>
          <w:p w:rsidR="003D6C3E" w:rsidRPr="009C3F0E" w:rsidRDefault="003D6C3E" w:rsidP="009C3F0E">
            <w:pPr>
              <w:ind w:right="555"/>
              <w:rPr>
                <w:rFonts w:ascii="Arial" w:hAnsi="Arial" w:cs="Arial"/>
                <w:color w:val="000000"/>
                <w:sz w:val="22"/>
                <w:szCs w:val="22"/>
                <w:lang w:val="en-ZA"/>
              </w:rPr>
            </w:pPr>
            <w:r w:rsidRPr="009C3F0E">
              <w:rPr>
                <w:rFonts w:ascii="Arial" w:hAnsi="Arial" w:cs="Arial"/>
                <w:color w:val="000000"/>
                <w:sz w:val="22"/>
                <w:szCs w:val="22"/>
                <w:lang w:val="en-ZA"/>
              </w:rPr>
              <w:lastRenderedPageBreak/>
              <w:t>Accountant</w:t>
            </w:r>
          </w:p>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lang w:val="en-ZA"/>
              </w:rPr>
              <w:t>GM: F&amp;A</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lang w:val="en-ZA"/>
              </w:rPr>
              <w:lastRenderedPageBreak/>
              <w:t>9.3 The approval must be performed by a person with the necessary delegated powers and at a higher level than the person requiring the goods or services.</w:t>
            </w:r>
          </w:p>
        </w:tc>
        <w:tc>
          <w:tcPr>
            <w:tcW w:w="2126" w:type="dxa"/>
          </w:tcPr>
          <w:p w:rsidR="003D6C3E" w:rsidRPr="009C3F0E" w:rsidRDefault="003D6C3E" w:rsidP="009C3F0E">
            <w:pPr>
              <w:ind w:right="555"/>
              <w:rPr>
                <w:rFonts w:ascii="Arial" w:hAnsi="Arial" w:cs="Arial"/>
                <w:color w:val="000000"/>
                <w:sz w:val="22"/>
                <w:szCs w:val="22"/>
              </w:rPr>
            </w:pPr>
          </w:p>
        </w:tc>
        <w:tc>
          <w:tcPr>
            <w:tcW w:w="2126" w:type="dxa"/>
          </w:tcPr>
          <w:p w:rsidR="003D6C3E" w:rsidRPr="009C3F0E" w:rsidRDefault="003D6C3E" w:rsidP="009C3F0E">
            <w:pPr>
              <w:ind w:right="555"/>
              <w:rPr>
                <w:rFonts w:ascii="Arial" w:hAnsi="Arial" w:cs="Arial"/>
                <w:color w:val="000000"/>
                <w:sz w:val="22"/>
                <w:szCs w:val="22"/>
              </w:rPr>
            </w:pPr>
          </w:p>
        </w:tc>
      </w:tr>
      <w:tr w:rsidR="003D6C3E" w:rsidRPr="009C3F0E" w:rsidTr="00FE3974">
        <w:tc>
          <w:tcPr>
            <w:tcW w:w="9639" w:type="dxa"/>
            <w:gridSpan w:val="3"/>
          </w:tcPr>
          <w:p w:rsidR="003D6C3E" w:rsidRPr="009C3F0E" w:rsidRDefault="003D6C3E" w:rsidP="009C3F0E">
            <w:pPr>
              <w:ind w:right="555"/>
              <w:rPr>
                <w:rFonts w:ascii="Arial" w:hAnsi="Arial" w:cs="Arial"/>
                <w:b/>
                <w:color w:val="000000"/>
                <w:sz w:val="22"/>
                <w:szCs w:val="22"/>
                <w:lang w:val="en-ZA"/>
              </w:rPr>
            </w:pPr>
            <w:r w:rsidRPr="009C3F0E">
              <w:rPr>
                <w:rFonts w:ascii="Arial" w:hAnsi="Arial" w:cs="Arial"/>
                <w:b/>
                <w:color w:val="000000"/>
                <w:sz w:val="22"/>
                <w:szCs w:val="22"/>
                <w:lang w:val="en-ZA"/>
              </w:rPr>
              <w:t>10. Advance payments</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10.1 In the event that advance payment is required by the supplier, payment should only be made upon receipt of a written request of such advance payment by the supplier. Also refer to 4 above regarding authorisation for these for these partial payments.</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9639" w:type="dxa"/>
            <w:gridSpan w:val="3"/>
          </w:tcPr>
          <w:p w:rsidR="003D6C3E" w:rsidRPr="009C3F0E" w:rsidRDefault="003D6C3E" w:rsidP="009C3F0E">
            <w:pPr>
              <w:ind w:right="555"/>
              <w:rPr>
                <w:rFonts w:ascii="Arial" w:hAnsi="Arial" w:cs="Arial"/>
                <w:b/>
                <w:color w:val="000000"/>
                <w:sz w:val="22"/>
                <w:szCs w:val="22"/>
              </w:rPr>
            </w:pPr>
            <w:r w:rsidRPr="009C3F0E">
              <w:rPr>
                <w:rFonts w:ascii="Arial" w:hAnsi="Arial" w:cs="Arial"/>
                <w:b/>
                <w:color w:val="000000"/>
                <w:sz w:val="22"/>
                <w:szCs w:val="22"/>
              </w:rPr>
              <w:t>11. Updating General Ledger</w:t>
            </w:r>
          </w:p>
        </w:tc>
      </w:tr>
      <w:tr w:rsidR="003D6C3E" w:rsidRPr="009C3F0E" w:rsidTr="00FE3974">
        <w:tc>
          <w:tcPr>
            <w:tcW w:w="5387" w:type="dxa"/>
          </w:tcPr>
          <w:p w:rsidR="003D6C3E" w:rsidRPr="00251B82" w:rsidRDefault="003D6C3E" w:rsidP="00251B82">
            <w:pPr>
              <w:pStyle w:val="ListParagraph"/>
              <w:numPr>
                <w:ilvl w:val="1"/>
                <w:numId w:val="223"/>
              </w:numPr>
              <w:tabs>
                <w:tab w:val="left" w:pos="390"/>
              </w:tabs>
              <w:ind w:left="601" w:hanging="567"/>
              <w:rPr>
                <w:rFonts w:ascii="Arial" w:hAnsi="Arial" w:cs="Arial"/>
                <w:color w:val="000000"/>
                <w:sz w:val="22"/>
                <w:szCs w:val="22"/>
                <w:lang w:val="en-ZA"/>
              </w:rPr>
            </w:pPr>
            <w:del w:id="1298" w:author="PricewaterhouseCoopers" w:date="2012-11-16T11:14:00Z">
              <w:r w:rsidRPr="00251B82" w:rsidDel="00251B82">
                <w:rPr>
                  <w:rFonts w:ascii="Arial" w:hAnsi="Arial" w:cs="Arial"/>
                  <w:color w:val="000000"/>
                  <w:sz w:val="22"/>
                  <w:szCs w:val="22"/>
                </w:rPr>
                <w:delText xml:space="preserve">11.1 </w:delText>
              </w:r>
            </w:del>
            <w:r w:rsidRPr="00251B82">
              <w:rPr>
                <w:rFonts w:ascii="Arial" w:hAnsi="Arial" w:cs="Arial"/>
                <w:color w:val="000000"/>
                <w:sz w:val="22"/>
                <w:szCs w:val="22"/>
                <w:lang w:val="en-ZA"/>
              </w:rPr>
              <w:t xml:space="preserve">The </w:t>
            </w:r>
            <w:r w:rsidRPr="00251B82">
              <w:rPr>
                <w:rFonts w:ascii="Arial" w:hAnsi="Arial" w:cs="Arial"/>
                <w:color w:val="000000"/>
                <w:sz w:val="22"/>
                <w:szCs w:val="22"/>
              </w:rPr>
              <w:t xml:space="preserve">Accountant </w:t>
            </w:r>
            <w:r w:rsidRPr="00251B82">
              <w:rPr>
                <w:rFonts w:ascii="Arial" w:hAnsi="Arial" w:cs="Arial"/>
                <w:color w:val="000000"/>
                <w:sz w:val="22"/>
                <w:szCs w:val="22"/>
                <w:lang w:val="en-ZA"/>
              </w:rPr>
              <w:t xml:space="preserve">must prepare the journals for: </w:t>
            </w:r>
          </w:p>
          <w:p w:rsidR="003D6C3E" w:rsidRPr="00251B82" w:rsidRDefault="003D6C3E" w:rsidP="00251B82">
            <w:pPr>
              <w:pStyle w:val="ListParagraph"/>
              <w:numPr>
                <w:ilvl w:val="2"/>
                <w:numId w:val="223"/>
              </w:numPr>
              <w:tabs>
                <w:tab w:val="left" w:pos="792"/>
              </w:tabs>
              <w:ind w:left="743" w:hanging="709"/>
              <w:rPr>
                <w:rFonts w:ascii="Arial" w:hAnsi="Arial" w:cs="Arial"/>
                <w:color w:val="000000"/>
                <w:sz w:val="22"/>
                <w:szCs w:val="22"/>
                <w:lang w:val="en-ZA"/>
              </w:rPr>
            </w:pPr>
            <w:r w:rsidRPr="00251B82">
              <w:rPr>
                <w:rFonts w:ascii="Arial" w:hAnsi="Arial" w:cs="Arial"/>
                <w:color w:val="000000"/>
                <w:sz w:val="22"/>
                <w:szCs w:val="22"/>
                <w:lang w:val="en-ZA"/>
              </w:rPr>
              <w:t>Processing of other non-cash adjustments (adjustments because of incorrect allocations); and</w:t>
            </w:r>
          </w:p>
          <w:p w:rsidR="003D6C3E" w:rsidRPr="009C3F0E" w:rsidRDefault="003D6C3E" w:rsidP="00251B82">
            <w:pPr>
              <w:pStyle w:val="ListParagraph"/>
              <w:numPr>
                <w:ilvl w:val="2"/>
                <w:numId w:val="223"/>
              </w:numPr>
              <w:tabs>
                <w:tab w:val="left" w:pos="792"/>
              </w:tabs>
              <w:ind w:left="743" w:hanging="709"/>
              <w:rPr>
                <w:rFonts w:ascii="Arial" w:hAnsi="Arial" w:cs="Arial"/>
                <w:color w:val="000000"/>
                <w:sz w:val="22"/>
                <w:szCs w:val="22"/>
                <w:lang w:val="en-ZA"/>
              </w:rPr>
            </w:pPr>
            <w:r w:rsidRPr="009C3F0E">
              <w:rPr>
                <w:rFonts w:ascii="Arial" w:hAnsi="Arial" w:cs="Arial"/>
                <w:color w:val="000000"/>
                <w:sz w:val="22"/>
                <w:szCs w:val="22"/>
                <w:lang w:val="en-ZA"/>
              </w:rPr>
              <w:t xml:space="preserve">Accruals (which would be processed at the end of each month). </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lang w:val="en-ZA"/>
              </w:rPr>
              <w:t>11.2 Journal adjustments or accruals must be approved by the GM: F&amp;A according to the procedures for “Journals” in the “General Ledger” policies and procedures document.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lang w:val="en-ZA"/>
              </w:rPr>
              <w:t>11.3 The Accountant must process the approved journals on the accounting system before the end of the period.</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lang w:val="en-ZA"/>
              </w:rPr>
              <w:t>11.4 The GM: F&amp;A must print the journals and review the approved journal and the accounting system details for accuracy, completeness and validity.</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lang w:val="en-ZA"/>
              </w:rPr>
              <w:t>11.5 The GM: F&amp;A must follow up any discrepancies with the 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GM: F&amp;A</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lang w:val="en-ZA"/>
              </w:rPr>
              <w:t>11.6 The Accountant must keep journal printouts on file for review and record purposes.</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9639" w:type="dxa"/>
            <w:gridSpan w:val="3"/>
          </w:tcPr>
          <w:p w:rsidR="003D6C3E" w:rsidRPr="009C3F0E" w:rsidRDefault="003D6C3E" w:rsidP="009C3F0E">
            <w:pPr>
              <w:ind w:right="555"/>
              <w:rPr>
                <w:rFonts w:ascii="Arial" w:hAnsi="Arial" w:cs="Arial"/>
                <w:color w:val="000000"/>
                <w:sz w:val="22"/>
                <w:szCs w:val="22"/>
              </w:rPr>
            </w:pPr>
            <w:r w:rsidRPr="009C3F0E">
              <w:rPr>
                <w:rFonts w:ascii="Arial" w:hAnsi="Arial" w:cs="Arial"/>
                <w:b/>
                <w:color w:val="000000"/>
                <w:sz w:val="22"/>
                <w:szCs w:val="22"/>
              </w:rPr>
              <w:t xml:space="preserve">12. </w:t>
            </w:r>
            <w:r w:rsidRPr="009C3F0E">
              <w:rPr>
                <w:rFonts w:ascii="Arial" w:hAnsi="Arial" w:cs="Arial"/>
                <w:b/>
                <w:color w:val="000000"/>
                <w:sz w:val="22"/>
                <w:szCs w:val="22"/>
                <w:lang w:val="en-ZA"/>
              </w:rPr>
              <w:t>Creditor’s Reconciliation</w:t>
            </w:r>
          </w:p>
        </w:tc>
      </w:tr>
      <w:tr w:rsidR="003D6C3E" w:rsidRPr="009C3F0E" w:rsidTr="00FE3974">
        <w:tc>
          <w:tcPr>
            <w:tcW w:w="5387" w:type="dxa"/>
          </w:tcPr>
          <w:p w:rsidR="003D6C3E" w:rsidRPr="009C3F0E" w:rsidRDefault="003D6C3E" w:rsidP="009C3F0E">
            <w:pPr>
              <w:tabs>
                <w:tab w:val="left" w:pos="409"/>
              </w:tabs>
              <w:rPr>
                <w:rFonts w:ascii="Arial" w:hAnsi="Arial" w:cs="Arial"/>
                <w:color w:val="000000"/>
                <w:sz w:val="22"/>
                <w:szCs w:val="22"/>
                <w:lang w:val="en-ZA"/>
              </w:rPr>
            </w:pPr>
            <w:r w:rsidRPr="009C3F0E">
              <w:rPr>
                <w:rFonts w:ascii="Arial" w:hAnsi="Arial" w:cs="Arial"/>
                <w:color w:val="000000"/>
                <w:sz w:val="22"/>
                <w:szCs w:val="22"/>
                <w:lang w:val="en-ZA"/>
              </w:rPr>
              <w:t xml:space="preserve">12.1 At the end of each month the </w:t>
            </w:r>
            <w:r w:rsidRPr="009C3F0E">
              <w:rPr>
                <w:rFonts w:ascii="Arial" w:hAnsi="Arial" w:cs="Arial"/>
                <w:color w:val="000000"/>
                <w:sz w:val="22"/>
                <w:szCs w:val="22"/>
              </w:rPr>
              <w:t>Accountant</w:t>
            </w:r>
            <w:r w:rsidRPr="009C3F0E">
              <w:rPr>
                <w:rFonts w:ascii="Arial" w:hAnsi="Arial" w:cs="Arial"/>
                <w:color w:val="000000"/>
                <w:sz w:val="22"/>
                <w:szCs w:val="22"/>
                <w:lang w:val="en-ZA"/>
              </w:rPr>
              <w:t xml:space="preserve"> must draw up a schedule per creditor, reconciling the balance as per statement with the balance as per creditor sub-ledger and indicating the proposed payment amount, based on the nature of the reconciling items.</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Monthly</w:t>
            </w:r>
          </w:p>
        </w:tc>
      </w:tr>
      <w:tr w:rsidR="003D6C3E" w:rsidRPr="009C3F0E" w:rsidTr="00FE3974">
        <w:tc>
          <w:tcPr>
            <w:tcW w:w="5387" w:type="dxa"/>
          </w:tcPr>
          <w:p w:rsidR="003D6C3E" w:rsidRPr="00C00875" w:rsidRDefault="003D6C3E" w:rsidP="00C00875">
            <w:pPr>
              <w:pStyle w:val="BodyText"/>
              <w:pBdr>
                <w:top w:val="none" w:sz="0" w:space="0" w:color="auto"/>
                <w:left w:val="none" w:sz="0" w:space="0" w:color="auto"/>
                <w:bottom w:val="none" w:sz="0" w:space="0" w:color="auto"/>
                <w:right w:val="none" w:sz="0" w:space="0" w:color="auto"/>
              </w:pBdr>
              <w:tabs>
                <w:tab w:val="left" w:pos="409"/>
              </w:tabs>
              <w:jc w:val="left"/>
              <w:rPr>
                <w:rFonts w:ascii="Arial" w:hAnsi="Arial" w:cs="Arial"/>
                <w:b w:val="0"/>
                <w:color w:val="000000"/>
                <w:sz w:val="22"/>
                <w:szCs w:val="22"/>
              </w:rPr>
            </w:pPr>
            <w:r w:rsidRPr="00C00875">
              <w:rPr>
                <w:rFonts w:ascii="Arial" w:hAnsi="Arial" w:cs="Arial"/>
                <w:b w:val="0"/>
                <w:color w:val="000000"/>
                <w:sz w:val="22"/>
                <w:szCs w:val="22"/>
              </w:rPr>
              <w:t xml:space="preserve">12.2 The GM: F&amp;A must review the reconciliation for accuracy and completeness and sign the reconciliation as evidence of review. </w:t>
            </w:r>
          </w:p>
        </w:tc>
        <w:tc>
          <w:tcPr>
            <w:tcW w:w="2126" w:type="dxa"/>
          </w:tcPr>
          <w:p w:rsidR="003D6C3E" w:rsidRPr="00C00875" w:rsidRDefault="003D6C3E" w:rsidP="009C3F0E">
            <w:pPr>
              <w:ind w:right="555"/>
              <w:rPr>
                <w:rFonts w:ascii="Arial" w:hAnsi="Arial" w:cs="Arial"/>
                <w:color w:val="000000"/>
                <w:sz w:val="22"/>
                <w:szCs w:val="22"/>
              </w:rPr>
            </w:pPr>
            <w:r w:rsidRPr="00C00875">
              <w:rPr>
                <w:rFonts w:ascii="Arial" w:hAnsi="Arial" w:cs="Arial"/>
                <w:color w:val="000000"/>
                <w:sz w:val="22"/>
                <w:szCs w:val="22"/>
              </w:rPr>
              <w:t>GM: F&amp;A</w:t>
            </w:r>
          </w:p>
        </w:tc>
        <w:tc>
          <w:tcPr>
            <w:tcW w:w="2126" w:type="dxa"/>
          </w:tcPr>
          <w:p w:rsidR="003D6C3E" w:rsidRPr="00C00875" w:rsidRDefault="003D6C3E" w:rsidP="009C3F0E">
            <w:pPr>
              <w:ind w:right="555"/>
              <w:rPr>
                <w:rFonts w:ascii="Arial" w:hAnsi="Arial" w:cs="Arial"/>
                <w:color w:val="000000"/>
                <w:sz w:val="22"/>
                <w:szCs w:val="22"/>
              </w:rPr>
            </w:pPr>
            <w:r w:rsidRPr="00C00875">
              <w:rPr>
                <w:rFonts w:ascii="Arial" w:hAnsi="Arial" w:cs="Arial"/>
                <w:color w:val="000000"/>
                <w:sz w:val="22"/>
                <w:szCs w:val="22"/>
              </w:rPr>
              <w:t>Monthly</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The proposed payment amount as per reconciliation must agree to the amount as per cheque and must be attached to the cheques as supporting document.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Monthly</w:t>
            </w:r>
          </w:p>
        </w:tc>
      </w:tr>
      <w:tr w:rsidR="003D6C3E" w:rsidRPr="009C3F0E" w:rsidTr="00FE3974">
        <w:tc>
          <w:tcPr>
            <w:tcW w:w="9639" w:type="dxa"/>
            <w:gridSpan w:val="3"/>
          </w:tcPr>
          <w:p w:rsidR="003D6C3E" w:rsidRPr="009C3F0E" w:rsidRDefault="003D6C3E" w:rsidP="009C3F0E">
            <w:pPr>
              <w:ind w:right="555"/>
              <w:rPr>
                <w:rFonts w:ascii="Arial" w:hAnsi="Arial" w:cs="Arial"/>
                <w:b/>
                <w:color w:val="000000"/>
                <w:sz w:val="22"/>
                <w:szCs w:val="22"/>
              </w:rPr>
            </w:pPr>
            <w:r w:rsidRPr="009C3F0E">
              <w:rPr>
                <w:rFonts w:ascii="Arial" w:hAnsi="Arial" w:cs="Arial"/>
                <w:b/>
                <w:color w:val="000000"/>
                <w:sz w:val="22"/>
                <w:szCs w:val="22"/>
              </w:rPr>
              <w:t>13. Payments made via Electronic Fund Transfer (EFT’s)</w:t>
            </w:r>
          </w:p>
        </w:tc>
      </w:tr>
      <w:tr w:rsidR="003D6C3E" w:rsidRPr="009C3F0E" w:rsidTr="00FE3974">
        <w:tc>
          <w:tcPr>
            <w:tcW w:w="5387" w:type="dxa"/>
          </w:tcPr>
          <w:p w:rsidR="003D6C3E" w:rsidRPr="009C3F0E" w:rsidRDefault="003D6C3E" w:rsidP="009C3F0E">
            <w:pPr>
              <w:tabs>
                <w:tab w:val="left" w:pos="409"/>
              </w:tabs>
              <w:rPr>
                <w:rFonts w:ascii="Arial" w:hAnsi="Arial" w:cs="Arial"/>
                <w:color w:val="000000"/>
                <w:sz w:val="22"/>
                <w:szCs w:val="22"/>
              </w:rPr>
            </w:pPr>
            <w:r w:rsidRPr="009C3F0E">
              <w:rPr>
                <w:rFonts w:ascii="Arial" w:hAnsi="Arial" w:cs="Arial"/>
                <w:color w:val="000000"/>
                <w:sz w:val="22"/>
                <w:szCs w:val="22"/>
              </w:rPr>
              <w:t xml:space="preserve">13.1 User access must be limited to electronic fund transfer modules (capture, validate or authorising) with only the system administrator who must have full system administrative access. </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IT Specialist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 xml:space="preserve">13.2 The delegation of authority for EFT’s will be the </w:t>
            </w:r>
            <w:r w:rsidRPr="009C3F0E">
              <w:rPr>
                <w:rFonts w:ascii="Arial" w:hAnsi="Arial" w:cs="Arial"/>
                <w:sz w:val="22"/>
                <w:szCs w:val="22"/>
              </w:rPr>
              <w:lastRenderedPageBreak/>
              <w:t>same as for cheque payments to allow users to have appropriate access to the electronic fund transfer system.</w:t>
            </w:r>
          </w:p>
        </w:tc>
        <w:tc>
          <w:tcPr>
            <w:tcW w:w="2126" w:type="dxa"/>
          </w:tcPr>
          <w:p w:rsidR="003D6C3E" w:rsidRPr="009C3F0E" w:rsidRDefault="003D6C3E" w:rsidP="009C3F0E">
            <w:pPr>
              <w:ind w:right="555"/>
              <w:rPr>
                <w:rFonts w:ascii="Arial" w:hAnsi="Arial" w:cs="Arial"/>
                <w:color w:val="000000"/>
                <w:sz w:val="22"/>
                <w:szCs w:val="22"/>
              </w:rPr>
            </w:pPr>
          </w:p>
        </w:tc>
        <w:tc>
          <w:tcPr>
            <w:tcW w:w="2126" w:type="dxa"/>
          </w:tcPr>
          <w:p w:rsidR="003D6C3E" w:rsidRPr="009C3F0E" w:rsidRDefault="003D6C3E" w:rsidP="009C3F0E">
            <w:pPr>
              <w:ind w:right="555"/>
              <w:rPr>
                <w:rFonts w:ascii="Arial" w:hAnsi="Arial" w:cs="Arial"/>
                <w:color w:val="000000"/>
                <w:sz w:val="22"/>
                <w:szCs w:val="22"/>
              </w:rPr>
            </w:pP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lastRenderedPageBreak/>
              <w:t>13.3 All changes in user access and adding and deleting of users must be approved by F&amp;A Committee.</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F&amp;A Committee</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13.4 The Accountant must load the proposed payments on the EFT system, based on the approved source documents and complete an EFT requisition.</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Daily</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13.5 A pre-payment batch report must be prepared by the Accountant, supported by the authorised source documents to ensure that the payment batch is accurate, complete and valid.</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Daily</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13.6 The pre-payment report and the authorised source documents must be submitted to the first approver, who must approve the payments and sign the source documents.</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Approver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Daily</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13.7 The documents are then forwarded to the second approver, who must repeat the process.</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Approver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Daily</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13.8 A post-payment batch report and bank payment confirmation report must be printed by the final approver.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Approver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Daily</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13.9 All open/rejected items in the bank payment confirmation report must be investigated and corrected in a timely manner.</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13.10 The accounting system must be updated by the 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Daily</w:t>
            </w:r>
          </w:p>
        </w:tc>
      </w:tr>
      <w:tr w:rsidR="003D6C3E" w:rsidRPr="009C3F0E" w:rsidTr="00FE3974">
        <w:tc>
          <w:tcPr>
            <w:tcW w:w="9639" w:type="dxa"/>
            <w:gridSpan w:val="3"/>
          </w:tcPr>
          <w:p w:rsidR="003D6C3E" w:rsidRPr="009C3F0E" w:rsidRDefault="003D6C3E" w:rsidP="009C3F0E">
            <w:pPr>
              <w:ind w:right="555"/>
              <w:rPr>
                <w:rFonts w:ascii="Arial" w:hAnsi="Arial" w:cs="Arial"/>
                <w:b/>
                <w:color w:val="000000"/>
                <w:sz w:val="22"/>
                <w:szCs w:val="22"/>
              </w:rPr>
            </w:pPr>
            <w:r w:rsidRPr="009C3F0E">
              <w:rPr>
                <w:rFonts w:ascii="Arial" w:hAnsi="Arial" w:cs="Arial"/>
                <w:b/>
                <w:color w:val="000000"/>
                <w:sz w:val="22"/>
                <w:szCs w:val="22"/>
              </w:rPr>
              <w:t>14. Cancelled Cheques</w:t>
            </w:r>
          </w:p>
        </w:tc>
      </w:tr>
      <w:tr w:rsidR="003D6C3E" w:rsidRPr="009C3F0E" w:rsidTr="00FE3974">
        <w:tc>
          <w:tcPr>
            <w:tcW w:w="5387" w:type="dxa"/>
          </w:tcPr>
          <w:p w:rsidR="003D6C3E" w:rsidRPr="009C3F0E" w:rsidRDefault="003D6C3E" w:rsidP="009C3F0E">
            <w:pPr>
              <w:tabs>
                <w:tab w:val="left" w:pos="432"/>
              </w:tabs>
              <w:rPr>
                <w:rFonts w:ascii="Arial" w:hAnsi="Arial" w:cs="Arial"/>
                <w:color w:val="000000"/>
                <w:sz w:val="22"/>
                <w:szCs w:val="22"/>
              </w:rPr>
            </w:pPr>
            <w:r w:rsidRPr="009C3F0E">
              <w:rPr>
                <w:rFonts w:ascii="Arial" w:hAnsi="Arial" w:cs="Arial"/>
                <w:color w:val="000000"/>
                <w:sz w:val="22"/>
                <w:szCs w:val="22"/>
              </w:rPr>
              <w:t>14.1 When a cheque must be cancelled, two lines must be drawn across the physical cheque with the word “Cancelled” clearly written on the cheque.  The replacing cheque number must be recorded on the cancelled cheque.</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r w:rsidR="003D6C3E" w:rsidRPr="009C3F0E" w:rsidTr="00FE3974">
        <w:tc>
          <w:tcPr>
            <w:tcW w:w="5387" w:type="dxa"/>
          </w:tcPr>
          <w:p w:rsidR="003D6C3E" w:rsidRPr="009C3F0E" w:rsidRDefault="003D6C3E" w:rsidP="009C3F0E">
            <w:pPr>
              <w:pStyle w:val="BodySingle"/>
              <w:tabs>
                <w:tab w:val="left" w:pos="0"/>
              </w:tabs>
              <w:jc w:val="left"/>
              <w:rPr>
                <w:rFonts w:ascii="Arial" w:hAnsi="Arial" w:cs="Arial"/>
                <w:sz w:val="22"/>
                <w:szCs w:val="22"/>
              </w:rPr>
            </w:pPr>
            <w:r w:rsidRPr="009C3F0E">
              <w:rPr>
                <w:rFonts w:ascii="Arial" w:hAnsi="Arial" w:cs="Arial"/>
                <w:sz w:val="22"/>
                <w:szCs w:val="22"/>
              </w:rPr>
              <w:t>14.2 All cancelled cheques must be dealt with in the same manner as paid cheques received back from the bank.</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Accountant</w:t>
            </w:r>
          </w:p>
        </w:tc>
        <w:tc>
          <w:tcPr>
            <w:tcW w:w="2126" w:type="dxa"/>
          </w:tcPr>
          <w:p w:rsidR="003D6C3E" w:rsidRPr="009C3F0E" w:rsidRDefault="003D6C3E" w:rsidP="009C3F0E">
            <w:pPr>
              <w:ind w:right="555"/>
              <w:rPr>
                <w:rFonts w:ascii="Arial" w:hAnsi="Arial" w:cs="Arial"/>
                <w:color w:val="000000"/>
                <w:sz w:val="22"/>
                <w:szCs w:val="22"/>
              </w:rPr>
            </w:pPr>
            <w:r w:rsidRPr="009C3F0E">
              <w:rPr>
                <w:rFonts w:ascii="Arial" w:hAnsi="Arial" w:cs="Arial"/>
                <w:color w:val="000000"/>
                <w:sz w:val="22"/>
                <w:szCs w:val="22"/>
              </w:rPr>
              <w:t>Ad-hoc</w:t>
            </w:r>
          </w:p>
        </w:tc>
      </w:tr>
    </w:tbl>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p>
    <w:p w:rsidR="003D6C3E" w:rsidRPr="009C3F0E" w:rsidRDefault="003D6C3E" w:rsidP="006C1D4F">
      <w:pPr>
        <w:numPr>
          <w:ilvl w:val="0"/>
          <w:numId w:val="112"/>
        </w:numPr>
        <w:ind w:left="709" w:hanging="709"/>
        <w:rPr>
          <w:rFonts w:ascii="Arial" w:hAnsi="Arial" w:cs="Arial"/>
          <w:b/>
          <w:bCs/>
          <w:color w:val="000000"/>
          <w:sz w:val="22"/>
          <w:szCs w:val="22"/>
        </w:rPr>
      </w:pPr>
      <w:r w:rsidRPr="009C3F0E">
        <w:rPr>
          <w:rFonts w:ascii="Arial" w:hAnsi="Arial" w:cs="Arial"/>
          <w:color w:val="000000"/>
          <w:sz w:val="22"/>
          <w:szCs w:val="22"/>
        </w:rPr>
        <w:br w:type="page"/>
      </w:r>
      <w:r w:rsidRPr="009C3F0E">
        <w:rPr>
          <w:rFonts w:ascii="Arial" w:hAnsi="Arial" w:cs="Arial"/>
          <w:b/>
          <w:bCs/>
          <w:color w:val="000000"/>
          <w:sz w:val="22"/>
          <w:szCs w:val="22"/>
        </w:rPr>
        <w:lastRenderedPageBreak/>
        <w:t>INFORMATION TECHNOLOGY</w:t>
      </w: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b/>
          <w:color w:val="000000"/>
          <w:sz w:val="22"/>
          <w:szCs w:val="22"/>
        </w:rPr>
      </w:pPr>
      <w:r w:rsidRPr="009C3F0E">
        <w:rPr>
          <w:rFonts w:ascii="Arial" w:hAnsi="Arial" w:cs="Arial"/>
          <w:b/>
          <w:color w:val="000000"/>
          <w:sz w:val="22"/>
          <w:szCs w:val="22"/>
        </w:rPr>
        <w:t>Introduction</w:t>
      </w: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Information Technology related purchases include all hardware (e.g. terminals printers, mini and main frame computers, servers) and all software (such as computer aided design systems and application packages) as well as computerized time and access control systems.</w:t>
      </w: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Departments are responsible for ensuring that their management of technical information needs are met, but all procurement is to be done by the Administration Department.</w:t>
      </w: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All PC software packages must be legitimately purchased from official software or to allow software to be copied.  All employees must sign a declaration of their understanding and acceptance of this policy.</w:t>
      </w: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Proposed new systems, whether off the shelf packages or bespoke developments, must be fully evaluated and justified in the same way as other proposed capital expenditure.</w:t>
      </w: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Authorised user’ means any full-time employee; part-time or temporary employee; consultant; advisor; employee of an outsourcer or any other person holding access to ECB electronic resources.</w:t>
      </w:r>
    </w:p>
    <w:p w:rsidR="003D6C3E" w:rsidRPr="009C3F0E" w:rsidRDefault="003D6C3E" w:rsidP="009C3F0E">
      <w:pPr>
        <w:rPr>
          <w:rFonts w:ascii="Arial" w:hAnsi="Arial" w:cs="Arial"/>
          <w:color w:val="000000"/>
          <w:sz w:val="22"/>
          <w:szCs w:val="22"/>
        </w:rPr>
      </w:pPr>
    </w:p>
    <w:p w:rsidR="003D6C3E" w:rsidRPr="009C3F0E" w:rsidRDefault="003D6C3E" w:rsidP="009C3F0E">
      <w:pPr>
        <w:rPr>
          <w:rFonts w:ascii="Arial" w:hAnsi="Arial" w:cs="Arial"/>
          <w:color w:val="000000"/>
          <w:sz w:val="22"/>
          <w:szCs w:val="22"/>
        </w:rPr>
      </w:pPr>
      <w:r w:rsidRPr="009C3F0E">
        <w:rPr>
          <w:rFonts w:ascii="Arial" w:hAnsi="Arial" w:cs="Arial"/>
          <w:color w:val="000000"/>
          <w:sz w:val="22"/>
          <w:szCs w:val="22"/>
        </w:rPr>
        <w:t>All IT resources and access supplied to authorised users, is the property of ECB and may only be used in accordance with the guidelines and policies laid down by ECB. Access to the network server room is restricted to authorised IT personnel only.</w:t>
      </w:r>
    </w:p>
    <w:p w:rsidR="003D6C3E" w:rsidRPr="009C3F0E" w:rsidRDefault="003D6C3E" w:rsidP="009C3F0E">
      <w:pPr>
        <w:rPr>
          <w:rFonts w:ascii="Arial" w:hAnsi="Arial" w:cs="Arial"/>
          <w:color w:val="000000"/>
          <w:sz w:val="22"/>
          <w:szCs w:val="22"/>
        </w:rPr>
      </w:pPr>
    </w:p>
    <w:p w:rsidR="003D6C3E" w:rsidRDefault="003D6C3E" w:rsidP="009C3F0E">
      <w:pPr>
        <w:rPr>
          <w:rFonts w:ascii="Arial" w:hAnsi="Arial" w:cs="Arial"/>
          <w:color w:val="000000"/>
          <w:sz w:val="22"/>
          <w:szCs w:val="22"/>
        </w:rPr>
      </w:pPr>
      <w:r w:rsidRPr="009C3F0E">
        <w:rPr>
          <w:rFonts w:ascii="Arial" w:hAnsi="Arial" w:cs="Arial"/>
          <w:b/>
          <w:color w:val="000000"/>
          <w:sz w:val="22"/>
          <w:szCs w:val="22"/>
        </w:rPr>
        <w:t>Refer to the IT policy documents that are documented as a separate policy to this section</w:t>
      </w:r>
      <w:r w:rsidRPr="009C3F0E">
        <w:rPr>
          <w:rFonts w:ascii="Arial" w:hAnsi="Arial" w:cs="Arial"/>
          <w:color w:val="000000"/>
          <w:sz w:val="22"/>
          <w:szCs w:val="22"/>
        </w:rPr>
        <w:t>.</w:t>
      </w:r>
    </w:p>
    <w:p w:rsidR="00412986" w:rsidRDefault="00412986" w:rsidP="009C3F0E">
      <w:pPr>
        <w:rPr>
          <w:rFonts w:ascii="Arial" w:hAnsi="Arial" w:cs="Arial"/>
          <w:color w:val="000000"/>
          <w:sz w:val="22"/>
          <w:szCs w:val="22"/>
        </w:rPr>
      </w:pPr>
    </w:p>
    <w:p w:rsidR="00412986" w:rsidRPr="009C3F0E" w:rsidRDefault="00412986" w:rsidP="009C3F0E">
      <w:pPr>
        <w:rPr>
          <w:rFonts w:ascii="Arial" w:hAnsi="Arial" w:cs="Arial"/>
          <w:color w:val="000000"/>
          <w:sz w:val="22"/>
          <w:szCs w:val="22"/>
        </w:rPr>
        <w:sectPr w:rsidR="00412986" w:rsidRPr="009C3F0E" w:rsidSect="00DF4432">
          <w:footerReference w:type="first" r:id="rId82"/>
          <w:pgSz w:w="11907" w:h="16839" w:code="9"/>
          <w:pgMar w:top="1440" w:right="1183" w:bottom="1276" w:left="1418" w:header="720" w:footer="766" w:gutter="0"/>
          <w:cols w:space="720"/>
          <w:titlePg/>
          <w:docGrid w:linePitch="360"/>
        </w:sectPr>
      </w:pPr>
    </w:p>
    <w:p w:rsidR="003D6C3E" w:rsidRPr="009C3F0E" w:rsidRDefault="003D6C3E" w:rsidP="006C1D4F">
      <w:pPr>
        <w:numPr>
          <w:ilvl w:val="0"/>
          <w:numId w:val="112"/>
        </w:numPr>
        <w:ind w:left="709" w:hanging="709"/>
        <w:rPr>
          <w:rFonts w:ascii="Arial" w:hAnsi="Arial" w:cs="Arial"/>
          <w:b/>
          <w:bCs/>
          <w:color w:val="000000"/>
          <w:sz w:val="22"/>
          <w:szCs w:val="22"/>
        </w:rPr>
      </w:pPr>
      <w:r w:rsidRPr="009C3F0E">
        <w:rPr>
          <w:rFonts w:ascii="Arial" w:hAnsi="Arial" w:cs="Arial"/>
          <w:b/>
          <w:bCs/>
          <w:color w:val="000000"/>
          <w:sz w:val="22"/>
          <w:szCs w:val="22"/>
        </w:rPr>
        <w:lastRenderedPageBreak/>
        <w:t>RISK MANAGEMENT AND INSURANCE</w:t>
      </w:r>
    </w:p>
    <w:p w:rsidR="003D6C3E" w:rsidRPr="009C3F0E" w:rsidRDefault="003D6C3E" w:rsidP="009C3F0E">
      <w:pPr>
        <w:rPr>
          <w:rFonts w:ascii="Arial" w:hAnsi="Arial" w:cs="Arial"/>
          <w:color w:val="000000"/>
          <w:sz w:val="22"/>
          <w:szCs w:val="22"/>
        </w:rPr>
      </w:pPr>
    </w:p>
    <w:p w:rsidR="003D6C3E" w:rsidRPr="009C3F0E" w:rsidRDefault="003D6C3E" w:rsidP="006C1D4F">
      <w:pPr>
        <w:numPr>
          <w:ilvl w:val="1"/>
          <w:numId w:val="112"/>
        </w:numPr>
        <w:tabs>
          <w:tab w:val="left" w:pos="709"/>
        </w:tabs>
        <w:ind w:left="709" w:hanging="709"/>
        <w:rPr>
          <w:rFonts w:ascii="Arial" w:hAnsi="Arial" w:cs="Arial"/>
          <w:color w:val="000000"/>
          <w:sz w:val="22"/>
          <w:szCs w:val="22"/>
        </w:rPr>
      </w:pPr>
      <w:r w:rsidRPr="009C3F0E">
        <w:rPr>
          <w:rFonts w:ascii="Arial" w:hAnsi="Arial" w:cs="Arial"/>
          <w:color w:val="000000"/>
          <w:sz w:val="22"/>
          <w:szCs w:val="22"/>
        </w:rPr>
        <w:t>Insurance is an integral part of the ECB’s responsibility to protect and conserve all of its human, physical, natural and financial resources.  The purpose of risk management is to reduce the likelihood and impact of exposure and to reduce premiums through self-insurance.</w:t>
      </w:r>
    </w:p>
    <w:p w:rsidR="003D6C3E" w:rsidRPr="009C3F0E" w:rsidRDefault="003D6C3E" w:rsidP="00E52E70">
      <w:pPr>
        <w:tabs>
          <w:tab w:val="left" w:pos="709"/>
        </w:tabs>
        <w:ind w:left="709" w:hanging="709"/>
        <w:rPr>
          <w:rFonts w:ascii="Arial" w:hAnsi="Arial" w:cs="Arial"/>
          <w:color w:val="000000"/>
          <w:sz w:val="22"/>
          <w:szCs w:val="22"/>
        </w:rPr>
      </w:pPr>
    </w:p>
    <w:p w:rsidR="003D6C3E" w:rsidRPr="009C3F0E" w:rsidRDefault="003D6C3E" w:rsidP="006C1D4F">
      <w:pPr>
        <w:numPr>
          <w:ilvl w:val="1"/>
          <w:numId w:val="112"/>
        </w:numPr>
        <w:tabs>
          <w:tab w:val="left" w:pos="709"/>
        </w:tabs>
        <w:ind w:left="709" w:hanging="709"/>
        <w:rPr>
          <w:rFonts w:ascii="Arial" w:hAnsi="Arial" w:cs="Arial"/>
          <w:color w:val="000000"/>
          <w:sz w:val="22"/>
          <w:szCs w:val="22"/>
        </w:rPr>
      </w:pPr>
      <w:r w:rsidRPr="009C3F0E">
        <w:rPr>
          <w:rFonts w:ascii="Arial" w:hAnsi="Arial" w:cs="Arial"/>
          <w:color w:val="000000"/>
          <w:sz w:val="22"/>
          <w:szCs w:val="22"/>
        </w:rPr>
        <w:t>To this end, all employees, within their own sphere of operation, have a responsibility to identify existing or potential source of injury, damage or loss, to eliminate or minimize these and to bring them to the attention of management.</w:t>
      </w:r>
    </w:p>
    <w:p w:rsidR="003D6C3E" w:rsidRPr="009C3F0E" w:rsidRDefault="003D6C3E" w:rsidP="00E52E70">
      <w:pPr>
        <w:tabs>
          <w:tab w:val="left" w:pos="709"/>
        </w:tabs>
        <w:ind w:left="709" w:hanging="709"/>
        <w:rPr>
          <w:rFonts w:ascii="Arial" w:hAnsi="Arial" w:cs="Arial"/>
          <w:color w:val="000000"/>
          <w:sz w:val="22"/>
          <w:szCs w:val="22"/>
        </w:rPr>
      </w:pPr>
    </w:p>
    <w:p w:rsidR="003D6C3E" w:rsidRPr="009C3F0E" w:rsidRDefault="003D6C3E" w:rsidP="006C1D4F">
      <w:pPr>
        <w:numPr>
          <w:ilvl w:val="1"/>
          <w:numId w:val="112"/>
        </w:numPr>
        <w:tabs>
          <w:tab w:val="left" w:pos="709"/>
        </w:tabs>
        <w:ind w:left="709" w:hanging="709"/>
        <w:rPr>
          <w:rFonts w:ascii="Arial" w:hAnsi="Arial" w:cs="Arial"/>
          <w:color w:val="000000"/>
          <w:sz w:val="22"/>
          <w:szCs w:val="22"/>
        </w:rPr>
      </w:pPr>
      <w:r w:rsidRPr="009C3F0E">
        <w:rPr>
          <w:rFonts w:ascii="Arial" w:hAnsi="Arial" w:cs="Arial"/>
          <w:color w:val="000000"/>
          <w:sz w:val="22"/>
          <w:szCs w:val="22"/>
        </w:rPr>
        <w:t>It is the responsibility of the Accountant to:</w:t>
      </w:r>
    </w:p>
    <w:p w:rsidR="003D6C3E" w:rsidRPr="009C3F0E" w:rsidRDefault="003D6C3E" w:rsidP="00E52E70">
      <w:pPr>
        <w:tabs>
          <w:tab w:val="left" w:pos="709"/>
        </w:tabs>
        <w:ind w:left="709" w:hanging="709"/>
        <w:rPr>
          <w:rFonts w:ascii="Arial" w:hAnsi="Arial" w:cs="Arial"/>
          <w:color w:val="000000"/>
          <w:sz w:val="22"/>
          <w:szCs w:val="22"/>
        </w:rPr>
      </w:pPr>
    </w:p>
    <w:p w:rsidR="003D6C3E" w:rsidRPr="00412986" w:rsidRDefault="003D6C3E" w:rsidP="006C1D4F">
      <w:pPr>
        <w:pStyle w:val="ListParagraph"/>
        <w:numPr>
          <w:ilvl w:val="0"/>
          <w:numId w:val="167"/>
        </w:numPr>
        <w:tabs>
          <w:tab w:val="left" w:pos="709"/>
        </w:tabs>
        <w:rPr>
          <w:rFonts w:ascii="Arial" w:hAnsi="Arial" w:cs="Arial"/>
          <w:color w:val="000000"/>
          <w:sz w:val="22"/>
          <w:szCs w:val="22"/>
        </w:rPr>
      </w:pPr>
      <w:r w:rsidRPr="00412986">
        <w:rPr>
          <w:rFonts w:ascii="Arial" w:hAnsi="Arial" w:cs="Arial"/>
          <w:color w:val="000000"/>
          <w:sz w:val="22"/>
          <w:szCs w:val="22"/>
        </w:rPr>
        <w:t>Recommend to the Board (through the Finance &amp; Audit Committee) the level of self-funding,</w:t>
      </w:r>
    </w:p>
    <w:p w:rsidR="003D6C3E" w:rsidRPr="00412986" w:rsidRDefault="003D6C3E" w:rsidP="006C1D4F">
      <w:pPr>
        <w:pStyle w:val="ListParagraph"/>
        <w:numPr>
          <w:ilvl w:val="0"/>
          <w:numId w:val="167"/>
        </w:numPr>
        <w:tabs>
          <w:tab w:val="left" w:pos="709"/>
        </w:tabs>
        <w:rPr>
          <w:rFonts w:ascii="Arial" w:hAnsi="Arial" w:cs="Arial"/>
          <w:color w:val="000000"/>
          <w:sz w:val="22"/>
          <w:szCs w:val="22"/>
        </w:rPr>
      </w:pPr>
      <w:r w:rsidRPr="00412986">
        <w:rPr>
          <w:rFonts w:ascii="Arial" w:hAnsi="Arial" w:cs="Arial"/>
          <w:color w:val="000000"/>
          <w:sz w:val="22"/>
          <w:szCs w:val="22"/>
        </w:rPr>
        <w:t>Arrange cover for risks to be insured, and</w:t>
      </w:r>
    </w:p>
    <w:p w:rsidR="003D6C3E" w:rsidRPr="00412986" w:rsidRDefault="003D6C3E" w:rsidP="006C1D4F">
      <w:pPr>
        <w:pStyle w:val="ListParagraph"/>
        <w:numPr>
          <w:ilvl w:val="0"/>
          <w:numId w:val="167"/>
        </w:numPr>
        <w:tabs>
          <w:tab w:val="left" w:pos="709"/>
        </w:tabs>
        <w:rPr>
          <w:rFonts w:ascii="Arial" w:hAnsi="Arial" w:cs="Arial"/>
          <w:color w:val="000000"/>
          <w:sz w:val="22"/>
          <w:szCs w:val="22"/>
        </w:rPr>
      </w:pPr>
      <w:r w:rsidRPr="00412986">
        <w:rPr>
          <w:rFonts w:ascii="Arial" w:hAnsi="Arial" w:cs="Arial"/>
          <w:color w:val="000000"/>
          <w:sz w:val="22"/>
          <w:szCs w:val="22"/>
        </w:rPr>
        <w:t>Monitor the payment of premiums claims and recoveries.</w:t>
      </w:r>
    </w:p>
    <w:p w:rsidR="003D6C3E" w:rsidRPr="009C3F0E" w:rsidRDefault="003D6C3E" w:rsidP="00E52E70">
      <w:pPr>
        <w:tabs>
          <w:tab w:val="left" w:pos="709"/>
        </w:tabs>
        <w:ind w:left="709" w:hanging="709"/>
        <w:rPr>
          <w:rFonts w:ascii="Arial" w:hAnsi="Arial" w:cs="Arial"/>
          <w:color w:val="000000"/>
          <w:sz w:val="22"/>
          <w:szCs w:val="22"/>
        </w:rPr>
      </w:pPr>
    </w:p>
    <w:p w:rsidR="003D6C3E" w:rsidRPr="009C3F0E" w:rsidRDefault="003D6C3E" w:rsidP="00412986">
      <w:pPr>
        <w:rPr>
          <w:rFonts w:ascii="Arial" w:hAnsi="Arial" w:cs="Arial"/>
          <w:color w:val="000000"/>
          <w:sz w:val="22"/>
          <w:szCs w:val="22"/>
        </w:rPr>
      </w:pPr>
      <w:r w:rsidRPr="009C3F0E">
        <w:rPr>
          <w:rFonts w:ascii="Arial" w:hAnsi="Arial" w:cs="Arial"/>
          <w:color w:val="000000"/>
          <w:sz w:val="22"/>
          <w:szCs w:val="22"/>
        </w:rPr>
        <w:t xml:space="preserve">Risk management is an Enterprise Wide process. Managing risk by an institution is essential to ensuring profitability, growth and long-term sustainability, therefore protecting the interests of ECB’s shareholders, customers, employees and other stakeholders as well as its valuable resources.  A successful business has to manage risks effectively to achieve its objectives, avoid adverse outcomes, comply with corporate governance standards, achieve regulatory compliance and prevent reputational damage. </w:t>
      </w:r>
    </w:p>
    <w:p w:rsidR="003D6C3E" w:rsidRPr="009C3F0E" w:rsidRDefault="003D6C3E" w:rsidP="00412986">
      <w:pPr>
        <w:rPr>
          <w:rFonts w:ascii="Arial" w:hAnsi="Arial" w:cs="Arial"/>
          <w:color w:val="000000"/>
          <w:sz w:val="22"/>
          <w:szCs w:val="22"/>
        </w:rPr>
      </w:pPr>
    </w:p>
    <w:p w:rsidR="003D6C3E" w:rsidRPr="009C3F0E" w:rsidRDefault="003D6C3E" w:rsidP="00412986">
      <w:pPr>
        <w:rPr>
          <w:rFonts w:ascii="Arial" w:hAnsi="Arial" w:cs="Arial"/>
          <w:color w:val="000000"/>
          <w:sz w:val="22"/>
          <w:szCs w:val="22"/>
        </w:rPr>
      </w:pPr>
      <w:r w:rsidRPr="009C3F0E">
        <w:rPr>
          <w:rFonts w:ascii="Arial" w:hAnsi="Arial" w:cs="Arial"/>
          <w:color w:val="000000"/>
          <w:sz w:val="22"/>
          <w:szCs w:val="22"/>
        </w:rPr>
        <w:t xml:space="preserve">The Board is ultimately responsible for risk management. It is therefore responsible for oversight of the entire process of risk management, ensuring that proper risk management and monitoring systems are in place as well as for forming an opinion on the effectiveness of this process.  The Board will ensure that an independent risk management function is established by management, with appropriate oversight by the Board. Management is accountable to the Board for designing, implementing and monitoring the process of risk management, as well as integrating it with the day-to-day activities of ECB. </w:t>
      </w:r>
    </w:p>
    <w:p w:rsidR="003D6C3E" w:rsidRPr="009C3F0E" w:rsidRDefault="003D6C3E" w:rsidP="00412986">
      <w:pPr>
        <w:rPr>
          <w:rFonts w:ascii="Arial" w:hAnsi="Arial" w:cs="Arial"/>
          <w:color w:val="000000"/>
          <w:sz w:val="22"/>
          <w:szCs w:val="22"/>
        </w:rPr>
      </w:pPr>
    </w:p>
    <w:p w:rsidR="003D6C3E" w:rsidRPr="009C3F0E" w:rsidRDefault="003D6C3E" w:rsidP="009C3F0E">
      <w:pPr>
        <w:ind w:left="1080"/>
        <w:rPr>
          <w:rFonts w:ascii="Arial" w:hAnsi="Arial" w:cs="Arial"/>
          <w:color w:val="000000"/>
          <w:sz w:val="22"/>
          <w:szCs w:val="22"/>
        </w:rPr>
      </w:pPr>
    </w:p>
    <w:p w:rsidR="003D6C3E" w:rsidRPr="009C3F0E" w:rsidRDefault="003D6C3E" w:rsidP="009C3F0E">
      <w:pPr>
        <w:ind w:left="1080"/>
        <w:rPr>
          <w:rFonts w:ascii="Arial" w:hAnsi="Arial" w:cs="Arial"/>
          <w:color w:val="000000"/>
          <w:sz w:val="22"/>
          <w:szCs w:val="22"/>
        </w:rPr>
      </w:pPr>
    </w:p>
    <w:p w:rsidR="003D6C3E" w:rsidRPr="009C3F0E" w:rsidRDefault="003D6C3E" w:rsidP="009C3F0E">
      <w:pPr>
        <w:ind w:left="1080"/>
        <w:rPr>
          <w:rFonts w:ascii="Arial" w:hAnsi="Arial" w:cs="Arial"/>
          <w:color w:val="000000"/>
          <w:sz w:val="22"/>
          <w:szCs w:val="22"/>
        </w:rPr>
      </w:pPr>
    </w:p>
    <w:p w:rsidR="003D6C3E" w:rsidRPr="009C3F0E" w:rsidRDefault="003D6C3E" w:rsidP="009C3F0E">
      <w:pPr>
        <w:ind w:left="1080"/>
        <w:rPr>
          <w:rFonts w:ascii="Arial" w:hAnsi="Arial" w:cs="Arial"/>
          <w:color w:val="000000"/>
          <w:sz w:val="22"/>
          <w:szCs w:val="22"/>
        </w:rPr>
      </w:pPr>
    </w:p>
    <w:p w:rsidR="003D6C3E" w:rsidRPr="009C3F0E" w:rsidRDefault="003D6C3E" w:rsidP="009C3F0E">
      <w:pPr>
        <w:ind w:left="1080"/>
        <w:rPr>
          <w:rFonts w:ascii="Arial" w:hAnsi="Arial" w:cs="Arial"/>
          <w:color w:val="000000"/>
          <w:sz w:val="22"/>
          <w:szCs w:val="22"/>
        </w:rPr>
      </w:pPr>
    </w:p>
    <w:p w:rsidR="003D6C3E" w:rsidRPr="009C3F0E" w:rsidRDefault="003D6C3E" w:rsidP="009C3F0E">
      <w:pPr>
        <w:ind w:left="1080"/>
        <w:rPr>
          <w:rFonts w:ascii="Arial" w:hAnsi="Arial" w:cs="Arial"/>
          <w:color w:val="000000"/>
          <w:sz w:val="22"/>
          <w:szCs w:val="22"/>
        </w:rPr>
      </w:pPr>
    </w:p>
    <w:p w:rsidR="003D6C3E" w:rsidRPr="009C3F0E" w:rsidRDefault="003D6C3E" w:rsidP="009C3F0E">
      <w:pPr>
        <w:ind w:left="1080"/>
        <w:rPr>
          <w:rFonts w:ascii="Arial" w:hAnsi="Arial" w:cs="Arial"/>
          <w:color w:val="000000"/>
          <w:sz w:val="22"/>
          <w:szCs w:val="22"/>
        </w:rPr>
      </w:pPr>
    </w:p>
    <w:p w:rsidR="003D6C3E" w:rsidRPr="009C3F0E" w:rsidRDefault="003D6C3E" w:rsidP="009C3F0E">
      <w:pPr>
        <w:rPr>
          <w:rFonts w:ascii="Arial" w:hAnsi="Arial" w:cs="Arial"/>
          <w:color w:val="000000"/>
          <w:sz w:val="22"/>
          <w:szCs w:val="22"/>
        </w:rPr>
      </w:pPr>
    </w:p>
    <w:p w:rsidR="00E52E70" w:rsidRDefault="00E52E70">
      <w:pPr>
        <w:rPr>
          <w:rFonts w:ascii="Arial" w:hAnsi="Arial" w:cs="Arial"/>
          <w:b/>
          <w:bCs/>
          <w:color w:val="000000"/>
          <w:sz w:val="22"/>
          <w:szCs w:val="22"/>
        </w:rPr>
      </w:pPr>
      <w:r>
        <w:rPr>
          <w:rFonts w:ascii="Arial" w:hAnsi="Arial" w:cs="Arial"/>
          <w:b/>
          <w:bCs/>
          <w:color w:val="000000"/>
          <w:sz w:val="22"/>
          <w:szCs w:val="22"/>
        </w:rPr>
        <w:br w:type="page"/>
      </w:r>
    </w:p>
    <w:p w:rsidR="003D6C3E" w:rsidRPr="009C3F0E" w:rsidRDefault="003D6C3E" w:rsidP="006C1D4F">
      <w:pPr>
        <w:numPr>
          <w:ilvl w:val="0"/>
          <w:numId w:val="112"/>
        </w:numPr>
        <w:ind w:left="709" w:hanging="709"/>
        <w:rPr>
          <w:rFonts w:ascii="Arial" w:hAnsi="Arial" w:cs="Arial"/>
          <w:b/>
          <w:bCs/>
          <w:color w:val="000000"/>
          <w:sz w:val="22"/>
          <w:szCs w:val="22"/>
        </w:rPr>
      </w:pPr>
      <w:r w:rsidRPr="009C3F0E">
        <w:rPr>
          <w:rFonts w:ascii="Arial" w:hAnsi="Arial" w:cs="Arial"/>
          <w:b/>
          <w:bCs/>
          <w:color w:val="000000"/>
          <w:sz w:val="22"/>
          <w:szCs w:val="22"/>
        </w:rPr>
        <w:lastRenderedPageBreak/>
        <w:t>RETENTION OF DOCUMENTS</w:t>
      </w:r>
    </w:p>
    <w:p w:rsidR="003D6C3E" w:rsidRPr="009C3F0E" w:rsidRDefault="003D6C3E" w:rsidP="00412986">
      <w:pPr>
        <w:ind w:left="709" w:hanging="709"/>
        <w:rPr>
          <w:rFonts w:ascii="Arial" w:hAnsi="Arial" w:cs="Arial"/>
          <w:b/>
          <w:bCs/>
          <w:color w:val="000000"/>
          <w:sz w:val="22"/>
          <w:szCs w:val="22"/>
        </w:rPr>
      </w:pPr>
    </w:p>
    <w:p w:rsidR="003D6C3E" w:rsidRPr="009C3F0E" w:rsidRDefault="003D6C3E" w:rsidP="006C1D4F">
      <w:pPr>
        <w:numPr>
          <w:ilvl w:val="1"/>
          <w:numId w:val="112"/>
        </w:numPr>
        <w:ind w:left="709" w:hanging="709"/>
        <w:rPr>
          <w:rFonts w:ascii="Arial" w:hAnsi="Arial" w:cs="Arial"/>
          <w:color w:val="000000"/>
          <w:sz w:val="22"/>
          <w:szCs w:val="22"/>
        </w:rPr>
      </w:pPr>
      <w:r w:rsidRPr="009C3F0E">
        <w:rPr>
          <w:rFonts w:ascii="Arial" w:hAnsi="Arial" w:cs="Arial"/>
          <w:color w:val="000000"/>
          <w:sz w:val="22"/>
          <w:szCs w:val="22"/>
        </w:rPr>
        <w:t xml:space="preserve">Retention of records must comply with the requirement of the National Archives.  </w:t>
      </w:r>
    </w:p>
    <w:p w:rsidR="003D6C3E" w:rsidRPr="009C3F0E" w:rsidRDefault="003D6C3E" w:rsidP="00412986">
      <w:pPr>
        <w:ind w:left="709" w:hanging="709"/>
        <w:rPr>
          <w:rFonts w:ascii="Arial" w:hAnsi="Arial" w:cs="Arial"/>
          <w:color w:val="000000"/>
          <w:sz w:val="22"/>
          <w:szCs w:val="22"/>
        </w:rPr>
      </w:pPr>
    </w:p>
    <w:p w:rsidR="003D6C3E" w:rsidRPr="009C3F0E" w:rsidRDefault="003D6C3E" w:rsidP="00412986">
      <w:pPr>
        <w:ind w:left="709" w:hanging="709"/>
        <w:rPr>
          <w:rFonts w:ascii="Arial" w:hAnsi="Arial" w:cs="Arial"/>
          <w:color w:val="000000"/>
          <w:sz w:val="22"/>
          <w:szCs w:val="22"/>
        </w:rPr>
      </w:pPr>
      <w:r w:rsidRPr="009C3F0E">
        <w:rPr>
          <w:rFonts w:ascii="Arial" w:hAnsi="Arial" w:cs="Arial"/>
          <w:color w:val="000000"/>
          <w:sz w:val="22"/>
          <w:szCs w:val="22"/>
        </w:rPr>
        <w:t>The most important requirements are as follows:</w:t>
      </w:r>
    </w:p>
    <w:p w:rsidR="003D6C3E" w:rsidRPr="009C3F0E" w:rsidRDefault="003D6C3E" w:rsidP="00412986">
      <w:pPr>
        <w:ind w:left="709" w:hanging="709"/>
        <w:rPr>
          <w:rFonts w:ascii="Arial" w:hAnsi="Arial" w:cs="Arial"/>
          <w:color w:val="000000"/>
          <w:sz w:val="22"/>
          <w:szCs w:val="22"/>
        </w:rPr>
      </w:pPr>
    </w:p>
    <w:p w:rsidR="003D6C3E" w:rsidRPr="009C3F0E" w:rsidRDefault="003D6C3E" w:rsidP="006C1D4F">
      <w:pPr>
        <w:numPr>
          <w:ilvl w:val="0"/>
          <w:numId w:val="108"/>
        </w:numPr>
        <w:tabs>
          <w:tab w:val="clear" w:pos="1800"/>
          <w:tab w:val="left" w:pos="1134"/>
        </w:tabs>
        <w:ind w:left="1134" w:hanging="425"/>
        <w:rPr>
          <w:rFonts w:ascii="Arial" w:hAnsi="Arial" w:cs="Arial"/>
          <w:color w:val="000000"/>
          <w:sz w:val="22"/>
          <w:szCs w:val="22"/>
        </w:rPr>
      </w:pPr>
      <w:r w:rsidRPr="009C3F0E">
        <w:rPr>
          <w:rFonts w:ascii="Arial" w:hAnsi="Arial" w:cs="Arial"/>
          <w:color w:val="000000"/>
          <w:sz w:val="22"/>
          <w:szCs w:val="22"/>
        </w:rPr>
        <w:t>Legislation</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t>Infinite</w:t>
      </w:r>
    </w:p>
    <w:p w:rsidR="003D6C3E" w:rsidRPr="009C3F0E" w:rsidRDefault="003D6C3E" w:rsidP="006C1D4F">
      <w:pPr>
        <w:numPr>
          <w:ilvl w:val="0"/>
          <w:numId w:val="108"/>
        </w:numPr>
        <w:tabs>
          <w:tab w:val="clear" w:pos="1800"/>
          <w:tab w:val="left" w:pos="1134"/>
        </w:tabs>
        <w:ind w:left="1134" w:hanging="425"/>
        <w:rPr>
          <w:rFonts w:ascii="Arial" w:hAnsi="Arial" w:cs="Arial"/>
          <w:color w:val="000000"/>
          <w:sz w:val="22"/>
          <w:szCs w:val="22"/>
        </w:rPr>
      </w:pPr>
      <w:r w:rsidRPr="009C3F0E">
        <w:rPr>
          <w:rFonts w:ascii="Arial" w:hAnsi="Arial" w:cs="Arial"/>
          <w:color w:val="000000"/>
          <w:sz w:val="22"/>
          <w:szCs w:val="22"/>
        </w:rPr>
        <w:t>Minute Books</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t>10 years</w:t>
      </w:r>
    </w:p>
    <w:p w:rsidR="003D6C3E" w:rsidRPr="009C3F0E" w:rsidRDefault="003D6C3E" w:rsidP="006C1D4F">
      <w:pPr>
        <w:numPr>
          <w:ilvl w:val="0"/>
          <w:numId w:val="108"/>
        </w:numPr>
        <w:tabs>
          <w:tab w:val="clear" w:pos="1800"/>
          <w:tab w:val="left" w:pos="1134"/>
        </w:tabs>
        <w:ind w:left="1134" w:hanging="425"/>
        <w:rPr>
          <w:rFonts w:ascii="Arial" w:hAnsi="Arial" w:cs="Arial"/>
          <w:color w:val="000000"/>
          <w:sz w:val="22"/>
          <w:szCs w:val="22"/>
        </w:rPr>
      </w:pPr>
      <w:r w:rsidRPr="009C3F0E">
        <w:rPr>
          <w:rFonts w:ascii="Arial" w:hAnsi="Arial" w:cs="Arial"/>
          <w:color w:val="000000"/>
          <w:sz w:val="22"/>
          <w:szCs w:val="22"/>
        </w:rPr>
        <w:t xml:space="preserve">Annual Financial Statements </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t>10 years</w:t>
      </w:r>
    </w:p>
    <w:p w:rsidR="003D6C3E" w:rsidRPr="009C3F0E" w:rsidRDefault="003D6C3E" w:rsidP="006C1D4F">
      <w:pPr>
        <w:numPr>
          <w:ilvl w:val="0"/>
          <w:numId w:val="108"/>
        </w:numPr>
        <w:tabs>
          <w:tab w:val="clear" w:pos="1800"/>
          <w:tab w:val="left" w:pos="1134"/>
        </w:tabs>
        <w:ind w:left="1134" w:hanging="425"/>
        <w:rPr>
          <w:rFonts w:ascii="Arial" w:hAnsi="Arial" w:cs="Arial"/>
          <w:color w:val="000000"/>
          <w:sz w:val="22"/>
          <w:szCs w:val="22"/>
        </w:rPr>
      </w:pPr>
      <w:r w:rsidRPr="009C3F0E">
        <w:rPr>
          <w:rFonts w:ascii="Arial" w:hAnsi="Arial" w:cs="Arial"/>
          <w:color w:val="000000"/>
          <w:sz w:val="22"/>
          <w:szCs w:val="22"/>
        </w:rPr>
        <w:t xml:space="preserve">Ledgers and journals </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t>10 years</w:t>
      </w:r>
    </w:p>
    <w:p w:rsidR="003D6C3E" w:rsidRPr="009C3F0E" w:rsidRDefault="003D6C3E" w:rsidP="006C1D4F">
      <w:pPr>
        <w:numPr>
          <w:ilvl w:val="0"/>
          <w:numId w:val="108"/>
        </w:numPr>
        <w:tabs>
          <w:tab w:val="clear" w:pos="1800"/>
          <w:tab w:val="left" w:pos="1134"/>
        </w:tabs>
        <w:ind w:left="1134" w:hanging="425"/>
        <w:rPr>
          <w:rFonts w:ascii="Arial" w:hAnsi="Arial" w:cs="Arial"/>
          <w:color w:val="000000"/>
          <w:sz w:val="22"/>
          <w:szCs w:val="22"/>
        </w:rPr>
      </w:pPr>
      <w:r w:rsidRPr="009C3F0E">
        <w:rPr>
          <w:rFonts w:ascii="Arial" w:hAnsi="Arial" w:cs="Arial"/>
          <w:color w:val="000000"/>
          <w:sz w:val="22"/>
          <w:szCs w:val="22"/>
        </w:rPr>
        <w:t>Fixed Assets Register</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t>10 years</w:t>
      </w:r>
    </w:p>
    <w:p w:rsidR="003D6C3E" w:rsidRPr="009C3F0E" w:rsidRDefault="003D6C3E" w:rsidP="006C1D4F">
      <w:pPr>
        <w:numPr>
          <w:ilvl w:val="0"/>
          <w:numId w:val="108"/>
        </w:numPr>
        <w:tabs>
          <w:tab w:val="clear" w:pos="1800"/>
          <w:tab w:val="left" w:pos="1134"/>
        </w:tabs>
        <w:ind w:left="1134" w:hanging="425"/>
        <w:rPr>
          <w:rFonts w:ascii="Arial" w:hAnsi="Arial" w:cs="Arial"/>
          <w:color w:val="000000"/>
          <w:sz w:val="22"/>
          <w:szCs w:val="22"/>
        </w:rPr>
      </w:pPr>
      <w:r w:rsidRPr="009C3F0E">
        <w:rPr>
          <w:rFonts w:ascii="Arial" w:hAnsi="Arial" w:cs="Arial"/>
          <w:color w:val="000000"/>
          <w:sz w:val="22"/>
          <w:szCs w:val="22"/>
        </w:rPr>
        <w:t>Cheques</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t xml:space="preserve">5 years  </w:t>
      </w:r>
    </w:p>
    <w:p w:rsidR="003D6C3E" w:rsidRPr="009C3F0E" w:rsidRDefault="003D6C3E" w:rsidP="006C1D4F">
      <w:pPr>
        <w:numPr>
          <w:ilvl w:val="0"/>
          <w:numId w:val="108"/>
        </w:numPr>
        <w:tabs>
          <w:tab w:val="clear" w:pos="1800"/>
          <w:tab w:val="left" w:pos="1134"/>
        </w:tabs>
        <w:ind w:left="1134" w:hanging="425"/>
        <w:rPr>
          <w:rFonts w:ascii="Arial" w:hAnsi="Arial" w:cs="Arial"/>
          <w:color w:val="000000"/>
          <w:sz w:val="22"/>
          <w:szCs w:val="22"/>
        </w:rPr>
      </w:pPr>
      <w:r w:rsidRPr="009C3F0E">
        <w:rPr>
          <w:rFonts w:ascii="Arial" w:hAnsi="Arial" w:cs="Arial"/>
          <w:color w:val="000000"/>
          <w:sz w:val="22"/>
          <w:szCs w:val="22"/>
        </w:rPr>
        <w:t>Creditors – Invoices, Purchase Orders</w:t>
      </w:r>
      <w:r w:rsidRPr="009C3F0E">
        <w:rPr>
          <w:rFonts w:ascii="Arial" w:hAnsi="Arial" w:cs="Arial"/>
          <w:color w:val="000000"/>
          <w:sz w:val="22"/>
          <w:szCs w:val="22"/>
        </w:rPr>
        <w:tab/>
      </w:r>
      <w:r w:rsidR="003643AC">
        <w:rPr>
          <w:rFonts w:ascii="Arial" w:hAnsi="Arial" w:cs="Arial"/>
          <w:color w:val="000000"/>
          <w:sz w:val="22"/>
          <w:szCs w:val="22"/>
        </w:rPr>
        <w:tab/>
      </w:r>
      <w:r w:rsidRPr="009C3F0E">
        <w:rPr>
          <w:rFonts w:ascii="Arial" w:hAnsi="Arial" w:cs="Arial"/>
          <w:color w:val="000000"/>
          <w:sz w:val="22"/>
          <w:szCs w:val="22"/>
        </w:rPr>
        <w:t>5 years</w:t>
      </w:r>
    </w:p>
    <w:p w:rsidR="003D6C3E" w:rsidRPr="009C3F0E" w:rsidRDefault="003D6C3E" w:rsidP="006C1D4F">
      <w:pPr>
        <w:numPr>
          <w:ilvl w:val="0"/>
          <w:numId w:val="108"/>
        </w:numPr>
        <w:tabs>
          <w:tab w:val="clear" w:pos="1800"/>
          <w:tab w:val="left" w:pos="1134"/>
        </w:tabs>
        <w:ind w:left="1134" w:hanging="425"/>
        <w:rPr>
          <w:rFonts w:ascii="Arial" w:hAnsi="Arial" w:cs="Arial"/>
          <w:color w:val="000000"/>
          <w:sz w:val="22"/>
          <w:szCs w:val="22"/>
        </w:rPr>
      </w:pPr>
      <w:r w:rsidRPr="009C3F0E">
        <w:rPr>
          <w:rFonts w:ascii="Arial" w:hAnsi="Arial" w:cs="Arial"/>
          <w:color w:val="000000"/>
          <w:sz w:val="22"/>
          <w:szCs w:val="22"/>
        </w:rPr>
        <w:t>Goods Received Notes</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r>
      <w:r w:rsidR="003643AC">
        <w:rPr>
          <w:rFonts w:ascii="Arial" w:hAnsi="Arial" w:cs="Arial"/>
          <w:color w:val="000000"/>
          <w:sz w:val="22"/>
          <w:szCs w:val="22"/>
        </w:rPr>
        <w:tab/>
      </w:r>
      <w:r w:rsidRPr="009C3F0E">
        <w:rPr>
          <w:rFonts w:ascii="Arial" w:hAnsi="Arial" w:cs="Arial"/>
          <w:color w:val="000000"/>
          <w:sz w:val="22"/>
          <w:szCs w:val="22"/>
        </w:rPr>
        <w:t>5 years</w:t>
      </w:r>
      <w:r w:rsidRPr="009C3F0E">
        <w:rPr>
          <w:rFonts w:ascii="Arial" w:hAnsi="Arial" w:cs="Arial"/>
          <w:color w:val="000000"/>
          <w:sz w:val="22"/>
          <w:szCs w:val="22"/>
        </w:rPr>
        <w:tab/>
      </w:r>
    </w:p>
    <w:p w:rsidR="003D6C3E" w:rsidRPr="009C3F0E" w:rsidRDefault="003D6C3E" w:rsidP="006C1D4F">
      <w:pPr>
        <w:numPr>
          <w:ilvl w:val="1"/>
          <w:numId w:val="108"/>
        </w:numPr>
        <w:tabs>
          <w:tab w:val="left" w:pos="1560"/>
        </w:tabs>
        <w:ind w:left="1560" w:hanging="426"/>
        <w:rPr>
          <w:rFonts w:ascii="Arial" w:hAnsi="Arial" w:cs="Arial"/>
          <w:color w:val="000000"/>
          <w:sz w:val="22"/>
          <w:szCs w:val="22"/>
        </w:rPr>
      </w:pPr>
      <w:r w:rsidRPr="009C3F0E">
        <w:rPr>
          <w:rFonts w:ascii="Arial" w:hAnsi="Arial" w:cs="Arial"/>
          <w:color w:val="000000"/>
          <w:sz w:val="22"/>
          <w:szCs w:val="22"/>
        </w:rPr>
        <w:t>Debtors – Invoices, Delivery Notes</w:t>
      </w:r>
      <w:r w:rsidRPr="009C3F0E">
        <w:rPr>
          <w:rFonts w:ascii="Arial" w:hAnsi="Arial" w:cs="Arial"/>
          <w:color w:val="000000"/>
          <w:sz w:val="22"/>
          <w:szCs w:val="22"/>
        </w:rPr>
        <w:tab/>
      </w:r>
      <w:r w:rsidR="003643AC">
        <w:rPr>
          <w:rFonts w:ascii="Arial" w:hAnsi="Arial" w:cs="Arial"/>
          <w:color w:val="000000"/>
          <w:sz w:val="22"/>
          <w:szCs w:val="22"/>
        </w:rPr>
        <w:tab/>
      </w:r>
      <w:r w:rsidRPr="009C3F0E">
        <w:rPr>
          <w:rFonts w:ascii="Arial" w:hAnsi="Arial" w:cs="Arial"/>
          <w:color w:val="000000"/>
          <w:sz w:val="22"/>
          <w:szCs w:val="22"/>
        </w:rPr>
        <w:t>5 years</w:t>
      </w:r>
    </w:p>
    <w:p w:rsidR="003D6C3E" w:rsidRPr="009C3F0E" w:rsidRDefault="003D6C3E" w:rsidP="006C1D4F">
      <w:pPr>
        <w:numPr>
          <w:ilvl w:val="1"/>
          <w:numId w:val="108"/>
        </w:numPr>
        <w:tabs>
          <w:tab w:val="left" w:pos="1560"/>
        </w:tabs>
        <w:ind w:left="1560" w:hanging="426"/>
        <w:rPr>
          <w:rFonts w:ascii="Arial" w:hAnsi="Arial" w:cs="Arial"/>
          <w:color w:val="000000"/>
          <w:sz w:val="22"/>
          <w:szCs w:val="22"/>
        </w:rPr>
      </w:pPr>
      <w:r w:rsidRPr="009C3F0E">
        <w:rPr>
          <w:rFonts w:ascii="Arial" w:hAnsi="Arial" w:cs="Arial"/>
          <w:color w:val="000000"/>
          <w:sz w:val="22"/>
          <w:szCs w:val="22"/>
        </w:rPr>
        <w:t>Deposit Slips</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r>
      <w:r w:rsidR="003643AC">
        <w:rPr>
          <w:rFonts w:ascii="Arial" w:hAnsi="Arial" w:cs="Arial"/>
          <w:color w:val="000000"/>
          <w:sz w:val="22"/>
          <w:szCs w:val="22"/>
        </w:rPr>
        <w:tab/>
      </w:r>
      <w:r w:rsidRPr="009C3F0E">
        <w:rPr>
          <w:rFonts w:ascii="Arial" w:hAnsi="Arial" w:cs="Arial"/>
          <w:color w:val="000000"/>
          <w:sz w:val="22"/>
          <w:szCs w:val="22"/>
        </w:rPr>
        <w:t>5 years</w:t>
      </w:r>
    </w:p>
    <w:p w:rsidR="00C813E7" w:rsidRPr="009C3F0E" w:rsidRDefault="003D6C3E" w:rsidP="006C1D4F">
      <w:pPr>
        <w:numPr>
          <w:ilvl w:val="1"/>
          <w:numId w:val="108"/>
        </w:numPr>
        <w:tabs>
          <w:tab w:val="left" w:pos="1560"/>
        </w:tabs>
        <w:ind w:left="1560" w:hanging="426"/>
        <w:rPr>
          <w:rFonts w:ascii="Arial" w:hAnsi="Arial" w:cs="Arial"/>
          <w:sz w:val="22"/>
          <w:szCs w:val="22"/>
        </w:rPr>
      </w:pPr>
      <w:r w:rsidRPr="009C3F0E">
        <w:rPr>
          <w:rFonts w:ascii="Arial" w:hAnsi="Arial" w:cs="Arial"/>
          <w:color w:val="000000"/>
          <w:sz w:val="22"/>
          <w:szCs w:val="22"/>
        </w:rPr>
        <w:t>Year-end Working</w:t>
      </w:r>
      <w:r w:rsidRPr="009C3F0E">
        <w:rPr>
          <w:rFonts w:ascii="Arial" w:hAnsi="Arial" w:cs="Arial"/>
          <w:color w:val="000000"/>
          <w:sz w:val="22"/>
          <w:szCs w:val="22"/>
        </w:rPr>
        <w:tab/>
      </w:r>
      <w:r w:rsidRPr="009C3F0E">
        <w:rPr>
          <w:rFonts w:ascii="Arial" w:hAnsi="Arial" w:cs="Arial"/>
          <w:color w:val="000000"/>
          <w:sz w:val="22"/>
          <w:szCs w:val="22"/>
        </w:rPr>
        <w:tab/>
      </w:r>
      <w:r w:rsidRPr="009C3F0E">
        <w:rPr>
          <w:rFonts w:ascii="Arial" w:hAnsi="Arial" w:cs="Arial"/>
          <w:color w:val="000000"/>
          <w:sz w:val="22"/>
          <w:szCs w:val="22"/>
        </w:rPr>
        <w:tab/>
      </w:r>
      <w:r w:rsidR="003643AC">
        <w:rPr>
          <w:rFonts w:ascii="Arial" w:hAnsi="Arial" w:cs="Arial"/>
          <w:color w:val="000000"/>
          <w:sz w:val="22"/>
          <w:szCs w:val="22"/>
        </w:rPr>
        <w:tab/>
      </w:r>
      <w:r w:rsidRPr="009C3F0E">
        <w:rPr>
          <w:rFonts w:ascii="Arial" w:hAnsi="Arial" w:cs="Arial"/>
          <w:color w:val="000000"/>
          <w:sz w:val="22"/>
          <w:szCs w:val="22"/>
        </w:rPr>
        <w:t>5 years</w:t>
      </w:r>
    </w:p>
    <w:p w:rsidR="00C813E7" w:rsidRPr="009C3F0E" w:rsidRDefault="00C813E7" w:rsidP="009C3F0E">
      <w:pPr>
        <w:rPr>
          <w:rFonts w:ascii="Arial" w:hAnsi="Arial" w:cs="Arial"/>
          <w:sz w:val="22"/>
          <w:szCs w:val="22"/>
        </w:rPr>
      </w:pPr>
    </w:p>
    <w:p w:rsidR="001C4BAC" w:rsidRDefault="001C4BAC" w:rsidP="009C3F0E">
      <w:pPr>
        <w:rPr>
          <w:rFonts w:ascii="Arial" w:hAnsi="Arial" w:cs="Arial"/>
          <w:sz w:val="22"/>
          <w:szCs w:val="22"/>
        </w:rPr>
        <w:sectPr w:rsidR="001C4BAC" w:rsidSect="00AD2A78">
          <w:headerReference w:type="default" r:id="rId83"/>
          <w:footnotePr>
            <w:pos w:val="beneathText"/>
          </w:footnotePr>
          <w:pgSz w:w="11905" w:h="16727"/>
          <w:pgMar w:top="1797" w:right="1132" w:bottom="1276" w:left="1440" w:header="720" w:footer="720" w:gutter="0"/>
          <w:cols w:space="720"/>
          <w:docGrid w:linePitch="360"/>
        </w:sectPr>
      </w:pPr>
    </w:p>
    <w:p w:rsidR="001C4BAC" w:rsidRDefault="003B48EE" w:rsidP="009C3F0E">
      <w:pPr>
        <w:rPr>
          <w:rFonts w:ascii="Arial" w:hAnsi="Arial" w:cs="Arial"/>
          <w:sz w:val="22"/>
          <w:szCs w:val="22"/>
        </w:rPr>
      </w:pPr>
      <w:r>
        <w:rPr>
          <w:rFonts w:ascii="Arial" w:hAnsi="Arial" w:cs="Arial"/>
          <w:noProof/>
          <w:sz w:val="22"/>
          <w:szCs w:val="22"/>
        </w:rPr>
        <w:lastRenderedPageBreak/>
        <mc:AlternateContent>
          <mc:Choice Requires="wps">
            <w:drawing>
              <wp:anchor distT="0" distB="0" distL="114300" distR="114300" simplePos="0" relativeHeight="251680768" behindDoc="0" locked="0" layoutInCell="1" allowOverlap="1">
                <wp:simplePos x="0" y="0"/>
                <wp:positionH relativeFrom="column">
                  <wp:posOffset>-136525</wp:posOffset>
                </wp:positionH>
                <wp:positionV relativeFrom="paragraph">
                  <wp:posOffset>-476250</wp:posOffset>
                </wp:positionV>
                <wp:extent cx="5941695" cy="9116060"/>
                <wp:effectExtent l="19050" t="19050" r="20955" b="27940"/>
                <wp:wrapNone/>
                <wp:docPr id="3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695" cy="911606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3238"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7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Pr="00465423"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13.</w:t>
                            </w:r>
                          </w:p>
                          <w:p w:rsidR="00893238"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1C4BAC">
                              <w:rPr>
                                <w:rFonts w:ascii="Arial" w:hAnsi="Arial" w:cs="Arial"/>
                                <w:sz w:val="48"/>
                                <w:szCs w:val="48"/>
                              </w:rPr>
                              <w:t xml:space="preserve">FINANCE, AUDIT </w:t>
                            </w:r>
                            <w:r>
                              <w:rPr>
                                <w:rFonts w:ascii="Arial" w:hAnsi="Arial" w:cs="Arial"/>
                                <w:sz w:val="48"/>
                                <w:szCs w:val="48"/>
                              </w:rPr>
                              <w:t>AND</w:t>
                            </w:r>
                            <w:r w:rsidRPr="001C4BAC">
                              <w:rPr>
                                <w:rFonts w:ascii="Arial" w:hAnsi="Arial" w:cs="Arial"/>
                                <w:sz w:val="48"/>
                                <w:szCs w:val="48"/>
                              </w:rPr>
                              <w:t xml:space="preserve"> RISK </w:t>
                            </w:r>
                          </w:p>
                          <w:p w:rsidR="00893238"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1C4BAC">
                              <w:rPr>
                                <w:rFonts w:ascii="Arial" w:hAnsi="Arial" w:cs="Arial"/>
                                <w:sz w:val="48"/>
                                <w:szCs w:val="48"/>
                              </w:rPr>
                              <w:t>BOARD COMMITTEE</w:t>
                            </w:r>
                          </w:p>
                          <w:p w:rsidR="00893238"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1C4BAC">
                              <w:rPr>
                                <w:rFonts w:ascii="Arial" w:hAnsi="Arial" w:cs="Arial"/>
                                <w:sz w:val="48"/>
                                <w:szCs w:val="48"/>
                              </w:rPr>
                              <w:t>TERMS OF REFERENCE</w:t>
                            </w:r>
                            <w:r>
                              <w:rPr>
                                <w:rFonts w:ascii="Arial" w:hAnsi="Arial" w:cs="Arial"/>
                                <w:sz w:val="48"/>
                                <w:szCs w:val="48"/>
                              </w:rPr>
                              <w:t xml:space="preserve"> </w:t>
                            </w:r>
                          </w:p>
                          <w:p w:rsidR="00893238" w:rsidRPr="006973B9"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1C4BAC">
                            <w:pPr>
                              <w:pStyle w:val="Heading1"/>
                              <w:jc w:val="center"/>
                              <w:rPr>
                                <w:rFonts w:ascii="Arial" w:hAnsi="Arial" w:cs="Arial"/>
                                <w:sz w:val="48"/>
                                <w:szCs w:val="48"/>
                              </w:rPr>
                            </w:pPr>
                          </w:p>
                          <w:p w:rsidR="00893238" w:rsidRPr="00806F58" w:rsidRDefault="00893238" w:rsidP="001C4BAC">
                            <w:pPr>
                              <w:jc w:val="center"/>
                              <w:rPr>
                                <w:rFonts w:ascii="Arial" w:hAnsi="Arial" w:cs="Arial"/>
                                <w:b/>
                                <w:bCs/>
                                <w:sz w:val="22"/>
                                <w:szCs w:val="22"/>
                              </w:rPr>
                            </w:pPr>
                          </w:p>
                          <w:p w:rsidR="00893238" w:rsidRPr="00806F58" w:rsidRDefault="00893238" w:rsidP="001C4BAC">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1C4BAC">
                            <w:pPr>
                              <w:tabs>
                                <w:tab w:val="left" w:pos="8222"/>
                              </w:tabs>
                              <w:ind w:left="142"/>
                              <w:jc w:val="both"/>
                              <w:rPr>
                                <w:rFonts w:ascii="Arial" w:hAnsi="Arial" w:cs="Arial"/>
                                <w:sz w:val="22"/>
                                <w:szCs w:val="22"/>
                              </w:rPr>
                            </w:pPr>
                          </w:p>
                          <w:p w:rsidR="00893238" w:rsidRPr="00806F58" w:rsidRDefault="00893238" w:rsidP="001C4BAC">
                            <w:pPr>
                              <w:tabs>
                                <w:tab w:val="left" w:pos="8222"/>
                              </w:tabs>
                              <w:jc w:val="center"/>
                              <w:rPr>
                                <w:rFonts w:ascii="Arial" w:hAnsi="Arial" w:cs="Arial"/>
                                <w:b/>
                                <w:bCs/>
                                <w:sz w:val="22"/>
                                <w:szCs w:val="22"/>
                              </w:rPr>
                            </w:pPr>
                          </w:p>
                          <w:p w:rsidR="00893238" w:rsidRPr="00806F58" w:rsidRDefault="00893238" w:rsidP="001C4BAC">
                            <w:pPr>
                              <w:jc w:val="center"/>
                              <w:rPr>
                                <w:rFonts w:ascii="Arial" w:hAnsi="Arial" w:cs="Arial"/>
                                <w:b/>
                                <w:bCs/>
                                <w:sz w:val="22"/>
                                <w:szCs w:val="22"/>
                              </w:rPr>
                            </w:pPr>
                          </w:p>
                          <w:p w:rsidR="00893238" w:rsidRPr="00806F58" w:rsidRDefault="00893238" w:rsidP="001C4BAC">
                            <w:pPr>
                              <w:jc w:val="center"/>
                              <w:rPr>
                                <w:rFonts w:ascii="Arial" w:hAnsi="Arial" w:cs="Arial"/>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margin-left:-10.75pt;margin-top:-37.5pt;width:467.85pt;height:71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" filled="f" strokeweight="2.25pt">
                <v:textbox>
                  <w:txbxContent>
                    <w:p w:rsidR="00893238"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7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Pr="00465423"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13.</w:t>
                      </w:r>
                    </w:p>
                    <w:p w:rsidR="00893238"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1C4BAC">
                        <w:rPr>
                          <w:rFonts w:ascii="Arial" w:hAnsi="Arial" w:cs="Arial"/>
                          <w:sz w:val="48"/>
                          <w:szCs w:val="48"/>
                        </w:rPr>
                        <w:t xml:space="preserve">FINANCE, AUDIT </w:t>
                      </w:r>
                      <w:r>
                        <w:rPr>
                          <w:rFonts w:ascii="Arial" w:hAnsi="Arial" w:cs="Arial"/>
                          <w:sz w:val="48"/>
                          <w:szCs w:val="48"/>
                        </w:rPr>
                        <w:t>AND</w:t>
                      </w:r>
                      <w:r w:rsidRPr="001C4BAC">
                        <w:rPr>
                          <w:rFonts w:ascii="Arial" w:hAnsi="Arial" w:cs="Arial"/>
                          <w:sz w:val="48"/>
                          <w:szCs w:val="48"/>
                        </w:rPr>
                        <w:t xml:space="preserve"> RISK </w:t>
                      </w:r>
                    </w:p>
                    <w:p w:rsidR="00893238"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1C4BAC">
                        <w:rPr>
                          <w:rFonts w:ascii="Arial" w:hAnsi="Arial" w:cs="Arial"/>
                          <w:sz w:val="48"/>
                          <w:szCs w:val="48"/>
                        </w:rPr>
                        <w:t>BOARD COMMITTEE</w:t>
                      </w:r>
                    </w:p>
                    <w:p w:rsidR="00893238"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sidRPr="001C4BAC">
                        <w:rPr>
                          <w:rFonts w:ascii="Arial" w:hAnsi="Arial" w:cs="Arial"/>
                          <w:sz w:val="48"/>
                          <w:szCs w:val="48"/>
                        </w:rPr>
                        <w:t>TERMS OF REFERENCE</w:t>
                      </w:r>
                      <w:r>
                        <w:rPr>
                          <w:rFonts w:ascii="Arial" w:hAnsi="Arial" w:cs="Arial"/>
                          <w:sz w:val="48"/>
                          <w:szCs w:val="48"/>
                        </w:rPr>
                        <w:t xml:space="preserve"> </w:t>
                      </w:r>
                    </w:p>
                    <w:p w:rsidR="00893238" w:rsidRPr="006973B9" w:rsidRDefault="00893238" w:rsidP="001C4BAC">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1C4BAC">
                      <w:pPr>
                        <w:pStyle w:val="Heading1"/>
                        <w:jc w:val="center"/>
                        <w:rPr>
                          <w:rFonts w:ascii="Arial" w:hAnsi="Arial" w:cs="Arial"/>
                          <w:sz w:val="48"/>
                          <w:szCs w:val="48"/>
                        </w:rPr>
                      </w:pPr>
                    </w:p>
                    <w:p w:rsidR="00893238" w:rsidRPr="00806F58" w:rsidRDefault="00893238" w:rsidP="001C4BAC">
                      <w:pPr>
                        <w:jc w:val="center"/>
                        <w:rPr>
                          <w:rFonts w:ascii="Arial" w:hAnsi="Arial" w:cs="Arial"/>
                          <w:b/>
                          <w:bCs/>
                          <w:sz w:val="22"/>
                          <w:szCs w:val="22"/>
                        </w:rPr>
                      </w:pPr>
                    </w:p>
                    <w:p w:rsidR="00893238" w:rsidRPr="00806F58" w:rsidRDefault="00893238" w:rsidP="001C4BAC">
                      <w:pPr>
                        <w:tabs>
                          <w:tab w:val="left" w:pos="8222"/>
                        </w:tabs>
                        <w:ind w:left="142"/>
                        <w:rPr>
                          <w:rFonts w:ascii="Arial" w:hAnsi="Arial" w:cs="Arial"/>
                          <w:sz w:val="22"/>
                          <w:szCs w:val="22"/>
                        </w:rPr>
                      </w:pPr>
                      <w:r>
                        <w:rPr>
                          <w:rFonts w:ascii="Arial" w:hAnsi="Arial" w:cs="Arial"/>
                          <w:b/>
                          <w:sz w:val="22"/>
                          <w:szCs w:val="22"/>
                        </w:rPr>
                        <w:br/>
                      </w:r>
                    </w:p>
                    <w:p w:rsidR="00893238" w:rsidRPr="00806F58" w:rsidRDefault="00893238" w:rsidP="001C4BAC">
                      <w:pPr>
                        <w:tabs>
                          <w:tab w:val="left" w:pos="8222"/>
                        </w:tabs>
                        <w:ind w:left="142"/>
                        <w:jc w:val="both"/>
                        <w:rPr>
                          <w:rFonts w:ascii="Arial" w:hAnsi="Arial" w:cs="Arial"/>
                          <w:sz w:val="22"/>
                          <w:szCs w:val="22"/>
                        </w:rPr>
                      </w:pPr>
                    </w:p>
                    <w:p w:rsidR="00893238" w:rsidRPr="00806F58" w:rsidRDefault="00893238" w:rsidP="001C4BAC">
                      <w:pPr>
                        <w:tabs>
                          <w:tab w:val="left" w:pos="8222"/>
                        </w:tabs>
                        <w:jc w:val="center"/>
                        <w:rPr>
                          <w:rFonts w:ascii="Arial" w:hAnsi="Arial" w:cs="Arial"/>
                          <w:b/>
                          <w:bCs/>
                          <w:sz w:val="22"/>
                          <w:szCs w:val="22"/>
                        </w:rPr>
                      </w:pPr>
                    </w:p>
                    <w:p w:rsidR="00893238" w:rsidRPr="00806F58" w:rsidRDefault="00893238" w:rsidP="001C4BAC">
                      <w:pPr>
                        <w:jc w:val="center"/>
                        <w:rPr>
                          <w:rFonts w:ascii="Arial" w:hAnsi="Arial" w:cs="Arial"/>
                          <w:b/>
                          <w:bCs/>
                          <w:sz w:val="22"/>
                          <w:szCs w:val="22"/>
                        </w:rPr>
                      </w:pPr>
                    </w:p>
                    <w:p w:rsidR="00893238" w:rsidRPr="00806F58" w:rsidRDefault="00893238" w:rsidP="001C4BAC">
                      <w:pPr>
                        <w:jc w:val="center"/>
                        <w:rPr>
                          <w:rFonts w:ascii="Arial" w:hAnsi="Arial" w:cs="Arial"/>
                          <w:b/>
                          <w:bCs/>
                          <w:sz w:val="22"/>
                          <w:szCs w:val="22"/>
                        </w:rPr>
                      </w:pPr>
                    </w:p>
                  </w:txbxContent>
                </v:textbox>
              </v:shape>
            </w:pict>
          </mc:Fallback>
        </mc:AlternateContent>
      </w: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1C4BAC" w:rsidRDefault="001C4BAC" w:rsidP="009C3F0E">
      <w:pPr>
        <w:rPr>
          <w:rFonts w:ascii="Arial" w:hAnsi="Arial" w:cs="Arial"/>
          <w:sz w:val="22"/>
          <w:szCs w:val="22"/>
        </w:rPr>
      </w:pPr>
    </w:p>
    <w:p w:rsidR="004E6A2D" w:rsidRPr="009C3F0E" w:rsidRDefault="004E6A2D" w:rsidP="009C3F0E">
      <w:pPr>
        <w:rPr>
          <w:rFonts w:ascii="Arial" w:hAnsi="Arial" w:cs="Arial"/>
          <w:sz w:val="22"/>
          <w:szCs w:val="22"/>
        </w:rPr>
      </w:pPr>
    </w:p>
    <w:p w:rsidR="001C4BAC" w:rsidRDefault="001C4BAC" w:rsidP="009C3F0E">
      <w:pPr>
        <w:spacing w:line="360" w:lineRule="auto"/>
        <w:rPr>
          <w:rFonts w:ascii="Arial" w:hAnsi="Arial" w:cs="Arial"/>
          <w:b/>
          <w:sz w:val="22"/>
          <w:szCs w:val="22"/>
        </w:rPr>
        <w:sectPr w:rsidR="001C4BAC" w:rsidSect="00AD2A78">
          <w:headerReference w:type="default" r:id="rId84"/>
          <w:footnotePr>
            <w:pos w:val="beneathText"/>
          </w:footnotePr>
          <w:pgSz w:w="11905" w:h="16727"/>
          <w:pgMar w:top="1797" w:right="1132" w:bottom="1276" w:left="1440" w:header="720" w:footer="720" w:gutter="0"/>
          <w:cols w:space="720"/>
          <w:docGrid w:linePitch="360"/>
        </w:sectPr>
      </w:pPr>
    </w:p>
    <w:p w:rsidR="004F5AB7" w:rsidRPr="000E4840" w:rsidRDefault="004F5AB7" w:rsidP="000E4840">
      <w:pPr>
        <w:pStyle w:val="ListParagraph"/>
        <w:numPr>
          <w:ilvl w:val="3"/>
          <w:numId w:val="55"/>
        </w:numPr>
        <w:tabs>
          <w:tab w:val="left" w:pos="709"/>
        </w:tabs>
        <w:ind w:left="709" w:hanging="709"/>
        <w:rPr>
          <w:rFonts w:ascii="Arial" w:hAnsi="Arial" w:cs="Arial"/>
          <w:b/>
          <w:sz w:val="22"/>
          <w:szCs w:val="22"/>
        </w:rPr>
      </w:pPr>
      <w:r w:rsidRPr="000E4840">
        <w:rPr>
          <w:rFonts w:ascii="Arial" w:hAnsi="Arial" w:cs="Arial"/>
          <w:b/>
          <w:sz w:val="22"/>
          <w:szCs w:val="22"/>
        </w:rPr>
        <w:lastRenderedPageBreak/>
        <w:t>Introduction</w:t>
      </w:r>
    </w:p>
    <w:p w:rsidR="004F5AB7" w:rsidRPr="009C3F0E" w:rsidRDefault="004F5AB7" w:rsidP="000E4840">
      <w:pPr>
        <w:ind w:left="709" w:hanging="709"/>
        <w:rPr>
          <w:rFonts w:ascii="Arial" w:hAnsi="Arial" w:cs="Arial"/>
          <w:b/>
          <w:sz w:val="22"/>
          <w:szCs w:val="22"/>
        </w:rPr>
      </w:pPr>
    </w:p>
    <w:p w:rsidR="004F5AB7" w:rsidRPr="009C3F0E" w:rsidRDefault="000E4840" w:rsidP="000E4840">
      <w:pPr>
        <w:ind w:left="709" w:hanging="709"/>
        <w:rPr>
          <w:rFonts w:ascii="Arial" w:hAnsi="Arial" w:cs="Arial"/>
          <w:sz w:val="22"/>
          <w:szCs w:val="22"/>
        </w:rPr>
      </w:pPr>
      <w:r>
        <w:rPr>
          <w:rFonts w:ascii="Arial" w:hAnsi="Arial" w:cs="Arial"/>
          <w:sz w:val="22"/>
          <w:szCs w:val="22"/>
        </w:rPr>
        <w:t>1.1</w:t>
      </w:r>
      <w:r>
        <w:rPr>
          <w:rFonts w:ascii="Arial" w:hAnsi="Arial" w:cs="Arial"/>
          <w:sz w:val="22"/>
          <w:szCs w:val="22"/>
        </w:rPr>
        <w:tab/>
      </w:r>
      <w:r w:rsidR="004F5AB7" w:rsidRPr="009C3F0E">
        <w:rPr>
          <w:rFonts w:ascii="Arial" w:hAnsi="Arial" w:cs="Arial"/>
          <w:sz w:val="22"/>
          <w:szCs w:val="22"/>
        </w:rPr>
        <w:t>The Finance, Audit &amp; Risk Board Committee is constituted as a statutory committee of the Electricity Control Board (“the Board”) in respect of its statutory duties in terms of the Electricity Act, No 4 of 2007 and is a Committee of the Board in respect of all other duties assigned to it by the Board.</w:t>
      </w:r>
    </w:p>
    <w:p w:rsidR="004F5AB7" w:rsidRPr="009C3F0E" w:rsidRDefault="004F5AB7" w:rsidP="000E4840">
      <w:pPr>
        <w:ind w:left="709" w:hanging="709"/>
        <w:rPr>
          <w:rFonts w:ascii="Arial" w:hAnsi="Arial" w:cs="Arial"/>
          <w:sz w:val="22"/>
          <w:szCs w:val="22"/>
        </w:rPr>
      </w:pPr>
    </w:p>
    <w:p w:rsidR="004F5AB7" w:rsidRPr="009C3F0E" w:rsidRDefault="000E4840" w:rsidP="000E4840">
      <w:pPr>
        <w:ind w:left="709" w:hanging="709"/>
        <w:rPr>
          <w:rFonts w:ascii="Arial" w:hAnsi="Arial" w:cs="Arial"/>
          <w:sz w:val="22"/>
          <w:szCs w:val="22"/>
        </w:rPr>
      </w:pPr>
      <w:r>
        <w:rPr>
          <w:rFonts w:ascii="Arial" w:hAnsi="Arial" w:cs="Arial"/>
          <w:sz w:val="22"/>
          <w:szCs w:val="22"/>
        </w:rPr>
        <w:t>1.2</w:t>
      </w:r>
      <w:r>
        <w:rPr>
          <w:rFonts w:ascii="Arial" w:hAnsi="Arial" w:cs="Arial"/>
          <w:sz w:val="22"/>
          <w:szCs w:val="22"/>
        </w:rPr>
        <w:tab/>
      </w:r>
      <w:r w:rsidR="004F5AB7" w:rsidRPr="009C3F0E">
        <w:rPr>
          <w:rFonts w:ascii="Arial" w:hAnsi="Arial" w:cs="Arial"/>
          <w:sz w:val="22"/>
          <w:szCs w:val="22"/>
        </w:rPr>
        <w:t>The duties and responsibilities of the members of the Finance, Audit &amp; Risk Committee as set out in these terms of reference are in addition to those duties and responsibilities that they have as members of the Board. The deliberations of the Finance, Audit &amp; Risk Committee do not reduce the individual and collective responsibilities of Board members in regard to their duties and responsibilities in terms of the Electricity Act, No 4 of 2007, the State Owned Enterprises Governance Act, 2006 and they must exercise due care and judgment in accordance with their legal obligations. The Board also acknowledges the need for a Finance, Audit &amp; Risk Board Committee Terms of Reference as recommended in the Code of Governance Principles – 2009 (King III).</w:t>
      </w:r>
    </w:p>
    <w:p w:rsidR="000E4840" w:rsidRPr="000E4840" w:rsidRDefault="000E4840" w:rsidP="000E4840">
      <w:pPr>
        <w:tabs>
          <w:tab w:val="left" w:pos="709"/>
        </w:tabs>
        <w:rPr>
          <w:rFonts w:ascii="Arial" w:hAnsi="Arial" w:cs="Arial"/>
          <w:b/>
          <w:sz w:val="22"/>
          <w:szCs w:val="22"/>
        </w:rPr>
      </w:pPr>
    </w:p>
    <w:p w:rsidR="004F5AB7" w:rsidRPr="009C3F0E" w:rsidRDefault="004F5AB7" w:rsidP="000E4840">
      <w:pPr>
        <w:pStyle w:val="ListParagraph"/>
        <w:numPr>
          <w:ilvl w:val="3"/>
          <w:numId w:val="55"/>
        </w:numPr>
        <w:tabs>
          <w:tab w:val="left" w:pos="709"/>
        </w:tabs>
        <w:ind w:left="709" w:hanging="709"/>
        <w:rPr>
          <w:rFonts w:ascii="Arial" w:hAnsi="Arial" w:cs="Arial"/>
          <w:b/>
          <w:sz w:val="22"/>
          <w:szCs w:val="22"/>
        </w:rPr>
      </w:pPr>
      <w:r w:rsidRPr="009C3F0E">
        <w:rPr>
          <w:rFonts w:ascii="Arial" w:hAnsi="Arial" w:cs="Arial"/>
          <w:b/>
          <w:sz w:val="22"/>
          <w:szCs w:val="22"/>
        </w:rPr>
        <w:t xml:space="preserve">Role and Objectives </w:t>
      </w:r>
    </w:p>
    <w:p w:rsidR="004F5AB7" w:rsidRPr="009C3F0E" w:rsidRDefault="004F5AB7" w:rsidP="000E4840">
      <w:pPr>
        <w:ind w:left="709" w:hanging="709"/>
        <w:rPr>
          <w:rFonts w:ascii="Arial" w:hAnsi="Arial" w:cs="Arial"/>
          <w:sz w:val="22"/>
          <w:szCs w:val="22"/>
        </w:rPr>
      </w:pPr>
    </w:p>
    <w:p w:rsidR="004F5AB7" w:rsidRPr="009C3F0E" w:rsidRDefault="004F5AB7">
      <w:pPr>
        <w:numPr>
          <w:ilvl w:val="1"/>
          <w:numId w:val="3"/>
        </w:numPr>
        <w:ind w:left="709" w:hanging="709"/>
        <w:rPr>
          <w:rFonts w:ascii="Arial" w:hAnsi="Arial" w:cs="Arial"/>
          <w:sz w:val="22"/>
          <w:szCs w:val="22"/>
        </w:rPr>
        <w:pPrChange w:id="1299" w:author="PricewaterhouseCoopers" w:date="2012-11-16T12:16:00Z">
          <w:pPr>
            <w:numPr>
              <w:ilvl w:val="1"/>
              <w:numId w:val="5"/>
            </w:numPr>
            <w:tabs>
              <w:tab w:val="num" w:pos="720"/>
            </w:tabs>
            <w:ind w:left="709" w:hanging="709"/>
          </w:pPr>
        </w:pPrChange>
      </w:pPr>
      <w:r w:rsidRPr="009C3F0E">
        <w:rPr>
          <w:rFonts w:ascii="Arial" w:hAnsi="Arial" w:cs="Arial"/>
          <w:sz w:val="22"/>
          <w:szCs w:val="22"/>
        </w:rPr>
        <w:t>The role of the Finance, Audit &amp; Risk Committee is to assist the Board with discharging its responsibility, which includes but are not limited to:</w:t>
      </w:r>
    </w:p>
    <w:p w:rsidR="004F5AB7" w:rsidRPr="009C3F0E" w:rsidRDefault="004F5AB7" w:rsidP="000E4840">
      <w:pPr>
        <w:numPr>
          <w:ilvl w:val="0"/>
          <w:numId w:val="6"/>
        </w:numPr>
        <w:tabs>
          <w:tab w:val="num" w:pos="1080"/>
        </w:tabs>
        <w:ind w:left="1134" w:hanging="425"/>
        <w:rPr>
          <w:rFonts w:ascii="Arial" w:hAnsi="Arial" w:cs="Arial"/>
          <w:sz w:val="22"/>
          <w:szCs w:val="22"/>
        </w:rPr>
      </w:pPr>
      <w:r w:rsidRPr="009C3F0E">
        <w:rPr>
          <w:rFonts w:ascii="Arial" w:hAnsi="Arial" w:cs="Arial"/>
          <w:sz w:val="22"/>
          <w:szCs w:val="22"/>
        </w:rPr>
        <w:t>Continuous management of all risks facing the ECB,</w:t>
      </w:r>
    </w:p>
    <w:p w:rsidR="004F5AB7" w:rsidRPr="009C3F0E" w:rsidRDefault="004F5AB7" w:rsidP="000E4840">
      <w:pPr>
        <w:numPr>
          <w:ilvl w:val="0"/>
          <w:numId w:val="6"/>
        </w:numPr>
        <w:tabs>
          <w:tab w:val="num" w:pos="1080"/>
        </w:tabs>
        <w:ind w:left="1134" w:hanging="425"/>
        <w:rPr>
          <w:rFonts w:ascii="Arial" w:hAnsi="Arial" w:cs="Arial"/>
          <w:sz w:val="22"/>
          <w:szCs w:val="22"/>
        </w:rPr>
      </w:pPr>
      <w:r w:rsidRPr="009C3F0E">
        <w:rPr>
          <w:rFonts w:ascii="Arial" w:hAnsi="Arial" w:cs="Arial"/>
          <w:sz w:val="22"/>
          <w:szCs w:val="22"/>
        </w:rPr>
        <w:t>Safeguard the ECB’s assets,</w:t>
      </w:r>
    </w:p>
    <w:p w:rsidR="004F5AB7" w:rsidRPr="009C3F0E" w:rsidRDefault="004F5AB7" w:rsidP="000E4840">
      <w:pPr>
        <w:numPr>
          <w:ilvl w:val="0"/>
          <w:numId w:val="6"/>
        </w:numPr>
        <w:tabs>
          <w:tab w:val="num" w:pos="1080"/>
        </w:tabs>
        <w:ind w:left="1134" w:hanging="425"/>
        <w:rPr>
          <w:rFonts w:ascii="Arial" w:hAnsi="Arial" w:cs="Arial"/>
          <w:sz w:val="22"/>
          <w:szCs w:val="22"/>
        </w:rPr>
      </w:pPr>
      <w:r w:rsidRPr="009C3F0E">
        <w:rPr>
          <w:rFonts w:ascii="Arial" w:hAnsi="Arial" w:cs="Arial"/>
          <w:sz w:val="22"/>
          <w:szCs w:val="22"/>
        </w:rPr>
        <w:t>Maintain adequate accounting records,</w:t>
      </w:r>
    </w:p>
    <w:p w:rsidR="004F5AB7" w:rsidRPr="009C3F0E" w:rsidRDefault="004F5AB7" w:rsidP="000E4840">
      <w:pPr>
        <w:numPr>
          <w:ilvl w:val="0"/>
          <w:numId w:val="6"/>
        </w:numPr>
        <w:tabs>
          <w:tab w:val="num" w:pos="1080"/>
        </w:tabs>
        <w:ind w:left="1134" w:hanging="425"/>
        <w:rPr>
          <w:rFonts w:ascii="Arial" w:hAnsi="Arial" w:cs="Arial"/>
          <w:sz w:val="22"/>
          <w:szCs w:val="22"/>
        </w:rPr>
      </w:pPr>
      <w:r w:rsidRPr="009C3F0E">
        <w:rPr>
          <w:rFonts w:ascii="Arial" w:hAnsi="Arial" w:cs="Arial"/>
          <w:sz w:val="22"/>
          <w:szCs w:val="22"/>
        </w:rPr>
        <w:t>Monitor the financial position of the ECB, and</w:t>
      </w:r>
    </w:p>
    <w:p w:rsidR="004F5AB7" w:rsidRPr="009C3F0E" w:rsidRDefault="004F5AB7" w:rsidP="000E4840">
      <w:pPr>
        <w:numPr>
          <w:ilvl w:val="0"/>
          <w:numId w:val="6"/>
        </w:numPr>
        <w:tabs>
          <w:tab w:val="num" w:pos="1080"/>
        </w:tabs>
        <w:ind w:left="1134" w:hanging="425"/>
        <w:rPr>
          <w:rFonts w:ascii="Arial" w:hAnsi="Arial" w:cs="Arial"/>
          <w:sz w:val="22"/>
          <w:szCs w:val="22"/>
        </w:rPr>
      </w:pPr>
      <w:r w:rsidRPr="009C3F0E">
        <w:rPr>
          <w:rFonts w:ascii="Arial" w:hAnsi="Arial" w:cs="Arial"/>
          <w:sz w:val="22"/>
          <w:szCs w:val="22"/>
        </w:rPr>
        <w:t>Develop and maintain effective systems of internal control.</w:t>
      </w:r>
    </w:p>
    <w:p w:rsidR="004F5AB7" w:rsidRPr="009C3F0E" w:rsidRDefault="004F5AB7" w:rsidP="000E4840">
      <w:pPr>
        <w:ind w:left="709" w:hanging="709"/>
        <w:rPr>
          <w:rFonts w:ascii="Arial" w:hAnsi="Arial" w:cs="Arial"/>
          <w:sz w:val="22"/>
          <w:szCs w:val="22"/>
        </w:rPr>
      </w:pPr>
    </w:p>
    <w:p w:rsidR="004F5AB7" w:rsidRPr="009C3F0E" w:rsidRDefault="004F5AB7">
      <w:pPr>
        <w:numPr>
          <w:ilvl w:val="1"/>
          <w:numId w:val="3"/>
        </w:numPr>
        <w:ind w:left="709" w:hanging="709"/>
        <w:rPr>
          <w:rFonts w:ascii="Arial" w:hAnsi="Arial" w:cs="Arial"/>
          <w:sz w:val="22"/>
          <w:szCs w:val="22"/>
        </w:rPr>
        <w:pPrChange w:id="1300" w:author="PricewaterhouseCoopers" w:date="2012-11-16T12:16:00Z">
          <w:pPr>
            <w:numPr>
              <w:ilvl w:val="1"/>
              <w:numId w:val="5"/>
            </w:numPr>
            <w:tabs>
              <w:tab w:val="num" w:pos="720"/>
            </w:tabs>
            <w:ind w:left="709" w:hanging="709"/>
          </w:pPr>
        </w:pPrChange>
      </w:pPr>
      <w:r w:rsidRPr="009C3F0E">
        <w:rPr>
          <w:rFonts w:ascii="Arial" w:hAnsi="Arial" w:cs="Arial"/>
          <w:sz w:val="22"/>
          <w:szCs w:val="22"/>
        </w:rPr>
        <w:t>The Committee has an independent role with accountability to both the Board and its stakeholder(s) and will have no executive authority other than what has been specifically assigned to them herein. The Finance, Audit &amp; Risk Committee does not assume the functions of management, which remain the responsibility of the executive committee and other members of senior management but will primarily make recommendations to the ECB Board.</w:t>
      </w:r>
    </w:p>
    <w:p w:rsidR="004F5AB7" w:rsidRPr="009C3F0E" w:rsidRDefault="004F5AB7" w:rsidP="000E4840">
      <w:pPr>
        <w:ind w:left="709" w:hanging="709"/>
        <w:rPr>
          <w:rFonts w:ascii="Arial" w:hAnsi="Arial" w:cs="Arial"/>
          <w:sz w:val="22"/>
          <w:szCs w:val="22"/>
        </w:rPr>
      </w:pPr>
    </w:p>
    <w:p w:rsidR="004F5AB7" w:rsidRPr="009C3F0E" w:rsidRDefault="004F5AB7">
      <w:pPr>
        <w:numPr>
          <w:ilvl w:val="1"/>
          <w:numId w:val="3"/>
        </w:numPr>
        <w:ind w:left="709" w:hanging="709"/>
        <w:rPr>
          <w:rFonts w:ascii="Arial" w:hAnsi="Arial" w:cs="Arial"/>
          <w:sz w:val="22"/>
          <w:szCs w:val="22"/>
        </w:rPr>
        <w:pPrChange w:id="1301" w:author="PricewaterhouseCoopers" w:date="2012-11-16T12:16:00Z">
          <w:pPr>
            <w:numPr>
              <w:ilvl w:val="1"/>
              <w:numId w:val="5"/>
            </w:numPr>
            <w:tabs>
              <w:tab w:val="num" w:pos="720"/>
            </w:tabs>
            <w:ind w:left="709" w:hanging="709"/>
          </w:pPr>
        </w:pPrChange>
      </w:pPr>
      <w:r w:rsidRPr="009C3F0E">
        <w:rPr>
          <w:rFonts w:ascii="Arial" w:hAnsi="Arial" w:cs="Arial"/>
          <w:sz w:val="22"/>
          <w:szCs w:val="22"/>
        </w:rPr>
        <w:t>The objective of the Finance, Audit &amp; Risk Committee is to ensure that management has created and maintained an effective environment for financial management and risk based internal control. Its responsibilities can be summarised as followed and is detailed in section 5 below:</w:t>
      </w:r>
    </w:p>
    <w:p w:rsidR="004F5AB7" w:rsidRPr="009C3F0E" w:rsidRDefault="004F5AB7" w:rsidP="000E4840">
      <w:pPr>
        <w:ind w:left="709" w:hanging="709"/>
        <w:rPr>
          <w:rFonts w:ascii="Arial" w:hAnsi="Arial" w:cs="Arial"/>
          <w:sz w:val="22"/>
          <w:szCs w:val="22"/>
        </w:rPr>
      </w:pPr>
    </w:p>
    <w:p w:rsidR="004F5AB7" w:rsidRPr="009C3F0E" w:rsidRDefault="004F5AB7" w:rsidP="00D81846">
      <w:pPr>
        <w:numPr>
          <w:ilvl w:val="0"/>
          <w:numId w:val="273"/>
        </w:numPr>
        <w:rPr>
          <w:rFonts w:ascii="Arial" w:hAnsi="Arial" w:cs="Arial"/>
          <w:sz w:val="22"/>
          <w:szCs w:val="22"/>
        </w:rPr>
      </w:pPr>
      <w:r w:rsidRPr="009C3F0E">
        <w:rPr>
          <w:rFonts w:ascii="Arial" w:hAnsi="Arial" w:cs="Arial"/>
          <w:sz w:val="22"/>
          <w:szCs w:val="22"/>
        </w:rPr>
        <w:t>Detailed consideration of proposed budget,</w:t>
      </w:r>
    </w:p>
    <w:p w:rsidR="004F5AB7" w:rsidRPr="009C3F0E" w:rsidRDefault="004F5AB7" w:rsidP="00D81846">
      <w:pPr>
        <w:numPr>
          <w:ilvl w:val="0"/>
          <w:numId w:val="273"/>
        </w:numPr>
        <w:ind w:left="1134" w:hanging="425"/>
        <w:rPr>
          <w:rFonts w:ascii="Arial" w:hAnsi="Arial" w:cs="Arial"/>
          <w:sz w:val="22"/>
          <w:szCs w:val="22"/>
        </w:rPr>
      </w:pPr>
      <w:r w:rsidRPr="009C3F0E">
        <w:rPr>
          <w:rFonts w:ascii="Arial" w:hAnsi="Arial" w:cs="Arial"/>
          <w:sz w:val="22"/>
          <w:szCs w:val="22"/>
        </w:rPr>
        <w:t>Assess the processes and systems that ensure reliability and integrity of the financial data,</w:t>
      </w:r>
    </w:p>
    <w:p w:rsidR="004F5AB7" w:rsidRPr="009C3F0E" w:rsidRDefault="004F5AB7" w:rsidP="00D81846">
      <w:pPr>
        <w:numPr>
          <w:ilvl w:val="0"/>
          <w:numId w:val="273"/>
        </w:numPr>
        <w:ind w:left="1134" w:hanging="425"/>
        <w:rPr>
          <w:rFonts w:ascii="Arial" w:hAnsi="Arial" w:cs="Arial"/>
          <w:sz w:val="22"/>
          <w:szCs w:val="22"/>
        </w:rPr>
      </w:pPr>
      <w:r w:rsidRPr="009C3F0E">
        <w:rPr>
          <w:rFonts w:ascii="Arial" w:hAnsi="Arial" w:cs="Arial"/>
          <w:sz w:val="22"/>
          <w:szCs w:val="22"/>
        </w:rPr>
        <w:t xml:space="preserve">Review of monthly management financial statements, </w:t>
      </w:r>
    </w:p>
    <w:p w:rsidR="004F5AB7" w:rsidRPr="009C3F0E" w:rsidRDefault="004F5AB7" w:rsidP="00D81846">
      <w:pPr>
        <w:numPr>
          <w:ilvl w:val="0"/>
          <w:numId w:val="273"/>
        </w:numPr>
        <w:ind w:left="1134" w:hanging="425"/>
        <w:rPr>
          <w:rFonts w:ascii="Arial" w:hAnsi="Arial" w:cs="Arial"/>
          <w:sz w:val="22"/>
          <w:szCs w:val="22"/>
        </w:rPr>
      </w:pPr>
      <w:r w:rsidRPr="009C3F0E">
        <w:rPr>
          <w:rFonts w:ascii="Arial" w:hAnsi="Arial" w:cs="Arial"/>
          <w:sz w:val="22"/>
          <w:szCs w:val="22"/>
        </w:rPr>
        <w:t>Consideration of need for budget variations/virements,</w:t>
      </w:r>
    </w:p>
    <w:p w:rsidR="004F5AB7" w:rsidRPr="009C3F0E" w:rsidRDefault="004F5AB7" w:rsidP="00D81846">
      <w:pPr>
        <w:numPr>
          <w:ilvl w:val="0"/>
          <w:numId w:val="273"/>
        </w:numPr>
        <w:ind w:left="1134" w:hanging="425"/>
        <w:rPr>
          <w:rFonts w:ascii="Arial" w:hAnsi="Arial" w:cs="Arial"/>
          <w:sz w:val="22"/>
          <w:szCs w:val="22"/>
        </w:rPr>
      </w:pPr>
      <w:r w:rsidRPr="009C3F0E">
        <w:rPr>
          <w:rFonts w:ascii="Arial" w:hAnsi="Arial" w:cs="Arial"/>
          <w:sz w:val="22"/>
          <w:szCs w:val="22"/>
        </w:rPr>
        <w:t>Monitoring the use, investment and transfer of funds,</w:t>
      </w:r>
    </w:p>
    <w:p w:rsidR="004F5AB7" w:rsidRPr="009C3F0E" w:rsidRDefault="004F5AB7" w:rsidP="00D81846">
      <w:pPr>
        <w:numPr>
          <w:ilvl w:val="0"/>
          <w:numId w:val="273"/>
        </w:numPr>
        <w:ind w:left="1134" w:hanging="425"/>
        <w:rPr>
          <w:rFonts w:ascii="Arial" w:hAnsi="Arial" w:cs="Arial"/>
          <w:sz w:val="22"/>
          <w:szCs w:val="22"/>
        </w:rPr>
      </w:pPr>
      <w:r w:rsidRPr="009C3F0E">
        <w:rPr>
          <w:rFonts w:ascii="Arial" w:hAnsi="Arial" w:cs="Arial"/>
          <w:sz w:val="22"/>
          <w:szCs w:val="22"/>
        </w:rPr>
        <w:t xml:space="preserve">Review of the internal control structure, </w:t>
      </w:r>
    </w:p>
    <w:p w:rsidR="004F5AB7" w:rsidRPr="009C3F0E" w:rsidRDefault="004F5AB7" w:rsidP="00D81846">
      <w:pPr>
        <w:numPr>
          <w:ilvl w:val="0"/>
          <w:numId w:val="273"/>
        </w:numPr>
        <w:ind w:left="1134" w:hanging="425"/>
        <w:rPr>
          <w:rFonts w:ascii="Arial" w:hAnsi="Arial" w:cs="Arial"/>
          <w:sz w:val="22"/>
          <w:szCs w:val="22"/>
        </w:rPr>
      </w:pPr>
      <w:r w:rsidRPr="009C3F0E">
        <w:rPr>
          <w:rFonts w:ascii="Arial" w:hAnsi="Arial" w:cs="Arial"/>
          <w:sz w:val="22"/>
          <w:szCs w:val="22"/>
        </w:rPr>
        <w:t>Review of the internal audit function,</w:t>
      </w:r>
    </w:p>
    <w:p w:rsidR="004F5AB7" w:rsidRPr="009C3F0E" w:rsidRDefault="004F5AB7" w:rsidP="00D81846">
      <w:pPr>
        <w:numPr>
          <w:ilvl w:val="0"/>
          <w:numId w:val="273"/>
        </w:numPr>
        <w:ind w:left="1134" w:hanging="425"/>
        <w:rPr>
          <w:rFonts w:ascii="Arial" w:hAnsi="Arial" w:cs="Arial"/>
          <w:sz w:val="22"/>
          <w:szCs w:val="22"/>
        </w:rPr>
      </w:pPr>
      <w:r w:rsidRPr="009C3F0E">
        <w:rPr>
          <w:rFonts w:ascii="Arial" w:hAnsi="Arial" w:cs="Arial"/>
          <w:sz w:val="22"/>
          <w:szCs w:val="22"/>
        </w:rPr>
        <w:t>Liaison with external auditors,</w:t>
      </w:r>
    </w:p>
    <w:p w:rsidR="00340E40" w:rsidRDefault="004F5AB7" w:rsidP="00D81846">
      <w:pPr>
        <w:numPr>
          <w:ilvl w:val="0"/>
          <w:numId w:val="273"/>
        </w:numPr>
        <w:ind w:left="1134" w:hanging="425"/>
        <w:rPr>
          <w:ins w:id="1302" w:author="PricewaterhouseCoopers" w:date="2012-11-16T11:21:00Z"/>
          <w:rFonts w:ascii="Arial" w:hAnsi="Arial" w:cs="Arial"/>
          <w:sz w:val="22"/>
          <w:szCs w:val="22"/>
        </w:rPr>
      </w:pPr>
      <w:r w:rsidRPr="009C3F0E">
        <w:rPr>
          <w:rFonts w:ascii="Arial" w:hAnsi="Arial" w:cs="Arial"/>
          <w:sz w:val="22"/>
          <w:szCs w:val="22"/>
        </w:rPr>
        <w:t>Review of annual financial statements, interim reports, preliminary or provisional result announcements, summarized integrated information and audit report (internal and external)</w:t>
      </w:r>
      <w:ins w:id="1303" w:author="PricewaterhouseCoopers" w:date="2012-11-16T11:21:00Z">
        <w:r w:rsidR="00340E40">
          <w:rPr>
            <w:rFonts w:ascii="Arial" w:hAnsi="Arial" w:cs="Arial"/>
            <w:sz w:val="22"/>
            <w:szCs w:val="22"/>
          </w:rPr>
          <w:t>,</w:t>
        </w:r>
      </w:ins>
    </w:p>
    <w:p w:rsidR="004F5AB7" w:rsidDel="00340E40" w:rsidRDefault="004F5AB7" w:rsidP="00340E40">
      <w:pPr>
        <w:numPr>
          <w:ilvl w:val="0"/>
          <w:numId w:val="273"/>
        </w:numPr>
        <w:ind w:left="1134" w:hanging="425"/>
        <w:rPr>
          <w:del w:id="1304" w:author="PricewaterhouseCoopers" w:date="2012-11-16T11:21:00Z"/>
          <w:rFonts w:ascii="Arial" w:hAnsi="Arial" w:cs="Arial"/>
          <w:sz w:val="22"/>
          <w:szCs w:val="22"/>
        </w:rPr>
      </w:pPr>
      <w:del w:id="1305" w:author="PricewaterhouseCoopers" w:date="2012-11-16T11:21:00Z">
        <w:r w:rsidRPr="009C3F0E" w:rsidDel="00340E40">
          <w:rPr>
            <w:rFonts w:ascii="Arial" w:hAnsi="Arial" w:cs="Arial"/>
            <w:sz w:val="22"/>
            <w:szCs w:val="22"/>
          </w:rPr>
          <w:lastRenderedPageBreak/>
          <w:delText xml:space="preserve">, </w:delText>
        </w:r>
      </w:del>
    </w:p>
    <w:p w:rsidR="004F5AB7" w:rsidRPr="00340E40" w:rsidDel="00340E40" w:rsidRDefault="004F5AB7" w:rsidP="00340E40">
      <w:pPr>
        <w:numPr>
          <w:ilvl w:val="0"/>
          <w:numId w:val="273"/>
        </w:numPr>
        <w:ind w:left="1134" w:hanging="425"/>
        <w:rPr>
          <w:del w:id="1306" w:author="PricewaterhouseCoopers" w:date="2012-11-16T11:20:00Z"/>
          <w:rFonts w:ascii="Arial" w:hAnsi="Arial" w:cs="Arial"/>
          <w:sz w:val="22"/>
          <w:szCs w:val="22"/>
        </w:rPr>
      </w:pPr>
      <w:r w:rsidRPr="00340E40">
        <w:rPr>
          <w:rFonts w:ascii="Arial" w:hAnsi="Arial" w:cs="Arial"/>
          <w:sz w:val="22"/>
          <w:szCs w:val="22"/>
        </w:rPr>
        <w:t>Monitoring the compliance of the ECB with legal requirements and the framework of operating policies laid down by the ECB,</w:t>
      </w:r>
    </w:p>
    <w:p w:rsidR="004F5AB7" w:rsidRPr="00340E40" w:rsidRDefault="004F5AB7" w:rsidP="00340E40">
      <w:pPr>
        <w:numPr>
          <w:ilvl w:val="0"/>
          <w:numId w:val="273"/>
        </w:numPr>
        <w:ind w:left="1134" w:hanging="425"/>
        <w:rPr>
          <w:rFonts w:ascii="Arial" w:hAnsi="Arial" w:cs="Arial"/>
          <w:sz w:val="22"/>
          <w:szCs w:val="22"/>
        </w:rPr>
      </w:pPr>
      <w:del w:id="1307" w:author="PricewaterhouseCoopers" w:date="2012-11-16T11:20:00Z">
        <w:r w:rsidRPr="00340E40" w:rsidDel="00340E40">
          <w:rPr>
            <w:rFonts w:ascii="Arial" w:hAnsi="Arial" w:cs="Arial"/>
            <w:sz w:val="22"/>
            <w:szCs w:val="22"/>
          </w:rPr>
          <w:delText>H</w:delText>
        </w:r>
      </w:del>
      <w:ins w:id="1308" w:author="PricewaterhouseCoopers" w:date="2012-11-16T11:20:00Z">
        <w:r w:rsidR="00340E40">
          <w:rPr>
            <w:rFonts w:ascii="Arial" w:hAnsi="Arial" w:cs="Arial"/>
            <w:sz w:val="22"/>
            <w:szCs w:val="22"/>
          </w:rPr>
          <w:t>H</w:t>
        </w:r>
      </w:ins>
      <w:r w:rsidRPr="00340E40">
        <w:rPr>
          <w:rFonts w:ascii="Arial" w:hAnsi="Arial" w:cs="Arial"/>
          <w:sz w:val="22"/>
          <w:szCs w:val="22"/>
        </w:rPr>
        <w:t xml:space="preserve">ave regard to all factors and risks that may impact on the integrity of the integrated report, and </w:t>
      </w:r>
    </w:p>
    <w:p w:rsidR="004F5AB7" w:rsidRPr="00340E40" w:rsidRDefault="004F5AB7" w:rsidP="00340E40">
      <w:pPr>
        <w:numPr>
          <w:ilvl w:val="0"/>
          <w:numId w:val="273"/>
        </w:numPr>
        <w:ind w:left="1134" w:hanging="425"/>
        <w:rPr>
          <w:rFonts w:ascii="Arial" w:hAnsi="Arial" w:cs="Arial"/>
          <w:sz w:val="22"/>
          <w:szCs w:val="22"/>
        </w:rPr>
      </w:pPr>
      <w:r w:rsidRPr="00340E40">
        <w:rPr>
          <w:rFonts w:ascii="Arial" w:hAnsi="Arial" w:cs="Arial"/>
          <w:sz w:val="22"/>
          <w:szCs w:val="22"/>
        </w:rPr>
        <w:t>Monitoring compliance with Standing Orders.</w:t>
      </w:r>
    </w:p>
    <w:p w:rsidR="004F5AB7" w:rsidRPr="00340E40" w:rsidRDefault="004F5AB7" w:rsidP="000E4840">
      <w:pPr>
        <w:ind w:left="709" w:hanging="709"/>
        <w:rPr>
          <w:rFonts w:ascii="Arial" w:hAnsi="Arial" w:cs="Arial"/>
          <w:sz w:val="22"/>
          <w:szCs w:val="22"/>
        </w:rPr>
      </w:pPr>
    </w:p>
    <w:p w:rsidR="004F5AB7" w:rsidRPr="00340E40" w:rsidRDefault="004F5AB7" w:rsidP="000E4840">
      <w:pPr>
        <w:pStyle w:val="ListParagraph"/>
        <w:numPr>
          <w:ilvl w:val="3"/>
          <w:numId w:val="55"/>
        </w:numPr>
        <w:tabs>
          <w:tab w:val="left" w:pos="709"/>
        </w:tabs>
        <w:ind w:left="709" w:hanging="709"/>
        <w:rPr>
          <w:rFonts w:ascii="Arial" w:hAnsi="Arial" w:cs="Arial"/>
          <w:b/>
          <w:sz w:val="22"/>
          <w:szCs w:val="22"/>
        </w:rPr>
      </w:pPr>
      <w:r w:rsidRPr="00340E40">
        <w:rPr>
          <w:rFonts w:ascii="Arial" w:hAnsi="Arial" w:cs="Arial"/>
          <w:b/>
          <w:sz w:val="22"/>
          <w:szCs w:val="22"/>
        </w:rPr>
        <w:t>Membership</w:t>
      </w:r>
    </w:p>
    <w:p w:rsidR="004F5AB7" w:rsidRPr="00340E40" w:rsidRDefault="004F5AB7" w:rsidP="000E4840">
      <w:pPr>
        <w:ind w:left="709" w:hanging="709"/>
        <w:rPr>
          <w:rFonts w:ascii="Arial" w:hAnsi="Arial" w:cs="Arial"/>
          <w:sz w:val="22"/>
          <w:szCs w:val="22"/>
        </w:rPr>
      </w:pPr>
    </w:p>
    <w:p w:rsidR="000E4840" w:rsidRPr="003579D7" w:rsidRDefault="003579D7" w:rsidP="003579D7">
      <w:pPr>
        <w:rPr>
          <w:rFonts w:ascii="Arial" w:hAnsi="Arial" w:cs="Arial"/>
          <w:sz w:val="22"/>
          <w:szCs w:val="22"/>
        </w:rPr>
      </w:pPr>
      <w:r w:rsidRPr="00340E40">
        <w:rPr>
          <w:rFonts w:ascii="Arial" w:hAnsi="Arial" w:cs="Arial"/>
          <w:sz w:val="22"/>
          <w:szCs w:val="22"/>
        </w:rPr>
        <w:t>3.1</w:t>
      </w:r>
      <w:r w:rsidRPr="00340E40">
        <w:rPr>
          <w:rFonts w:ascii="Arial" w:hAnsi="Arial" w:cs="Arial"/>
          <w:sz w:val="22"/>
          <w:szCs w:val="22"/>
        </w:rPr>
        <w:tab/>
      </w:r>
      <w:r w:rsidR="004F5AB7" w:rsidRPr="00340E40">
        <w:rPr>
          <w:rFonts w:ascii="Arial" w:hAnsi="Arial" w:cs="Arial"/>
          <w:sz w:val="22"/>
          <w:szCs w:val="22"/>
        </w:rPr>
        <w:t>The Finance, Audit &amp; Risk Committee shall be appointed by the</w:t>
      </w:r>
      <w:r w:rsidR="004F5AB7" w:rsidRPr="003579D7">
        <w:rPr>
          <w:rFonts w:ascii="Arial" w:hAnsi="Arial" w:cs="Arial"/>
          <w:sz w:val="22"/>
          <w:szCs w:val="22"/>
        </w:rPr>
        <w:t xml:space="preserve"> Board and shall consist </w:t>
      </w:r>
      <w:r>
        <w:rPr>
          <w:rFonts w:ascii="Arial" w:hAnsi="Arial" w:cs="Arial"/>
          <w:sz w:val="22"/>
          <w:szCs w:val="22"/>
        </w:rPr>
        <w:tab/>
      </w:r>
      <w:r w:rsidR="004F5AB7" w:rsidRPr="003579D7">
        <w:rPr>
          <w:rFonts w:ascii="Arial" w:hAnsi="Arial" w:cs="Arial"/>
          <w:sz w:val="22"/>
          <w:szCs w:val="22"/>
        </w:rPr>
        <w:t xml:space="preserve">of three members of the Board (who are suitably skilled and experienced independent </w:t>
      </w:r>
      <w:r>
        <w:rPr>
          <w:rFonts w:ascii="Arial" w:hAnsi="Arial" w:cs="Arial"/>
          <w:sz w:val="22"/>
          <w:szCs w:val="22"/>
        </w:rPr>
        <w:tab/>
      </w:r>
      <w:r w:rsidR="004F5AB7" w:rsidRPr="003579D7">
        <w:rPr>
          <w:rFonts w:ascii="Arial" w:hAnsi="Arial" w:cs="Arial"/>
          <w:sz w:val="22"/>
          <w:szCs w:val="22"/>
        </w:rPr>
        <w:t xml:space="preserve">non-executive directors) and the Accountant as a co-opted member. The Chief </w:t>
      </w:r>
      <w:r>
        <w:rPr>
          <w:rFonts w:ascii="Arial" w:hAnsi="Arial" w:cs="Arial"/>
          <w:sz w:val="22"/>
          <w:szCs w:val="22"/>
        </w:rPr>
        <w:tab/>
      </w:r>
      <w:r w:rsidR="004F5AB7" w:rsidRPr="003579D7">
        <w:rPr>
          <w:rFonts w:ascii="Arial" w:hAnsi="Arial" w:cs="Arial"/>
          <w:sz w:val="22"/>
          <w:szCs w:val="22"/>
        </w:rPr>
        <w:t xml:space="preserve">Executive Officer may attend a meeting of the Committee on invitation of the </w:t>
      </w:r>
      <w:r>
        <w:rPr>
          <w:rFonts w:ascii="Arial" w:hAnsi="Arial" w:cs="Arial"/>
          <w:sz w:val="22"/>
          <w:szCs w:val="22"/>
        </w:rPr>
        <w:tab/>
      </w:r>
      <w:r w:rsidR="004F5AB7" w:rsidRPr="003579D7">
        <w:rPr>
          <w:rFonts w:ascii="Arial" w:hAnsi="Arial" w:cs="Arial"/>
          <w:sz w:val="22"/>
          <w:szCs w:val="22"/>
        </w:rPr>
        <w:t>Chairperson of the Committee.</w:t>
      </w:r>
    </w:p>
    <w:p w:rsidR="000E4840" w:rsidRPr="000E4840" w:rsidRDefault="000E4840" w:rsidP="000E4840">
      <w:pPr>
        <w:tabs>
          <w:tab w:val="left" w:pos="709"/>
        </w:tabs>
        <w:rPr>
          <w:rFonts w:ascii="Arial" w:hAnsi="Arial" w:cs="Arial"/>
          <w:sz w:val="22"/>
          <w:szCs w:val="22"/>
        </w:rPr>
      </w:pPr>
    </w:p>
    <w:p w:rsidR="004F5AB7" w:rsidRPr="003579D7" w:rsidRDefault="003579D7" w:rsidP="003579D7">
      <w:pPr>
        <w:tabs>
          <w:tab w:val="left" w:pos="709"/>
        </w:tabs>
        <w:rPr>
          <w:rFonts w:ascii="Arial" w:hAnsi="Arial" w:cs="Arial"/>
          <w:sz w:val="22"/>
          <w:szCs w:val="22"/>
        </w:rPr>
      </w:pPr>
      <w:r>
        <w:rPr>
          <w:rFonts w:ascii="Arial" w:hAnsi="Arial" w:cs="Arial"/>
          <w:sz w:val="22"/>
          <w:szCs w:val="22"/>
        </w:rPr>
        <w:t>3.2</w:t>
      </w:r>
      <w:r>
        <w:rPr>
          <w:rFonts w:ascii="Arial" w:hAnsi="Arial" w:cs="Arial"/>
          <w:sz w:val="22"/>
          <w:szCs w:val="22"/>
        </w:rPr>
        <w:tab/>
      </w:r>
      <w:r w:rsidR="004F5AB7" w:rsidRPr="003579D7">
        <w:rPr>
          <w:rFonts w:ascii="Arial" w:hAnsi="Arial" w:cs="Arial"/>
          <w:sz w:val="22"/>
          <w:szCs w:val="22"/>
        </w:rPr>
        <w:t xml:space="preserve">The chairperson of the Finance, Audit &amp; Risk Committee shall be appointed by the </w:t>
      </w:r>
      <w:r>
        <w:rPr>
          <w:rFonts w:ascii="Arial" w:hAnsi="Arial" w:cs="Arial"/>
          <w:sz w:val="22"/>
          <w:szCs w:val="22"/>
        </w:rPr>
        <w:tab/>
      </w:r>
      <w:r w:rsidR="004F5AB7" w:rsidRPr="003579D7">
        <w:rPr>
          <w:rFonts w:ascii="Arial" w:hAnsi="Arial" w:cs="Arial"/>
          <w:sz w:val="22"/>
          <w:szCs w:val="22"/>
        </w:rPr>
        <w:t xml:space="preserve">Board and must be a non-executive Member of the Board. The Chairperson of the Board </w:t>
      </w:r>
      <w:r>
        <w:rPr>
          <w:rFonts w:ascii="Arial" w:hAnsi="Arial" w:cs="Arial"/>
          <w:sz w:val="22"/>
          <w:szCs w:val="22"/>
        </w:rPr>
        <w:tab/>
      </w:r>
      <w:r w:rsidR="004F5AB7" w:rsidRPr="003579D7">
        <w:rPr>
          <w:rFonts w:ascii="Arial" w:hAnsi="Arial" w:cs="Arial"/>
          <w:sz w:val="22"/>
          <w:szCs w:val="22"/>
        </w:rPr>
        <w:t xml:space="preserve">is not eligible to be the Chairperson or a member of the Committee. If the Chairperson is </w:t>
      </w:r>
      <w:r>
        <w:rPr>
          <w:rFonts w:ascii="Arial" w:hAnsi="Arial" w:cs="Arial"/>
          <w:sz w:val="22"/>
          <w:szCs w:val="22"/>
        </w:rPr>
        <w:tab/>
      </w:r>
      <w:r w:rsidR="004F5AB7" w:rsidRPr="003579D7">
        <w:rPr>
          <w:rFonts w:ascii="Arial" w:hAnsi="Arial" w:cs="Arial"/>
          <w:sz w:val="22"/>
          <w:szCs w:val="22"/>
        </w:rPr>
        <w:t xml:space="preserve">absent </w:t>
      </w:r>
      <w:r>
        <w:rPr>
          <w:rFonts w:ascii="Arial" w:hAnsi="Arial" w:cs="Arial"/>
          <w:sz w:val="22"/>
          <w:szCs w:val="22"/>
        </w:rPr>
        <w:tab/>
      </w:r>
      <w:r w:rsidR="004F5AB7" w:rsidRPr="003579D7">
        <w:rPr>
          <w:rFonts w:ascii="Arial" w:hAnsi="Arial" w:cs="Arial"/>
          <w:sz w:val="22"/>
          <w:szCs w:val="22"/>
        </w:rPr>
        <w:t xml:space="preserve">from a meeting and did not designate another member, the Chairperson for that </w:t>
      </w:r>
      <w:r>
        <w:rPr>
          <w:rFonts w:ascii="Arial" w:hAnsi="Arial" w:cs="Arial"/>
          <w:sz w:val="22"/>
          <w:szCs w:val="22"/>
        </w:rPr>
        <w:tab/>
      </w:r>
      <w:r w:rsidR="004F5AB7" w:rsidRPr="003579D7">
        <w:rPr>
          <w:rFonts w:ascii="Arial" w:hAnsi="Arial" w:cs="Arial"/>
          <w:sz w:val="22"/>
          <w:szCs w:val="22"/>
        </w:rPr>
        <w:t>meeting must be elected from among the members present at the meeting.</w:t>
      </w:r>
    </w:p>
    <w:p w:rsidR="004F5AB7" w:rsidRPr="000E4840" w:rsidRDefault="004F5AB7" w:rsidP="000E4840">
      <w:pPr>
        <w:tabs>
          <w:tab w:val="left" w:pos="709"/>
        </w:tabs>
        <w:rPr>
          <w:rFonts w:ascii="Arial" w:hAnsi="Arial" w:cs="Arial"/>
          <w:sz w:val="22"/>
          <w:szCs w:val="22"/>
        </w:rPr>
      </w:pPr>
    </w:p>
    <w:p w:rsidR="004F5AB7" w:rsidRPr="003579D7" w:rsidRDefault="003579D7" w:rsidP="003579D7">
      <w:pPr>
        <w:tabs>
          <w:tab w:val="left" w:pos="709"/>
        </w:tabs>
        <w:rPr>
          <w:rFonts w:ascii="Arial" w:hAnsi="Arial" w:cs="Arial"/>
          <w:sz w:val="22"/>
          <w:szCs w:val="22"/>
        </w:rPr>
      </w:pPr>
      <w:r>
        <w:rPr>
          <w:rFonts w:ascii="Arial" w:hAnsi="Arial" w:cs="Arial"/>
          <w:sz w:val="22"/>
          <w:szCs w:val="22"/>
        </w:rPr>
        <w:t>3.3</w:t>
      </w:r>
      <w:r>
        <w:rPr>
          <w:rFonts w:ascii="Arial" w:hAnsi="Arial" w:cs="Arial"/>
          <w:sz w:val="22"/>
          <w:szCs w:val="22"/>
        </w:rPr>
        <w:tab/>
      </w:r>
      <w:r w:rsidR="004F5AB7" w:rsidRPr="003579D7">
        <w:rPr>
          <w:rFonts w:ascii="Arial" w:hAnsi="Arial" w:cs="Arial"/>
          <w:sz w:val="22"/>
          <w:szCs w:val="22"/>
        </w:rPr>
        <w:t xml:space="preserve">The quorum of the Finance, Audit &amp; Risk Committee shall be two members. Individuals </w:t>
      </w:r>
      <w:r>
        <w:rPr>
          <w:rFonts w:ascii="Arial" w:hAnsi="Arial" w:cs="Arial"/>
          <w:sz w:val="22"/>
          <w:szCs w:val="22"/>
        </w:rPr>
        <w:tab/>
      </w:r>
      <w:r w:rsidR="004F5AB7" w:rsidRPr="003579D7">
        <w:rPr>
          <w:rFonts w:ascii="Arial" w:hAnsi="Arial" w:cs="Arial"/>
          <w:sz w:val="22"/>
          <w:szCs w:val="22"/>
        </w:rPr>
        <w:t xml:space="preserve">in attendance at Committee meetings by invitation may participate in discussions but do </w:t>
      </w:r>
      <w:r>
        <w:rPr>
          <w:rFonts w:ascii="Arial" w:hAnsi="Arial" w:cs="Arial"/>
          <w:sz w:val="22"/>
          <w:szCs w:val="22"/>
        </w:rPr>
        <w:tab/>
      </w:r>
      <w:r w:rsidR="004F5AB7" w:rsidRPr="003579D7">
        <w:rPr>
          <w:rFonts w:ascii="Arial" w:hAnsi="Arial" w:cs="Arial"/>
          <w:sz w:val="22"/>
          <w:szCs w:val="22"/>
        </w:rPr>
        <w:t>not form part of the quorum for the Committee meetings.</w:t>
      </w:r>
    </w:p>
    <w:p w:rsidR="004F5AB7" w:rsidRPr="000E4840" w:rsidRDefault="003579D7" w:rsidP="000E4840">
      <w:pPr>
        <w:tabs>
          <w:tab w:val="left" w:pos="709"/>
        </w:tabs>
        <w:rPr>
          <w:rFonts w:ascii="Arial" w:hAnsi="Arial" w:cs="Arial"/>
          <w:sz w:val="22"/>
          <w:szCs w:val="22"/>
        </w:rPr>
      </w:pPr>
      <w:r>
        <w:rPr>
          <w:rFonts w:ascii="Arial" w:hAnsi="Arial" w:cs="Arial"/>
          <w:sz w:val="22"/>
          <w:szCs w:val="22"/>
        </w:rPr>
        <w:tab/>
      </w:r>
    </w:p>
    <w:p w:rsidR="004F5AB7" w:rsidRPr="003579D7" w:rsidRDefault="003579D7" w:rsidP="003579D7">
      <w:pPr>
        <w:tabs>
          <w:tab w:val="left" w:pos="709"/>
        </w:tabs>
        <w:rPr>
          <w:rFonts w:ascii="Arial" w:hAnsi="Arial" w:cs="Arial"/>
          <w:sz w:val="22"/>
          <w:szCs w:val="22"/>
        </w:rPr>
      </w:pPr>
      <w:r>
        <w:rPr>
          <w:rFonts w:ascii="Arial" w:hAnsi="Arial" w:cs="Arial"/>
          <w:sz w:val="22"/>
          <w:szCs w:val="22"/>
        </w:rPr>
        <w:t>3.4</w:t>
      </w:r>
      <w:r>
        <w:rPr>
          <w:rFonts w:ascii="Arial" w:hAnsi="Arial" w:cs="Arial"/>
          <w:sz w:val="22"/>
          <w:szCs w:val="22"/>
        </w:rPr>
        <w:tab/>
      </w:r>
      <w:r w:rsidR="004F5AB7" w:rsidRPr="003579D7">
        <w:rPr>
          <w:rFonts w:ascii="Arial" w:hAnsi="Arial" w:cs="Arial"/>
          <w:sz w:val="22"/>
          <w:szCs w:val="22"/>
        </w:rPr>
        <w:t xml:space="preserve">The Board must fill vacancies on the Committee within 60 business days after the </w:t>
      </w:r>
      <w:r>
        <w:rPr>
          <w:rFonts w:ascii="Arial" w:hAnsi="Arial" w:cs="Arial"/>
          <w:sz w:val="22"/>
          <w:szCs w:val="22"/>
        </w:rPr>
        <w:tab/>
      </w:r>
      <w:r w:rsidR="004F5AB7" w:rsidRPr="003579D7">
        <w:rPr>
          <w:rFonts w:ascii="Arial" w:hAnsi="Arial" w:cs="Arial"/>
          <w:sz w:val="22"/>
          <w:szCs w:val="22"/>
        </w:rPr>
        <w:t>vacancy arises.</w:t>
      </w:r>
    </w:p>
    <w:p w:rsidR="004F5AB7" w:rsidRPr="000E4840" w:rsidRDefault="004F5AB7" w:rsidP="000E4840">
      <w:pPr>
        <w:tabs>
          <w:tab w:val="left" w:pos="709"/>
        </w:tabs>
        <w:rPr>
          <w:rFonts w:ascii="Arial" w:hAnsi="Arial" w:cs="Arial"/>
          <w:sz w:val="22"/>
          <w:szCs w:val="22"/>
        </w:rPr>
      </w:pPr>
    </w:p>
    <w:p w:rsidR="004F5AB7" w:rsidRPr="003579D7" w:rsidRDefault="003D3314" w:rsidP="003579D7">
      <w:pPr>
        <w:tabs>
          <w:tab w:val="left" w:pos="709"/>
        </w:tabs>
        <w:rPr>
          <w:rFonts w:ascii="Arial" w:hAnsi="Arial" w:cs="Arial"/>
          <w:sz w:val="22"/>
          <w:szCs w:val="22"/>
        </w:rPr>
      </w:pPr>
      <w:r>
        <w:rPr>
          <w:rFonts w:ascii="Arial" w:hAnsi="Arial" w:cs="Arial"/>
          <w:sz w:val="22"/>
          <w:szCs w:val="22"/>
        </w:rPr>
        <w:t>3</w:t>
      </w:r>
      <w:r w:rsidR="003579D7">
        <w:rPr>
          <w:rFonts w:ascii="Arial" w:hAnsi="Arial" w:cs="Arial"/>
          <w:sz w:val="22"/>
          <w:szCs w:val="22"/>
        </w:rPr>
        <w:t>.</w:t>
      </w:r>
      <w:r>
        <w:rPr>
          <w:rFonts w:ascii="Arial" w:hAnsi="Arial" w:cs="Arial"/>
          <w:sz w:val="22"/>
          <w:szCs w:val="22"/>
        </w:rPr>
        <w:t>5</w:t>
      </w:r>
      <w:r w:rsidR="003579D7">
        <w:rPr>
          <w:rFonts w:ascii="Arial" w:hAnsi="Arial" w:cs="Arial"/>
          <w:sz w:val="22"/>
          <w:szCs w:val="22"/>
        </w:rPr>
        <w:tab/>
      </w:r>
      <w:r w:rsidR="004F5AB7" w:rsidRPr="003579D7">
        <w:rPr>
          <w:rFonts w:ascii="Arial" w:hAnsi="Arial" w:cs="Arial"/>
          <w:sz w:val="22"/>
          <w:szCs w:val="22"/>
        </w:rPr>
        <w:t xml:space="preserve">The Committee members must keep up to date with developments affecting the required </w:t>
      </w:r>
      <w:r w:rsidR="003579D7">
        <w:rPr>
          <w:rFonts w:ascii="Arial" w:hAnsi="Arial" w:cs="Arial"/>
          <w:sz w:val="22"/>
          <w:szCs w:val="22"/>
        </w:rPr>
        <w:tab/>
      </w:r>
      <w:r w:rsidR="004F5AB7" w:rsidRPr="003579D7">
        <w:rPr>
          <w:rFonts w:ascii="Arial" w:hAnsi="Arial" w:cs="Arial"/>
          <w:sz w:val="22"/>
          <w:szCs w:val="22"/>
        </w:rPr>
        <w:t>skill- set.</w:t>
      </w:r>
    </w:p>
    <w:p w:rsidR="004F5AB7" w:rsidRPr="000E4840" w:rsidRDefault="004F5AB7" w:rsidP="000E4840">
      <w:pPr>
        <w:ind w:left="360"/>
        <w:rPr>
          <w:rFonts w:ascii="Arial" w:hAnsi="Arial" w:cs="Arial"/>
          <w:sz w:val="22"/>
          <w:szCs w:val="22"/>
        </w:rPr>
      </w:pPr>
    </w:p>
    <w:p w:rsidR="004F5AB7" w:rsidRDefault="004F5AB7" w:rsidP="000E4840">
      <w:pPr>
        <w:pStyle w:val="ListParagraph"/>
        <w:numPr>
          <w:ilvl w:val="3"/>
          <w:numId w:val="55"/>
        </w:numPr>
        <w:tabs>
          <w:tab w:val="left" w:pos="709"/>
        </w:tabs>
        <w:ind w:left="709" w:hanging="709"/>
        <w:rPr>
          <w:rFonts w:ascii="Arial" w:hAnsi="Arial" w:cs="Arial"/>
          <w:b/>
          <w:sz w:val="22"/>
          <w:szCs w:val="22"/>
        </w:rPr>
      </w:pPr>
      <w:r w:rsidRPr="009C3F0E">
        <w:rPr>
          <w:rFonts w:ascii="Arial" w:hAnsi="Arial" w:cs="Arial"/>
          <w:b/>
          <w:sz w:val="22"/>
          <w:szCs w:val="22"/>
        </w:rPr>
        <w:t>Meetings</w:t>
      </w:r>
    </w:p>
    <w:p w:rsidR="000E4840" w:rsidRPr="000E4840" w:rsidRDefault="000E4840" w:rsidP="000E4840">
      <w:pPr>
        <w:tabs>
          <w:tab w:val="left" w:pos="709"/>
        </w:tabs>
        <w:rPr>
          <w:rFonts w:ascii="Arial" w:hAnsi="Arial" w:cs="Arial"/>
          <w:b/>
          <w:sz w:val="22"/>
          <w:szCs w:val="22"/>
        </w:rPr>
      </w:pPr>
    </w:p>
    <w:p w:rsidR="004F5AB7" w:rsidRPr="003579D7" w:rsidRDefault="004F5AB7" w:rsidP="000E4840">
      <w:pPr>
        <w:ind w:left="709" w:hanging="709"/>
        <w:rPr>
          <w:rFonts w:ascii="Arial" w:hAnsi="Arial" w:cs="Arial"/>
          <w:b/>
          <w:i/>
          <w:sz w:val="22"/>
          <w:szCs w:val="22"/>
        </w:rPr>
      </w:pPr>
      <w:r w:rsidRPr="003579D7">
        <w:rPr>
          <w:rFonts w:ascii="Arial" w:hAnsi="Arial" w:cs="Arial"/>
          <w:b/>
          <w:i/>
          <w:sz w:val="22"/>
          <w:szCs w:val="22"/>
        </w:rPr>
        <w:t>Frequency &amp; Attendance</w:t>
      </w:r>
    </w:p>
    <w:p w:rsidR="000E4840" w:rsidRDefault="000E4840" w:rsidP="000E4840">
      <w:pPr>
        <w:rPr>
          <w:rFonts w:ascii="Arial" w:hAnsi="Arial" w:cs="Arial"/>
          <w:sz w:val="22"/>
          <w:szCs w:val="22"/>
        </w:rPr>
      </w:pPr>
    </w:p>
    <w:p w:rsidR="00702FE5" w:rsidRPr="00702FE5" w:rsidRDefault="000E4840" w:rsidP="00702FE5">
      <w:pPr>
        <w:tabs>
          <w:tab w:val="left" w:pos="709"/>
        </w:tabs>
        <w:ind w:left="709" w:hanging="709"/>
        <w:rPr>
          <w:rFonts w:ascii="Arial" w:hAnsi="Arial" w:cs="Arial"/>
          <w:sz w:val="22"/>
          <w:szCs w:val="22"/>
        </w:rPr>
      </w:pPr>
      <w:r w:rsidRPr="00702FE5">
        <w:rPr>
          <w:rFonts w:ascii="Arial" w:hAnsi="Arial" w:cs="Arial"/>
          <w:sz w:val="22"/>
          <w:szCs w:val="22"/>
        </w:rPr>
        <w:t>4.1</w:t>
      </w:r>
      <w:r w:rsidR="00702FE5" w:rsidRPr="00702FE5">
        <w:rPr>
          <w:rFonts w:ascii="Arial" w:hAnsi="Arial" w:cs="Arial"/>
          <w:sz w:val="22"/>
          <w:szCs w:val="22"/>
        </w:rPr>
        <w:t xml:space="preserve">  </w:t>
      </w:r>
      <w:r w:rsidR="00702FE5">
        <w:rPr>
          <w:rFonts w:ascii="Arial" w:hAnsi="Arial" w:cs="Arial"/>
          <w:sz w:val="22"/>
          <w:szCs w:val="22"/>
        </w:rPr>
        <w:tab/>
      </w:r>
      <w:r w:rsidR="004F5AB7" w:rsidRPr="00702FE5">
        <w:rPr>
          <w:rFonts w:ascii="Arial" w:hAnsi="Arial" w:cs="Arial"/>
          <w:sz w:val="22"/>
          <w:szCs w:val="22"/>
        </w:rPr>
        <w:t>Meetings shall be held not less than four times a year, at least two weeks before a Board Meeting.</w:t>
      </w:r>
    </w:p>
    <w:p w:rsidR="00702FE5" w:rsidRDefault="00702FE5" w:rsidP="00702FE5">
      <w:pPr>
        <w:tabs>
          <w:tab w:val="left" w:pos="709"/>
        </w:tabs>
        <w:ind w:left="709" w:hanging="709"/>
        <w:rPr>
          <w:rFonts w:ascii="Arial" w:hAnsi="Arial" w:cs="Arial"/>
          <w:sz w:val="22"/>
          <w:szCs w:val="22"/>
        </w:rPr>
      </w:pPr>
    </w:p>
    <w:p w:rsidR="004F5AB7" w:rsidRPr="00702FE5" w:rsidRDefault="00702FE5" w:rsidP="00702FE5">
      <w:pPr>
        <w:tabs>
          <w:tab w:val="left" w:pos="709"/>
        </w:tabs>
        <w:ind w:left="709" w:hanging="709"/>
        <w:rPr>
          <w:rFonts w:ascii="Arial" w:hAnsi="Arial" w:cs="Arial"/>
          <w:sz w:val="22"/>
          <w:szCs w:val="22"/>
        </w:rPr>
      </w:pPr>
      <w:r>
        <w:rPr>
          <w:rFonts w:ascii="Arial" w:hAnsi="Arial" w:cs="Arial"/>
          <w:sz w:val="22"/>
          <w:szCs w:val="22"/>
        </w:rPr>
        <w:t>4.2</w:t>
      </w:r>
      <w:r>
        <w:rPr>
          <w:rFonts w:ascii="Arial" w:hAnsi="Arial" w:cs="Arial"/>
          <w:sz w:val="22"/>
          <w:szCs w:val="22"/>
        </w:rPr>
        <w:tab/>
      </w:r>
      <w:r w:rsidR="004F5AB7" w:rsidRPr="00702FE5">
        <w:rPr>
          <w:rFonts w:ascii="Arial" w:hAnsi="Arial" w:cs="Arial"/>
          <w:sz w:val="22"/>
          <w:szCs w:val="22"/>
        </w:rPr>
        <w:t>The External Auditors, internal auditor or the CEO, with approval of the Chairperson, may request a meeting if they consider it necessary.</w:t>
      </w:r>
    </w:p>
    <w:p w:rsidR="004F5AB7" w:rsidRPr="009C3F0E" w:rsidRDefault="004F5AB7" w:rsidP="00702FE5">
      <w:pPr>
        <w:tabs>
          <w:tab w:val="left" w:pos="709"/>
        </w:tabs>
        <w:ind w:left="709" w:hanging="709"/>
        <w:rPr>
          <w:rFonts w:ascii="Arial" w:hAnsi="Arial" w:cs="Arial"/>
          <w:sz w:val="22"/>
          <w:szCs w:val="22"/>
        </w:rPr>
      </w:pPr>
    </w:p>
    <w:p w:rsidR="004F5AB7" w:rsidRPr="00702FE5" w:rsidRDefault="00702FE5" w:rsidP="00702FE5">
      <w:pPr>
        <w:tabs>
          <w:tab w:val="left" w:pos="709"/>
        </w:tabs>
        <w:ind w:left="709" w:hanging="709"/>
        <w:rPr>
          <w:rFonts w:ascii="Arial" w:hAnsi="Arial" w:cs="Arial"/>
          <w:sz w:val="22"/>
          <w:szCs w:val="22"/>
        </w:rPr>
      </w:pPr>
      <w:r>
        <w:rPr>
          <w:rFonts w:ascii="Arial" w:hAnsi="Arial" w:cs="Arial"/>
          <w:sz w:val="22"/>
          <w:szCs w:val="22"/>
        </w:rPr>
        <w:t>4.3</w:t>
      </w:r>
      <w:r>
        <w:rPr>
          <w:rFonts w:ascii="Arial" w:hAnsi="Arial" w:cs="Arial"/>
          <w:sz w:val="22"/>
          <w:szCs w:val="22"/>
        </w:rPr>
        <w:tab/>
      </w:r>
      <w:r w:rsidR="004F5AB7" w:rsidRPr="00702FE5">
        <w:rPr>
          <w:rFonts w:ascii="Arial" w:hAnsi="Arial" w:cs="Arial"/>
          <w:sz w:val="22"/>
          <w:szCs w:val="22"/>
        </w:rPr>
        <w:t>The General Manager Finance and Administration, and the Accountant should attend the meeting in a non-voting capacity.</w:t>
      </w:r>
    </w:p>
    <w:p w:rsidR="004F5AB7" w:rsidRPr="009C3F0E" w:rsidRDefault="004F5AB7" w:rsidP="00702FE5">
      <w:pPr>
        <w:tabs>
          <w:tab w:val="left" w:pos="709"/>
        </w:tabs>
        <w:ind w:left="709" w:hanging="709"/>
        <w:rPr>
          <w:rFonts w:ascii="Arial" w:hAnsi="Arial" w:cs="Arial"/>
          <w:sz w:val="22"/>
          <w:szCs w:val="22"/>
        </w:rPr>
      </w:pPr>
    </w:p>
    <w:p w:rsidR="004F5AB7" w:rsidRPr="00702FE5" w:rsidRDefault="00702FE5" w:rsidP="00702FE5">
      <w:pPr>
        <w:tabs>
          <w:tab w:val="left" w:pos="709"/>
        </w:tabs>
        <w:ind w:left="709" w:hanging="709"/>
        <w:rPr>
          <w:rFonts w:ascii="Arial" w:hAnsi="Arial" w:cs="Arial"/>
          <w:sz w:val="22"/>
          <w:szCs w:val="22"/>
        </w:rPr>
      </w:pPr>
      <w:r>
        <w:rPr>
          <w:rFonts w:ascii="Arial" w:hAnsi="Arial" w:cs="Arial"/>
          <w:sz w:val="22"/>
          <w:szCs w:val="22"/>
        </w:rPr>
        <w:t>4.4</w:t>
      </w:r>
      <w:r>
        <w:rPr>
          <w:rFonts w:ascii="Arial" w:hAnsi="Arial" w:cs="Arial"/>
          <w:sz w:val="22"/>
          <w:szCs w:val="22"/>
        </w:rPr>
        <w:tab/>
      </w:r>
      <w:r w:rsidR="004F5AB7" w:rsidRPr="00702FE5">
        <w:rPr>
          <w:rFonts w:ascii="Arial" w:hAnsi="Arial" w:cs="Arial"/>
          <w:sz w:val="22"/>
          <w:szCs w:val="22"/>
        </w:rPr>
        <w:t>At least once a year, the Committee shall meet with the External Auditors with no other Board Members or staff present.  Similarly, at least once a year, the Committee may meet with the Accountant or internal auditor with no other ECB Board Members or staff present.</w:t>
      </w:r>
    </w:p>
    <w:p w:rsidR="004F5AB7" w:rsidRPr="009C3F0E" w:rsidRDefault="004F5AB7" w:rsidP="00702FE5">
      <w:pPr>
        <w:tabs>
          <w:tab w:val="left" w:pos="709"/>
        </w:tabs>
        <w:ind w:left="709" w:hanging="709"/>
        <w:rPr>
          <w:rFonts w:ascii="Arial" w:hAnsi="Arial" w:cs="Arial"/>
          <w:sz w:val="22"/>
          <w:szCs w:val="22"/>
        </w:rPr>
      </w:pPr>
    </w:p>
    <w:p w:rsidR="004F5AB7" w:rsidRPr="00702FE5" w:rsidRDefault="00702FE5" w:rsidP="00702FE5">
      <w:pPr>
        <w:tabs>
          <w:tab w:val="left" w:pos="709"/>
        </w:tabs>
        <w:ind w:left="709" w:hanging="709"/>
        <w:rPr>
          <w:rFonts w:ascii="Arial" w:hAnsi="Arial" w:cs="Arial"/>
          <w:sz w:val="22"/>
          <w:szCs w:val="22"/>
        </w:rPr>
      </w:pPr>
      <w:r>
        <w:rPr>
          <w:rFonts w:ascii="Arial" w:hAnsi="Arial" w:cs="Arial"/>
          <w:sz w:val="22"/>
          <w:szCs w:val="22"/>
        </w:rPr>
        <w:t>4.5</w:t>
      </w:r>
      <w:r>
        <w:rPr>
          <w:rFonts w:ascii="Arial" w:hAnsi="Arial" w:cs="Arial"/>
          <w:sz w:val="22"/>
          <w:szCs w:val="22"/>
        </w:rPr>
        <w:tab/>
      </w:r>
      <w:r w:rsidR="004F5AB7" w:rsidRPr="00702FE5">
        <w:rPr>
          <w:rFonts w:ascii="Arial" w:hAnsi="Arial" w:cs="Arial"/>
          <w:sz w:val="22"/>
          <w:szCs w:val="22"/>
        </w:rPr>
        <w:t>The Board Secretary shall be the Secretary of the Finance &amp; Audit &amp; Risk Committee.</w:t>
      </w:r>
    </w:p>
    <w:p w:rsidR="004F5AB7" w:rsidRPr="009C3F0E" w:rsidRDefault="004F5AB7" w:rsidP="00702FE5">
      <w:pPr>
        <w:tabs>
          <w:tab w:val="left" w:pos="709"/>
        </w:tabs>
        <w:ind w:left="709" w:hanging="709"/>
        <w:rPr>
          <w:rFonts w:ascii="Arial" w:hAnsi="Arial" w:cs="Arial"/>
          <w:sz w:val="22"/>
          <w:szCs w:val="22"/>
        </w:rPr>
      </w:pPr>
    </w:p>
    <w:p w:rsidR="004F5AB7" w:rsidRPr="00702FE5" w:rsidRDefault="00702FE5" w:rsidP="00702FE5">
      <w:pPr>
        <w:tabs>
          <w:tab w:val="left" w:pos="709"/>
        </w:tabs>
        <w:ind w:left="709" w:hanging="709"/>
        <w:rPr>
          <w:rFonts w:ascii="Arial" w:hAnsi="Arial" w:cs="Arial"/>
          <w:sz w:val="22"/>
          <w:szCs w:val="22"/>
        </w:rPr>
      </w:pPr>
      <w:r>
        <w:rPr>
          <w:rFonts w:ascii="Arial" w:hAnsi="Arial" w:cs="Arial"/>
          <w:sz w:val="22"/>
          <w:szCs w:val="22"/>
        </w:rPr>
        <w:t>4.6</w:t>
      </w:r>
      <w:r>
        <w:rPr>
          <w:rFonts w:ascii="Arial" w:hAnsi="Arial" w:cs="Arial"/>
          <w:sz w:val="22"/>
          <w:szCs w:val="22"/>
        </w:rPr>
        <w:tab/>
      </w:r>
      <w:r w:rsidR="004F5AB7" w:rsidRPr="00702FE5">
        <w:rPr>
          <w:rFonts w:ascii="Arial" w:hAnsi="Arial" w:cs="Arial"/>
          <w:sz w:val="22"/>
          <w:szCs w:val="22"/>
        </w:rPr>
        <w:t xml:space="preserve">The detailed agendas (together with the supporting documentation) must be circulated to all Board Members at least one week prior to each meeting. Notice in writing shall be given to all members of the Committee and other interested persons at least 10 working days prior to the date of such meeting. Finance, Audit &amp; Risk Committee members must </w:t>
      </w:r>
      <w:r w:rsidR="004F5AB7" w:rsidRPr="00702FE5">
        <w:rPr>
          <w:rFonts w:ascii="Arial" w:hAnsi="Arial" w:cs="Arial"/>
          <w:sz w:val="22"/>
          <w:szCs w:val="22"/>
        </w:rPr>
        <w:lastRenderedPageBreak/>
        <w:t>be fully prepared for Committee meetings in order to provide appropriate and constructive input on matters discussed.</w:t>
      </w:r>
    </w:p>
    <w:p w:rsidR="004F5AB7" w:rsidRPr="009C3F0E" w:rsidRDefault="004F5AB7" w:rsidP="00702FE5">
      <w:pPr>
        <w:pStyle w:val="ListParagraph"/>
        <w:tabs>
          <w:tab w:val="left" w:pos="709"/>
        </w:tabs>
        <w:ind w:left="709" w:hanging="709"/>
        <w:rPr>
          <w:rFonts w:ascii="Arial" w:hAnsi="Arial" w:cs="Arial"/>
          <w:sz w:val="22"/>
          <w:szCs w:val="22"/>
        </w:rPr>
      </w:pPr>
    </w:p>
    <w:p w:rsidR="004F5AB7" w:rsidRPr="00702FE5" w:rsidRDefault="00702FE5" w:rsidP="00702FE5">
      <w:pPr>
        <w:tabs>
          <w:tab w:val="left" w:pos="709"/>
        </w:tabs>
        <w:ind w:left="709" w:hanging="709"/>
        <w:rPr>
          <w:rFonts w:ascii="Arial" w:hAnsi="Arial" w:cs="Arial"/>
          <w:sz w:val="22"/>
          <w:szCs w:val="22"/>
        </w:rPr>
      </w:pPr>
      <w:r>
        <w:rPr>
          <w:rFonts w:ascii="Arial" w:hAnsi="Arial" w:cs="Arial"/>
          <w:sz w:val="22"/>
          <w:szCs w:val="22"/>
        </w:rPr>
        <w:t>4.7</w:t>
      </w:r>
      <w:r>
        <w:rPr>
          <w:rFonts w:ascii="Arial" w:hAnsi="Arial" w:cs="Arial"/>
          <w:sz w:val="22"/>
          <w:szCs w:val="22"/>
        </w:rPr>
        <w:tab/>
      </w:r>
      <w:r w:rsidR="004F5AB7" w:rsidRPr="00702FE5">
        <w:rPr>
          <w:rFonts w:ascii="Arial" w:hAnsi="Arial" w:cs="Arial"/>
          <w:sz w:val="22"/>
          <w:szCs w:val="22"/>
        </w:rPr>
        <w:t>If the nominated Chairperson of the Committee is absent from a meeting, the members present must elect one of the members present to act as Chairperson.</w:t>
      </w:r>
    </w:p>
    <w:p w:rsidR="004F5AB7" w:rsidRPr="009C3F0E" w:rsidRDefault="004F5AB7" w:rsidP="00702FE5">
      <w:pPr>
        <w:tabs>
          <w:tab w:val="left" w:pos="709"/>
        </w:tabs>
        <w:ind w:left="709" w:hanging="709"/>
        <w:rPr>
          <w:rFonts w:ascii="Arial" w:hAnsi="Arial" w:cs="Arial"/>
          <w:sz w:val="22"/>
          <w:szCs w:val="22"/>
        </w:rPr>
      </w:pPr>
    </w:p>
    <w:p w:rsidR="004F5AB7" w:rsidRPr="00702FE5" w:rsidRDefault="003D3314" w:rsidP="00702FE5">
      <w:pPr>
        <w:pStyle w:val="ListParagraph"/>
        <w:numPr>
          <w:ilvl w:val="1"/>
          <w:numId w:val="63"/>
        </w:numPr>
        <w:tabs>
          <w:tab w:val="left" w:pos="709"/>
        </w:tabs>
        <w:rPr>
          <w:rFonts w:ascii="Arial" w:hAnsi="Arial" w:cs="Arial"/>
          <w:sz w:val="22"/>
          <w:szCs w:val="22"/>
        </w:rPr>
      </w:pPr>
      <w:r>
        <w:rPr>
          <w:rFonts w:ascii="Arial" w:hAnsi="Arial" w:cs="Arial"/>
          <w:sz w:val="22"/>
          <w:szCs w:val="22"/>
        </w:rPr>
        <w:tab/>
      </w:r>
      <w:r w:rsidR="004F5AB7" w:rsidRPr="00702FE5">
        <w:rPr>
          <w:rFonts w:ascii="Arial" w:hAnsi="Arial" w:cs="Arial"/>
          <w:sz w:val="22"/>
          <w:szCs w:val="22"/>
        </w:rPr>
        <w:t xml:space="preserve">Minutes of the meetings of the Finance, Audit &amp; Risk Committee must be completed </w:t>
      </w:r>
      <w:r>
        <w:rPr>
          <w:rFonts w:ascii="Arial" w:hAnsi="Arial" w:cs="Arial"/>
          <w:sz w:val="22"/>
          <w:szCs w:val="22"/>
        </w:rPr>
        <w:tab/>
      </w:r>
      <w:r w:rsidR="004F5AB7" w:rsidRPr="00702FE5">
        <w:rPr>
          <w:rFonts w:ascii="Arial" w:hAnsi="Arial" w:cs="Arial"/>
          <w:sz w:val="22"/>
          <w:szCs w:val="22"/>
        </w:rPr>
        <w:t xml:space="preserve">within one week after the meetings and circulated to the Chairperson and members of </w:t>
      </w:r>
      <w:r>
        <w:rPr>
          <w:rFonts w:ascii="Arial" w:hAnsi="Arial" w:cs="Arial"/>
          <w:sz w:val="22"/>
          <w:szCs w:val="22"/>
        </w:rPr>
        <w:tab/>
      </w:r>
      <w:r w:rsidR="004F5AB7" w:rsidRPr="00702FE5">
        <w:rPr>
          <w:rFonts w:ascii="Arial" w:hAnsi="Arial" w:cs="Arial"/>
          <w:sz w:val="22"/>
          <w:szCs w:val="22"/>
        </w:rPr>
        <w:t xml:space="preserve">the Finance, Audit &amp; Risk Committee. The minutes must be formally approved by the </w:t>
      </w:r>
      <w:r>
        <w:rPr>
          <w:rFonts w:ascii="Arial" w:hAnsi="Arial" w:cs="Arial"/>
          <w:sz w:val="22"/>
          <w:szCs w:val="22"/>
        </w:rPr>
        <w:tab/>
      </w:r>
      <w:r w:rsidR="004F5AB7" w:rsidRPr="00702FE5">
        <w:rPr>
          <w:rFonts w:ascii="Arial" w:hAnsi="Arial" w:cs="Arial"/>
          <w:sz w:val="22"/>
          <w:szCs w:val="22"/>
        </w:rPr>
        <w:t xml:space="preserve">Finance, Audit &amp; Risk Committee at its next scheduled meeting. Once approved, </w:t>
      </w:r>
      <w:r>
        <w:rPr>
          <w:rFonts w:ascii="Arial" w:hAnsi="Arial" w:cs="Arial"/>
          <w:sz w:val="22"/>
          <w:szCs w:val="22"/>
        </w:rPr>
        <w:tab/>
      </w:r>
      <w:r w:rsidR="004F5AB7" w:rsidRPr="00702FE5">
        <w:rPr>
          <w:rFonts w:ascii="Arial" w:hAnsi="Arial" w:cs="Arial"/>
          <w:sz w:val="22"/>
          <w:szCs w:val="22"/>
        </w:rPr>
        <w:t>minutes should be circulated to all other members of the board.</w:t>
      </w:r>
    </w:p>
    <w:p w:rsidR="004F5AB7" w:rsidRPr="009C3F0E" w:rsidRDefault="004F5AB7" w:rsidP="000E4840">
      <w:pPr>
        <w:ind w:left="709" w:hanging="709"/>
        <w:rPr>
          <w:rFonts w:ascii="Arial" w:hAnsi="Arial" w:cs="Arial"/>
          <w:sz w:val="22"/>
          <w:szCs w:val="22"/>
        </w:rPr>
      </w:pPr>
    </w:p>
    <w:p w:rsidR="004F5AB7" w:rsidRPr="000E4840" w:rsidRDefault="004F5AB7" w:rsidP="000E4840">
      <w:pPr>
        <w:pStyle w:val="ListParagraph"/>
        <w:numPr>
          <w:ilvl w:val="3"/>
          <w:numId w:val="55"/>
        </w:numPr>
        <w:tabs>
          <w:tab w:val="left" w:pos="709"/>
        </w:tabs>
        <w:ind w:left="709" w:hanging="709"/>
        <w:rPr>
          <w:rFonts w:ascii="Arial" w:hAnsi="Arial" w:cs="Arial"/>
          <w:b/>
          <w:sz w:val="22"/>
          <w:szCs w:val="22"/>
        </w:rPr>
      </w:pPr>
      <w:r w:rsidRPr="000E4840">
        <w:rPr>
          <w:rFonts w:ascii="Arial" w:hAnsi="Arial" w:cs="Arial"/>
          <w:b/>
          <w:sz w:val="22"/>
          <w:szCs w:val="22"/>
        </w:rPr>
        <w:t xml:space="preserve">Authority </w:t>
      </w:r>
    </w:p>
    <w:p w:rsidR="004F5AB7" w:rsidRPr="009C3F0E" w:rsidRDefault="004F5AB7" w:rsidP="000E4840">
      <w:pPr>
        <w:ind w:left="709" w:hanging="709"/>
        <w:rPr>
          <w:rFonts w:ascii="Arial" w:hAnsi="Arial" w:cs="Arial"/>
          <w:sz w:val="22"/>
          <w:szCs w:val="22"/>
        </w:rPr>
      </w:pPr>
    </w:p>
    <w:p w:rsidR="004F5AB7" w:rsidRPr="009C3F0E" w:rsidRDefault="00702FE5" w:rsidP="00702FE5">
      <w:pPr>
        <w:rPr>
          <w:rFonts w:ascii="Arial" w:hAnsi="Arial" w:cs="Arial"/>
          <w:sz w:val="22"/>
          <w:szCs w:val="22"/>
        </w:rPr>
      </w:pPr>
      <w:r>
        <w:rPr>
          <w:rFonts w:ascii="Arial" w:hAnsi="Arial" w:cs="Arial"/>
          <w:sz w:val="22"/>
          <w:szCs w:val="22"/>
        </w:rPr>
        <w:t>5.1</w:t>
      </w:r>
      <w:r>
        <w:rPr>
          <w:rFonts w:ascii="Arial" w:hAnsi="Arial" w:cs="Arial"/>
          <w:sz w:val="22"/>
          <w:szCs w:val="22"/>
        </w:rPr>
        <w:tab/>
      </w:r>
      <w:r w:rsidR="004F5AB7" w:rsidRPr="009C3F0E">
        <w:rPr>
          <w:rFonts w:ascii="Arial" w:hAnsi="Arial" w:cs="Arial"/>
          <w:sz w:val="22"/>
          <w:szCs w:val="22"/>
        </w:rPr>
        <w:t>The Finance, Audit &amp; Risk Committee is authorized by the Board to:</w:t>
      </w:r>
    </w:p>
    <w:p w:rsidR="004F5AB7" w:rsidRPr="009C3F0E" w:rsidRDefault="004F5AB7" w:rsidP="000E4840">
      <w:pPr>
        <w:ind w:left="709" w:hanging="709"/>
        <w:rPr>
          <w:rFonts w:ascii="Arial" w:hAnsi="Arial" w:cs="Arial"/>
          <w:sz w:val="22"/>
          <w:szCs w:val="22"/>
        </w:rPr>
      </w:pPr>
    </w:p>
    <w:p w:rsidR="004F5AB7" w:rsidRPr="009C3F0E" w:rsidRDefault="004F5AB7" w:rsidP="00702FE5">
      <w:pPr>
        <w:numPr>
          <w:ilvl w:val="0"/>
          <w:numId w:val="9"/>
        </w:numPr>
        <w:tabs>
          <w:tab w:val="num" w:pos="1134"/>
        </w:tabs>
        <w:ind w:left="1134" w:hanging="425"/>
        <w:rPr>
          <w:rFonts w:ascii="Arial" w:hAnsi="Arial" w:cs="Arial"/>
          <w:sz w:val="22"/>
          <w:szCs w:val="22"/>
        </w:rPr>
      </w:pPr>
      <w:r w:rsidRPr="009C3F0E">
        <w:rPr>
          <w:rFonts w:ascii="Arial" w:hAnsi="Arial" w:cs="Arial"/>
          <w:sz w:val="22"/>
          <w:szCs w:val="22"/>
        </w:rPr>
        <w:t xml:space="preserve">Investigate any activity within its terms of reference, </w:t>
      </w:r>
    </w:p>
    <w:p w:rsidR="004F5AB7" w:rsidRPr="009C3F0E" w:rsidRDefault="004F5AB7" w:rsidP="00702FE5">
      <w:pPr>
        <w:numPr>
          <w:ilvl w:val="0"/>
          <w:numId w:val="9"/>
        </w:numPr>
        <w:tabs>
          <w:tab w:val="num" w:pos="1134"/>
        </w:tabs>
        <w:ind w:left="1134" w:hanging="425"/>
        <w:rPr>
          <w:rFonts w:ascii="Arial" w:hAnsi="Arial" w:cs="Arial"/>
          <w:sz w:val="22"/>
          <w:szCs w:val="22"/>
        </w:rPr>
      </w:pPr>
      <w:r w:rsidRPr="009C3F0E">
        <w:rPr>
          <w:rFonts w:ascii="Arial" w:hAnsi="Arial" w:cs="Arial"/>
          <w:sz w:val="22"/>
          <w:szCs w:val="22"/>
        </w:rPr>
        <w:t>Seek any information it requires from any employee in order to perform its duties;</w:t>
      </w:r>
    </w:p>
    <w:p w:rsidR="004F5AB7" w:rsidRPr="009C3F0E" w:rsidRDefault="004F5AB7" w:rsidP="00702FE5">
      <w:pPr>
        <w:numPr>
          <w:ilvl w:val="0"/>
          <w:numId w:val="9"/>
        </w:numPr>
        <w:tabs>
          <w:tab w:val="num" w:pos="1134"/>
        </w:tabs>
        <w:ind w:left="1134" w:hanging="425"/>
        <w:rPr>
          <w:rFonts w:ascii="Arial" w:hAnsi="Arial" w:cs="Arial"/>
          <w:sz w:val="22"/>
          <w:szCs w:val="22"/>
        </w:rPr>
      </w:pPr>
      <w:r w:rsidRPr="009C3F0E">
        <w:rPr>
          <w:rFonts w:ascii="Arial" w:hAnsi="Arial" w:cs="Arial"/>
          <w:sz w:val="22"/>
          <w:szCs w:val="22"/>
        </w:rPr>
        <w:t xml:space="preserve">Obtain outside legal and/or other independent professional advice within the Committee’s approved budget allocation,  </w:t>
      </w:r>
    </w:p>
    <w:p w:rsidR="004F5AB7" w:rsidRPr="009C3F0E" w:rsidRDefault="004F5AB7" w:rsidP="00702FE5">
      <w:pPr>
        <w:numPr>
          <w:ilvl w:val="0"/>
          <w:numId w:val="9"/>
        </w:numPr>
        <w:tabs>
          <w:tab w:val="num" w:pos="1134"/>
        </w:tabs>
        <w:ind w:left="1134" w:hanging="425"/>
        <w:rPr>
          <w:rFonts w:ascii="Arial" w:hAnsi="Arial" w:cs="Arial"/>
          <w:sz w:val="22"/>
          <w:szCs w:val="22"/>
        </w:rPr>
      </w:pPr>
      <w:r w:rsidRPr="009C3F0E">
        <w:rPr>
          <w:rFonts w:ascii="Arial" w:hAnsi="Arial" w:cs="Arial"/>
          <w:sz w:val="22"/>
          <w:szCs w:val="22"/>
        </w:rPr>
        <w:t>Secure the attendance of outside stakeholders with relevant experience and expertise if it considers it necessary; and</w:t>
      </w:r>
    </w:p>
    <w:p w:rsidR="004F5AB7" w:rsidRPr="009C3F0E" w:rsidRDefault="004F5AB7" w:rsidP="00702FE5">
      <w:pPr>
        <w:numPr>
          <w:ilvl w:val="0"/>
          <w:numId w:val="9"/>
        </w:numPr>
        <w:tabs>
          <w:tab w:val="num" w:pos="1134"/>
        </w:tabs>
        <w:ind w:left="1134" w:hanging="425"/>
        <w:rPr>
          <w:rFonts w:ascii="Arial" w:hAnsi="Arial" w:cs="Arial"/>
          <w:sz w:val="22"/>
          <w:szCs w:val="22"/>
        </w:rPr>
      </w:pPr>
      <w:r w:rsidRPr="009C3F0E">
        <w:rPr>
          <w:rFonts w:ascii="Arial" w:hAnsi="Arial" w:cs="Arial"/>
          <w:sz w:val="22"/>
          <w:szCs w:val="22"/>
        </w:rPr>
        <w:t>To call any employee to be questioned at a meeting of the committee as and when required to assist the Committee with the execution of its duties and responsibilities.</w:t>
      </w:r>
    </w:p>
    <w:p w:rsidR="004F5AB7" w:rsidRPr="009C3F0E" w:rsidRDefault="004F5AB7" w:rsidP="000E4840">
      <w:pPr>
        <w:ind w:left="709" w:hanging="709"/>
        <w:rPr>
          <w:rFonts w:ascii="Arial" w:hAnsi="Arial" w:cs="Arial"/>
          <w:sz w:val="22"/>
          <w:szCs w:val="22"/>
        </w:rPr>
      </w:pPr>
    </w:p>
    <w:p w:rsidR="004F5AB7" w:rsidRDefault="004F5AB7" w:rsidP="000E4840">
      <w:pPr>
        <w:pStyle w:val="ListParagraph"/>
        <w:numPr>
          <w:ilvl w:val="3"/>
          <w:numId w:val="55"/>
        </w:numPr>
        <w:tabs>
          <w:tab w:val="left" w:pos="709"/>
        </w:tabs>
        <w:ind w:left="709" w:hanging="709"/>
        <w:rPr>
          <w:rFonts w:ascii="Arial" w:hAnsi="Arial" w:cs="Arial"/>
          <w:b/>
          <w:sz w:val="22"/>
          <w:szCs w:val="22"/>
        </w:rPr>
      </w:pPr>
      <w:r w:rsidRPr="000E4840">
        <w:rPr>
          <w:rFonts w:ascii="Arial" w:hAnsi="Arial" w:cs="Arial"/>
          <w:b/>
          <w:sz w:val="22"/>
          <w:szCs w:val="22"/>
        </w:rPr>
        <w:t>Duties/Responsibilities</w:t>
      </w:r>
    </w:p>
    <w:p w:rsidR="00702FE5" w:rsidRPr="00702FE5" w:rsidRDefault="00702FE5" w:rsidP="00702FE5">
      <w:pPr>
        <w:tabs>
          <w:tab w:val="left" w:pos="709"/>
        </w:tabs>
        <w:rPr>
          <w:rFonts w:ascii="Arial" w:hAnsi="Arial" w:cs="Arial"/>
          <w:b/>
          <w:sz w:val="22"/>
          <w:szCs w:val="22"/>
        </w:rPr>
      </w:pPr>
    </w:p>
    <w:p w:rsidR="004F5AB7" w:rsidRPr="009C3F0E" w:rsidRDefault="003D3314" w:rsidP="003D3314">
      <w:pPr>
        <w:rPr>
          <w:rFonts w:ascii="Arial" w:hAnsi="Arial" w:cs="Arial"/>
          <w:sz w:val="22"/>
          <w:szCs w:val="22"/>
        </w:rPr>
      </w:pPr>
      <w:r>
        <w:rPr>
          <w:rFonts w:ascii="Arial" w:hAnsi="Arial" w:cs="Arial"/>
          <w:sz w:val="22"/>
          <w:szCs w:val="22"/>
        </w:rPr>
        <w:t>6.1</w:t>
      </w:r>
      <w:r>
        <w:rPr>
          <w:rFonts w:ascii="Arial" w:hAnsi="Arial" w:cs="Arial"/>
          <w:sz w:val="22"/>
          <w:szCs w:val="22"/>
        </w:rPr>
        <w:tab/>
      </w:r>
      <w:r w:rsidR="004F5AB7" w:rsidRPr="009C3F0E">
        <w:rPr>
          <w:rFonts w:ascii="Arial" w:hAnsi="Arial" w:cs="Arial"/>
          <w:sz w:val="22"/>
          <w:szCs w:val="22"/>
        </w:rPr>
        <w:t>The duties/responsibilities of the Finance, Audit &amp; Risk Committee shall be:</w:t>
      </w:r>
    </w:p>
    <w:p w:rsidR="004F5AB7" w:rsidRPr="009C3F0E" w:rsidRDefault="004F5AB7" w:rsidP="000E4840">
      <w:pPr>
        <w:ind w:left="709" w:hanging="709"/>
        <w:rPr>
          <w:rFonts w:ascii="Arial" w:hAnsi="Arial" w:cs="Arial"/>
          <w:b/>
          <w:sz w:val="22"/>
          <w:szCs w:val="22"/>
        </w:rPr>
      </w:pPr>
    </w:p>
    <w:p w:rsidR="004F5AB7" w:rsidRPr="00702FE5" w:rsidRDefault="004F5AB7" w:rsidP="000E4840">
      <w:pPr>
        <w:ind w:left="709" w:hanging="709"/>
        <w:rPr>
          <w:rFonts w:ascii="Arial" w:hAnsi="Arial" w:cs="Arial"/>
          <w:b/>
          <w:i/>
          <w:sz w:val="22"/>
          <w:szCs w:val="22"/>
        </w:rPr>
      </w:pPr>
      <w:r w:rsidRPr="00702FE5">
        <w:rPr>
          <w:rFonts w:ascii="Arial" w:hAnsi="Arial" w:cs="Arial"/>
          <w:b/>
          <w:i/>
          <w:sz w:val="22"/>
          <w:szCs w:val="22"/>
        </w:rPr>
        <w:t>Financial Reporting</w:t>
      </w:r>
    </w:p>
    <w:p w:rsidR="004F5AB7" w:rsidRPr="00702FE5" w:rsidRDefault="004F5AB7" w:rsidP="000E4840">
      <w:pPr>
        <w:ind w:left="709" w:hanging="709"/>
        <w:rPr>
          <w:rFonts w:ascii="Arial" w:hAnsi="Arial" w:cs="Arial"/>
          <w:b/>
          <w:i/>
          <w:sz w:val="22"/>
          <w:szCs w:val="22"/>
        </w:rPr>
      </w:pPr>
      <w:r w:rsidRPr="00702FE5">
        <w:rPr>
          <w:rFonts w:ascii="Arial" w:hAnsi="Arial" w:cs="Arial"/>
          <w:b/>
          <w:i/>
          <w:sz w:val="22"/>
          <w:szCs w:val="22"/>
        </w:rPr>
        <w:t>The Committee is responsible to:</w:t>
      </w:r>
    </w:p>
    <w:p w:rsidR="00702FE5" w:rsidRPr="009C3F0E" w:rsidRDefault="00702FE5" w:rsidP="000E4840">
      <w:pPr>
        <w:ind w:left="709" w:hanging="709"/>
        <w:rPr>
          <w:rFonts w:ascii="Arial" w:hAnsi="Arial" w:cs="Arial"/>
          <w:b/>
          <w:sz w:val="22"/>
          <w:szCs w:val="22"/>
        </w:rPr>
      </w:pPr>
    </w:p>
    <w:p w:rsidR="004F5AB7" w:rsidRPr="009C3F0E" w:rsidRDefault="003D3314" w:rsidP="003D3314">
      <w:pPr>
        <w:rPr>
          <w:rFonts w:ascii="Arial" w:hAnsi="Arial" w:cs="Arial"/>
          <w:sz w:val="22"/>
          <w:szCs w:val="22"/>
        </w:rPr>
      </w:pPr>
      <w:r>
        <w:rPr>
          <w:rFonts w:ascii="Arial" w:hAnsi="Arial" w:cs="Arial"/>
          <w:sz w:val="22"/>
          <w:szCs w:val="22"/>
        </w:rPr>
        <w:t>6.1.1</w:t>
      </w:r>
      <w:r>
        <w:rPr>
          <w:rFonts w:ascii="Arial" w:hAnsi="Arial" w:cs="Arial"/>
          <w:sz w:val="22"/>
          <w:szCs w:val="22"/>
        </w:rPr>
        <w:tab/>
      </w:r>
      <w:r w:rsidR="00DE7B05" w:rsidRPr="009C3F0E">
        <w:rPr>
          <w:rFonts w:ascii="Arial" w:hAnsi="Arial" w:cs="Arial"/>
          <w:sz w:val="22"/>
          <w:szCs w:val="22"/>
        </w:rPr>
        <w:t>Oversee</w:t>
      </w:r>
      <w:r w:rsidR="004F5AB7" w:rsidRPr="009C3F0E">
        <w:rPr>
          <w:rFonts w:ascii="Arial" w:hAnsi="Arial" w:cs="Arial"/>
          <w:sz w:val="22"/>
          <w:szCs w:val="22"/>
        </w:rPr>
        <w:t xml:space="preserve"> financial reporting risks, fraud and IT risks as it relates to financial reporting;</w:t>
      </w:r>
    </w:p>
    <w:p w:rsidR="004F5AB7" w:rsidRPr="009C3F0E" w:rsidRDefault="00DE7B05" w:rsidP="00DE7B05">
      <w:pPr>
        <w:pStyle w:val="Default"/>
        <w:rPr>
          <w:rFonts w:ascii="Arial" w:hAnsi="Arial" w:cs="Arial"/>
          <w:sz w:val="22"/>
          <w:szCs w:val="22"/>
        </w:rPr>
      </w:pPr>
      <w:r>
        <w:rPr>
          <w:rFonts w:ascii="Arial" w:hAnsi="Arial" w:cs="Arial"/>
          <w:sz w:val="22"/>
          <w:szCs w:val="22"/>
        </w:rPr>
        <w:t>6.1.2</w:t>
      </w:r>
      <w:r>
        <w:rPr>
          <w:rFonts w:ascii="Arial" w:hAnsi="Arial" w:cs="Arial"/>
          <w:sz w:val="22"/>
          <w:szCs w:val="22"/>
        </w:rPr>
        <w:tab/>
        <w:t>M</w:t>
      </w:r>
      <w:r w:rsidR="004F5AB7" w:rsidRPr="009C3F0E">
        <w:rPr>
          <w:rFonts w:ascii="Arial" w:hAnsi="Arial" w:cs="Arial"/>
          <w:sz w:val="22"/>
          <w:szCs w:val="22"/>
        </w:rPr>
        <w:t xml:space="preserve">onitor the integrity of the financial statements of the company, including its annual and </w:t>
      </w:r>
      <w:r>
        <w:rPr>
          <w:rFonts w:ascii="Arial" w:hAnsi="Arial" w:cs="Arial"/>
          <w:sz w:val="22"/>
          <w:szCs w:val="22"/>
        </w:rPr>
        <w:tab/>
      </w:r>
      <w:r w:rsidR="004F5AB7" w:rsidRPr="009C3F0E">
        <w:rPr>
          <w:rFonts w:ascii="Arial" w:hAnsi="Arial" w:cs="Arial"/>
          <w:sz w:val="22"/>
          <w:szCs w:val="22"/>
        </w:rPr>
        <w:t xml:space="preserve">half-yearly reports, interim management statements, and any other formal </w:t>
      </w:r>
      <w:r>
        <w:rPr>
          <w:rFonts w:ascii="Arial" w:hAnsi="Arial" w:cs="Arial"/>
          <w:sz w:val="22"/>
          <w:szCs w:val="22"/>
        </w:rPr>
        <w:tab/>
      </w:r>
      <w:r w:rsidR="004F5AB7" w:rsidRPr="009C3F0E">
        <w:rPr>
          <w:rFonts w:ascii="Arial" w:hAnsi="Arial" w:cs="Arial"/>
          <w:sz w:val="22"/>
          <w:szCs w:val="22"/>
        </w:rPr>
        <w:t xml:space="preserve">announcement relating to its financial performance, reviewing significant financial </w:t>
      </w:r>
      <w:r>
        <w:rPr>
          <w:rFonts w:ascii="Arial" w:hAnsi="Arial" w:cs="Arial"/>
          <w:sz w:val="22"/>
          <w:szCs w:val="22"/>
        </w:rPr>
        <w:tab/>
      </w:r>
      <w:r w:rsidR="004F5AB7" w:rsidRPr="009C3F0E">
        <w:rPr>
          <w:rFonts w:ascii="Arial" w:hAnsi="Arial" w:cs="Arial"/>
          <w:sz w:val="22"/>
          <w:szCs w:val="22"/>
        </w:rPr>
        <w:t>reporting issues and judgments which they contain;</w:t>
      </w:r>
    </w:p>
    <w:p w:rsidR="004F5AB7" w:rsidRPr="009C3F0E" w:rsidRDefault="00DE7B05" w:rsidP="00DE7B05">
      <w:pPr>
        <w:pStyle w:val="Default"/>
        <w:rPr>
          <w:rFonts w:ascii="Arial" w:hAnsi="Arial" w:cs="Arial"/>
          <w:sz w:val="22"/>
          <w:szCs w:val="22"/>
        </w:rPr>
      </w:pPr>
      <w:r>
        <w:rPr>
          <w:rFonts w:ascii="Arial" w:hAnsi="Arial" w:cs="Arial"/>
          <w:sz w:val="22"/>
          <w:szCs w:val="22"/>
        </w:rPr>
        <w:t>6.1.3</w:t>
      </w:r>
      <w:r>
        <w:rPr>
          <w:rFonts w:ascii="Arial" w:hAnsi="Arial" w:cs="Arial"/>
          <w:sz w:val="22"/>
          <w:szCs w:val="22"/>
        </w:rPr>
        <w:tab/>
      </w:r>
      <w:r w:rsidR="004F5AB7" w:rsidRPr="009C3F0E">
        <w:rPr>
          <w:rFonts w:ascii="Arial" w:hAnsi="Arial" w:cs="Arial"/>
          <w:sz w:val="22"/>
          <w:szCs w:val="22"/>
        </w:rPr>
        <w:t xml:space="preserve">In particular, the committee shall review and challenge where necessary </w:t>
      </w:r>
      <w:r>
        <w:rPr>
          <w:rFonts w:ascii="Arial" w:hAnsi="Arial" w:cs="Arial"/>
          <w:sz w:val="22"/>
          <w:szCs w:val="22"/>
        </w:rPr>
        <w:t>–</w:t>
      </w:r>
      <w:r w:rsidR="004F5AB7" w:rsidRPr="009C3F0E">
        <w:rPr>
          <w:rFonts w:ascii="Arial" w:hAnsi="Arial" w:cs="Arial"/>
          <w:sz w:val="22"/>
          <w:szCs w:val="22"/>
        </w:rPr>
        <w:t xml:space="preserve"> </w:t>
      </w:r>
    </w:p>
    <w:p w:rsidR="004F5AB7" w:rsidRPr="009C3F0E" w:rsidRDefault="00702FE5" w:rsidP="00702FE5">
      <w:pPr>
        <w:pStyle w:val="Default"/>
        <w:tabs>
          <w:tab w:val="left" w:pos="851"/>
        </w:tabs>
        <w:ind w:left="851" w:hanging="851"/>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.1.3.1</w:t>
      </w:r>
      <w:r>
        <w:rPr>
          <w:rFonts w:ascii="Arial" w:hAnsi="Arial" w:cs="Arial"/>
          <w:sz w:val="22"/>
          <w:szCs w:val="22"/>
        </w:rPr>
        <w:tab/>
      </w:r>
      <w:r w:rsidR="004F5AB7" w:rsidRPr="009C3F0E">
        <w:rPr>
          <w:rFonts w:ascii="Arial" w:hAnsi="Arial" w:cs="Arial"/>
          <w:sz w:val="22"/>
          <w:szCs w:val="22"/>
        </w:rPr>
        <w:t xml:space="preserve">the consistency of, and any changes to, accounting policies both on a year on year basis and across ECB; </w:t>
      </w:r>
    </w:p>
    <w:p w:rsidR="004F5AB7" w:rsidRPr="009C3F0E" w:rsidRDefault="00702FE5" w:rsidP="00702FE5">
      <w:pPr>
        <w:pStyle w:val="Default"/>
        <w:tabs>
          <w:tab w:val="left" w:pos="851"/>
        </w:tabs>
        <w:ind w:left="851" w:hanging="851"/>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 xml:space="preserve">.1.3.2 </w:t>
      </w:r>
      <w:r>
        <w:rPr>
          <w:rFonts w:ascii="Arial" w:hAnsi="Arial" w:cs="Arial"/>
          <w:sz w:val="22"/>
          <w:szCs w:val="22"/>
        </w:rPr>
        <w:tab/>
      </w:r>
      <w:r w:rsidR="004F5AB7" w:rsidRPr="009C3F0E">
        <w:rPr>
          <w:rFonts w:ascii="Arial" w:hAnsi="Arial" w:cs="Arial"/>
          <w:sz w:val="22"/>
          <w:szCs w:val="22"/>
        </w:rPr>
        <w:t xml:space="preserve">the methods used to account for significant or unusual transactions where different approaches are possible; </w:t>
      </w:r>
    </w:p>
    <w:p w:rsidR="004F5AB7" w:rsidRPr="009C3F0E" w:rsidRDefault="00702FE5" w:rsidP="00702FE5">
      <w:pPr>
        <w:pStyle w:val="Default"/>
        <w:tabs>
          <w:tab w:val="left" w:pos="810"/>
          <w:tab w:val="left" w:pos="851"/>
        </w:tabs>
        <w:ind w:left="851" w:hanging="851"/>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.1.3.3</w:t>
      </w:r>
      <w:r w:rsidR="004F5AB7" w:rsidRPr="009C3F0E">
        <w:rPr>
          <w:rFonts w:ascii="Arial" w:hAnsi="Arial" w:cs="Arial"/>
          <w:sz w:val="22"/>
          <w:szCs w:val="22"/>
        </w:rPr>
        <w:tab/>
      </w:r>
      <w:r>
        <w:rPr>
          <w:rFonts w:ascii="Arial" w:hAnsi="Arial" w:cs="Arial"/>
          <w:sz w:val="22"/>
          <w:szCs w:val="22"/>
        </w:rPr>
        <w:tab/>
      </w:r>
      <w:r w:rsidR="004F5AB7" w:rsidRPr="009C3F0E">
        <w:rPr>
          <w:rFonts w:ascii="Arial" w:hAnsi="Arial" w:cs="Arial"/>
          <w:sz w:val="22"/>
          <w:szCs w:val="22"/>
        </w:rPr>
        <w:t>whether the ECB has followed appropriate accounting standards and made appropriate estimates and judgments, taking into account the views of the external auditor;</w:t>
      </w:r>
    </w:p>
    <w:p w:rsidR="004F5AB7" w:rsidRPr="009C3F0E" w:rsidRDefault="00702FE5" w:rsidP="00702FE5">
      <w:pPr>
        <w:pStyle w:val="Default"/>
        <w:tabs>
          <w:tab w:val="left" w:pos="720"/>
          <w:tab w:val="left" w:pos="851"/>
        </w:tabs>
        <w:ind w:left="851" w:hanging="851"/>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 xml:space="preserve">.1.3.4 </w:t>
      </w:r>
      <w:r>
        <w:rPr>
          <w:rFonts w:ascii="Arial" w:hAnsi="Arial" w:cs="Arial"/>
          <w:sz w:val="22"/>
          <w:szCs w:val="22"/>
        </w:rPr>
        <w:tab/>
      </w:r>
      <w:r w:rsidR="004F5AB7" w:rsidRPr="009C3F0E">
        <w:rPr>
          <w:rFonts w:ascii="Arial" w:hAnsi="Arial" w:cs="Arial"/>
          <w:sz w:val="22"/>
          <w:szCs w:val="22"/>
        </w:rPr>
        <w:t>the clarity of disclosure in the ECB’s financial reports and the context in which statements are made; and all material information presented with the financial statements, such as the business review/operating and financial review and the corporate governance statement (insofar as it relates to the audit and risk management);</w:t>
      </w:r>
    </w:p>
    <w:p w:rsidR="004F5AB7" w:rsidRPr="009C3F0E" w:rsidRDefault="00DE7B05" w:rsidP="00DE7B05">
      <w:pPr>
        <w:rPr>
          <w:rFonts w:ascii="Arial" w:hAnsi="Arial" w:cs="Arial"/>
          <w:sz w:val="22"/>
          <w:szCs w:val="22"/>
        </w:rPr>
      </w:pPr>
      <w:r>
        <w:rPr>
          <w:rFonts w:ascii="Arial" w:hAnsi="Arial" w:cs="Arial"/>
          <w:sz w:val="22"/>
          <w:szCs w:val="22"/>
        </w:rPr>
        <w:t>6.1.4</w:t>
      </w:r>
      <w:r>
        <w:rPr>
          <w:rFonts w:ascii="Arial" w:hAnsi="Arial" w:cs="Arial"/>
          <w:sz w:val="22"/>
          <w:szCs w:val="22"/>
        </w:rPr>
        <w:tab/>
      </w:r>
      <w:r w:rsidR="004F5AB7" w:rsidRPr="009C3F0E">
        <w:rPr>
          <w:rFonts w:ascii="Arial" w:hAnsi="Arial" w:cs="Arial"/>
          <w:sz w:val="22"/>
          <w:szCs w:val="22"/>
        </w:rPr>
        <w:t>To consider the draft annual budget before submission to the Board;</w:t>
      </w:r>
    </w:p>
    <w:p w:rsidR="004F5AB7" w:rsidRPr="009C3F0E" w:rsidRDefault="00DE7B05" w:rsidP="00DE7B05">
      <w:pPr>
        <w:rPr>
          <w:rFonts w:ascii="Arial" w:hAnsi="Arial" w:cs="Arial"/>
          <w:sz w:val="22"/>
          <w:szCs w:val="22"/>
        </w:rPr>
      </w:pPr>
      <w:r>
        <w:rPr>
          <w:rFonts w:ascii="Arial" w:hAnsi="Arial" w:cs="Arial"/>
          <w:sz w:val="22"/>
          <w:szCs w:val="22"/>
        </w:rPr>
        <w:t>6.1.5</w:t>
      </w:r>
      <w:r>
        <w:rPr>
          <w:rFonts w:ascii="Arial" w:hAnsi="Arial" w:cs="Arial"/>
          <w:sz w:val="22"/>
          <w:szCs w:val="22"/>
        </w:rPr>
        <w:tab/>
      </w:r>
      <w:r w:rsidR="004F5AB7" w:rsidRPr="009C3F0E">
        <w:rPr>
          <w:rFonts w:ascii="Arial" w:hAnsi="Arial" w:cs="Arial"/>
          <w:sz w:val="22"/>
          <w:szCs w:val="22"/>
        </w:rPr>
        <w:t xml:space="preserve">To review the quarterly management financial statements and obtain explanations for </w:t>
      </w:r>
      <w:r>
        <w:rPr>
          <w:rFonts w:ascii="Arial" w:hAnsi="Arial" w:cs="Arial"/>
          <w:sz w:val="22"/>
          <w:szCs w:val="22"/>
        </w:rPr>
        <w:tab/>
      </w:r>
      <w:r w:rsidR="004F5AB7" w:rsidRPr="009C3F0E">
        <w:rPr>
          <w:rFonts w:ascii="Arial" w:hAnsi="Arial" w:cs="Arial"/>
          <w:sz w:val="22"/>
          <w:szCs w:val="22"/>
        </w:rPr>
        <w:t>variances against budgets;</w:t>
      </w:r>
    </w:p>
    <w:p w:rsidR="004F5AB7" w:rsidRPr="009C3F0E" w:rsidRDefault="00DE7B05" w:rsidP="00DE7B05">
      <w:pPr>
        <w:rPr>
          <w:rFonts w:ascii="Arial" w:hAnsi="Arial" w:cs="Arial"/>
          <w:sz w:val="22"/>
          <w:szCs w:val="22"/>
        </w:rPr>
      </w:pPr>
      <w:r>
        <w:rPr>
          <w:rFonts w:ascii="Arial" w:hAnsi="Arial" w:cs="Arial"/>
          <w:sz w:val="22"/>
          <w:szCs w:val="22"/>
        </w:rPr>
        <w:lastRenderedPageBreak/>
        <w:t>6.1.6</w:t>
      </w:r>
      <w:r>
        <w:rPr>
          <w:rFonts w:ascii="Arial" w:hAnsi="Arial" w:cs="Arial"/>
          <w:sz w:val="22"/>
          <w:szCs w:val="22"/>
        </w:rPr>
        <w:tab/>
      </w:r>
      <w:r w:rsidR="004F5AB7" w:rsidRPr="009C3F0E">
        <w:rPr>
          <w:rFonts w:ascii="Arial" w:hAnsi="Arial" w:cs="Arial"/>
          <w:sz w:val="22"/>
          <w:szCs w:val="22"/>
        </w:rPr>
        <w:t xml:space="preserve">To consider the need for budget variations/varmints and to recommend to the Board </w:t>
      </w:r>
      <w:r>
        <w:rPr>
          <w:rFonts w:ascii="Arial" w:hAnsi="Arial" w:cs="Arial"/>
          <w:sz w:val="22"/>
          <w:szCs w:val="22"/>
        </w:rPr>
        <w:tab/>
      </w:r>
      <w:r w:rsidR="004F5AB7" w:rsidRPr="009C3F0E">
        <w:rPr>
          <w:rFonts w:ascii="Arial" w:hAnsi="Arial" w:cs="Arial"/>
          <w:sz w:val="22"/>
          <w:szCs w:val="22"/>
        </w:rPr>
        <w:t>accordingly;</w:t>
      </w:r>
    </w:p>
    <w:p w:rsidR="004F5AB7" w:rsidRPr="009C3F0E" w:rsidRDefault="00DE7B05" w:rsidP="00DE7B05">
      <w:pPr>
        <w:rPr>
          <w:rFonts w:ascii="Arial" w:hAnsi="Arial" w:cs="Arial"/>
          <w:sz w:val="22"/>
          <w:szCs w:val="22"/>
        </w:rPr>
      </w:pPr>
      <w:r>
        <w:rPr>
          <w:rFonts w:ascii="Arial" w:hAnsi="Arial" w:cs="Arial"/>
          <w:sz w:val="22"/>
          <w:szCs w:val="22"/>
        </w:rPr>
        <w:t>6.1.7</w:t>
      </w:r>
      <w:r>
        <w:rPr>
          <w:rFonts w:ascii="Arial" w:hAnsi="Arial" w:cs="Arial"/>
          <w:sz w:val="22"/>
          <w:szCs w:val="22"/>
        </w:rPr>
        <w:tab/>
      </w:r>
      <w:r w:rsidR="004F5AB7" w:rsidRPr="009C3F0E">
        <w:rPr>
          <w:rFonts w:ascii="Arial" w:hAnsi="Arial" w:cs="Arial"/>
          <w:sz w:val="22"/>
          <w:szCs w:val="22"/>
        </w:rPr>
        <w:t>To review the use, investment and transfer of funds;</w:t>
      </w:r>
    </w:p>
    <w:p w:rsidR="004F5AB7" w:rsidRPr="009C3F0E" w:rsidRDefault="00DE7B05" w:rsidP="00DE7B05">
      <w:pPr>
        <w:rPr>
          <w:rFonts w:ascii="Arial" w:hAnsi="Arial" w:cs="Arial"/>
          <w:sz w:val="22"/>
          <w:szCs w:val="22"/>
        </w:rPr>
      </w:pPr>
      <w:r>
        <w:rPr>
          <w:rFonts w:ascii="Arial" w:hAnsi="Arial" w:cs="Arial"/>
          <w:sz w:val="22"/>
          <w:szCs w:val="22"/>
        </w:rPr>
        <w:t>6.1.8</w:t>
      </w:r>
      <w:r>
        <w:rPr>
          <w:rFonts w:ascii="Arial" w:hAnsi="Arial" w:cs="Arial"/>
          <w:sz w:val="22"/>
          <w:szCs w:val="22"/>
        </w:rPr>
        <w:tab/>
      </w:r>
      <w:r w:rsidR="004F5AB7" w:rsidRPr="009C3F0E">
        <w:rPr>
          <w:rFonts w:ascii="Arial" w:hAnsi="Arial" w:cs="Arial"/>
          <w:sz w:val="22"/>
          <w:szCs w:val="22"/>
        </w:rPr>
        <w:t xml:space="preserve">To review the financial policies and procedures of the ECB, and to recommend </w:t>
      </w:r>
      <w:r>
        <w:rPr>
          <w:rFonts w:ascii="Arial" w:hAnsi="Arial" w:cs="Arial"/>
          <w:sz w:val="22"/>
          <w:szCs w:val="22"/>
        </w:rPr>
        <w:tab/>
      </w:r>
      <w:r w:rsidR="004F5AB7" w:rsidRPr="009C3F0E">
        <w:rPr>
          <w:rFonts w:ascii="Arial" w:hAnsi="Arial" w:cs="Arial"/>
          <w:sz w:val="22"/>
          <w:szCs w:val="22"/>
        </w:rPr>
        <w:t>revisions, as necessary to the Board;</w:t>
      </w:r>
    </w:p>
    <w:p w:rsidR="004F5AB7" w:rsidRPr="009C3F0E" w:rsidRDefault="00DE7B05" w:rsidP="00DE7B05">
      <w:pPr>
        <w:rPr>
          <w:rFonts w:ascii="Arial" w:hAnsi="Arial" w:cs="Arial"/>
          <w:sz w:val="22"/>
          <w:szCs w:val="22"/>
        </w:rPr>
      </w:pPr>
      <w:r>
        <w:rPr>
          <w:rFonts w:ascii="Arial" w:hAnsi="Arial" w:cs="Arial"/>
          <w:sz w:val="22"/>
          <w:szCs w:val="22"/>
        </w:rPr>
        <w:t>6.1.9</w:t>
      </w:r>
      <w:r>
        <w:rPr>
          <w:rFonts w:ascii="Arial" w:hAnsi="Arial" w:cs="Arial"/>
          <w:sz w:val="22"/>
          <w:szCs w:val="22"/>
        </w:rPr>
        <w:tab/>
      </w:r>
      <w:r w:rsidR="004F5AB7" w:rsidRPr="009C3F0E">
        <w:rPr>
          <w:rFonts w:ascii="Arial" w:hAnsi="Arial" w:cs="Arial"/>
          <w:sz w:val="22"/>
          <w:szCs w:val="22"/>
        </w:rPr>
        <w:t xml:space="preserve">To review the expertise, resources and experience of the finance function as well as the </w:t>
      </w:r>
      <w:r>
        <w:rPr>
          <w:rFonts w:ascii="Arial" w:hAnsi="Arial" w:cs="Arial"/>
          <w:sz w:val="22"/>
          <w:szCs w:val="22"/>
        </w:rPr>
        <w:tab/>
      </w:r>
      <w:r w:rsidR="004F5AB7" w:rsidRPr="009C3F0E">
        <w:rPr>
          <w:rFonts w:ascii="Arial" w:hAnsi="Arial" w:cs="Arial"/>
          <w:sz w:val="22"/>
          <w:szCs w:val="22"/>
        </w:rPr>
        <w:t>Head of Finance and disclose the results in the integrated report;</w:t>
      </w:r>
    </w:p>
    <w:p w:rsidR="00702FE5" w:rsidRDefault="00702FE5" w:rsidP="000E4840">
      <w:pPr>
        <w:ind w:left="709" w:hanging="709"/>
        <w:rPr>
          <w:rFonts w:ascii="Arial" w:hAnsi="Arial" w:cs="Arial"/>
          <w:b/>
          <w:sz w:val="22"/>
          <w:szCs w:val="22"/>
        </w:rPr>
      </w:pPr>
    </w:p>
    <w:p w:rsidR="004F5AB7" w:rsidRPr="00702FE5" w:rsidRDefault="004F5AB7" w:rsidP="000E4840">
      <w:pPr>
        <w:ind w:left="709" w:hanging="709"/>
        <w:rPr>
          <w:rFonts w:ascii="Arial" w:hAnsi="Arial" w:cs="Arial"/>
          <w:b/>
          <w:i/>
          <w:sz w:val="22"/>
          <w:szCs w:val="22"/>
        </w:rPr>
      </w:pPr>
      <w:r w:rsidRPr="00702FE5">
        <w:rPr>
          <w:rFonts w:ascii="Arial" w:hAnsi="Arial" w:cs="Arial"/>
          <w:b/>
          <w:i/>
          <w:sz w:val="22"/>
          <w:szCs w:val="22"/>
        </w:rPr>
        <w:t>Internal controls and risk management systems</w:t>
      </w:r>
    </w:p>
    <w:p w:rsidR="004F5AB7" w:rsidRPr="00702FE5" w:rsidRDefault="004F5AB7" w:rsidP="000E4840">
      <w:pPr>
        <w:ind w:left="709" w:hanging="709"/>
        <w:rPr>
          <w:rFonts w:ascii="Arial" w:hAnsi="Arial" w:cs="Arial"/>
          <w:b/>
          <w:i/>
          <w:sz w:val="22"/>
          <w:szCs w:val="22"/>
        </w:rPr>
      </w:pPr>
      <w:r w:rsidRPr="00702FE5">
        <w:rPr>
          <w:rFonts w:ascii="Arial" w:hAnsi="Arial" w:cs="Arial"/>
          <w:b/>
          <w:i/>
          <w:sz w:val="22"/>
          <w:szCs w:val="22"/>
        </w:rPr>
        <w:t>The Committee is responsible to:</w:t>
      </w:r>
    </w:p>
    <w:p w:rsidR="00702FE5" w:rsidRDefault="00702FE5" w:rsidP="000E4840">
      <w:pPr>
        <w:ind w:left="709" w:hanging="709"/>
        <w:rPr>
          <w:rFonts w:ascii="Arial" w:hAnsi="Arial" w:cs="Arial"/>
          <w:sz w:val="22"/>
          <w:szCs w:val="22"/>
        </w:rPr>
      </w:pPr>
    </w:p>
    <w:p w:rsidR="004F5AB7" w:rsidRPr="009C3F0E" w:rsidRDefault="00702FE5" w:rsidP="000E4840">
      <w:pPr>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.2.1</w:t>
      </w:r>
      <w:r w:rsidR="004F5AB7" w:rsidRPr="009C3F0E">
        <w:rPr>
          <w:rFonts w:ascii="Arial" w:hAnsi="Arial" w:cs="Arial"/>
          <w:sz w:val="22"/>
          <w:szCs w:val="22"/>
        </w:rPr>
        <w:tab/>
      </w:r>
      <w:r w:rsidR="003460EA" w:rsidRPr="009C3F0E">
        <w:rPr>
          <w:rFonts w:ascii="Arial" w:hAnsi="Arial" w:cs="Arial"/>
          <w:sz w:val="22"/>
          <w:szCs w:val="22"/>
        </w:rPr>
        <w:t>Oversee</w:t>
      </w:r>
      <w:r w:rsidR="004F5AB7" w:rsidRPr="009C3F0E">
        <w:rPr>
          <w:rFonts w:ascii="Arial" w:hAnsi="Arial" w:cs="Arial"/>
          <w:sz w:val="22"/>
          <w:szCs w:val="22"/>
        </w:rPr>
        <w:t xml:space="preserve"> the development and annual review of a policy and plan for risk management to recommend for approval to the Board, including the monitoring of the implementation of the policy and plan;</w:t>
      </w:r>
    </w:p>
    <w:p w:rsidR="004F5AB7" w:rsidRPr="009C3F0E" w:rsidRDefault="00702FE5" w:rsidP="000E4840">
      <w:pPr>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.2.2</w:t>
      </w:r>
      <w:r w:rsidR="004F5AB7" w:rsidRPr="009C3F0E">
        <w:rPr>
          <w:rFonts w:ascii="Arial" w:hAnsi="Arial" w:cs="Arial"/>
          <w:sz w:val="22"/>
          <w:szCs w:val="22"/>
        </w:rPr>
        <w:tab/>
      </w:r>
      <w:r w:rsidR="003460EA" w:rsidRPr="009C3F0E">
        <w:rPr>
          <w:rFonts w:ascii="Arial" w:hAnsi="Arial" w:cs="Arial"/>
          <w:sz w:val="22"/>
          <w:szCs w:val="22"/>
        </w:rPr>
        <w:t>Oversee</w:t>
      </w:r>
      <w:r w:rsidR="004F5AB7" w:rsidRPr="009C3F0E">
        <w:rPr>
          <w:rFonts w:ascii="Arial" w:hAnsi="Arial" w:cs="Arial"/>
          <w:sz w:val="22"/>
          <w:szCs w:val="22"/>
        </w:rPr>
        <w:t xml:space="preserve"> that the risk management plan is widely distributed throughout ECB and integrated in the day-to-day activities of ECB;</w:t>
      </w:r>
    </w:p>
    <w:p w:rsidR="004F5AB7" w:rsidRPr="009C3F0E" w:rsidRDefault="00702FE5" w:rsidP="000E4840">
      <w:pPr>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.2.3</w:t>
      </w:r>
      <w:r w:rsidR="004F5AB7" w:rsidRPr="009C3F0E">
        <w:rPr>
          <w:rFonts w:ascii="Arial" w:hAnsi="Arial" w:cs="Arial"/>
          <w:sz w:val="22"/>
          <w:szCs w:val="22"/>
        </w:rPr>
        <w:tab/>
      </w:r>
      <w:r w:rsidR="003460EA" w:rsidRPr="009C3F0E">
        <w:rPr>
          <w:rFonts w:ascii="Arial" w:hAnsi="Arial" w:cs="Arial"/>
          <w:sz w:val="22"/>
          <w:szCs w:val="22"/>
        </w:rPr>
        <w:t>Ensure</w:t>
      </w:r>
      <w:r w:rsidR="004F5AB7" w:rsidRPr="009C3F0E">
        <w:rPr>
          <w:rFonts w:ascii="Arial" w:hAnsi="Arial" w:cs="Arial"/>
          <w:sz w:val="22"/>
          <w:szCs w:val="22"/>
        </w:rPr>
        <w:t xml:space="preserve"> that risk management assessments are performed on a continuous basis;</w:t>
      </w:r>
    </w:p>
    <w:p w:rsidR="004F5AB7" w:rsidRPr="009C3F0E" w:rsidRDefault="00702FE5" w:rsidP="000E4840">
      <w:pPr>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.2.4</w:t>
      </w:r>
      <w:r w:rsidR="004F5AB7" w:rsidRPr="009C3F0E">
        <w:rPr>
          <w:rFonts w:ascii="Arial" w:hAnsi="Arial" w:cs="Arial"/>
          <w:sz w:val="22"/>
          <w:szCs w:val="22"/>
        </w:rPr>
        <w:tab/>
        <w:t>To provide oversight to the Board on the current risk exposures and future risk strategy;</w:t>
      </w:r>
    </w:p>
    <w:p w:rsidR="004F5AB7" w:rsidRPr="009C3F0E" w:rsidRDefault="00702FE5" w:rsidP="000E4840">
      <w:pPr>
        <w:pStyle w:val="Heading4"/>
        <w:numPr>
          <w:ilvl w:val="0"/>
          <w:numId w:val="0"/>
        </w:numPr>
        <w:ind w:left="709" w:hanging="709"/>
        <w:rPr>
          <w:rFonts w:ascii="Arial" w:hAnsi="Arial" w:cs="Arial"/>
          <w:b w:val="0"/>
          <w:sz w:val="22"/>
          <w:szCs w:val="22"/>
        </w:rPr>
      </w:pPr>
      <w:r>
        <w:rPr>
          <w:rFonts w:ascii="Arial" w:hAnsi="Arial" w:cs="Arial"/>
          <w:b w:val="0"/>
          <w:sz w:val="22"/>
          <w:szCs w:val="22"/>
        </w:rPr>
        <w:t>6</w:t>
      </w:r>
      <w:r w:rsidR="004F5AB7" w:rsidRPr="009C3F0E">
        <w:rPr>
          <w:rFonts w:ascii="Arial" w:hAnsi="Arial" w:cs="Arial"/>
          <w:b w:val="0"/>
          <w:sz w:val="22"/>
          <w:szCs w:val="22"/>
        </w:rPr>
        <w:t xml:space="preserve">.2.5 </w:t>
      </w:r>
      <w:r w:rsidR="003460EA">
        <w:rPr>
          <w:rFonts w:ascii="Arial" w:hAnsi="Arial" w:cs="Arial"/>
          <w:b w:val="0"/>
          <w:sz w:val="22"/>
          <w:szCs w:val="22"/>
        </w:rPr>
        <w:tab/>
      </w:r>
      <w:r w:rsidR="003460EA" w:rsidRPr="009C3F0E">
        <w:rPr>
          <w:rFonts w:ascii="Arial" w:hAnsi="Arial" w:cs="Arial"/>
          <w:b w:val="0"/>
          <w:sz w:val="22"/>
          <w:szCs w:val="22"/>
        </w:rPr>
        <w:t>Keep</w:t>
      </w:r>
      <w:r w:rsidR="004F5AB7" w:rsidRPr="009C3F0E">
        <w:rPr>
          <w:rFonts w:ascii="Arial" w:hAnsi="Arial" w:cs="Arial"/>
          <w:b w:val="0"/>
          <w:sz w:val="22"/>
          <w:szCs w:val="22"/>
        </w:rPr>
        <w:t xml:space="preserve"> under review the adequacy and effectiveness of the company’s internal financial controls and internal control and risk management systems; </w:t>
      </w:r>
    </w:p>
    <w:p w:rsidR="004F5AB7" w:rsidRPr="009C3F0E" w:rsidRDefault="00702FE5" w:rsidP="000E4840">
      <w:pPr>
        <w:pStyle w:val="Heading4"/>
        <w:numPr>
          <w:ilvl w:val="0"/>
          <w:numId w:val="0"/>
        </w:numPr>
        <w:ind w:left="709" w:hanging="709"/>
        <w:rPr>
          <w:rFonts w:ascii="Arial" w:hAnsi="Arial" w:cs="Arial"/>
          <w:b w:val="0"/>
          <w:sz w:val="22"/>
          <w:szCs w:val="22"/>
        </w:rPr>
      </w:pPr>
      <w:r>
        <w:rPr>
          <w:rFonts w:ascii="Arial" w:hAnsi="Arial" w:cs="Arial"/>
          <w:b w:val="0"/>
          <w:sz w:val="22"/>
          <w:szCs w:val="22"/>
        </w:rPr>
        <w:t>6</w:t>
      </w:r>
      <w:r w:rsidR="004F5AB7" w:rsidRPr="009C3F0E">
        <w:rPr>
          <w:rFonts w:ascii="Arial" w:hAnsi="Arial" w:cs="Arial"/>
          <w:b w:val="0"/>
          <w:sz w:val="22"/>
          <w:szCs w:val="22"/>
        </w:rPr>
        <w:t xml:space="preserve">.2.6 </w:t>
      </w:r>
      <w:r w:rsidR="003460EA">
        <w:rPr>
          <w:rFonts w:ascii="Arial" w:hAnsi="Arial" w:cs="Arial"/>
          <w:b w:val="0"/>
          <w:sz w:val="22"/>
          <w:szCs w:val="22"/>
        </w:rPr>
        <w:tab/>
      </w:r>
      <w:r w:rsidR="003460EA" w:rsidRPr="009C3F0E">
        <w:rPr>
          <w:rFonts w:ascii="Arial" w:hAnsi="Arial" w:cs="Arial"/>
          <w:b w:val="0"/>
          <w:sz w:val="22"/>
          <w:szCs w:val="22"/>
        </w:rPr>
        <w:t>Review</w:t>
      </w:r>
      <w:r w:rsidR="004F5AB7" w:rsidRPr="009C3F0E">
        <w:rPr>
          <w:rFonts w:ascii="Arial" w:hAnsi="Arial" w:cs="Arial"/>
          <w:b w:val="0"/>
          <w:sz w:val="22"/>
          <w:szCs w:val="22"/>
        </w:rPr>
        <w:t xml:space="preserve"> and approve the statements to be included in the annual report concerning internal controls and risk management; </w:t>
      </w:r>
    </w:p>
    <w:p w:rsidR="004F5AB7" w:rsidRPr="009C3F0E" w:rsidRDefault="00702FE5" w:rsidP="000E4840">
      <w:pPr>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 xml:space="preserve">.2.7 </w:t>
      </w:r>
      <w:r w:rsidR="003460EA">
        <w:rPr>
          <w:rFonts w:ascii="Arial" w:hAnsi="Arial" w:cs="Arial"/>
          <w:sz w:val="22"/>
          <w:szCs w:val="22"/>
        </w:rPr>
        <w:tab/>
      </w:r>
      <w:r w:rsidR="004F5AB7" w:rsidRPr="009C3F0E">
        <w:rPr>
          <w:rFonts w:ascii="Arial" w:hAnsi="Arial" w:cs="Arial"/>
          <w:sz w:val="22"/>
          <w:szCs w:val="22"/>
        </w:rPr>
        <w:t>Review the ECB’s capability to identify and manage new risk types; and</w:t>
      </w:r>
    </w:p>
    <w:p w:rsidR="004F5AB7" w:rsidRPr="009C3F0E" w:rsidRDefault="00702FE5" w:rsidP="000E4840">
      <w:pPr>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 xml:space="preserve">.2.8 </w:t>
      </w:r>
      <w:r w:rsidR="003460EA">
        <w:rPr>
          <w:rFonts w:ascii="Arial" w:hAnsi="Arial" w:cs="Arial"/>
          <w:sz w:val="22"/>
          <w:szCs w:val="22"/>
        </w:rPr>
        <w:tab/>
      </w:r>
      <w:r w:rsidR="004F5AB7" w:rsidRPr="009C3F0E">
        <w:rPr>
          <w:rFonts w:ascii="Arial" w:hAnsi="Arial" w:cs="Arial"/>
          <w:sz w:val="22"/>
          <w:szCs w:val="22"/>
        </w:rPr>
        <w:t>Before a decision is taken by the Board, advise the Board on proposed strategic transactions, focusing in particular on risk aspects and implications for the risk appetite and tolerance of the ECB and taking independent external advice where appropriate and available.</w:t>
      </w:r>
    </w:p>
    <w:p w:rsidR="004F5AB7" w:rsidRPr="009C3F0E" w:rsidRDefault="00702FE5" w:rsidP="000E4840">
      <w:pPr>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 xml:space="preserve">.2.6 </w:t>
      </w:r>
      <w:r w:rsidR="003460EA">
        <w:rPr>
          <w:rFonts w:ascii="Arial" w:hAnsi="Arial" w:cs="Arial"/>
          <w:sz w:val="22"/>
          <w:szCs w:val="22"/>
        </w:rPr>
        <w:tab/>
      </w:r>
      <w:r w:rsidR="004F5AB7" w:rsidRPr="009C3F0E">
        <w:rPr>
          <w:rFonts w:ascii="Arial" w:hAnsi="Arial" w:cs="Arial"/>
          <w:sz w:val="22"/>
          <w:szCs w:val="22"/>
        </w:rPr>
        <w:t>Review the effectiveness of the ECB’s internal financial controls and internal controls and risk management systems and review and approve statements to be included in the annual report concerning internal controls and risk management;</w:t>
      </w:r>
    </w:p>
    <w:p w:rsidR="004F5AB7" w:rsidRPr="009C3F0E" w:rsidRDefault="004F5AB7" w:rsidP="000E4840">
      <w:pPr>
        <w:pStyle w:val="Default"/>
        <w:ind w:left="709" w:hanging="709"/>
        <w:rPr>
          <w:rFonts w:ascii="Arial" w:hAnsi="Arial" w:cs="Arial"/>
          <w:b/>
          <w:sz w:val="22"/>
          <w:szCs w:val="22"/>
        </w:rPr>
      </w:pPr>
    </w:p>
    <w:p w:rsidR="004F5AB7" w:rsidRPr="00702FE5" w:rsidRDefault="004F5AB7" w:rsidP="000E4840">
      <w:pPr>
        <w:pStyle w:val="Default"/>
        <w:ind w:left="709" w:hanging="709"/>
        <w:rPr>
          <w:rFonts w:ascii="Arial" w:hAnsi="Arial" w:cs="Arial"/>
          <w:b/>
          <w:i/>
          <w:sz w:val="22"/>
          <w:szCs w:val="22"/>
        </w:rPr>
      </w:pPr>
      <w:r w:rsidRPr="00702FE5">
        <w:rPr>
          <w:rFonts w:ascii="Arial" w:hAnsi="Arial" w:cs="Arial"/>
          <w:b/>
          <w:i/>
          <w:sz w:val="22"/>
          <w:szCs w:val="22"/>
        </w:rPr>
        <w:t>Compliance, whistleblowing and fraud</w:t>
      </w:r>
    </w:p>
    <w:p w:rsidR="004F5AB7" w:rsidRPr="00702FE5" w:rsidRDefault="004F5AB7" w:rsidP="000E4840">
      <w:pPr>
        <w:pStyle w:val="Default"/>
        <w:ind w:left="709" w:hanging="709"/>
        <w:rPr>
          <w:rFonts w:ascii="Arial" w:hAnsi="Arial" w:cs="Arial"/>
          <w:b/>
          <w:i/>
          <w:sz w:val="22"/>
          <w:szCs w:val="22"/>
        </w:rPr>
      </w:pPr>
      <w:r w:rsidRPr="00702FE5">
        <w:rPr>
          <w:rFonts w:ascii="Arial" w:hAnsi="Arial" w:cs="Arial"/>
          <w:b/>
          <w:i/>
          <w:sz w:val="22"/>
          <w:szCs w:val="22"/>
        </w:rPr>
        <w:t>The Committee is responsible to:</w:t>
      </w:r>
    </w:p>
    <w:p w:rsidR="00702FE5" w:rsidRDefault="00702FE5" w:rsidP="000E4840">
      <w:pPr>
        <w:pStyle w:val="Default"/>
        <w:ind w:left="709" w:hanging="709"/>
        <w:rPr>
          <w:rFonts w:ascii="Arial" w:hAnsi="Arial" w:cs="Arial"/>
          <w:sz w:val="22"/>
          <w:szCs w:val="22"/>
        </w:rPr>
      </w:pPr>
    </w:p>
    <w:p w:rsidR="004F5AB7" w:rsidRPr="009C3F0E" w:rsidRDefault="00702FE5" w:rsidP="000E4840">
      <w:pPr>
        <w:pStyle w:val="Default"/>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.3.1</w:t>
      </w:r>
      <w:r w:rsidR="004F5AB7" w:rsidRPr="009C3F0E">
        <w:rPr>
          <w:rFonts w:ascii="Arial" w:hAnsi="Arial" w:cs="Arial"/>
          <w:sz w:val="22"/>
          <w:szCs w:val="22"/>
        </w:rPr>
        <w:tab/>
      </w:r>
      <w:r w:rsidR="003460EA" w:rsidRPr="009C3F0E">
        <w:rPr>
          <w:rFonts w:ascii="Arial" w:hAnsi="Arial" w:cs="Arial"/>
          <w:sz w:val="22"/>
          <w:szCs w:val="22"/>
        </w:rPr>
        <w:t>Review</w:t>
      </w:r>
      <w:r w:rsidR="004F5AB7" w:rsidRPr="009C3F0E">
        <w:rPr>
          <w:rFonts w:ascii="Arial" w:hAnsi="Arial" w:cs="Arial"/>
          <w:sz w:val="22"/>
          <w:szCs w:val="22"/>
        </w:rPr>
        <w:t xml:space="preserve"> the adequacy and security of the ECB’s arrangements for its employees and contractors to raise concerns, in confidence, about possible wrongdoing in financial reporting or other matters. </w:t>
      </w:r>
    </w:p>
    <w:p w:rsidR="004F5AB7" w:rsidRPr="009C3F0E" w:rsidRDefault="003460EA" w:rsidP="000E4840">
      <w:pPr>
        <w:pStyle w:val="Default"/>
        <w:ind w:left="709" w:hanging="709"/>
        <w:rPr>
          <w:rFonts w:ascii="Arial" w:hAnsi="Arial" w:cs="Arial"/>
          <w:sz w:val="22"/>
          <w:szCs w:val="22"/>
        </w:rPr>
      </w:pPr>
      <w:r>
        <w:rPr>
          <w:rFonts w:ascii="Arial" w:hAnsi="Arial" w:cs="Arial"/>
          <w:sz w:val="22"/>
          <w:szCs w:val="22"/>
        </w:rPr>
        <w:t>6.3.2</w:t>
      </w:r>
      <w:r>
        <w:rPr>
          <w:rFonts w:ascii="Arial" w:hAnsi="Arial" w:cs="Arial"/>
          <w:sz w:val="22"/>
          <w:szCs w:val="22"/>
        </w:rPr>
        <w:tab/>
        <w:t>E</w:t>
      </w:r>
      <w:r w:rsidR="004F5AB7" w:rsidRPr="009C3F0E">
        <w:rPr>
          <w:rFonts w:ascii="Arial" w:hAnsi="Arial" w:cs="Arial"/>
          <w:sz w:val="22"/>
          <w:szCs w:val="22"/>
        </w:rPr>
        <w:t>nsure that these arrangements allow proportionate and independent investigation of such matters and appropriate follow up action,  review of the company’s procedures for detecting fraud and review of the company’s systems and controls for the prevention of bribery as well as receipt of reports on instances of non-compliance;</w:t>
      </w:r>
    </w:p>
    <w:p w:rsidR="004F5AB7" w:rsidRPr="009C3F0E" w:rsidRDefault="003460EA" w:rsidP="000E4840">
      <w:pPr>
        <w:pStyle w:val="Default"/>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 xml:space="preserve">.3.3 </w:t>
      </w:r>
      <w:r>
        <w:rPr>
          <w:rFonts w:ascii="Arial" w:hAnsi="Arial" w:cs="Arial"/>
          <w:sz w:val="22"/>
          <w:szCs w:val="22"/>
        </w:rPr>
        <w:tab/>
      </w:r>
      <w:r w:rsidRPr="009C3F0E">
        <w:rPr>
          <w:rFonts w:ascii="Arial" w:hAnsi="Arial" w:cs="Arial"/>
          <w:sz w:val="22"/>
          <w:szCs w:val="22"/>
        </w:rPr>
        <w:t>Review</w:t>
      </w:r>
      <w:r w:rsidR="004F5AB7" w:rsidRPr="009C3F0E">
        <w:rPr>
          <w:rFonts w:ascii="Arial" w:hAnsi="Arial" w:cs="Arial"/>
          <w:sz w:val="22"/>
          <w:szCs w:val="22"/>
        </w:rPr>
        <w:t xml:space="preserve"> regular reports from the Compliance Officer and keep under review the adequacy and effectiveness of the company’s compliance function;</w:t>
      </w:r>
    </w:p>
    <w:p w:rsidR="004F5AB7" w:rsidRPr="009C3F0E" w:rsidRDefault="003460EA" w:rsidP="000E4840">
      <w:pPr>
        <w:pStyle w:val="Default"/>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 xml:space="preserve">.3.4 </w:t>
      </w:r>
      <w:r>
        <w:rPr>
          <w:rFonts w:ascii="Arial" w:hAnsi="Arial" w:cs="Arial"/>
          <w:sz w:val="22"/>
          <w:szCs w:val="22"/>
        </w:rPr>
        <w:tab/>
      </w:r>
      <w:r w:rsidRPr="009C3F0E">
        <w:rPr>
          <w:rFonts w:ascii="Arial" w:hAnsi="Arial" w:cs="Arial"/>
          <w:sz w:val="22"/>
          <w:szCs w:val="22"/>
        </w:rPr>
        <w:t>Review</w:t>
      </w:r>
      <w:r w:rsidR="004F5AB7" w:rsidRPr="009C3F0E">
        <w:rPr>
          <w:rFonts w:ascii="Arial" w:hAnsi="Arial" w:cs="Arial"/>
          <w:sz w:val="22"/>
          <w:szCs w:val="22"/>
        </w:rPr>
        <w:t xml:space="preserve"> the ECB’s procedures for detecting fraud and prevention of bribery and/or corruption; </w:t>
      </w:r>
    </w:p>
    <w:p w:rsidR="004F5AB7" w:rsidRPr="009C3F0E" w:rsidRDefault="003460EA" w:rsidP="000E4840">
      <w:pPr>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 xml:space="preserve">.3.3 </w:t>
      </w:r>
      <w:r>
        <w:rPr>
          <w:rFonts w:ascii="Arial" w:hAnsi="Arial" w:cs="Arial"/>
          <w:sz w:val="22"/>
          <w:szCs w:val="22"/>
        </w:rPr>
        <w:tab/>
      </w:r>
      <w:r w:rsidR="004F5AB7" w:rsidRPr="009C3F0E">
        <w:rPr>
          <w:rFonts w:ascii="Arial" w:hAnsi="Arial" w:cs="Arial"/>
          <w:sz w:val="22"/>
          <w:szCs w:val="22"/>
        </w:rPr>
        <w:t>Pro-actively and efficiently manage all risks facing the ECB;</w:t>
      </w:r>
    </w:p>
    <w:p w:rsidR="004F5AB7" w:rsidRPr="009C3F0E" w:rsidRDefault="004F5AB7" w:rsidP="000E4840">
      <w:pPr>
        <w:ind w:left="709" w:hanging="709"/>
        <w:rPr>
          <w:rFonts w:ascii="Arial" w:hAnsi="Arial" w:cs="Arial"/>
          <w:b/>
          <w:sz w:val="22"/>
          <w:szCs w:val="22"/>
        </w:rPr>
      </w:pPr>
    </w:p>
    <w:p w:rsidR="004F5AB7" w:rsidRPr="00702FE5" w:rsidRDefault="004F5AB7" w:rsidP="000E4840">
      <w:pPr>
        <w:ind w:left="709" w:hanging="709"/>
        <w:rPr>
          <w:rFonts w:ascii="Arial" w:hAnsi="Arial" w:cs="Arial"/>
          <w:b/>
          <w:i/>
          <w:sz w:val="22"/>
          <w:szCs w:val="22"/>
        </w:rPr>
      </w:pPr>
      <w:r w:rsidRPr="00702FE5">
        <w:rPr>
          <w:rFonts w:ascii="Arial" w:hAnsi="Arial" w:cs="Arial"/>
          <w:b/>
          <w:i/>
          <w:sz w:val="22"/>
          <w:szCs w:val="22"/>
        </w:rPr>
        <w:t>Internal Audit</w:t>
      </w:r>
    </w:p>
    <w:p w:rsidR="004F5AB7" w:rsidRPr="00702FE5" w:rsidRDefault="004F5AB7" w:rsidP="000E4840">
      <w:pPr>
        <w:ind w:left="709" w:hanging="709"/>
        <w:rPr>
          <w:rFonts w:ascii="Arial" w:hAnsi="Arial" w:cs="Arial"/>
          <w:b/>
          <w:i/>
          <w:sz w:val="22"/>
          <w:szCs w:val="22"/>
        </w:rPr>
      </w:pPr>
      <w:r w:rsidRPr="00702FE5">
        <w:rPr>
          <w:rFonts w:ascii="Arial" w:hAnsi="Arial" w:cs="Arial"/>
          <w:b/>
          <w:i/>
          <w:sz w:val="22"/>
          <w:szCs w:val="22"/>
        </w:rPr>
        <w:t>The Committee is responsible to:</w:t>
      </w:r>
    </w:p>
    <w:p w:rsidR="00702FE5" w:rsidRDefault="00702FE5" w:rsidP="000E4840">
      <w:pPr>
        <w:ind w:left="709" w:hanging="709"/>
        <w:rPr>
          <w:rFonts w:ascii="Arial" w:hAnsi="Arial" w:cs="Arial"/>
          <w:sz w:val="22"/>
          <w:szCs w:val="22"/>
        </w:rPr>
      </w:pPr>
    </w:p>
    <w:p w:rsidR="004F5AB7" w:rsidRPr="009C3F0E" w:rsidRDefault="003460EA" w:rsidP="000E4840">
      <w:pPr>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 xml:space="preserve">.4.1 </w:t>
      </w:r>
      <w:r>
        <w:rPr>
          <w:rFonts w:ascii="Arial" w:hAnsi="Arial" w:cs="Arial"/>
          <w:sz w:val="22"/>
          <w:szCs w:val="22"/>
        </w:rPr>
        <w:tab/>
      </w:r>
      <w:r w:rsidRPr="009C3F0E">
        <w:rPr>
          <w:rFonts w:ascii="Arial" w:hAnsi="Arial" w:cs="Arial"/>
          <w:sz w:val="22"/>
          <w:szCs w:val="22"/>
        </w:rPr>
        <w:t>Approve</w:t>
      </w:r>
      <w:r w:rsidR="004F5AB7" w:rsidRPr="009C3F0E">
        <w:rPr>
          <w:rFonts w:ascii="Arial" w:hAnsi="Arial" w:cs="Arial"/>
          <w:sz w:val="22"/>
          <w:szCs w:val="22"/>
        </w:rPr>
        <w:t xml:space="preserve"> the internal audit plan; </w:t>
      </w:r>
    </w:p>
    <w:p w:rsidR="004F5AB7" w:rsidRPr="009C3F0E" w:rsidRDefault="003460EA" w:rsidP="000E4840">
      <w:pPr>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 xml:space="preserve">.4.2 </w:t>
      </w:r>
      <w:r>
        <w:rPr>
          <w:rFonts w:ascii="Arial" w:hAnsi="Arial" w:cs="Arial"/>
          <w:sz w:val="22"/>
          <w:szCs w:val="22"/>
        </w:rPr>
        <w:tab/>
      </w:r>
      <w:r w:rsidRPr="009C3F0E">
        <w:rPr>
          <w:rFonts w:ascii="Arial" w:hAnsi="Arial" w:cs="Arial"/>
          <w:sz w:val="22"/>
          <w:szCs w:val="22"/>
        </w:rPr>
        <w:t>Ensure</w:t>
      </w:r>
      <w:r w:rsidR="004F5AB7" w:rsidRPr="009C3F0E">
        <w:rPr>
          <w:rFonts w:ascii="Arial" w:hAnsi="Arial" w:cs="Arial"/>
          <w:sz w:val="22"/>
          <w:szCs w:val="22"/>
        </w:rPr>
        <w:t xml:space="preserve"> that the internal audit function is subject to an independent quality review as and when the Committee determines it appropriate;</w:t>
      </w:r>
    </w:p>
    <w:p w:rsidR="004F5AB7" w:rsidRPr="009C3F0E" w:rsidRDefault="003460EA" w:rsidP="000E4840">
      <w:pPr>
        <w:ind w:left="709" w:hanging="709"/>
        <w:rPr>
          <w:rFonts w:ascii="Arial" w:hAnsi="Arial" w:cs="Arial"/>
          <w:sz w:val="22"/>
          <w:szCs w:val="22"/>
        </w:rPr>
      </w:pPr>
      <w:r>
        <w:rPr>
          <w:rFonts w:ascii="Arial" w:hAnsi="Arial" w:cs="Arial"/>
          <w:sz w:val="22"/>
          <w:szCs w:val="22"/>
        </w:rPr>
        <w:lastRenderedPageBreak/>
        <w:t>6</w:t>
      </w:r>
      <w:r w:rsidR="004F5AB7" w:rsidRPr="009C3F0E">
        <w:rPr>
          <w:rFonts w:ascii="Arial" w:hAnsi="Arial" w:cs="Arial"/>
          <w:sz w:val="22"/>
          <w:szCs w:val="22"/>
        </w:rPr>
        <w:t xml:space="preserve">.4.3 </w:t>
      </w:r>
      <w:r w:rsidR="009C4A5A">
        <w:rPr>
          <w:rFonts w:ascii="Arial" w:hAnsi="Arial" w:cs="Arial"/>
          <w:sz w:val="22"/>
          <w:szCs w:val="22"/>
        </w:rPr>
        <w:tab/>
      </w:r>
      <w:r w:rsidR="009C4A5A" w:rsidRPr="009C3F0E">
        <w:rPr>
          <w:rFonts w:ascii="Arial" w:hAnsi="Arial" w:cs="Arial"/>
          <w:sz w:val="22"/>
          <w:szCs w:val="22"/>
        </w:rPr>
        <w:t>Review</w:t>
      </w:r>
      <w:r w:rsidR="004F5AB7" w:rsidRPr="009C3F0E">
        <w:rPr>
          <w:rFonts w:ascii="Arial" w:hAnsi="Arial" w:cs="Arial"/>
          <w:sz w:val="22"/>
          <w:szCs w:val="22"/>
        </w:rPr>
        <w:t xml:space="preserve"> the statement on internal control systems prior to endorsement by the Board;</w:t>
      </w:r>
    </w:p>
    <w:p w:rsidR="004F5AB7" w:rsidRPr="009C3F0E" w:rsidRDefault="003460EA" w:rsidP="000E4840">
      <w:pPr>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 xml:space="preserve">.4.4 </w:t>
      </w:r>
      <w:r w:rsidR="009C4A5A">
        <w:rPr>
          <w:rFonts w:ascii="Arial" w:hAnsi="Arial" w:cs="Arial"/>
          <w:sz w:val="22"/>
          <w:szCs w:val="22"/>
        </w:rPr>
        <w:tab/>
      </w:r>
      <w:r w:rsidR="009C4A5A" w:rsidRPr="009C3F0E">
        <w:rPr>
          <w:rFonts w:ascii="Arial" w:hAnsi="Arial" w:cs="Arial"/>
          <w:sz w:val="22"/>
          <w:szCs w:val="22"/>
        </w:rPr>
        <w:t>Monitor</w:t>
      </w:r>
      <w:r w:rsidR="004F5AB7" w:rsidRPr="009C3F0E">
        <w:rPr>
          <w:rFonts w:ascii="Arial" w:hAnsi="Arial" w:cs="Arial"/>
          <w:sz w:val="22"/>
          <w:szCs w:val="22"/>
        </w:rPr>
        <w:t xml:space="preserve"> and review the effectiveness of the ECB’s internal audit function in the context of the company’s overall risk management system;</w:t>
      </w:r>
    </w:p>
    <w:p w:rsidR="004F5AB7" w:rsidRPr="009C3F0E" w:rsidRDefault="003460EA" w:rsidP="000E4840">
      <w:pPr>
        <w:pStyle w:val="Default"/>
        <w:ind w:left="709" w:hanging="709"/>
        <w:rPr>
          <w:rFonts w:ascii="Arial" w:hAnsi="Arial" w:cs="Arial"/>
          <w:sz w:val="22"/>
          <w:szCs w:val="22"/>
        </w:rPr>
      </w:pPr>
      <w:r>
        <w:rPr>
          <w:rFonts w:ascii="Arial" w:hAnsi="Arial" w:cs="Arial"/>
          <w:sz w:val="22"/>
          <w:szCs w:val="22"/>
        </w:rPr>
        <w:t>6</w:t>
      </w:r>
      <w:r w:rsidR="004F5AB7" w:rsidRPr="009C3F0E">
        <w:rPr>
          <w:rFonts w:ascii="Arial" w:hAnsi="Arial" w:cs="Arial"/>
          <w:sz w:val="22"/>
          <w:szCs w:val="22"/>
        </w:rPr>
        <w:t xml:space="preserve">.4.5 </w:t>
      </w:r>
      <w:r w:rsidR="009C4A5A">
        <w:rPr>
          <w:rFonts w:ascii="Arial" w:hAnsi="Arial" w:cs="Arial"/>
          <w:sz w:val="22"/>
          <w:szCs w:val="22"/>
        </w:rPr>
        <w:tab/>
        <w:t>B</w:t>
      </w:r>
      <w:r w:rsidR="004F5AB7" w:rsidRPr="009C3F0E">
        <w:rPr>
          <w:rFonts w:ascii="Arial" w:hAnsi="Arial" w:cs="Arial"/>
          <w:sz w:val="22"/>
          <w:szCs w:val="22"/>
        </w:rPr>
        <w:t xml:space="preserve">e responsible to the performance assessment, appointment and removal of the head of the internal audit function; </w:t>
      </w:r>
    </w:p>
    <w:p w:rsidR="004F5AB7" w:rsidRPr="009C3F0E" w:rsidRDefault="003460EA" w:rsidP="000E4840">
      <w:pPr>
        <w:pStyle w:val="Default"/>
        <w:ind w:left="709" w:hanging="709"/>
        <w:rPr>
          <w:rFonts w:ascii="Arial" w:hAnsi="Arial" w:cs="Arial"/>
          <w:sz w:val="22"/>
          <w:szCs w:val="22"/>
        </w:rPr>
      </w:pPr>
      <w:r>
        <w:rPr>
          <w:rFonts w:ascii="Arial" w:hAnsi="Arial" w:cs="Arial"/>
          <w:sz w:val="22"/>
          <w:szCs w:val="22"/>
        </w:rPr>
        <w:t>6</w:t>
      </w:r>
      <w:r w:rsidR="009C4A5A">
        <w:rPr>
          <w:rFonts w:ascii="Arial" w:hAnsi="Arial" w:cs="Arial"/>
          <w:sz w:val="22"/>
          <w:szCs w:val="22"/>
        </w:rPr>
        <w:t>.4</w:t>
      </w:r>
      <w:r w:rsidR="004F5AB7" w:rsidRPr="009C3F0E">
        <w:rPr>
          <w:rFonts w:ascii="Arial" w:hAnsi="Arial" w:cs="Arial"/>
          <w:sz w:val="22"/>
          <w:szCs w:val="22"/>
        </w:rPr>
        <w:t xml:space="preserve">.6 </w:t>
      </w:r>
      <w:r w:rsidR="009C4A5A">
        <w:rPr>
          <w:rFonts w:ascii="Arial" w:hAnsi="Arial" w:cs="Arial"/>
          <w:sz w:val="22"/>
          <w:szCs w:val="22"/>
        </w:rPr>
        <w:tab/>
      </w:r>
      <w:r w:rsidR="009C4A5A" w:rsidRPr="009C3F0E">
        <w:rPr>
          <w:rFonts w:ascii="Arial" w:hAnsi="Arial" w:cs="Arial"/>
          <w:sz w:val="22"/>
          <w:szCs w:val="22"/>
        </w:rPr>
        <w:t>Consider</w:t>
      </w:r>
      <w:r w:rsidR="004F5AB7" w:rsidRPr="009C3F0E">
        <w:rPr>
          <w:rFonts w:ascii="Arial" w:hAnsi="Arial" w:cs="Arial"/>
          <w:sz w:val="22"/>
          <w:szCs w:val="22"/>
        </w:rPr>
        <w:t xml:space="preserve"> and approve the remit of the internal audit function and ensure it has adequate resources and appropriate access to information to enable it to perform its function effectively and in accordance with the relevant professional standards;</w:t>
      </w:r>
    </w:p>
    <w:p w:rsidR="004F5AB7" w:rsidRPr="009C3F0E" w:rsidRDefault="003460EA" w:rsidP="000E4840">
      <w:pPr>
        <w:pStyle w:val="Default"/>
        <w:ind w:left="709" w:hanging="709"/>
        <w:rPr>
          <w:rFonts w:ascii="Arial" w:hAnsi="Arial" w:cs="Arial"/>
          <w:sz w:val="22"/>
          <w:szCs w:val="22"/>
        </w:rPr>
      </w:pPr>
      <w:r>
        <w:rPr>
          <w:rFonts w:ascii="Arial" w:hAnsi="Arial" w:cs="Arial"/>
          <w:sz w:val="22"/>
          <w:szCs w:val="22"/>
        </w:rPr>
        <w:t>6</w:t>
      </w:r>
      <w:r w:rsidR="009C4A5A">
        <w:rPr>
          <w:rFonts w:ascii="Arial" w:hAnsi="Arial" w:cs="Arial"/>
          <w:sz w:val="22"/>
          <w:szCs w:val="22"/>
        </w:rPr>
        <w:t>.4</w:t>
      </w:r>
      <w:r w:rsidR="004F5AB7" w:rsidRPr="009C3F0E">
        <w:rPr>
          <w:rFonts w:ascii="Arial" w:hAnsi="Arial" w:cs="Arial"/>
          <w:sz w:val="22"/>
          <w:szCs w:val="22"/>
        </w:rPr>
        <w:t xml:space="preserve">.7 </w:t>
      </w:r>
      <w:r w:rsidR="009C4A5A">
        <w:rPr>
          <w:rFonts w:ascii="Arial" w:hAnsi="Arial" w:cs="Arial"/>
          <w:sz w:val="22"/>
          <w:szCs w:val="22"/>
        </w:rPr>
        <w:tab/>
      </w:r>
      <w:r w:rsidR="009C4A5A" w:rsidRPr="009C3F0E">
        <w:rPr>
          <w:rFonts w:ascii="Arial" w:hAnsi="Arial" w:cs="Arial"/>
          <w:sz w:val="22"/>
          <w:szCs w:val="22"/>
        </w:rPr>
        <w:t>Ensure</w:t>
      </w:r>
      <w:r w:rsidR="004F5AB7" w:rsidRPr="009C3F0E">
        <w:rPr>
          <w:rFonts w:ascii="Arial" w:hAnsi="Arial" w:cs="Arial"/>
          <w:sz w:val="22"/>
          <w:szCs w:val="22"/>
        </w:rPr>
        <w:t xml:space="preserve"> the function has adequate standing and is free from management interference or other restrictions;</w:t>
      </w:r>
    </w:p>
    <w:p w:rsidR="004F5AB7" w:rsidRPr="009C3F0E" w:rsidRDefault="003460EA" w:rsidP="000E4840">
      <w:pPr>
        <w:pStyle w:val="Default"/>
        <w:ind w:left="709" w:hanging="709"/>
        <w:rPr>
          <w:rFonts w:ascii="Arial" w:hAnsi="Arial" w:cs="Arial"/>
          <w:sz w:val="22"/>
          <w:szCs w:val="22"/>
        </w:rPr>
      </w:pPr>
      <w:r>
        <w:rPr>
          <w:rFonts w:ascii="Arial" w:hAnsi="Arial" w:cs="Arial"/>
          <w:sz w:val="22"/>
          <w:szCs w:val="22"/>
        </w:rPr>
        <w:t>6</w:t>
      </w:r>
      <w:r w:rsidR="009C4A5A">
        <w:rPr>
          <w:rFonts w:ascii="Arial" w:hAnsi="Arial" w:cs="Arial"/>
          <w:sz w:val="22"/>
          <w:szCs w:val="22"/>
        </w:rPr>
        <w:t>.4</w:t>
      </w:r>
      <w:r w:rsidR="004F5AB7" w:rsidRPr="009C3F0E">
        <w:rPr>
          <w:rFonts w:ascii="Arial" w:hAnsi="Arial" w:cs="Arial"/>
          <w:sz w:val="22"/>
          <w:szCs w:val="22"/>
        </w:rPr>
        <w:t xml:space="preserve">.8 </w:t>
      </w:r>
      <w:r w:rsidR="009C4A5A">
        <w:rPr>
          <w:rFonts w:ascii="Arial" w:hAnsi="Arial" w:cs="Arial"/>
          <w:sz w:val="22"/>
          <w:szCs w:val="22"/>
        </w:rPr>
        <w:tab/>
      </w:r>
      <w:r w:rsidR="009C4A5A" w:rsidRPr="009C3F0E">
        <w:rPr>
          <w:rFonts w:ascii="Arial" w:hAnsi="Arial" w:cs="Arial"/>
          <w:sz w:val="22"/>
          <w:szCs w:val="22"/>
        </w:rPr>
        <w:t>Review</w:t>
      </w:r>
      <w:r w:rsidR="004F5AB7" w:rsidRPr="009C3F0E">
        <w:rPr>
          <w:rFonts w:ascii="Arial" w:hAnsi="Arial" w:cs="Arial"/>
          <w:sz w:val="22"/>
          <w:szCs w:val="22"/>
        </w:rPr>
        <w:t xml:space="preserve"> reports addressed to the committee from the internal auditor; </w:t>
      </w:r>
    </w:p>
    <w:p w:rsidR="004F5AB7" w:rsidRPr="009C3F0E" w:rsidRDefault="003460EA" w:rsidP="000E4840">
      <w:pPr>
        <w:pStyle w:val="Default"/>
        <w:ind w:left="709" w:hanging="709"/>
        <w:rPr>
          <w:rFonts w:ascii="Arial" w:hAnsi="Arial" w:cs="Arial"/>
          <w:sz w:val="22"/>
          <w:szCs w:val="22"/>
        </w:rPr>
      </w:pPr>
      <w:r>
        <w:rPr>
          <w:rFonts w:ascii="Arial" w:hAnsi="Arial" w:cs="Arial"/>
          <w:sz w:val="22"/>
          <w:szCs w:val="22"/>
        </w:rPr>
        <w:t>6</w:t>
      </w:r>
      <w:r w:rsidR="009C4A5A">
        <w:rPr>
          <w:rFonts w:ascii="Arial" w:hAnsi="Arial" w:cs="Arial"/>
          <w:sz w:val="22"/>
          <w:szCs w:val="22"/>
        </w:rPr>
        <w:t>.4</w:t>
      </w:r>
      <w:r w:rsidR="004F5AB7" w:rsidRPr="009C3F0E">
        <w:rPr>
          <w:rFonts w:ascii="Arial" w:hAnsi="Arial" w:cs="Arial"/>
          <w:sz w:val="22"/>
          <w:szCs w:val="22"/>
        </w:rPr>
        <w:t xml:space="preserve">.9 </w:t>
      </w:r>
      <w:r w:rsidR="009C4A5A">
        <w:rPr>
          <w:rFonts w:ascii="Arial" w:hAnsi="Arial" w:cs="Arial"/>
          <w:sz w:val="22"/>
          <w:szCs w:val="22"/>
        </w:rPr>
        <w:tab/>
      </w:r>
      <w:r w:rsidR="009C4A5A" w:rsidRPr="009C3F0E">
        <w:rPr>
          <w:rFonts w:ascii="Arial" w:hAnsi="Arial" w:cs="Arial"/>
          <w:sz w:val="22"/>
          <w:szCs w:val="22"/>
        </w:rPr>
        <w:t>Review</w:t>
      </w:r>
      <w:r w:rsidR="004F5AB7" w:rsidRPr="009C3F0E">
        <w:rPr>
          <w:rFonts w:ascii="Arial" w:hAnsi="Arial" w:cs="Arial"/>
          <w:sz w:val="22"/>
          <w:szCs w:val="22"/>
        </w:rPr>
        <w:t xml:space="preserve"> and monitor management’s responsiveness to the findings and recommendations of the internal auditor;</w:t>
      </w:r>
    </w:p>
    <w:p w:rsidR="004F5AB7" w:rsidRPr="009C3F0E" w:rsidRDefault="003460EA" w:rsidP="000E4840">
      <w:pPr>
        <w:pStyle w:val="Default"/>
        <w:ind w:left="709" w:hanging="709"/>
        <w:rPr>
          <w:rFonts w:ascii="Arial" w:hAnsi="Arial" w:cs="Arial"/>
          <w:sz w:val="22"/>
          <w:szCs w:val="22"/>
        </w:rPr>
      </w:pPr>
      <w:r>
        <w:rPr>
          <w:rFonts w:ascii="Arial" w:hAnsi="Arial" w:cs="Arial"/>
          <w:sz w:val="22"/>
          <w:szCs w:val="22"/>
        </w:rPr>
        <w:t>6</w:t>
      </w:r>
      <w:r w:rsidR="009C4A5A">
        <w:rPr>
          <w:rFonts w:ascii="Arial" w:hAnsi="Arial" w:cs="Arial"/>
          <w:sz w:val="22"/>
          <w:szCs w:val="22"/>
        </w:rPr>
        <w:t>.4.10 M</w:t>
      </w:r>
      <w:r w:rsidR="004F5AB7" w:rsidRPr="009C3F0E">
        <w:rPr>
          <w:rFonts w:ascii="Arial" w:hAnsi="Arial" w:cs="Arial"/>
          <w:sz w:val="22"/>
          <w:szCs w:val="22"/>
        </w:rPr>
        <w:t>eet the head of internal audit at least once a year, without management being present, to discuss their remit and any issues arising from the internal audits carried out.</w:t>
      </w:r>
    </w:p>
    <w:p w:rsidR="004F5AB7" w:rsidRPr="009C3F0E" w:rsidRDefault="003460EA" w:rsidP="000E4840">
      <w:pPr>
        <w:pStyle w:val="Default"/>
        <w:ind w:left="709" w:hanging="709"/>
        <w:rPr>
          <w:rFonts w:ascii="Arial" w:hAnsi="Arial" w:cs="Arial"/>
          <w:sz w:val="22"/>
          <w:szCs w:val="22"/>
        </w:rPr>
      </w:pPr>
      <w:r>
        <w:rPr>
          <w:rFonts w:ascii="Arial" w:hAnsi="Arial" w:cs="Arial"/>
          <w:sz w:val="22"/>
          <w:szCs w:val="22"/>
        </w:rPr>
        <w:t>6</w:t>
      </w:r>
      <w:r w:rsidR="009C4A5A">
        <w:rPr>
          <w:rFonts w:ascii="Arial" w:hAnsi="Arial" w:cs="Arial"/>
          <w:sz w:val="22"/>
          <w:szCs w:val="22"/>
        </w:rPr>
        <w:t>.4.11</w:t>
      </w:r>
      <w:r w:rsidR="009C4A5A">
        <w:rPr>
          <w:rFonts w:ascii="Arial" w:hAnsi="Arial" w:cs="Arial"/>
          <w:sz w:val="22"/>
          <w:szCs w:val="22"/>
        </w:rPr>
        <w:tab/>
        <w:t>E</w:t>
      </w:r>
      <w:r w:rsidR="004F5AB7" w:rsidRPr="009C3F0E">
        <w:rPr>
          <w:rFonts w:ascii="Arial" w:hAnsi="Arial" w:cs="Arial"/>
          <w:sz w:val="22"/>
          <w:szCs w:val="22"/>
        </w:rPr>
        <w:t xml:space="preserve">nsure the effectiveness of and the co-ordination of the relationship between the internal and external auditors; </w:t>
      </w:r>
    </w:p>
    <w:p w:rsidR="004F5AB7" w:rsidRPr="009C3F0E" w:rsidRDefault="009C4A5A" w:rsidP="009C4A5A">
      <w:pPr>
        <w:rPr>
          <w:rFonts w:ascii="Arial" w:hAnsi="Arial" w:cs="Arial"/>
          <w:sz w:val="22"/>
          <w:szCs w:val="22"/>
        </w:rPr>
      </w:pPr>
      <w:r>
        <w:rPr>
          <w:rFonts w:ascii="Arial" w:hAnsi="Arial" w:cs="Arial"/>
          <w:sz w:val="22"/>
          <w:szCs w:val="22"/>
        </w:rPr>
        <w:t>6.4.12</w:t>
      </w:r>
      <w:r>
        <w:rPr>
          <w:rFonts w:ascii="Arial" w:hAnsi="Arial" w:cs="Arial"/>
          <w:sz w:val="22"/>
          <w:szCs w:val="22"/>
        </w:rPr>
        <w:tab/>
        <w:t>E</w:t>
      </w:r>
      <w:r w:rsidR="004F5AB7" w:rsidRPr="009C3F0E">
        <w:rPr>
          <w:rFonts w:ascii="Arial" w:hAnsi="Arial" w:cs="Arial"/>
          <w:sz w:val="22"/>
          <w:szCs w:val="22"/>
        </w:rPr>
        <w:t xml:space="preserve">nsure that the internal audit function is adequately resourced and has appropriate </w:t>
      </w:r>
      <w:r>
        <w:rPr>
          <w:rFonts w:ascii="Arial" w:hAnsi="Arial" w:cs="Arial"/>
          <w:sz w:val="22"/>
          <w:szCs w:val="22"/>
        </w:rPr>
        <w:tab/>
      </w:r>
      <w:r w:rsidR="004F5AB7" w:rsidRPr="009C3F0E">
        <w:rPr>
          <w:rFonts w:ascii="Arial" w:hAnsi="Arial" w:cs="Arial"/>
          <w:sz w:val="22"/>
          <w:szCs w:val="22"/>
        </w:rPr>
        <w:t>standing within the ECB;</w:t>
      </w:r>
    </w:p>
    <w:p w:rsidR="004F5AB7" w:rsidRPr="009C3F0E" w:rsidRDefault="009C4A5A" w:rsidP="009C4A5A">
      <w:pPr>
        <w:rPr>
          <w:rFonts w:ascii="Arial" w:hAnsi="Arial" w:cs="Arial"/>
          <w:sz w:val="22"/>
          <w:szCs w:val="22"/>
        </w:rPr>
      </w:pPr>
      <w:r>
        <w:rPr>
          <w:rFonts w:ascii="Arial" w:hAnsi="Arial" w:cs="Arial"/>
          <w:sz w:val="22"/>
          <w:szCs w:val="22"/>
        </w:rPr>
        <w:t>6.4.13</w:t>
      </w:r>
      <w:r>
        <w:rPr>
          <w:rFonts w:ascii="Arial" w:hAnsi="Arial" w:cs="Arial"/>
          <w:sz w:val="22"/>
          <w:szCs w:val="22"/>
        </w:rPr>
        <w:tab/>
        <w:t>M</w:t>
      </w:r>
      <w:r w:rsidR="004F5AB7" w:rsidRPr="009C3F0E">
        <w:rPr>
          <w:rFonts w:ascii="Arial" w:hAnsi="Arial" w:cs="Arial"/>
          <w:sz w:val="22"/>
          <w:szCs w:val="22"/>
        </w:rPr>
        <w:t>onitor compliance with Standing Orders; and</w:t>
      </w:r>
    </w:p>
    <w:p w:rsidR="004F5AB7" w:rsidRPr="009C3F0E" w:rsidRDefault="009C4A5A" w:rsidP="000E4840">
      <w:pPr>
        <w:ind w:left="709" w:hanging="709"/>
        <w:rPr>
          <w:rFonts w:ascii="Arial" w:hAnsi="Arial" w:cs="Arial"/>
          <w:sz w:val="22"/>
          <w:szCs w:val="22"/>
        </w:rPr>
      </w:pPr>
      <w:r>
        <w:rPr>
          <w:rFonts w:ascii="Arial" w:hAnsi="Arial" w:cs="Arial"/>
          <w:sz w:val="22"/>
          <w:szCs w:val="22"/>
        </w:rPr>
        <w:t>6.4</w:t>
      </w:r>
      <w:r w:rsidR="004F5AB7" w:rsidRPr="009C3F0E">
        <w:rPr>
          <w:rFonts w:ascii="Arial" w:hAnsi="Arial" w:cs="Arial"/>
          <w:sz w:val="22"/>
          <w:szCs w:val="22"/>
        </w:rPr>
        <w:t>.14</w:t>
      </w:r>
      <w:r>
        <w:rPr>
          <w:rFonts w:ascii="Arial" w:hAnsi="Arial" w:cs="Arial"/>
          <w:sz w:val="22"/>
          <w:szCs w:val="22"/>
        </w:rPr>
        <w:tab/>
        <w:t>C</w:t>
      </w:r>
      <w:r w:rsidR="004F5AB7" w:rsidRPr="009C3F0E">
        <w:rPr>
          <w:rFonts w:ascii="Arial" w:hAnsi="Arial" w:cs="Arial"/>
          <w:sz w:val="22"/>
          <w:szCs w:val="22"/>
        </w:rPr>
        <w:t>onsider other relevant topics as defined by the Board.</w:t>
      </w:r>
    </w:p>
    <w:p w:rsidR="004F5AB7" w:rsidRPr="009C3F0E" w:rsidRDefault="004F5AB7" w:rsidP="000E4840">
      <w:pPr>
        <w:ind w:left="709" w:hanging="709"/>
        <w:rPr>
          <w:rFonts w:ascii="Arial" w:hAnsi="Arial" w:cs="Arial"/>
          <w:b/>
          <w:sz w:val="22"/>
          <w:szCs w:val="22"/>
        </w:rPr>
      </w:pPr>
    </w:p>
    <w:p w:rsidR="004F5AB7" w:rsidRPr="00702FE5" w:rsidRDefault="004F5AB7" w:rsidP="000E4840">
      <w:pPr>
        <w:ind w:left="709" w:hanging="709"/>
        <w:rPr>
          <w:rFonts w:ascii="Arial" w:hAnsi="Arial" w:cs="Arial"/>
          <w:b/>
          <w:i/>
          <w:sz w:val="22"/>
          <w:szCs w:val="22"/>
        </w:rPr>
      </w:pPr>
      <w:r w:rsidRPr="00702FE5">
        <w:rPr>
          <w:rFonts w:ascii="Arial" w:hAnsi="Arial" w:cs="Arial"/>
          <w:b/>
          <w:i/>
          <w:sz w:val="22"/>
          <w:szCs w:val="22"/>
        </w:rPr>
        <w:t>External Audit</w:t>
      </w:r>
    </w:p>
    <w:p w:rsidR="004F5AB7" w:rsidRDefault="004F5AB7" w:rsidP="000E4840">
      <w:pPr>
        <w:pStyle w:val="Default"/>
        <w:ind w:left="709" w:hanging="709"/>
        <w:rPr>
          <w:rFonts w:ascii="Arial" w:hAnsi="Arial" w:cs="Arial"/>
          <w:b/>
          <w:i/>
          <w:sz w:val="22"/>
          <w:szCs w:val="22"/>
        </w:rPr>
      </w:pPr>
      <w:r w:rsidRPr="00702FE5">
        <w:rPr>
          <w:rFonts w:ascii="Arial" w:hAnsi="Arial" w:cs="Arial"/>
          <w:b/>
          <w:i/>
          <w:sz w:val="22"/>
          <w:szCs w:val="22"/>
        </w:rPr>
        <w:t>The committee is responsible to:</w:t>
      </w:r>
    </w:p>
    <w:p w:rsidR="00702FE5" w:rsidRPr="00702FE5" w:rsidRDefault="00702FE5" w:rsidP="000E4840">
      <w:pPr>
        <w:pStyle w:val="Default"/>
        <w:ind w:left="709" w:hanging="709"/>
        <w:rPr>
          <w:rFonts w:ascii="Arial" w:hAnsi="Arial" w:cs="Arial"/>
          <w:b/>
          <w:i/>
          <w:sz w:val="22"/>
          <w:szCs w:val="22"/>
        </w:rPr>
      </w:pP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t>6.5</w:t>
      </w:r>
      <w:r w:rsidR="004F5AB7" w:rsidRPr="009C3F0E">
        <w:rPr>
          <w:rFonts w:ascii="Arial" w:hAnsi="Arial" w:cs="Arial"/>
          <w:sz w:val="22"/>
          <w:szCs w:val="22"/>
        </w:rPr>
        <w:t xml:space="preserve">.1 </w:t>
      </w:r>
      <w:r>
        <w:rPr>
          <w:rFonts w:ascii="Arial" w:hAnsi="Arial" w:cs="Arial"/>
          <w:sz w:val="22"/>
          <w:szCs w:val="22"/>
        </w:rPr>
        <w:tab/>
      </w:r>
      <w:r w:rsidRPr="009C3F0E">
        <w:rPr>
          <w:rFonts w:ascii="Arial" w:hAnsi="Arial" w:cs="Arial"/>
          <w:sz w:val="22"/>
          <w:szCs w:val="22"/>
        </w:rPr>
        <w:t>Consider</w:t>
      </w:r>
      <w:r w:rsidR="004F5AB7" w:rsidRPr="009C3F0E">
        <w:rPr>
          <w:rFonts w:ascii="Arial" w:hAnsi="Arial" w:cs="Arial"/>
          <w:sz w:val="22"/>
          <w:szCs w:val="22"/>
        </w:rPr>
        <w:t xml:space="preserve"> and make recommendations to the board, in relation to the appointment, re-appointment and removal of the company’s external auditor;</w:t>
      </w: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t>6.5</w:t>
      </w:r>
      <w:r w:rsidR="004F5AB7" w:rsidRPr="009C3F0E">
        <w:rPr>
          <w:rFonts w:ascii="Arial" w:hAnsi="Arial" w:cs="Arial"/>
          <w:sz w:val="22"/>
          <w:szCs w:val="22"/>
        </w:rPr>
        <w:t xml:space="preserve">.2 </w:t>
      </w:r>
      <w:r>
        <w:rPr>
          <w:rFonts w:ascii="Arial" w:hAnsi="Arial" w:cs="Arial"/>
          <w:sz w:val="22"/>
          <w:szCs w:val="22"/>
        </w:rPr>
        <w:tab/>
      </w:r>
      <w:r w:rsidRPr="009C3F0E">
        <w:rPr>
          <w:rFonts w:ascii="Arial" w:hAnsi="Arial" w:cs="Arial"/>
          <w:sz w:val="22"/>
          <w:szCs w:val="22"/>
        </w:rPr>
        <w:t>Oversee</w:t>
      </w:r>
      <w:r w:rsidR="004F5AB7" w:rsidRPr="009C3F0E">
        <w:rPr>
          <w:rFonts w:ascii="Arial" w:hAnsi="Arial" w:cs="Arial"/>
          <w:sz w:val="22"/>
          <w:szCs w:val="22"/>
        </w:rPr>
        <w:t xml:space="preserve"> the selection process for a new auditor and if an auditor resigns the committee shall investigate the issues leading to this and decide whether any action is required. The Committee will also define a policy for non-audit services provided by the external auditor; </w:t>
      </w: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t xml:space="preserve">6.5.3 </w:t>
      </w:r>
      <w:r>
        <w:rPr>
          <w:rFonts w:ascii="Arial" w:hAnsi="Arial" w:cs="Arial"/>
          <w:sz w:val="22"/>
          <w:szCs w:val="22"/>
        </w:rPr>
        <w:tab/>
        <w:t>O</w:t>
      </w:r>
      <w:r w:rsidR="004F5AB7" w:rsidRPr="009C3F0E">
        <w:rPr>
          <w:rFonts w:ascii="Arial" w:hAnsi="Arial" w:cs="Arial"/>
          <w:sz w:val="22"/>
          <w:szCs w:val="22"/>
        </w:rPr>
        <w:t>versee the relationship with the external auditor including (but not limited to) recommendations on their remuneration, fees for audit or non-audit services and that the level of fees is appropriate to enable an adequate audit to be conducted and approval of their terms of engagement, including any engagement letter issued at the start of each audit and the scope of the audit;</w:t>
      </w: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t>6.5</w:t>
      </w:r>
      <w:r w:rsidR="004F5AB7" w:rsidRPr="009C3F0E">
        <w:rPr>
          <w:rFonts w:ascii="Arial" w:hAnsi="Arial" w:cs="Arial"/>
          <w:sz w:val="22"/>
          <w:szCs w:val="22"/>
        </w:rPr>
        <w:t xml:space="preserve">.4 </w:t>
      </w:r>
      <w:r>
        <w:rPr>
          <w:rFonts w:ascii="Arial" w:hAnsi="Arial" w:cs="Arial"/>
          <w:sz w:val="22"/>
          <w:szCs w:val="22"/>
        </w:rPr>
        <w:tab/>
        <w:t>A</w:t>
      </w:r>
      <w:r w:rsidR="004F5AB7" w:rsidRPr="009C3F0E">
        <w:rPr>
          <w:rFonts w:ascii="Arial" w:hAnsi="Arial" w:cs="Arial"/>
          <w:sz w:val="22"/>
          <w:szCs w:val="22"/>
        </w:rPr>
        <w:t>nnually assess their independence and objectivity taking into account relevant professional and regulatory requirements and the relationship with the auditor as a whole, including the provision of any non-audit services and report thereon in the annual financial statements;</w:t>
      </w: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t>6.5</w:t>
      </w:r>
      <w:r w:rsidR="004F5AB7" w:rsidRPr="009C3F0E">
        <w:rPr>
          <w:rFonts w:ascii="Arial" w:hAnsi="Arial" w:cs="Arial"/>
          <w:sz w:val="22"/>
          <w:szCs w:val="22"/>
        </w:rPr>
        <w:t xml:space="preserve">.5 </w:t>
      </w:r>
      <w:r>
        <w:rPr>
          <w:rFonts w:ascii="Arial" w:hAnsi="Arial" w:cs="Arial"/>
          <w:sz w:val="22"/>
          <w:szCs w:val="22"/>
        </w:rPr>
        <w:tab/>
      </w:r>
      <w:r w:rsidRPr="009C3F0E">
        <w:rPr>
          <w:rFonts w:ascii="Arial" w:hAnsi="Arial" w:cs="Arial"/>
          <w:sz w:val="22"/>
          <w:szCs w:val="22"/>
        </w:rPr>
        <w:t>Satisfy</w:t>
      </w:r>
      <w:r w:rsidR="004F5AB7" w:rsidRPr="009C3F0E">
        <w:rPr>
          <w:rFonts w:ascii="Arial" w:hAnsi="Arial" w:cs="Arial"/>
          <w:sz w:val="22"/>
          <w:szCs w:val="22"/>
        </w:rPr>
        <w:t xml:space="preserve"> itself that there are no relationships (such as family, employment, investment, financial or business) between the auditor and the ECB (other than in the ordinary course of business);</w:t>
      </w: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t>6.5</w:t>
      </w:r>
      <w:r w:rsidR="004F5AB7" w:rsidRPr="009C3F0E">
        <w:rPr>
          <w:rFonts w:ascii="Arial" w:hAnsi="Arial" w:cs="Arial"/>
          <w:sz w:val="22"/>
          <w:szCs w:val="22"/>
        </w:rPr>
        <w:t xml:space="preserve">.6 </w:t>
      </w:r>
      <w:r>
        <w:rPr>
          <w:rFonts w:ascii="Arial" w:hAnsi="Arial" w:cs="Arial"/>
          <w:sz w:val="22"/>
          <w:szCs w:val="22"/>
        </w:rPr>
        <w:tab/>
      </w:r>
      <w:r w:rsidRPr="009C3F0E">
        <w:rPr>
          <w:rFonts w:ascii="Arial" w:hAnsi="Arial" w:cs="Arial"/>
          <w:sz w:val="22"/>
          <w:szCs w:val="22"/>
        </w:rPr>
        <w:t>Agree</w:t>
      </w:r>
      <w:r w:rsidR="004F5AB7" w:rsidRPr="009C3F0E">
        <w:rPr>
          <w:rFonts w:ascii="Arial" w:hAnsi="Arial" w:cs="Arial"/>
          <w:sz w:val="22"/>
          <w:szCs w:val="22"/>
        </w:rPr>
        <w:t xml:space="preserve"> with the board a policy on the employment of former employees of the company’s auditor, then monitoring the implementation of this policy;</w:t>
      </w: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t>6.5</w:t>
      </w:r>
      <w:r w:rsidR="004F5AB7" w:rsidRPr="009C3F0E">
        <w:rPr>
          <w:rFonts w:ascii="Arial" w:hAnsi="Arial" w:cs="Arial"/>
          <w:sz w:val="22"/>
          <w:szCs w:val="22"/>
        </w:rPr>
        <w:t xml:space="preserve">.7 </w:t>
      </w:r>
      <w:r>
        <w:rPr>
          <w:rFonts w:ascii="Arial" w:hAnsi="Arial" w:cs="Arial"/>
          <w:sz w:val="22"/>
          <w:szCs w:val="22"/>
        </w:rPr>
        <w:tab/>
        <w:t>M</w:t>
      </w:r>
      <w:r w:rsidR="004F5AB7" w:rsidRPr="009C3F0E">
        <w:rPr>
          <w:rFonts w:ascii="Arial" w:hAnsi="Arial" w:cs="Arial"/>
          <w:sz w:val="22"/>
          <w:szCs w:val="22"/>
        </w:rPr>
        <w:t>onitor the auditor’s compliance with relevant ethical and professional guidance on the rotation of audit partner, the level of fees paid by the company compared to the overall fee income of the firm, office and partner and other related requirements;</w:t>
      </w: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t>6.5</w:t>
      </w:r>
      <w:r w:rsidR="004F5AB7" w:rsidRPr="009C3F0E">
        <w:rPr>
          <w:rFonts w:ascii="Arial" w:hAnsi="Arial" w:cs="Arial"/>
          <w:sz w:val="22"/>
          <w:szCs w:val="22"/>
        </w:rPr>
        <w:t xml:space="preserve">.8 </w:t>
      </w:r>
      <w:r>
        <w:rPr>
          <w:rFonts w:ascii="Arial" w:hAnsi="Arial" w:cs="Arial"/>
          <w:sz w:val="22"/>
          <w:szCs w:val="22"/>
        </w:rPr>
        <w:tab/>
        <w:t>A</w:t>
      </w:r>
      <w:r w:rsidR="004F5AB7" w:rsidRPr="009C3F0E">
        <w:rPr>
          <w:rFonts w:ascii="Arial" w:hAnsi="Arial" w:cs="Arial"/>
          <w:sz w:val="22"/>
          <w:szCs w:val="22"/>
        </w:rPr>
        <w:t>ssess annually the qualifications, expertise and resources of the external auditor and the effectiveness of the audit process, which shall include a report from the external auditor on their own internal quality procedures;</w:t>
      </w: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t>6.5</w:t>
      </w:r>
      <w:r w:rsidR="004F5AB7" w:rsidRPr="009C3F0E">
        <w:rPr>
          <w:rFonts w:ascii="Arial" w:hAnsi="Arial" w:cs="Arial"/>
          <w:sz w:val="22"/>
          <w:szCs w:val="22"/>
        </w:rPr>
        <w:t xml:space="preserve">.9 </w:t>
      </w:r>
      <w:r>
        <w:rPr>
          <w:rFonts w:ascii="Arial" w:hAnsi="Arial" w:cs="Arial"/>
          <w:sz w:val="22"/>
          <w:szCs w:val="22"/>
        </w:rPr>
        <w:tab/>
      </w:r>
      <w:r w:rsidRPr="009C3F0E">
        <w:rPr>
          <w:rFonts w:ascii="Arial" w:hAnsi="Arial" w:cs="Arial"/>
          <w:sz w:val="22"/>
          <w:szCs w:val="22"/>
        </w:rPr>
        <w:t>Seek</w:t>
      </w:r>
      <w:r w:rsidR="004F5AB7" w:rsidRPr="009C3F0E">
        <w:rPr>
          <w:rFonts w:ascii="Arial" w:hAnsi="Arial" w:cs="Arial"/>
          <w:sz w:val="22"/>
          <w:szCs w:val="22"/>
        </w:rPr>
        <w:t xml:space="preserve"> to ensure co-ordination with the activities of the internal audit function; </w:t>
      </w: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lastRenderedPageBreak/>
        <w:t>6.5.10</w:t>
      </w:r>
      <w:r>
        <w:rPr>
          <w:rFonts w:ascii="Arial" w:hAnsi="Arial" w:cs="Arial"/>
          <w:sz w:val="22"/>
          <w:szCs w:val="22"/>
        </w:rPr>
        <w:tab/>
        <w:t xml:space="preserve"> M</w:t>
      </w:r>
      <w:r w:rsidR="004F5AB7" w:rsidRPr="009C3F0E">
        <w:rPr>
          <w:rFonts w:ascii="Arial" w:hAnsi="Arial" w:cs="Arial"/>
          <w:sz w:val="22"/>
          <w:szCs w:val="22"/>
        </w:rPr>
        <w:t xml:space="preserve">eet regularly with the external auditor, including once at the planning stage before the </w:t>
      </w:r>
      <w:r>
        <w:rPr>
          <w:rFonts w:ascii="Arial" w:hAnsi="Arial" w:cs="Arial"/>
          <w:sz w:val="22"/>
          <w:szCs w:val="22"/>
        </w:rPr>
        <w:tab/>
      </w:r>
      <w:r w:rsidR="004F5AB7" w:rsidRPr="009C3F0E">
        <w:rPr>
          <w:rFonts w:ascii="Arial" w:hAnsi="Arial" w:cs="Arial"/>
          <w:sz w:val="22"/>
          <w:szCs w:val="22"/>
        </w:rPr>
        <w:t xml:space="preserve">audit and once after the audit at the reporting stage. The committee shall meet the </w:t>
      </w:r>
      <w:r>
        <w:rPr>
          <w:rFonts w:ascii="Arial" w:hAnsi="Arial" w:cs="Arial"/>
          <w:sz w:val="22"/>
          <w:szCs w:val="22"/>
        </w:rPr>
        <w:tab/>
      </w:r>
      <w:r w:rsidR="004F5AB7" w:rsidRPr="009C3F0E">
        <w:rPr>
          <w:rFonts w:ascii="Arial" w:hAnsi="Arial" w:cs="Arial"/>
          <w:sz w:val="22"/>
          <w:szCs w:val="22"/>
        </w:rPr>
        <w:t xml:space="preserve">external auditor at least once a year, without management being present, to discuss the </w:t>
      </w:r>
      <w:r>
        <w:rPr>
          <w:rFonts w:ascii="Arial" w:hAnsi="Arial" w:cs="Arial"/>
          <w:sz w:val="22"/>
          <w:szCs w:val="22"/>
        </w:rPr>
        <w:tab/>
      </w:r>
      <w:r w:rsidR="004F5AB7" w:rsidRPr="009C3F0E">
        <w:rPr>
          <w:rFonts w:ascii="Arial" w:hAnsi="Arial" w:cs="Arial"/>
          <w:sz w:val="22"/>
          <w:szCs w:val="22"/>
        </w:rPr>
        <w:t xml:space="preserve">auditor’s remit and any issues arising from the audit; </w:t>
      </w: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t>6.5</w:t>
      </w:r>
      <w:r w:rsidR="004F5AB7" w:rsidRPr="009C3F0E">
        <w:rPr>
          <w:rFonts w:ascii="Arial" w:hAnsi="Arial" w:cs="Arial"/>
          <w:sz w:val="22"/>
          <w:szCs w:val="22"/>
        </w:rPr>
        <w:t xml:space="preserve">.11 </w:t>
      </w:r>
      <w:r>
        <w:rPr>
          <w:rFonts w:ascii="Arial" w:hAnsi="Arial" w:cs="Arial"/>
          <w:sz w:val="22"/>
          <w:szCs w:val="22"/>
        </w:rPr>
        <w:tab/>
        <w:t>R</w:t>
      </w:r>
      <w:r w:rsidR="004F5AB7" w:rsidRPr="009C3F0E">
        <w:rPr>
          <w:rFonts w:ascii="Arial" w:hAnsi="Arial" w:cs="Arial"/>
          <w:sz w:val="22"/>
          <w:szCs w:val="22"/>
        </w:rPr>
        <w:t xml:space="preserve">eview and approve the annual audit plan and ensure that it is consistent with the scope </w:t>
      </w:r>
      <w:r>
        <w:rPr>
          <w:rFonts w:ascii="Arial" w:hAnsi="Arial" w:cs="Arial"/>
          <w:sz w:val="22"/>
          <w:szCs w:val="22"/>
        </w:rPr>
        <w:tab/>
      </w:r>
      <w:r w:rsidR="004F5AB7" w:rsidRPr="009C3F0E">
        <w:rPr>
          <w:rFonts w:ascii="Arial" w:hAnsi="Arial" w:cs="Arial"/>
          <w:sz w:val="22"/>
          <w:szCs w:val="22"/>
        </w:rPr>
        <w:t>of the audit engagement;</w:t>
      </w: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t>6.5</w:t>
      </w:r>
      <w:r w:rsidR="004F5AB7" w:rsidRPr="009C3F0E">
        <w:rPr>
          <w:rFonts w:ascii="Arial" w:hAnsi="Arial" w:cs="Arial"/>
          <w:sz w:val="22"/>
          <w:szCs w:val="22"/>
        </w:rPr>
        <w:t xml:space="preserve">.12 </w:t>
      </w:r>
      <w:r>
        <w:rPr>
          <w:rFonts w:ascii="Arial" w:hAnsi="Arial" w:cs="Arial"/>
          <w:sz w:val="22"/>
          <w:szCs w:val="22"/>
        </w:rPr>
        <w:tab/>
      </w:r>
      <w:r>
        <w:rPr>
          <w:rFonts w:ascii="Arial" w:hAnsi="Arial" w:cs="Arial"/>
          <w:sz w:val="22"/>
          <w:szCs w:val="22"/>
        </w:rPr>
        <w:tab/>
        <w:t>R</w:t>
      </w:r>
      <w:r w:rsidR="004F5AB7" w:rsidRPr="009C3F0E">
        <w:rPr>
          <w:rFonts w:ascii="Arial" w:hAnsi="Arial" w:cs="Arial"/>
          <w:sz w:val="22"/>
          <w:szCs w:val="22"/>
        </w:rPr>
        <w:t xml:space="preserve">eview the findings of the audit with the external auditor. This shall include but not be </w:t>
      </w:r>
      <w:r>
        <w:rPr>
          <w:rFonts w:ascii="Arial" w:hAnsi="Arial" w:cs="Arial"/>
          <w:sz w:val="22"/>
          <w:szCs w:val="22"/>
        </w:rPr>
        <w:tab/>
      </w:r>
      <w:r w:rsidR="004F5AB7" w:rsidRPr="009C3F0E">
        <w:rPr>
          <w:rFonts w:ascii="Arial" w:hAnsi="Arial" w:cs="Arial"/>
          <w:sz w:val="22"/>
          <w:szCs w:val="22"/>
        </w:rPr>
        <w:t>limited to, the following:</w:t>
      </w: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t>6.5</w:t>
      </w:r>
      <w:r w:rsidR="004F5AB7" w:rsidRPr="009C3F0E">
        <w:rPr>
          <w:rFonts w:ascii="Arial" w:hAnsi="Arial" w:cs="Arial"/>
          <w:sz w:val="22"/>
          <w:szCs w:val="22"/>
        </w:rPr>
        <w:t xml:space="preserve">.12.1 </w:t>
      </w:r>
      <w:r w:rsidRPr="009C3F0E">
        <w:rPr>
          <w:rFonts w:ascii="Arial" w:hAnsi="Arial" w:cs="Arial"/>
          <w:sz w:val="22"/>
          <w:szCs w:val="22"/>
        </w:rPr>
        <w:t>A</w:t>
      </w:r>
      <w:r w:rsidR="004F5AB7" w:rsidRPr="009C3F0E">
        <w:rPr>
          <w:rFonts w:ascii="Arial" w:hAnsi="Arial" w:cs="Arial"/>
          <w:sz w:val="22"/>
          <w:szCs w:val="22"/>
        </w:rPr>
        <w:t xml:space="preserve"> discussion of any major issues which arose during the audit; </w:t>
      </w: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t>6.5</w:t>
      </w:r>
      <w:r w:rsidR="004F5AB7" w:rsidRPr="009C3F0E">
        <w:rPr>
          <w:rFonts w:ascii="Arial" w:hAnsi="Arial" w:cs="Arial"/>
          <w:sz w:val="22"/>
          <w:szCs w:val="22"/>
        </w:rPr>
        <w:t xml:space="preserve">.12.2 </w:t>
      </w:r>
      <w:r w:rsidRPr="009C3F0E">
        <w:rPr>
          <w:rFonts w:ascii="Arial" w:hAnsi="Arial" w:cs="Arial"/>
          <w:sz w:val="22"/>
          <w:szCs w:val="22"/>
        </w:rPr>
        <w:t>Any</w:t>
      </w:r>
      <w:r w:rsidR="004F5AB7" w:rsidRPr="009C3F0E">
        <w:rPr>
          <w:rFonts w:ascii="Arial" w:hAnsi="Arial" w:cs="Arial"/>
          <w:sz w:val="22"/>
          <w:szCs w:val="22"/>
        </w:rPr>
        <w:t xml:space="preserve"> accounting and audit judgments; </w:t>
      </w:r>
    </w:p>
    <w:p w:rsidR="004F5AB7" w:rsidRPr="009C3F0E" w:rsidRDefault="009C4A5A" w:rsidP="000E4840">
      <w:pPr>
        <w:pStyle w:val="Default"/>
        <w:ind w:left="709" w:hanging="709"/>
        <w:rPr>
          <w:rFonts w:ascii="Arial" w:hAnsi="Arial" w:cs="Arial"/>
          <w:sz w:val="22"/>
          <w:szCs w:val="22"/>
        </w:rPr>
      </w:pPr>
      <w:r>
        <w:rPr>
          <w:rFonts w:ascii="Arial" w:hAnsi="Arial" w:cs="Arial"/>
          <w:sz w:val="22"/>
          <w:szCs w:val="22"/>
        </w:rPr>
        <w:t>6.5</w:t>
      </w:r>
      <w:r w:rsidR="004F5AB7" w:rsidRPr="009C3F0E">
        <w:rPr>
          <w:rFonts w:ascii="Arial" w:hAnsi="Arial" w:cs="Arial"/>
          <w:sz w:val="22"/>
          <w:szCs w:val="22"/>
        </w:rPr>
        <w:t xml:space="preserve">.12.3 </w:t>
      </w:r>
      <w:r w:rsidRPr="009C3F0E">
        <w:rPr>
          <w:rFonts w:ascii="Arial" w:hAnsi="Arial" w:cs="Arial"/>
          <w:sz w:val="22"/>
          <w:szCs w:val="22"/>
        </w:rPr>
        <w:t>Levels</w:t>
      </w:r>
      <w:r w:rsidR="004F5AB7" w:rsidRPr="009C3F0E">
        <w:rPr>
          <w:rFonts w:ascii="Arial" w:hAnsi="Arial" w:cs="Arial"/>
          <w:sz w:val="22"/>
          <w:szCs w:val="22"/>
        </w:rPr>
        <w:t xml:space="preserve"> of errors identified during the audit; and</w:t>
      </w:r>
    </w:p>
    <w:p w:rsidR="004F5AB7" w:rsidRPr="009C3F0E" w:rsidRDefault="009C4A5A" w:rsidP="000E4840">
      <w:pPr>
        <w:pStyle w:val="ListParagraph"/>
        <w:ind w:left="709" w:hanging="709"/>
        <w:rPr>
          <w:rFonts w:ascii="Arial" w:hAnsi="Arial" w:cs="Arial"/>
          <w:sz w:val="22"/>
          <w:szCs w:val="22"/>
        </w:rPr>
      </w:pPr>
      <w:r>
        <w:rPr>
          <w:rFonts w:ascii="Arial" w:hAnsi="Arial" w:cs="Arial"/>
          <w:sz w:val="22"/>
          <w:szCs w:val="22"/>
        </w:rPr>
        <w:t>6.5</w:t>
      </w:r>
      <w:r w:rsidR="004F5AB7" w:rsidRPr="009C3F0E">
        <w:rPr>
          <w:rFonts w:ascii="Arial" w:hAnsi="Arial" w:cs="Arial"/>
          <w:sz w:val="22"/>
          <w:szCs w:val="22"/>
        </w:rPr>
        <w:t xml:space="preserve">.12.4 </w:t>
      </w:r>
      <w:r>
        <w:rPr>
          <w:rFonts w:ascii="Arial" w:hAnsi="Arial" w:cs="Arial"/>
          <w:sz w:val="22"/>
          <w:szCs w:val="22"/>
        </w:rPr>
        <w:t>T</w:t>
      </w:r>
      <w:r w:rsidR="004F5AB7" w:rsidRPr="009C3F0E">
        <w:rPr>
          <w:rFonts w:ascii="Arial" w:hAnsi="Arial" w:cs="Arial"/>
          <w:sz w:val="22"/>
          <w:szCs w:val="22"/>
        </w:rPr>
        <w:t>he effectiveness of the audit.</w:t>
      </w:r>
    </w:p>
    <w:p w:rsidR="004F5AB7" w:rsidRPr="009C3F0E" w:rsidRDefault="004F5AB7" w:rsidP="000E4840">
      <w:pPr>
        <w:pStyle w:val="ListParagraph"/>
        <w:ind w:left="709" w:hanging="709"/>
        <w:rPr>
          <w:rFonts w:ascii="Arial" w:hAnsi="Arial" w:cs="Arial"/>
          <w:sz w:val="22"/>
          <w:szCs w:val="22"/>
        </w:rPr>
      </w:pPr>
    </w:p>
    <w:p w:rsidR="004F5AB7" w:rsidRPr="009C3F0E" w:rsidRDefault="000E4840" w:rsidP="000E4840">
      <w:pPr>
        <w:ind w:left="709" w:hanging="709"/>
        <w:rPr>
          <w:rFonts w:ascii="Arial" w:hAnsi="Arial" w:cs="Arial"/>
          <w:b/>
          <w:sz w:val="22"/>
          <w:szCs w:val="22"/>
        </w:rPr>
      </w:pPr>
      <w:r>
        <w:rPr>
          <w:rFonts w:ascii="Arial" w:hAnsi="Arial" w:cs="Arial"/>
          <w:b/>
          <w:sz w:val="22"/>
          <w:szCs w:val="22"/>
        </w:rPr>
        <w:t>7</w:t>
      </w:r>
      <w:r w:rsidR="004F5AB7" w:rsidRPr="009C3F0E">
        <w:rPr>
          <w:rFonts w:ascii="Arial" w:hAnsi="Arial" w:cs="Arial"/>
          <w:b/>
          <w:sz w:val="22"/>
          <w:szCs w:val="22"/>
        </w:rPr>
        <w:t xml:space="preserve">. </w:t>
      </w:r>
      <w:r w:rsidR="004F5AB7" w:rsidRPr="009C3F0E">
        <w:rPr>
          <w:rFonts w:ascii="Arial" w:hAnsi="Arial" w:cs="Arial"/>
          <w:b/>
          <w:sz w:val="22"/>
          <w:szCs w:val="22"/>
        </w:rPr>
        <w:tab/>
        <w:t>Reporting Responsibilities</w:t>
      </w:r>
    </w:p>
    <w:p w:rsidR="004F5AB7" w:rsidRPr="009C3F0E" w:rsidRDefault="004F5AB7" w:rsidP="000E4840">
      <w:pPr>
        <w:ind w:left="709" w:hanging="709"/>
        <w:rPr>
          <w:rFonts w:ascii="Arial" w:hAnsi="Arial" w:cs="Arial"/>
          <w:b/>
          <w:sz w:val="22"/>
          <w:szCs w:val="22"/>
        </w:rPr>
      </w:pPr>
    </w:p>
    <w:p w:rsidR="004F5AB7" w:rsidRPr="009C3F0E" w:rsidRDefault="00702FE5" w:rsidP="000E4840">
      <w:pPr>
        <w:ind w:left="709" w:hanging="709"/>
        <w:rPr>
          <w:rFonts w:ascii="Arial" w:hAnsi="Arial" w:cs="Arial"/>
          <w:sz w:val="22"/>
          <w:szCs w:val="22"/>
        </w:rPr>
      </w:pPr>
      <w:r>
        <w:rPr>
          <w:rFonts w:ascii="Arial" w:hAnsi="Arial" w:cs="Arial"/>
          <w:sz w:val="22"/>
          <w:szCs w:val="22"/>
        </w:rPr>
        <w:t>7</w:t>
      </w:r>
      <w:r w:rsidR="004F5AB7" w:rsidRPr="009C3F0E">
        <w:rPr>
          <w:rFonts w:ascii="Arial" w:hAnsi="Arial" w:cs="Arial"/>
          <w:sz w:val="22"/>
          <w:szCs w:val="22"/>
        </w:rPr>
        <w:t xml:space="preserve">.1 </w:t>
      </w:r>
      <w:r>
        <w:rPr>
          <w:rFonts w:ascii="Arial" w:hAnsi="Arial" w:cs="Arial"/>
          <w:sz w:val="22"/>
          <w:szCs w:val="22"/>
        </w:rPr>
        <w:tab/>
      </w:r>
      <w:r w:rsidR="004F5AB7" w:rsidRPr="009C3F0E">
        <w:rPr>
          <w:rFonts w:ascii="Arial" w:hAnsi="Arial" w:cs="Arial"/>
          <w:sz w:val="22"/>
          <w:szCs w:val="22"/>
        </w:rPr>
        <w:t>The Chairperson of the Committee shall report to the Board on its proceedings after each meeting on all matters within its duties and responsibilities;</w:t>
      </w:r>
    </w:p>
    <w:p w:rsidR="004F5AB7" w:rsidRPr="009C3F0E" w:rsidRDefault="00702FE5" w:rsidP="000E4840">
      <w:pPr>
        <w:ind w:left="709" w:hanging="709"/>
        <w:rPr>
          <w:rFonts w:ascii="Arial" w:hAnsi="Arial" w:cs="Arial"/>
          <w:sz w:val="22"/>
          <w:szCs w:val="22"/>
        </w:rPr>
      </w:pPr>
      <w:r>
        <w:rPr>
          <w:rFonts w:ascii="Arial" w:hAnsi="Arial" w:cs="Arial"/>
          <w:sz w:val="22"/>
          <w:szCs w:val="22"/>
        </w:rPr>
        <w:t>7</w:t>
      </w:r>
      <w:r w:rsidR="004F5AB7" w:rsidRPr="009C3F0E">
        <w:rPr>
          <w:rFonts w:ascii="Arial" w:hAnsi="Arial" w:cs="Arial"/>
          <w:sz w:val="22"/>
          <w:szCs w:val="22"/>
        </w:rPr>
        <w:t xml:space="preserve">.2 </w:t>
      </w:r>
      <w:r>
        <w:rPr>
          <w:rFonts w:ascii="Arial" w:hAnsi="Arial" w:cs="Arial"/>
          <w:sz w:val="22"/>
          <w:szCs w:val="22"/>
        </w:rPr>
        <w:tab/>
      </w:r>
      <w:r w:rsidR="004F5AB7" w:rsidRPr="009C3F0E">
        <w:rPr>
          <w:rFonts w:ascii="Arial" w:hAnsi="Arial" w:cs="Arial"/>
          <w:sz w:val="22"/>
          <w:szCs w:val="22"/>
        </w:rPr>
        <w:t>The Committee shall make recommendation to the Board as it deems appropriate on any area within its remit where action or improvement is needed; and</w:t>
      </w:r>
    </w:p>
    <w:p w:rsidR="004F5AB7" w:rsidRPr="009C3F0E" w:rsidRDefault="00702FE5" w:rsidP="000E4840">
      <w:pPr>
        <w:ind w:left="709" w:hanging="709"/>
        <w:rPr>
          <w:rFonts w:ascii="Arial" w:hAnsi="Arial" w:cs="Arial"/>
          <w:sz w:val="22"/>
          <w:szCs w:val="22"/>
        </w:rPr>
      </w:pPr>
      <w:r>
        <w:rPr>
          <w:rFonts w:ascii="Arial" w:hAnsi="Arial" w:cs="Arial"/>
          <w:sz w:val="22"/>
          <w:szCs w:val="22"/>
        </w:rPr>
        <w:t>7</w:t>
      </w:r>
      <w:r w:rsidR="004F5AB7" w:rsidRPr="009C3F0E">
        <w:rPr>
          <w:rFonts w:ascii="Arial" w:hAnsi="Arial" w:cs="Arial"/>
          <w:sz w:val="22"/>
          <w:szCs w:val="22"/>
        </w:rPr>
        <w:t xml:space="preserve">.3 </w:t>
      </w:r>
      <w:r>
        <w:rPr>
          <w:rFonts w:ascii="Arial" w:hAnsi="Arial" w:cs="Arial"/>
          <w:sz w:val="22"/>
          <w:szCs w:val="22"/>
        </w:rPr>
        <w:tab/>
      </w:r>
      <w:r w:rsidR="004F5AB7" w:rsidRPr="009C3F0E">
        <w:rPr>
          <w:rFonts w:ascii="Arial" w:hAnsi="Arial" w:cs="Arial"/>
          <w:sz w:val="22"/>
          <w:szCs w:val="22"/>
        </w:rPr>
        <w:t>The committee shall produce a Report of its activities and the ECB’s risk management and strategy to be included in the ECB’s Annual Report.</w:t>
      </w:r>
    </w:p>
    <w:p w:rsidR="004F5AB7" w:rsidRPr="009C3F0E" w:rsidRDefault="004F5AB7" w:rsidP="000E4840">
      <w:pPr>
        <w:ind w:left="709" w:hanging="709"/>
        <w:rPr>
          <w:rFonts w:ascii="Arial" w:hAnsi="Arial" w:cs="Arial"/>
          <w:b/>
          <w:sz w:val="22"/>
          <w:szCs w:val="22"/>
        </w:rPr>
      </w:pPr>
    </w:p>
    <w:p w:rsidR="004F5AB7" w:rsidRPr="009C3F0E" w:rsidRDefault="000E4840" w:rsidP="000E4840">
      <w:pPr>
        <w:ind w:left="709" w:hanging="709"/>
        <w:rPr>
          <w:rFonts w:ascii="Arial" w:hAnsi="Arial" w:cs="Arial"/>
          <w:b/>
          <w:sz w:val="22"/>
          <w:szCs w:val="22"/>
        </w:rPr>
      </w:pPr>
      <w:r>
        <w:rPr>
          <w:rFonts w:ascii="Arial" w:hAnsi="Arial" w:cs="Arial"/>
          <w:b/>
          <w:sz w:val="22"/>
          <w:szCs w:val="22"/>
        </w:rPr>
        <w:t>8</w:t>
      </w:r>
      <w:r w:rsidR="004F5AB7" w:rsidRPr="009C3F0E">
        <w:rPr>
          <w:rFonts w:ascii="Arial" w:hAnsi="Arial" w:cs="Arial"/>
          <w:b/>
          <w:sz w:val="22"/>
          <w:szCs w:val="22"/>
        </w:rPr>
        <w:t xml:space="preserve">. </w:t>
      </w:r>
      <w:r>
        <w:rPr>
          <w:rFonts w:ascii="Arial" w:hAnsi="Arial" w:cs="Arial"/>
          <w:b/>
          <w:sz w:val="22"/>
          <w:szCs w:val="22"/>
        </w:rPr>
        <w:tab/>
      </w:r>
      <w:r w:rsidR="004F5AB7" w:rsidRPr="009C3F0E">
        <w:rPr>
          <w:rFonts w:ascii="Arial" w:hAnsi="Arial" w:cs="Arial"/>
          <w:b/>
          <w:sz w:val="22"/>
          <w:szCs w:val="22"/>
        </w:rPr>
        <w:t>Evaluation</w:t>
      </w:r>
    </w:p>
    <w:p w:rsidR="004F5AB7" w:rsidRPr="009C3F0E" w:rsidRDefault="004F5AB7" w:rsidP="000E4840">
      <w:pPr>
        <w:ind w:left="709" w:hanging="709"/>
        <w:rPr>
          <w:rFonts w:ascii="Arial" w:hAnsi="Arial" w:cs="Arial"/>
          <w:b/>
          <w:sz w:val="22"/>
          <w:szCs w:val="22"/>
        </w:rPr>
      </w:pPr>
    </w:p>
    <w:p w:rsidR="004F5AB7" w:rsidRPr="009C3F0E" w:rsidRDefault="004F5AB7" w:rsidP="00702FE5">
      <w:pPr>
        <w:rPr>
          <w:rFonts w:ascii="Arial" w:hAnsi="Arial" w:cs="Arial"/>
          <w:sz w:val="22"/>
          <w:szCs w:val="22"/>
        </w:rPr>
      </w:pPr>
      <w:r w:rsidRPr="009C3F0E">
        <w:rPr>
          <w:rFonts w:ascii="Arial" w:hAnsi="Arial" w:cs="Arial"/>
          <w:sz w:val="22"/>
          <w:szCs w:val="22"/>
        </w:rPr>
        <w:t>The Board must perform an evaluation on the Committee of the effectiveness, the mandate and its membership of the ensuing year and will make recommendations to improve the effectiveness of the Committee every year.</w:t>
      </w:r>
    </w:p>
    <w:p w:rsidR="004F5AB7" w:rsidRPr="009C3F0E" w:rsidRDefault="004F5AB7" w:rsidP="000E4840">
      <w:pPr>
        <w:ind w:left="709" w:hanging="709"/>
        <w:rPr>
          <w:rFonts w:ascii="Arial" w:hAnsi="Arial" w:cs="Arial"/>
          <w:sz w:val="22"/>
          <w:szCs w:val="22"/>
        </w:rPr>
      </w:pPr>
    </w:p>
    <w:p w:rsidR="004F5AB7" w:rsidRPr="009C3F0E" w:rsidRDefault="000E4840" w:rsidP="000E4840">
      <w:pPr>
        <w:ind w:left="709" w:hanging="709"/>
        <w:rPr>
          <w:rFonts w:ascii="Arial" w:hAnsi="Arial" w:cs="Arial"/>
          <w:b/>
          <w:sz w:val="22"/>
          <w:szCs w:val="22"/>
        </w:rPr>
      </w:pPr>
      <w:r>
        <w:rPr>
          <w:rFonts w:ascii="Arial" w:hAnsi="Arial" w:cs="Arial"/>
          <w:b/>
          <w:sz w:val="22"/>
          <w:szCs w:val="22"/>
        </w:rPr>
        <w:t>9</w:t>
      </w:r>
      <w:r w:rsidR="004F5AB7" w:rsidRPr="009C3F0E">
        <w:rPr>
          <w:rFonts w:ascii="Arial" w:hAnsi="Arial" w:cs="Arial"/>
          <w:b/>
          <w:sz w:val="22"/>
          <w:szCs w:val="22"/>
        </w:rPr>
        <w:t>.</w:t>
      </w:r>
      <w:r w:rsidR="004F5AB7" w:rsidRPr="009C3F0E">
        <w:rPr>
          <w:rFonts w:ascii="Arial" w:hAnsi="Arial" w:cs="Arial"/>
          <w:b/>
          <w:sz w:val="22"/>
          <w:szCs w:val="22"/>
        </w:rPr>
        <w:tab/>
        <w:t>Review</w:t>
      </w:r>
    </w:p>
    <w:p w:rsidR="004F5AB7" w:rsidRPr="009C3F0E" w:rsidRDefault="004F5AB7" w:rsidP="000E4840">
      <w:pPr>
        <w:ind w:left="709" w:hanging="709"/>
        <w:rPr>
          <w:rFonts w:ascii="Arial" w:hAnsi="Arial" w:cs="Arial"/>
          <w:sz w:val="22"/>
          <w:szCs w:val="22"/>
        </w:rPr>
      </w:pPr>
    </w:p>
    <w:p w:rsidR="004F5AB7" w:rsidRPr="009C3F0E" w:rsidRDefault="004F5AB7" w:rsidP="00702FE5">
      <w:pPr>
        <w:rPr>
          <w:rFonts w:ascii="Arial" w:hAnsi="Arial" w:cs="Arial"/>
          <w:sz w:val="22"/>
          <w:szCs w:val="22"/>
        </w:rPr>
      </w:pPr>
      <w:r w:rsidRPr="009C3F0E">
        <w:rPr>
          <w:rFonts w:ascii="Arial" w:hAnsi="Arial" w:cs="Arial"/>
          <w:sz w:val="22"/>
          <w:szCs w:val="22"/>
        </w:rPr>
        <w:t>This TOR will be reviewed on an annual basis in terms of good governance guidelines and principles.</w:t>
      </w:r>
    </w:p>
    <w:p w:rsidR="004F5AB7" w:rsidRPr="009C3F0E" w:rsidRDefault="004F5AB7" w:rsidP="000E4840">
      <w:pPr>
        <w:ind w:left="709" w:hanging="709"/>
        <w:rPr>
          <w:rFonts w:ascii="Arial" w:hAnsi="Arial" w:cs="Arial"/>
          <w:sz w:val="22"/>
          <w:szCs w:val="22"/>
        </w:rPr>
      </w:pPr>
    </w:p>
    <w:p w:rsidR="004F5AB7" w:rsidRPr="009C3F0E" w:rsidRDefault="000E4840" w:rsidP="000E4840">
      <w:pPr>
        <w:ind w:left="709" w:hanging="709"/>
        <w:rPr>
          <w:rFonts w:ascii="Arial" w:hAnsi="Arial" w:cs="Arial"/>
          <w:b/>
          <w:sz w:val="22"/>
          <w:szCs w:val="22"/>
        </w:rPr>
      </w:pPr>
      <w:r>
        <w:rPr>
          <w:rFonts w:ascii="Arial" w:hAnsi="Arial" w:cs="Arial"/>
          <w:b/>
          <w:sz w:val="22"/>
          <w:szCs w:val="22"/>
        </w:rPr>
        <w:t>10</w:t>
      </w:r>
      <w:r w:rsidR="004F5AB7" w:rsidRPr="009C3F0E">
        <w:rPr>
          <w:rFonts w:ascii="Arial" w:hAnsi="Arial" w:cs="Arial"/>
          <w:b/>
          <w:sz w:val="22"/>
          <w:szCs w:val="22"/>
        </w:rPr>
        <w:t>.</w:t>
      </w:r>
      <w:r>
        <w:rPr>
          <w:rFonts w:ascii="Arial" w:hAnsi="Arial" w:cs="Arial"/>
          <w:b/>
          <w:sz w:val="22"/>
          <w:szCs w:val="22"/>
        </w:rPr>
        <w:tab/>
      </w:r>
      <w:r w:rsidR="004F5AB7" w:rsidRPr="009C3F0E">
        <w:rPr>
          <w:rFonts w:ascii="Arial" w:hAnsi="Arial" w:cs="Arial"/>
          <w:b/>
          <w:sz w:val="22"/>
          <w:szCs w:val="22"/>
        </w:rPr>
        <w:t>Approval of these terms of reference</w:t>
      </w:r>
    </w:p>
    <w:p w:rsidR="004F5AB7" w:rsidRPr="009C3F0E" w:rsidRDefault="004F5AB7" w:rsidP="000E4840">
      <w:pPr>
        <w:ind w:left="709" w:hanging="709"/>
        <w:rPr>
          <w:rFonts w:ascii="Arial" w:hAnsi="Arial" w:cs="Arial"/>
          <w:b/>
          <w:sz w:val="22"/>
          <w:szCs w:val="22"/>
        </w:rPr>
      </w:pPr>
    </w:p>
    <w:p w:rsidR="004F5AB7" w:rsidRPr="009C3F0E" w:rsidRDefault="004F5AB7" w:rsidP="00702FE5">
      <w:pPr>
        <w:rPr>
          <w:rFonts w:ascii="Arial" w:hAnsi="Arial" w:cs="Arial"/>
          <w:sz w:val="22"/>
          <w:szCs w:val="22"/>
        </w:rPr>
      </w:pPr>
      <w:r w:rsidRPr="009C3F0E">
        <w:rPr>
          <w:rFonts w:ascii="Arial" w:hAnsi="Arial" w:cs="Arial"/>
          <w:sz w:val="22"/>
          <w:szCs w:val="22"/>
        </w:rPr>
        <w:t xml:space="preserve">These terms of reference were approved by the Chairperson of the Board and the Chairperson of the Finance, Audit &amp; Risk Committee on </w:t>
      </w:r>
      <w:r w:rsidRPr="009C3F0E">
        <w:rPr>
          <w:rFonts w:ascii="Arial" w:hAnsi="Arial" w:cs="Arial"/>
          <w:b/>
          <w:sz w:val="22"/>
          <w:szCs w:val="22"/>
        </w:rPr>
        <w:t>17 November 2011.</w:t>
      </w:r>
    </w:p>
    <w:p w:rsidR="004F5AB7" w:rsidRPr="009C3F0E" w:rsidRDefault="004F5AB7" w:rsidP="000E4840">
      <w:pPr>
        <w:ind w:left="709" w:hanging="709"/>
        <w:rPr>
          <w:rFonts w:ascii="Arial" w:hAnsi="Arial" w:cs="Arial"/>
          <w:sz w:val="22"/>
          <w:szCs w:val="22"/>
        </w:rPr>
      </w:pPr>
    </w:p>
    <w:p w:rsidR="004F5AB7" w:rsidRPr="000E4840" w:rsidRDefault="000E4840" w:rsidP="000E4840">
      <w:pPr>
        <w:rPr>
          <w:rFonts w:ascii="Arial" w:hAnsi="Arial" w:cs="Arial"/>
          <w:b/>
          <w:sz w:val="22"/>
          <w:szCs w:val="22"/>
        </w:rPr>
      </w:pPr>
      <w:r>
        <w:rPr>
          <w:rFonts w:ascii="Arial" w:hAnsi="Arial" w:cs="Arial"/>
          <w:b/>
          <w:sz w:val="22"/>
          <w:szCs w:val="22"/>
        </w:rPr>
        <w:t>11.</w:t>
      </w:r>
      <w:r>
        <w:rPr>
          <w:rFonts w:ascii="Arial" w:hAnsi="Arial" w:cs="Arial"/>
          <w:b/>
          <w:sz w:val="22"/>
          <w:szCs w:val="22"/>
        </w:rPr>
        <w:tab/>
      </w:r>
      <w:r w:rsidR="004F5AB7" w:rsidRPr="000E4840">
        <w:rPr>
          <w:rFonts w:ascii="Arial" w:hAnsi="Arial" w:cs="Arial"/>
          <w:b/>
          <w:sz w:val="22"/>
          <w:szCs w:val="22"/>
        </w:rPr>
        <w:t xml:space="preserve">Signatures </w:t>
      </w:r>
    </w:p>
    <w:p w:rsidR="004F5AB7" w:rsidRDefault="004F5AB7" w:rsidP="000E4840">
      <w:pPr>
        <w:ind w:left="709" w:hanging="709"/>
        <w:rPr>
          <w:rFonts w:ascii="Arial" w:hAnsi="Arial" w:cs="Arial"/>
          <w:b/>
          <w:sz w:val="22"/>
          <w:szCs w:val="22"/>
        </w:rPr>
      </w:pPr>
    </w:p>
    <w:p w:rsidR="00702FE5" w:rsidRPr="009C3F0E" w:rsidRDefault="00702FE5" w:rsidP="000E4840">
      <w:pPr>
        <w:ind w:left="709" w:hanging="709"/>
        <w:rPr>
          <w:rFonts w:ascii="Arial" w:hAnsi="Arial" w:cs="Arial"/>
          <w:b/>
          <w:sz w:val="22"/>
          <w:szCs w:val="22"/>
        </w:rPr>
      </w:pPr>
    </w:p>
    <w:p w:rsidR="004F5AB7" w:rsidRPr="009C3F0E" w:rsidRDefault="004F5AB7" w:rsidP="006C1D4F">
      <w:pPr>
        <w:numPr>
          <w:ilvl w:val="0"/>
          <w:numId w:val="150"/>
        </w:numPr>
        <w:ind w:left="426" w:hanging="426"/>
        <w:rPr>
          <w:rFonts w:ascii="Arial" w:hAnsi="Arial" w:cs="Arial"/>
          <w:sz w:val="22"/>
          <w:szCs w:val="22"/>
        </w:rPr>
      </w:pPr>
      <w:r w:rsidRPr="009C3F0E">
        <w:rPr>
          <w:rFonts w:ascii="Arial" w:hAnsi="Arial" w:cs="Arial"/>
          <w:sz w:val="22"/>
          <w:szCs w:val="22"/>
        </w:rPr>
        <w:t>Chairperson of the Board</w:t>
      </w:r>
      <w:r w:rsidRPr="009C3F0E">
        <w:rPr>
          <w:rFonts w:ascii="Arial" w:hAnsi="Arial" w:cs="Arial"/>
          <w:sz w:val="22"/>
          <w:szCs w:val="22"/>
        </w:rPr>
        <w:tab/>
      </w:r>
    </w:p>
    <w:p w:rsidR="004F5AB7" w:rsidRPr="009C3F0E" w:rsidRDefault="004F5AB7" w:rsidP="00702FE5">
      <w:pPr>
        <w:ind w:left="284" w:hanging="284"/>
        <w:rPr>
          <w:rFonts w:ascii="Arial" w:hAnsi="Arial" w:cs="Arial"/>
          <w:sz w:val="22"/>
          <w:szCs w:val="22"/>
        </w:rPr>
      </w:pPr>
      <w:r w:rsidRPr="009C3F0E">
        <w:rPr>
          <w:rFonts w:ascii="Arial" w:hAnsi="Arial" w:cs="Arial"/>
          <w:sz w:val="22"/>
          <w:szCs w:val="22"/>
        </w:rPr>
        <w:t>…………………………………….</w:t>
      </w:r>
    </w:p>
    <w:p w:rsidR="004F5AB7" w:rsidRPr="009C3F0E" w:rsidRDefault="004F5AB7" w:rsidP="000E4840">
      <w:pPr>
        <w:ind w:left="709" w:hanging="709"/>
        <w:rPr>
          <w:rFonts w:ascii="Arial" w:hAnsi="Arial" w:cs="Arial"/>
          <w:b/>
          <w:sz w:val="22"/>
          <w:szCs w:val="22"/>
        </w:rPr>
      </w:pPr>
      <w:r w:rsidRPr="009C3F0E">
        <w:rPr>
          <w:rFonts w:ascii="Arial" w:hAnsi="Arial" w:cs="Arial"/>
          <w:b/>
          <w:sz w:val="22"/>
          <w:szCs w:val="22"/>
        </w:rPr>
        <w:t>Jason Nandago</w:t>
      </w:r>
    </w:p>
    <w:p w:rsidR="00702FE5" w:rsidRDefault="00702FE5" w:rsidP="00702FE5">
      <w:pPr>
        <w:rPr>
          <w:rFonts w:ascii="Arial" w:hAnsi="Arial" w:cs="Arial"/>
          <w:sz w:val="22"/>
          <w:szCs w:val="22"/>
        </w:rPr>
      </w:pPr>
    </w:p>
    <w:p w:rsidR="00702FE5" w:rsidRDefault="00702FE5" w:rsidP="00702FE5">
      <w:pPr>
        <w:rPr>
          <w:rFonts w:ascii="Arial" w:hAnsi="Arial" w:cs="Arial"/>
          <w:sz w:val="22"/>
          <w:szCs w:val="22"/>
        </w:rPr>
      </w:pPr>
    </w:p>
    <w:p w:rsidR="00702FE5" w:rsidRDefault="00702FE5" w:rsidP="00702FE5">
      <w:pPr>
        <w:rPr>
          <w:rFonts w:ascii="Arial" w:hAnsi="Arial" w:cs="Arial"/>
          <w:sz w:val="22"/>
          <w:szCs w:val="22"/>
        </w:rPr>
      </w:pPr>
    </w:p>
    <w:p w:rsidR="004F5AB7" w:rsidRPr="009C3F0E" w:rsidRDefault="004F5AB7" w:rsidP="006C1D4F">
      <w:pPr>
        <w:numPr>
          <w:ilvl w:val="0"/>
          <w:numId w:val="150"/>
        </w:numPr>
        <w:ind w:left="426" w:hanging="426"/>
        <w:rPr>
          <w:rFonts w:ascii="Arial" w:hAnsi="Arial" w:cs="Arial"/>
          <w:sz w:val="22"/>
          <w:szCs w:val="22"/>
        </w:rPr>
      </w:pPr>
      <w:r w:rsidRPr="009C3F0E">
        <w:rPr>
          <w:rFonts w:ascii="Arial" w:hAnsi="Arial" w:cs="Arial"/>
          <w:sz w:val="22"/>
          <w:szCs w:val="22"/>
        </w:rPr>
        <w:t>Chairperson of the Finance, Risk &amp; Audit sub Committee</w:t>
      </w:r>
    </w:p>
    <w:p w:rsidR="004F5AB7" w:rsidRPr="009C3F0E" w:rsidRDefault="004F5AB7" w:rsidP="000E4840">
      <w:pPr>
        <w:ind w:left="709" w:hanging="709"/>
        <w:rPr>
          <w:rFonts w:ascii="Arial" w:hAnsi="Arial" w:cs="Arial"/>
          <w:sz w:val="22"/>
          <w:szCs w:val="22"/>
        </w:rPr>
      </w:pPr>
      <w:r w:rsidRPr="009C3F0E">
        <w:rPr>
          <w:rFonts w:ascii="Arial" w:hAnsi="Arial" w:cs="Arial"/>
          <w:sz w:val="22"/>
          <w:szCs w:val="22"/>
        </w:rPr>
        <w:t>………………………………………</w:t>
      </w:r>
    </w:p>
    <w:p w:rsidR="004F5AB7" w:rsidRPr="009C3F0E" w:rsidRDefault="004F5AB7" w:rsidP="000E4840">
      <w:pPr>
        <w:ind w:left="709" w:hanging="709"/>
        <w:rPr>
          <w:rFonts w:ascii="Arial" w:hAnsi="Arial" w:cs="Arial"/>
          <w:sz w:val="22"/>
          <w:szCs w:val="22"/>
        </w:rPr>
      </w:pPr>
      <w:r w:rsidRPr="009C3F0E">
        <w:rPr>
          <w:rFonts w:ascii="Arial" w:hAnsi="Arial" w:cs="Arial"/>
          <w:b/>
          <w:sz w:val="22"/>
          <w:szCs w:val="22"/>
        </w:rPr>
        <w:t>Gersom Katjimune</w:t>
      </w:r>
      <w:r w:rsidRPr="009C3F0E">
        <w:rPr>
          <w:rFonts w:ascii="Arial" w:hAnsi="Arial" w:cs="Arial"/>
          <w:sz w:val="22"/>
          <w:szCs w:val="22"/>
        </w:rPr>
        <w:t xml:space="preserve"> </w:t>
      </w:r>
    </w:p>
    <w:p w:rsidR="00C70BC4" w:rsidRDefault="00C70BC4" w:rsidP="00AD2A78">
      <w:pPr>
        <w:jc w:val="center"/>
        <w:rPr>
          <w:rFonts w:ascii="Arial" w:hAnsi="Arial" w:cs="Arial"/>
          <w:sz w:val="40"/>
          <w:szCs w:val="40"/>
        </w:rPr>
        <w:sectPr w:rsidR="00C70BC4" w:rsidSect="00AD2A78">
          <w:headerReference w:type="default" r:id="rId85"/>
          <w:footnotePr>
            <w:pos w:val="beneathText"/>
          </w:footnotePr>
          <w:pgSz w:w="11905" w:h="16727"/>
          <w:pgMar w:top="1797" w:right="1132" w:bottom="1276" w:left="1440" w:header="720" w:footer="720" w:gutter="0"/>
          <w:cols w:space="720"/>
          <w:docGrid w:linePitch="360"/>
        </w:sectPr>
      </w:pPr>
    </w:p>
    <w:p w:rsidR="00C70BC4" w:rsidRDefault="003B48EE" w:rsidP="00AD2A78">
      <w:pPr>
        <w:jc w:val="center"/>
        <w:rPr>
          <w:rFonts w:ascii="Arial" w:hAnsi="Arial" w:cs="Arial"/>
          <w:sz w:val="40"/>
          <w:szCs w:val="40"/>
        </w:rPr>
      </w:pPr>
      <w:r>
        <w:rPr>
          <w:rFonts w:ascii="Arial" w:hAnsi="Arial" w:cs="Arial"/>
          <w:noProof/>
          <w:sz w:val="40"/>
          <w:szCs w:val="40"/>
        </w:rPr>
        <w:lastRenderedPageBreak/>
        <mc:AlternateContent>
          <mc:Choice Requires="wps">
            <w:drawing>
              <wp:anchor distT="0" distB="0" distL="114300" distR="114300" simplePos="0" relativeHeight="251681792" behindDoc="0" locked="0" layoutInCell="1" allowOverlap="1">
                <wp:simplePos x="0" y="0"/>
                <wp:positionH relativeFrom="column">
                  <wp:posOffset>-81280</wp:posOffset>
                </wp:positionH>
                <wp:positionV relativeFrom="paragraph">
                  <wp:posOffset>-490220</wp:posOffset>
                </wp:positionV>
                <wp:extent cx="5941695" cy="9217025"/>
                <wp:effectExtent l="19050" t="19050" r="20955" b="22225"/>
                <wp:wrapNone/>
                <wp:docPr id="1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695" cy="921702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3238" w:rsidRDefault="00893238" w:rsidP="00C70BC4">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C70BC4">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8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Pr="00465423" w:rsidRDefault="00893238" w:rsidP="00C70BC4">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C70BC4">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14.</w:t>
                            </w:r>
                          </w:p>
                          <w:p w:rsidR="00893238" w:rsidRDefault="00893238" w:rsidP="00C70BC4">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VEHICLE POLICY</w:t>
                            </w:r>
                          </w:p>
                          <w:p w:rsidR="00893238" w:rsidRPr="00806F58" w:rsidRDefault="00893238" w:rsidP="00C70BC4">
                            <w:pPr>
                              <w:jc w:val="center"/>
                              <w:rPr>
                                <w:rFonts w:ascii="Arial" w:hAnsi="Arial" w:cs="Arial"/>
                                <w:b/>
                                <w:bCs/>
                                <w:sz w:val="22"/>
                                <w:szCs w:val="22"/>
                              </w:rPr>
                            </w:pPr>
                          </w:p>
                          <w:p w:rsidR="00893238" w:rsidRPr="00806F58" w:rsidRDefault="00893238" w:rsidP="00C70BC4">
                            <w:pPr>
                              <w:jc w:val="center"/>
                              <w:rPr>
                                <w:rFonts w:ascii="Arial" w:hAnsi="Arial" w:cs="Arial"/>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9" type="#_x0000_t202" style="position:absolute;left:0;text-align:left;margin-left:-6.4pt;margin-top:-38.6pt;width:467.85pt;height:72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" filled="f" strokeweight="2.25pt">
                <v:textbox>
                  <w:txbxContent>
                    <w:p w:rsidR="00893238" w:rsidRDefault="00893238" w:rsidP="00C70BC4">
                      <w:pPr>
                        <w:pStyle w:val="BodyText"/>
                        <w:pBdr>
                          <w:top w:val="none" w:sz="0" w:space="0" w:color="auto"/>
                          <w:left w:val="none" w:sz="0" w:space="0" w:color="auto"/>
                          <w:bottom w:val="none" w:sz="0" w:space="0" w:color="auto"/>
                          <w:right w:val="none" w:sz="0" w:space="0" w:color="auto"/>
                        </w:pBdr>
                        <w:rPr>
                          <w:rFonts w:ascii="Arial" w:hAnsi="Arial" w:cs="Arial"/>
                          <w:sz w:val="40"/>
                          <w:szCs w:val="40"/>
                        </w:rPr>
                      </w:pPr>
                    </w:p>
                    <w:p w:rsidR="00893238" w:rsidRDefault="00893238" w:rsidP="00C70BC4">
                      <w:pPr>
                        <w:pStyle w:val="BodyText"/>
                        <w:pBdr>
                          <w:top w:val="none" w:sz="0" w:space="0" w:color="auto"/>
                          <w:left w:val="none" w:sz="0" w:space="0" w:color="auto"/>
                          <w:bottom w:val="none" w:sz="0" w:space="0" w:color="auto"/>
                          <w:right w:val="none" w:sz="0" w:space="0" w:color="auto"/>
                        </w:pBdr>
                        <w:rPr>
                          <w:rFonts w:ascii="Arial" w:hAnsi="Arial" w:cs="Arial"/>
                          <w:sz w:val="40"/>
                          <w:szCs w:val="40"/>
                        </w:rPr>
                      </w:pPr>
                      <w:r w:rsidRPr="009C2303">
                        <w:rPr>
                          <w:rFonts w:ascii="Arial" w:hAnsi="Arial" w:cs="Arial"/>
                          <w:noProof/>
                          <w:sz w:val="40"/>
                          <w:szCs w:val="40"/>
                        </w:rPr>
                        <w:drawing>
                          <wp:inline distT="0" distB="0" distL="0" distR="0">
                            <wp:extent cx="3070514" cy="1662546"/>
                            <wp:effectExtent l="0" t="0" r="0" b="0"/>
                            <wp:docPr id="8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9" cstate="print"/>
                                    <a:srcRect/>
                                    <a:stretch>
                                      <a:fillRect/>
                                    </a:stretch>
                                  </pic:blipFill>
                                  <pic:spPr bwMode="auto">
                                    <a:xfrm>
                                      <a:off x="0" y="0"/>
                                      <a:ext cx="3070225" cy="1662430"/>
                                    </a:xfrm>
                                    <a:prstGeom prst="rect">
                                      <a:avLst/>
                                    </a:prstGeom>
                                    <a:noFill/>
                                    <a:ln w="9525">
                                      <a:noFill/>
                                      <a:miter lim="800000"/>
                                      <a:headEnd/>
                                      <a:tailEnd/>
                                    </a:ln>
                                  </pic:spPr>
                                </pic:pic>
                              </a:graphicData>
                            </a:graphic>
                          </wp:inline>
                        </w:drawing>
                      </w:r>
                    </w:p>
                    <w:p w:rsidR="00893238" w:rsidRPr="00465423" w:rsidRDefault="00893238" w:rsidP="00C70BC4">
                      <w:pPr>
                        <w:pStyle w:val="BodyText"/>
                        <w:pBdr>
                          <w:top w:val="none" w:sz="0" w:space="0" w:color="auto"/>
                          <w:left w:val="none" w:sz="0" w:space="0" w:color="auto"/>
                          <w:bottom w:val="none" w:sz="0" w:space="0" w:color="auto"/>
                          <w:right w:val="none" w:sz="0" w:space="0" w:color="auto"/>
                        </w:pBdr>
                        <w:rPr>
                          <w:rFonts w:ascii="Arial" w:hAnsi="Arial" w:cs="Arial"/>
                          <w:sz w:val="48"/>
                          <w:szCs w:val="48"/>
                        </w:rPr>
                      </w:pPr>
                    </w:p>
                    <w:p w:rsidR="00893238" w:rsidRPr="006973B9" w:rsidRDefault="00893238" w:rsidP="00C70BC4">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br/>
                        <w:t>14.</w:t>
                      </w:r>
                    </w:p>
                    <w:p w:rsidR="00893238" w:rsidRDefault="00893238" w:rsidP="00C70BC4">
                      <w:pPr>
                        <w:pStyle w:val="BodyText"/>
                        <w:pBdr>
                          <w:top w:val="none" w:sz="0" w:space="0" w:color="auto"/>
                          <w:left w:val="none" w:sz="0" w:space="0" w:color="auto"/>
                          <w:bottom w:val="none" w:sz="0" w:space="0" w:color="auto"/>
                          <w:right w:val="none" w:sz="0" w:space="0" w:color="auto"/>
                        </w:pBdr>
                        <w:rPr>
                          <w:rFonts w:ascii="Arial" w:hAnsi="Arial" w:cs="Arial"/>
                          <w:sz w:val="48"/>
                          <w:szCs w:val="48"/>
                        </w:rPr>
                      </w:pPr>
                      <w:r>
                        <w:rPr>
                          <w:rFonts w:ascii="Arial" w:hAnsi="Arial" w:cs="Arial"/>
                          <w:sz w:val="48"/>
                          <w:szCs w:val="48"/>
                        </w:rPr>
                        <w:t>VEHICLE POLICY</w:t>
                      </w:r>
                    </w:p>
                    <w:p w:rsidR="00893238" w:rsidRPr="00806F58" w:rsidRDefault="00893238" w:rsidP="00C70BC4">
                      <w:pPr>
                        <w:jc w:val="center"/>
                        <w:rPr>
                          <w:rFonts w:ascii="Arial" w:hAnsi="Arial" w:cs="Arial"/>
                          <w:b/>
                          <w:bCs/>
                          <w:sz w:val="22"/>
                          <w:szCs w:val="22"/>
                        </w:rPr>
                      </w:pPr>
                    </w:p>
                    <w:p w:rsidR="00893238" w:rsidRPr="00806F58" w:rsidRDefault="00893238" w:rsidP="00C70BC4">
                      <w:pPr>
                        <w:jc w:val="center"/>
                        <w:rPr>
                          <w:rFonts w:ascii="Arial" w:hAnsi="Arial" w:cs="Arial"/>
                          <w:b/>
                          <w:bCs/>
                          <w:sz w:val="22"/>
                          <w:szCs w:val="22"/>
                        </w:rPr>
                      </w:pPr>
                    </w:p>
                  </w:txbxContent>
                </v:textbox>
              </v:shape>
            </w:pict>
          </mc:Fallback>
        </mc:AlternateContent>
      </w: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C70BC4" w:rsidRDefault="00C70BC4" w:rsidP="00AD2A78">
      <w:pPr>
        <w:jc w:val="center"/>
        <w:rPr>
          <w:rFonts w:ascii="Arial" w:hAnsi="Arial" w:cs="Arial"/>
          <w:sz w:val="40"/>
          <w:szCs w:val="40"/>
        </w:rPr>
      </w:pPr>
    </w:p>
    <w:p w:rsidR="004E6A2D" w:rsidRPr="009C3F0E" w:rsidRDefault="004E6A2D" w:rsidP="00C70BC4">
      <w:pPr>
        <w:jc w:val="center"/>
        <w:rPr>
          <w:rFonts w:ascii="Arial" w:hAnsi="Arial" w:cs="Arial"/>
          <w:sz w:val="22"/>
          <w:szCs w:val="22"/>
        </w:rPr>
      </w:pPr>
    </w:p>
    <w:p w:rsidR="00C70BC4" w:rsidRDefault="00C70BC4" w:rsidP="009C3F0E">
      <w:pPr>
        <w:rPr>
          <w:rFonts w:ascii="Arial" w:hAnsi="Arial" w:cs="Arial"/>
          <w:b/>
          <w:color w:val="000000"/>
          <w:sz w:val="22"/>
          <w:szCs w:val="22"/>
        </w:rPr>
        <w:sectPr w:rsidR="00C70BC4" w:rsidSect="00AD2A78">
          <w:headerReference w:type="default" r:id="rId86"/>
          <w:footnotePr>
            <w:pos w:val="beneathText"/>
          </w:footnotePr>
          <w:pgSz w:w="11905" w:h="16727"/>
          <w:pgMar w:top="1797" w:right="1132" w:bottom="1276" w:left="1440" w:header="720" w:footer="720" w:gutter="0"/>
          <w:cols w:space="720"/>
          <w:docGrid w:linePitch="360"/>
        </w:sectPr>
      </w:pPr>
    </w:p>
    <w:p w:rsidR="004F5AB7" w:rsidRPr="009C3F0E" w:rsidRDefault="004F5AB7" w:rsidP="009C3F0E">
      <w:pPr>
        <w:rPr>
          <w:rFonts w:ascii="Arial" w:hAnsi="Arial" w:cs="Arial"/>
          <w:b/>
          <w:bCs/>
          <w:color w:val="000000"/>
          <w:sz w:val="22"/>
          <w:szCs w:val="22"/>
        </w:rPr>
      </w:pPr>
      <w:r w:rsidRPr="009C3F0E">
        <w:rPr>
          <w:rFonts w:ascii="Arial" w:hAnsi="Arial" w:cs="Arial"/>
          <w:b/>
          <w:color w:val="000000"/>
          <w:sz w:val="22"/>
          <w:szCs w:val="22"/>
        </w:rPr>
        <w:lastRenderedPageBreak/>
        <w:t>The following Policy Rules and Regulations are hereby established for the effective management of the ECB pool vehicles.</w:t>
      </w:r>
    </w:p>
    <w:p w:rsidR="004F5AB7" w:rsidRPr="009C3F0E" w:rsidRDefault="004F5AB7" w:rsidP="009C3F0E">
      <w:pPr>
        <w:rPr>
          <w:rFonts w:ascii="Arial" w:hAnsi="Arial" w:cs="Arial"/>
          <w:color w:val="000000"/>
          <w:sz w:val="22"/>
          <w:szCs w:val="22"/>
        </w:rPr>
      </w:pPr>
    </w:p>
    <w:p w:rsidR="004F5AB7" w:rsidRPr="009C3F0E" w:rsidRDefault="004F5AB7" w:rsidP="009C3F0E">
      <w:pPr>
        <w:tabs>
          <w:tab w:val="left" w:pos="576"/>
        </w:tabs>
        <w:rPr>
          <w:rFonts w:ascii="Arial" w:hAnsi="Arial" w:cs="Arial"/>
          <w:b/>
          <w:bCs/>
          <w:color w:val="000000"/>
          <w:sz w:val="22"/>
          <w:szCs w:val="22"/>
        </w:rPr>
      </w:pPr>
      <w:r w:rsidRPr="009C3F0E">
        <w:rPr>
          <w:rFonts w:ascii="Arial" w:hAnsi="Arial" w:cs="Arial"/>
          <w:b/>
          <w:color w:val="000000"/>
          <w:sz w:val="22"/>
          <w:szCs w:val="22"/>
        </w:rPr>
        <w:t>Policies</w:t>
      </w:r>
    </w:p>
    <w:p w:rsidR="004F5AB7" w:rsidRPr="009C3F0E" w:rsidRDefault="004F5AB7" w:rsidP="009C3F0E">
      <w:pPr>
        <w:tabs>
          <w:tab w:val="left" w:pos="576"/>
        </w:tabs>
        <w:rPr>
          <w:rFonts w:ascii="Arial" w:hAnsi="Arial" w:cs="Arial"/>
          <w:b/>
          <w:bCs/>
          <w:color w:val="000000"/>
          <w:sz w:val="22"/>
          <w:szCs w:val="22"/>
        </w:rPr>
      </w:pPr>
    </w:p>
    <w:p w:rsidR="004F5AB7" w:rsidRPr="009C3F0E" w:rsidRDefault="004F5AB7" w:rsidP="009C3F0E">
      <w:pPr>
        <w:tabs>
          <w:tab w:val="left" w:pos="576"/>
        </w:tabs>
        <w:rPr>
          <w:rFonts w:ascii="Arial" w:hAnsi="Arial" w:cs="Arial"/>
          <w:b/>
          <w:bCs/>
          <w:color w:val="000000"/>
          <w:sz w:val="22"/>
          <w:szCs w:val="22"/>
        </w:rPr>
      </w:pPr>
      <w:r w:rsidRPr="009C3F0E">
        <w:rPr>
          <w:rFonts w:ascii="Arial" w:hAnsi="Arial" w:cs="Arial"/>
          <w:b/>
          <w:color w:val="000000"/>
          <w:sz w:val="22"/>
          <w:szCs w:val="22"/>
        </w:rPr>
        <w:t xml:space="preserve">1.  </w:t>
      </w:r>
      <w:r w:rsidRPr="009C3F0E">
        <w:rPr>
          <w:rFonts w:ascii="Arial" w:hAnsi="Arial" w:cs="Arial"/>
          <w:b/>
          <w:color w:val="000000"/>
          <w:sz w:val="22"/>
          <w:szCs w:val="22"/>
        </w:rPr>
        <w:tab/>
      </w:r>
      <w:r w:rsidRPr="009C3F0E">
        <w:rPr>
          <w:rFonts w:ascii="Arial" w:hAnsi="Arial" w:cs="Arial"/>
          <w:b/>
          <w:color w:val="000000"/>
          <w:sz w:val="22"/>
          <w:szCs w:val="22"/>
        </w:rPr>
        <w:tab/>
        <w:t>Introduction</w:t>
      </w:r>
    </w:p>
    <w:p w:rsidR="004F5AB7" w:rsidRPr="009C3F0E" w:rsidRDefault="004F5AB7" w:rsidP="009C3F0E">
      <w:pPr>
        <w:tabs>
          <w:tab w:val="left" w:pos="576"/>
        </w:tabs>
        <w:rPr>
          <w:rFonts w:ascii="Arial" w:hAnsi="Arial" w:cs="Arial"/>
          <w:b/>
          <w:bCs/>
          <w:color w:val="000000"/>
          <w:sz w:val="22"/>
          <w:szCs w:val="22"/>
        </w:rPr>
      </w:pPr>
    </w:p>
    <w:p w:rsidR="004F5AB7" w:rsidRPr="009C3F0E" w:rsidRDefault="004F5AB7" w:rsidP="009C3F0E">
      <w:pPr>
        <w:ind w:left="720"/>
        <w:rPr>
          <w:rFonts w:ascii="Arial" w:hAnsi="Arial" w:cs="Arial"/>
          <w:color w:val="000000"/>
          <w:sz w:val="22"/>
          <w:szCs w:val="22"/>
        </w:rPr>
      </w:pPr>
      <w:r w:rsidRPr="009C3F0E">
        <w:rPr>
          <w:rFonts w:ascii="Arial" w:hAnsi="Arial" w:cs="Arial"/>
          <w:color w:val="000000"/>
          <w:sz w:val="22"/>
          <w:szCs w:val="22"/>
        </w:rPr>
        <w:t>The Corporation shall acquire and maintain a fleet of pool vehicles, which shall be used for the running of day to day corporation business within the various divisions.  These vehicles shall not be used by members of Management who as a general rule shall provide for their own transport.</w:t>
      </w:r>
    </w:p>
    <w:p w:rsidR="004F5AB7" w:rsidRPr="009C3F0E" w:rsidRDefault="004F5AB7" w:rsidP="009C3F0E">
      <w:pPr>
        <w:ind w:left="720"/>
        <w:rPr>
          <w:rFonts w:ascii="Arial" w:hAnsi="Arial" w:cs="Arial"/>
          <w:color w:val="000000"/>
          <w:sz w:val="22"/>
          <w:szCs w:val="22"/>
        </w:rPr>
      </w:pPr>
    </w:p>
    <w:p w:rsidR="004F5AB7" w:rsidRPr="009C3F0E" w:rsidRDefault="004F5AB7" w:rsidP="009C3F0E">
      <w:pPr>
        <w:rPr>
          <w:rFonts w:ascii="Arial" w:hAnsi="Arial" w:cs="Arial"/>
          <w:b/>
          <w:color w:val="000000"/>
          <w:sz w:val="22"/>
          <w:szCs w:val="22"/>
        </w:rPr>
      </w:pPr>
      <w:r w:rsidRPr="009C3F0E">
        <w:rPr>
          <w:rFonts w:ascii="Arial" w:hAnsi="Arial" w:cs="Arial"/>
          <w:b/>
          <w:color w:val="000000"/>
          <w:sz w:val="22"/>
          <w:szCs w:val="22"/>
        </w:rPr>
        <w:t xml:space="preserve">2. </w:t>
      </w:r>
      <w:r w:rsidRPr="009C3F0E">
        <w:rPr>
          <w:rFonts w:ascii="Arial" w:hAnsi="Arial" w:cs="Arial"/>
          <w:b/>
          <w:color w:val="000000"/>
          <w:sz w:val="22"/>
          <w:szCs w:val="22"/>
        </w:rPr>
        <w:tab/>
        <w:t>Responsibility</w:t>
      </w:r>
    </w:p>
    <w:p w:rsidR="004F5AB7" w:rsidRPr="009C3F0E" w:rsidRDefault="004F5AB7" w:rsidP="009C3F0E">
      <w:pPr>
        <w:ind w:left="720"/>
        <w:rPr>
          <w:rFonts w:ascii="Arial" w:hAnsi="Arial" w:cs="Arial"/>
          <w:color w:val="000000"/>
          <w:sz w:val="22"/>
          <w:szCs w:val="22"/>
        </w:rPr>
      </w:pPr>
    </w:p>
    <w:p w:rsidR="004F5AB7" w:rsidRPr="009C3F0E" w:rsidRDefault="004F5AB7" w:rsidP="009C3F0E">
      <w:pPr>
        <w:ind w:left="720"/>
        <w:rPr>
          <w:rFonts w:ascii="Arial" w:hAnsi="Arial" w:cs="Arial"/>
          <w:b/>
          <w:color w:val="000000"/>
          <w:sz w:val="22"/>
          <w:szCs w:val="22"/>
        </w:rPr>
      </w:pPr>
      <w:r w:rsidRPr="009C3F0E">
        <w:rPr>
          <w:rFonts w:ascii="Arial" w:hAnsi="Arial" w:cs="Arial"/>
          <w:b/>
          <w:color w:val="000000"/>
          <w:sz w:val="22"/>
          <w:szCs w:val="22"/>
        </w:rPr>
        <w:t>2.1</w:t>
      </w:r>
      <w:r w:rsidRPr="009C3F0E">
        <w:rPr>
          <w:rFonts w:ascii="Arial" w:hAnsi="Arial" w:cs="Arial"/>
          <w:b/>
          <w:color w:val="000000"/>
          <w:sz w:val="22"/>
          <w:szCs w:val="22"/>
        </w:rPr>
        <w:tab/>
        <w:t>Overall responsibility</w:t>
      </w:r>
    </w:p>
    <w:p w:rsidR="004F5AB7" w:rsidRPr="009C3F0E" w:rsidRDefault="004F5AB7" w:rsidP="009C3F0E">
      <w:pPr>
        <w:ind w:left="1440"/>
        <w:rPr>
          <w:rFonts w:ascii="Arial" w:hAnsi="Arial" w:cs="Arial"/>
          <w:color w:val="000000"/>
          <w:sz w:val="22"/>
          <w:szCs w:val="22"/>
        </w:rPr>
      </w:pPr>
      <w:r w:rsidRPr="009C3F0E">
        <w:rPr>
          <w:rFonts w:ascii="Arial" w:hAnsi="Arial" w:cs="Arial"/>
          <w:color w:val="000000"/>
          <w:sz w:val="22"/>
          <w:szCs w:val="22"/>
        </w:rPr>
        <w:t xml:space="preserve">The overall responsibility for managing the corporation’s fleet lies with the Human Resources and Administration Division. </w:t>
      </w:r>
    </w:p>
    <w:p w:rsidR="004F5AB7" w:rsidRPr="009C3F0E" w:rsidRDefault="004F5AB7" w:rsidP="009C3F0E">
      <w:pPr>
        <w:ind w:left="720"/>
        <w:rPr>
          <w:rFonts w:ascii="Arial" w:hAnsi="Arial" w:cs="Arial"/>
          <w:color w:val="000000"/>
          <w:sz w:val="22"/>
          <w:szCs w:val="22"/>
        </w:rPr>
      </w:pPr>
    </w:p>
    <w:p w:rsidR="004F5AB7" w:rsidRPr="009C3F0E" w:rsidRDefault="004F5AB7" w:rsidP="009C3F0E">
      <w:pPr>
        <w:ind w:left="720"/>
        <w:rPr>
          <w:rFonts w:ascii="Arial" w:hAnsi="Arial" w:cs="Arial"/>
          <w:b/>
          <w:color w:val="000000"/>
          <w:sz w:val="22"/>
          <w:szCs w:val="22"/>
        </w:rPr>
      </w:pPr>
      <w:r w:rsidRPr="009C3F0E">
        <w:rPr>
          <w:rFonts w:ascii="Arial" w:hAnsi="Arial" w:cs="Arial"/>
          <w:b/>
          <w:color w:val="000000"/>
          <w:sz w:val="22"/>
          <w:szCs w:val="22"/>
        </w:rPr>
        <w:t xml:space="preserve">2.2 </w:t>
      </w:r>
      <w:r w:rsidRPr="009C3F0E">
        <w:rPr>
          <w:rFonts w:ascii="Arial" w:hAnsi="Arial" w:cs="Arial"/>
          <w:b/>
          <w:color w:val="000000"/>
          <w:sz w:val="22"/>
          <w:szCs w:val="22"/>
        </w:rPr>
        <w:tab/>
        <w:t>Day to day responsibility</w:t>
      </w:r>
    </w:p>
    <w:p w:rsidR="004F5AB7" w:rsidRPr="009C3F0E" w:rsidRDefault="004F5AB7" w:rsidP="009C3F0E">
      <w:pPr>
        <w:ind w:left="1440"/>
        <w:rPr>
          <w:rFonts w:ascii="Arial" w:hAnsi="Arial" w:cs="Arial"/>
          <w:color w:val="000000"/>
          <w:sz w:val="22"/>
          <w:szCs w:val="22"/>
        </w:rPr>
      </w:pPr>
      <w:r w:rsidRPr="009C3F0E">
        <w:rPr>
          <w:rFonts w:ascii="Arial" w:hAnsi="Arial" w:cs="Arial"/>
          <w:color w:val="000000"/>
          <w:sz w:val="22"/>
          <w:szCs w:val="22"/>
        </w:rPr>
        <w:t xml:space="preserve">The day to day responsibility, control and maintenance of such vehicles shall be exercised by each user department to which a vehicle(s) have been allocated. </w:t>
      </w:r>
    </w:p>
    <w:p w:rsidR="004F5AB7" w:rsidRPr="009C3F0E" w:rsidRDefault="004F5AB7" w:rsidP="009C3F0E">
      <w:pPr>
        <w:ind w:left="720"/>
        <w:rPr>
          <w:rFonts w:ascii="Arial" w:hAnsi="Arial" w:cs="Arial"/>
          <w:color w:val="000000"/>
          <w:sz w:val="22"/>
          <w:szCs w:val="22"/>
        </w:rPr>
      </w:pPr>
    </w:p>
    <w:p w:rsidR="004F5AB7" w:rsidRPr="009C3F0E" w:rsidRDefault="004F5AB7" w:rsidP="009C3F0E">
      <w:pPr>
        <w:ind w:left="720"/>
        <w:rPr>
          <w:rFonts w:ascii="Arial" w:hAnsi="Arial" w:cs="Arial"/>
          <w:b/>
          <w:color w:val="000000"/>
          <w:sz w:val="22"/>
          <w:szCs w:val="22"/>
        </w:rPr>
      </w:pPr>
      <w:r w:rsidRPr="009C3F0E">
        <w:rPr>
          <w:rFonts w:ascii="Arial" w:hAnsi="Arial" w:cs="Arial"/>
          <w:b/>
          <w:color w:val="000000"/>
          <w:sz w:val="22"/>
          <w:szCs w:val="22"/>
        </w:rPr>
        <w:t xml:space="preserve">2.3 </w:t>
      </w:r>
      <w:r w:rsidRPr="009C3F0E">
        <w:rPr>
          <w:rFonts w:ascii="Arial" w:hAnsi="Arial" w:cs="Arial"/>
          <w:b/>
          <w:color w:val="000000"/>
          <w:sz w:val="22"/>
          <w:szCs w:val="22"/>
        </w:rPr>
        <w:tab/>
        <w:t>Procurement</w:t>
      </w:r>
      <w:r w:rsidRPr="009C3F0E">
        <w:rPr>
          <w:rFonts w:ascii="Arial" w:hAnsi="Arial" w:cs="Arial"/>
          <w:b/>
          <w:color w:val="000000"/>
          <w:sz w:val="22"/>
          <w:szCs w:val="22"/>
        </w:rPr>
        <w:tab/>
      </w:r>
    </w:p>
    <w:p w:rsidR="004F5AB7" w:rsidRPr="009C3F0E" w:rsidRDefault="004F5AB7" w:rsidP="009C3F0E">
      <w:pPr>
        <w:ind w:left="1418" w:hanging="698"/>
        <w:rPr>
          <w:rFonts w:ascii="Arial" w:hAnsi="Arial" w:cs="Arial"/>
          <w:b/>
          <w:color w:val="000000"/>
          <w:sz w:val="22"/>
          <w:szCs w:val="22"/>
        </w:rPr>
      </w:pPr>
      <w:r w:rsidRPr="009C3F0E">
        <w:rPr>
          <w:rFonts w:ascii="Arial" w:hAnsi="Arial" w:cs="Arial"/>
          <w:color w:val="000000"/>
          <w:sz w:val="22"/>
          <w:szCs w:val="22"/>
        </w:rPr>
        <w:tab/>
        <w:t xml:space="preserve">The Administration Section, within the Human Resources and Administration Division, shall place orders for new cars, receive them first and open files for such cars. </w:t>
      </w:r>
    </w:p>
    <w:p w:rsidR="004F5AB7" w:rsidRPr="009C3F0E" w:rsidRDefault="004F5AB7" w:rsidP="009C3F0E">
      <w:pPr>
        <w:ind w:left="720"/>
        <w:rPr>
          <w:rFonts w:ascii="Arial" w:hAnsi="Arial" w:cs="Arial"/>
          <w:color w:val="000000"/>
          <w:sz w:val="22"/>
          <w:szCs w:val="22"/>
        </w:rPr>
      </w:pPr>
    </w:p>
    <w:p w:rsidR="004F5AB7" w:rsidRPr="009C3F0E" w:rsidRDefault="004F5AB7" w:rsidP="009C3F0E">
      <w:pPr>
        <w:rPr>
          <w:rFonts w:ascii="Arial" w:hAnsi="Arial" w:cs="Arial"/>
          <w:b/>
          <w:color w:val="000000"/>
          <w:sz w:val="22"/>
          <w:szCs w:val="22"/>
        </w:rPr>
      </w:pPr>
      <w:r w:rsidRPr="009C3F0E">
        <w:rPr>
          <w:rFonts w:ascii="Arial" w:hAnsi="Arial" w:cs="Arial"/>
          <w:b/>
          <w:color w:val="000000"/>
          <w:sz w:val="22"/>
          <w:szCs w:val="22"/>
        </w:rPr>
        <w:t xml:space="preserve">3. </w:t>
      </w:r>
      <w:r w:rsidRPr="009C3F0E">
        <w:rPr>
          <w:rFonts w:ascii="Arial" w:hAnsi="Arial" w:cs="Arial"/>
          <w:b/>
          <w:color w:val="000000"/>
          <w:sz w:val="22"/>
          <w:szCs w:val="22"/>
        </w:rPr>
        <w:tab/>
        <w:t>Departmental transfers</w:t>
      </w:r>
    </w:p>
    <w:p w:rsidR="004F5AB7" w:rsidRPr="009C3F0E" w:rsidRDefault="004F5AB7" w:rsidP="009C3F0E">
      <w:pPr>
        <w:ind w:left="1418"/>
        <w:rPr>
          <w:rFonts w:ascii="Arial" w:hAnsi="Arial" w:cs="Arial"/>
          <w:color w:val="000000"/>
          <w:sz w:val="22"/>
          <w:szCs w:val="22"/>
        </w:rPr>
      </w:pPr>
    </w:p>
    <w:p w:rsidR="004F5AB7" w:rsidRPr="009C3F0E" w:rsidRDefault="004F5AB7" w:rsidP="009C3F0E">
      <w:pPr>
        <w:ind w:left="709"/>
        <w:rPr>
          <w:rFonts w:ascii="Arial" w:hAnsi="Arial" w:cs="Arial"/>
          <w:color w:val="000000"/>
          <w:sz w:val="22"/>
          <w:szCs w:val="22"/>
        </w:rPr>
      </w:pPr>
      <w:r w:rsidRPr="009C3F0E">
        <w:rPr>
          <w:rFonts w:ascii="Arial" w:hAnsi="Arial" w:cs="Arial"/>
          <w:color w:val="000000"/>
          <w:sz w:val="22"/>
          <w:szCs w:val="22"/>
        </w:rPr>
        <w:tab/>
        <w:t>Cars transferred from one department to the other shall follow a proper handover, supervised by the Administration Section.</w:t>
      </w:r>
    </w:p>
    <w:p w:rsidR="004F5AB7" w:rsidRPr="009C3F0E" w:rsidRDefault="004F5AB7" w:rsidP="009C3F0E">
      <w:pPr>
        <w:ind w:left="720"/>
        <w:rPr>
          <w:rFonts w:ascii="Arial" w:hAnsi="Arial" w:cs="Arial"/>
          <w:color w:val="000000"/>
          <w:sz w:val="22"/>
          <w:szCs w:val="22"/>
        </w:rPr>
      </w:pPr>
    </w:p>
    <w:p w:rsidR="004F5AB7" w:rsidRPr="009C3F0E" w:rsidRDefault="004F5AB7" w:rsidP="009C3F0E">
      <w:pPr>
        <w:rPr>
          <w:rFonts w:ascii="Arial" w:hAnsi="Arial" w:cs="Arial"/>
          <w:color w:val="000000"/>
          <w:sz w:val="22"/>
          <w:szCs w:val="22"/>
        </w:rPr>
      </w:pPr>
      <w:r w:rsidRPr="009C3F0E">
        <w:rPr>
          <w:rFonts w:ascii="Arial" w:hAnsi="Arial" w:cs="Arial"/>
          <w:b/>
          <w:color w:val="000000"/>
          <w:sz w:val="22"/>
          <w:szCs w:val="22"/>
        </w:rPr>
        <w:t xml:space="preserve">4. </w:t>
      </w:r>
      <w:r w:rsidRPr="009C3F0E">
        <w:rPr>
          <w:rFonts w:ascii="Arial" w:hAnsi="Arial" w:cs="Arial"/>
          <w:b/>
          <w:color w:val="000000"/>
          <w:sz w:val="22"/>
          <w:szCs w:val="22"/>
        </w:rPr>
        <w:tab/>
        <w:t>Control over Pool Vehicles by Individuals</w:t>
      </w:r>
    </w:p>
    <w:p w:rsidR="004F5AB7" w:rsidRPr="009C3F0E" w:rsidRDefault="004F5AB7" w:rsidP="009C3F0E">
      <w:pPr>
        <w:ind w:left="709"/>
        <w:rPr>
          <w:rFonts w:ascii="Arial" w:hAnsi="Arial" w:cs="Arial"/>
          <w:color w:val="000000"/>
          <w:sz w:val="22"/>
          <w:szCs w:val="22"/>
        </w:rPr>
      </w:pPr>
    </w:p>
    <w:p w:rsidR="004F5AB7" w:rsidRPr="009C3F0E" w:rsidRDefault="004F5AB7" w:rsidP="009C3F0E">
      <w:pPr>
        <w:ind w:left="709"/>
        <w:rPr>
          <w:rFonts w:ascii="Arial" w:hAnsi="Arial" w:cs="Arial"/>
          <w:color w:val="000000"/>
          <w:sz w:val="22"/>
          <w:szCs w:val="22"/>
          <w:lang w:val="en-ZA"/>
        </w:rPr>
      </w:pPr>
      <w:r w:rsidRPr="009C3F0E">
        <w:rPr>
          <w:rFonts w:ascii="Arial" w:hAnsi="Arial" w:cs="Arial"/>
          <w:color w:val="000000"/>
          <w:sz w:val="22"/>
          <w:szCs w:val="22"/>
        </w:rPr>
        <w:t xml:space="preserve">The Corporations’ pool and allocated fleet is available for official use only for all employees, with the exception of the CEO.  At no time shall the corporation’s pool vehicles be hired for personal or private use. </w:t>
      </w:r>
      <w:r w:rsidRPr="009C3F0E">
        <w:rPr>
          <w:rFonts w:ascii="Arial" w:hAnsi="Arial" w:cs="Arial"/>
          <w:color w:val="000000"/>
          <w:sz w:val="22"/>
          <w:szCs w:val="22"/>
          <w:lang w:val="en-ZA"/>
        </w:rPr>
        <w:t>Any staff member authorized to use the pool vehicles are not allowed to transport private passengers, without authorisation from Finance and Administration, except ECB employees or any other person travelling on official ECB business. Nobody who is not employed by the ECB is allowed to drive pool vehicles unless it is part of a contract with the ECB that allows a private person to do so. Any losses suffered due to negligence will be dealt with in terms of the relevant disciplinary procedures.</w:t>
      </w:r>
    </w:p>
    <w:p w:rsidR="004F5AB7" w:rsidRPr="009C3F0E" w:rsidRDefault="004F5AB7" w:rsidP="009C3F0E">
      <w:pPr>
        <w:ind w:left="709"/>
        <w:rPr>
          <w:rFonts w:ascii="Arial" w:hAnsi="Arial" w:cs="Arial"/>
          <w:color w:val="000000"/>
          <w:sz w:val="22"/>
          <w:szCs w:val="22"/>
          <w:lang w:val="en-ZA"/>
        </w:rPr>
      </w:pPr>
    </w:p>
    <w:p w:rsidR="004F5AB7" w:rsidRPr="009C3F0E" w:rsidRDefault="004F5AB7" w:rsidP="009C3F0E">
      <w:pPr>
        <w:ind w:left="709"/>
        <w:rPr>
          <w:rFonts w:ascii="Arial" w:hAnsi="Arial" w:cs="Arial"/>
          <w:color w:val="000000"/>
          <w:sz w:val="22"/>
          <w:szCs w:val="22"/>
        </w:rPr>
      </w:pPr>
      <w:r w:rsidRPr="009C3F0E">
        <w:rPr>
          <w:rFonts w:ascii="Arial" w:hAnsi="Arial" w:cs="Arial"/>
          <w:color w:val="000000"/>
          <w:sz w:val="22"/>
          <w:szCs w:val="22"/>
        </w:rPr>
        <w:t>The use of the corporation’s pool vehicles on unauthorized business or trips is a serious offence warranting disciplinary action.</w:t>
      </w:r>
    </w:p>
    <w:p w:rsidR="004F5AB7" w:rsidRPr="009C3F0E" w:rsidRDefault="004F5AB7" w:rsidP="009C3F0E">
      <w:pPr>
        <w:ind w:left="1418" w:hanging="698"/>
        <w:rPr>
          <w:rFonts w:ascii="Arial" w:hAnsi="Arial" w:cs="Arial"/>
          <w:color w:val="000000"/>
          <w:sz w:val="22"/>
          <w:szCs w:val="22"/>
        </w:rPr>
      </w:pPr>
    </w:p>
    <w:p w:rsidR="004F5AB7" w:rsidRPr="009C3F0E" w:rsidRDefault="004F5AB7" w:rsidP="009C3F0E">
      <w:pPr>
        <w:ind w:left="709" w:hanging="709"/>
        <w:rPr>
          <w:rFonts w:ascii="Arial" w:hAnsi="Arial" w:cs="Arial"/>
          <w:b/>
          <w:color w:val="000000"/>
          <w:sz w:val="22"/>
          <w:szCs w:val="22"/>
        </w:rPr>
      </w:pPr>
      <w:r w:rsidRPr="009C3F0E">
        <w:rPr>
          <w:rFonts w:ascii="Arial" w:hAnsi="Arial" w:cs="Arial"/>
          <w:b/>
          <w:color w:val="000000"/>
          <w:sz w:val="22"/>
          <w:szCs w:val="22"/>
        </w:rPr>
        <w:t xml:space="preserve">5. </w:t>
      </w:r>
      <w:r w:rsidRPr="009C3F0E">
        <w:rPr>
          <w:rFonts w:ascii="Arial" w:hAnsi="Arial" w:cs="Arial"/>
          <w:b/>
          <w:color w:val="000000"/>
          <w:sz w:val="22"/>
          <w:szCs w:val="22"/>
        </w:rPr>
        <w:tab/>
        <w:t>Driver’s license</w:t>
      </w:r>
    </w:p>
    <w:p w:rsidR="004F5AB7" w:rsidRPr="009C3F0E" w:rsidRDefault="004F5AB7" w:rsidP="009C3F0E">
      <w:pPr>
        <w:ind w:left="709" w:hanging="709"/>
        <w:rPr>
          <w:rFonts w:ascii="Arial" w:hAnsi="Arial" w:cs="Arial"/>
          <w:color w:val="000000"/>
          <w:sz w:val="22"/>
          <w:szCs w:val="22"/>
        </w:rPr>
      </w:pPr>
      <w:r w:rsidRPr="009C3F0E">
        <w:rPr>
          <w:rFonts w:ascii="Arial" w:hAnsi="Arial" w:cs="Arial"/>
          <w:color w:val="000000"/>
          <w:sz w:val="22"/>
          <w:szCs w:val="22"/>
        </w:rPr>
        <w:tab/>
      </w:r>
    </w:p>
    <w:p w:rsidR="004F5AB7" w:rsidRPr="009C3F0E" w:rsidRDefault="004F5AB7" w:rsidP="009C3F0E">
      <w:pPr>
        <w:ind w:left="709" w:hanging="709"/>
        <w:rPr>
          <w:rFonts w:ascii="Arial" w:hAnsi="Arial" w:cs="Arial"/>
          <w:color w:val="000000"/>
          <w:sz w:val="22"/>
          <w:szCs w:val="22"/>
        </w:rPr>
      </w:pPr>
      <w:r w:rsidRPr="009C3F0E">
        <w:rPr>
          <w:rFonts w:ascii="Arial" w:hAnsi="Arial" w:cs="Arial"/>
          <w:color w:val="000000"/>
          <w:sz w:val="22"/>
          <w:szCs w:val="22"/>
        </w:rPr>
        <w:tab/>
        <w:t xml:space="preserve">Nobody may drive a pool vehicle without a valid (non-endorsed) </w:t>
      </w:r>
      <w:r w:rsidR="009C4A5A" w:rsidRPr="009C3F0E">
        <w:rPr>
          <w:rFonts w:ascii="Arial" w:hAnsi="Arial" w:cs="Arial"/>
          <w:color w:val="000000"/>
          <w:sz w:val="22"/>
          <w:szCs w:val="22"/>
        </w:rPr>
        <w:t>driver’s</w:t>
      </w:r>
      <w:r w:rsidRPr="009C3F0E">
        <w:rPr>
          <w:rFonts w:ascii="Arial" w:hAnsi="Arial" w:cs="Arial"/>
          <w:color w:val="000000"/>
          <w:sz w:val="22"/>
          <w:szCs w:val="22"/>
        </w:rPr>
        <w:t xml:space="preserve"> </w:t>
      </w:r>
      <w:r w:rsidR="009C4A5A" w:rsidRPr="009C3F0E">
        <w:rPr>
          <w:rFonts w:ascii="Arial" w:hAnsi="Arial" w:cs="Arial"/>
          <w:color w:val="000000"/>
          <w:sz w:val="22"/>
          <w:szCs w:val="22"/>
        </w:rPr>
        <w:t>license</w:t>
      </w:r>
      <w:r w:rsidRPr="009C3F0E">
        <w:rPr>
          <w:rFonts w:ascii="Arial" w:hAnsi="Arial" w:cs="Arial"/>
          <w:color w:val="000000"/>
          <w:sz w:val="22"/>
          <w:szCs w:val="22"/>
        </w:rPr>
        <w:t xml:space="preserve"> issued in the Republic of Namibia and South Africa or internationally recognised drivers </w:t>
      </w:r>
      <w:r w:rsidR="009C4A5A" w:rsidRPr="009C3F0E">
        <w:rPr>
          <w:rFonts w:ascii="Arial" w:hAnsi="Arial" w:cs="Arial"/>
          <w:color w:val="000000"/>
          <w:sz w:val="22"/>
          <w:szCs w:val="22"/>
        </w:rPr>
        <w:t>license</w:t>
      </w:r>
      <w:r w:rsidRPr="009C3F0E">
        <w:rPr>
          <w:rFonts w:ascii="Arial" w:hAnsi="Arial" w:cs="Arial"/>
          <w:color w:val="000000"/>
          <w:sz w:val="22"/>
          <w:szCs w:val="22"/>
        </w:rPr>
        <w:t>. Only licensed drivers with six months or more driving experience can drive the Corporation’s pool vehicles. The vehicle inspection form should be completed and signed by the individual that takes custody of the vehicle.</w:t>
      </w:r>
    </w:p>
    <w:p w:rsidR="004F5AB7" w:rsidRPr="009C3F0E" w:rsidRDefault="004F5AB7" w:rsidP="009C3F0E">
      <w:pPr>
        <w:ind w:left="709" w:hanging="709"/>
        <w:rPr>
          <w:rFonts w:ascii="Arial" w:hAnsi="Arial" w:cs="Arial"/>
          <w:color w:val="000000"/>
          <w:sz w:val="22"/>
          <w:szCs w:val="22"/>
        </w:rPr>
      </w:pPr>
      <w:r w:rsidRPr="009C3F0E">
        <w:rPr>
          <w:rFonts w:ascii="Arial" w:hAnsi="Arial" w:cs="Arial"/>
          <w:b/>
          <w:color w:val="000000"/>
          <w:sz w:val="22"/>
          <w:szCs w:val="22"/>
        </w:rPr>
        <w:lastRenderedPageBreak/>
        <w:t xml:space="preserve">6. </w:t>
      </w:r>
      <w:r w:rsidRPr="009C3F0E">
        <w:rPr>
          <w:rFonts w:ascii="Arial" w:hAnsi="Arial" w:cs="Arial"/>
          <w:b/>
          <w:color w:val="000000"/>
          <w:sz w:val="22"/>
          <w:szCs w:val="22"/>
        </w:rPr>
        <w:tab/>
        <w:t>Service Provider of Fleet Vehicles</w:t>
      </w:r>
    </w:p>
    <w:p w:rsidR="004F5AB7" w:rsidRPr="009C3F0E" w:rsidRDefault="004F5AB7" w:rsidP="009C3F0E">
      <w:pPr>
        <w:ind w:left="709" w:hanging="709"/>
        <w:rPr>
          <w:rFonts w:ascii="Arial" w:hAnsi="Arial" w:cs="Arial"/>
          <w:color w:val="000000"/>
          <w:sz w:val="22"/>
          <w:szCs w:val="22"/>
        </w:rPr>
      </w:pPr>
    </w:p>
    <w:p w:rsidR="004F5AB7" w:rsidRPr="009C3F0E" w:rsidRDefault="004F5AB7" w:rsidP="009C3F0E">
      <w:pPr>
        <w:ind w:left="709" w:hanging="709"/>
        <w:rPr>
          <w:rFonts w:ascii="Arial" w:hAnsi="Arial" w:cs="Arial"/>
          <w:color w:val="000000"/>
          <w:sz w:val="22"/>
          <w:szCs w:val="22"/>
        </w:rPr>
      </w:pPr>
      <w:r w:rsidRPr="009C3F0E">
        <w:rPr>
          <w:rFonts w:ascii="Arial" w:hAnsi="Arial" w:cs="Arial"/>
          <w:color w:val="000000"/>
          <w:sz w:val="22"/>
          <w:szCs w:val="22"/>
        </w:rPr>
        <w:tab/>
        <w:t>In acquiring the Corporation’s pool fleet, the Corporation’s Management shall ensure that vehicles of different models and types are procured.  No particular service provider shall enjoy monopoly over others.  The financial and tender regulations shall be adhered to. (Refer to Handbook 6, Fixed Assets section for fixed asset purchases procedures).</w:t>
      </w:r>
    </w:p>
    <w:p w:rsidR="004F5AB7" w:rsidRPr="009C3F0E" w:rsidRDefault="004F5AB7" w:rsidP="009C3F0E">
      <w:pPr>
        <w:ind w:left="709" w:hanging="709"/>
        <w:rPr>
          <w:rFonts w:ascii="Arial" w:hAnsi="Arial" w:cs="Arial"/>
          <w:color w:val="000000"/>
          <w:sz w:val="22"/>
          <w:szCs w:val="22"/>
        </w:rPr>
      </w:pPr>
    </w:p>
    <w:p w:rsidR="004F5AB7" w:rsidRPr="009C3F0E" w:rsidRDefault="004F5AB7" w:rsidP="009C3F0E">
      <w:pPr>
        <w:ind w:left="709" w:hanging="709"/>
        <w:rPr>
          <w:rFonts w:ascii="Arial" w:hAnsi="Arial" w:cs="Arial"/>
          <w:b/>
          <w:color w:val="000000"/>
          <w:sz w:val="22"/>
          <w:szCs w:val="22"/>
        </w:rPr>
      </w:pPr>
      <w:r w:rsidRPr="009C3F0E">
        <w:rPr>
          <w:rFonts w:ascii="Arial" w:hAnsi="Arial" w:cs="Arial"/>
          <w:b/>
          <w:color w:val="000000"/>
          <w:sz w:val="22"/>
          <w:szCs w:val="22"/>
        </w:rPr>
        <w:t xml:space="preserve">7. </w:t>
      </w:r>
      <w:r w:rsidRPr="009C3F0E">
        <w:rPr>
          <w:rFonts w:ascii="Arial" w:hAnsi="Arial" w:cs="Arial"/>
          <w:b/>
          <w:color w:val="000000"/>
          <w:sz w:val="22"/>
          <w:szCs w:val="22"/>
        </w:rPr>
        <w:tab/>
        <w:t>Service Providers of Technical and Maintenance Services</w:t>
      </w:r>
    </w:p>
    <w:p w:rsidR="004F5AB7" w:rsidRPr="009C3F0E" w:rsidRDefault="004F5AB7" w:rsidP="009C3F0E">
      <w:pPr>
        <w:ind w:left="709" w:hanging="709"/>
        <w:rPr>
          <w:rFonts w:ascii="Arial" w:hAnsi="Arial" w:cs="Arial"/>
          <w:b/>
          <w:color w:val="000000"/>
          <w:sz w:val="22"/>
          <w:szCs w:val="22"/>
        </w:rPr>
      </w:pPr>
    </w:p>
    <w:p w:rsidR="004F5AB7" w:rsidRPr="009C3F0E" w:rsidRDefault="004F5AB7" w:rsidP="009C3F0E">
      <w:pPr>
        <w:ind w:left="709" w:hanging="709"/>
        <w:rPr>
          <w:rFonts w:ascii="Arial" w:hAnsi="Arial" w:cs="Arial"/>
          <w:color w:val="000000"/>
          <w:sz w:val="22"/>
          <w:szCs w:val="22"/>
        </w:rPr>
      </w:pPr>
      <w:r w:rsidRPr="009C3F0E">
        <w:rPr>
          <w:rFonts w:ascii="Arial" w:hAnsi="Arial" w:cs="Arial"/>
          <w:color w:val="000000"/>
          <w:sz w:val="22"/>
          <w:szCs w:val="22"/>
        </w:rPr>
        <w:tab/>
        <w:t>The Corporation’s pool fleet shall be serviced and maintained by acknowledged service providers of the respective fleet model and/ or type.</w:t>
      </w:r>
    </w:p>
    <w:p w:rsidR="004F5AB7" w:rsidRPr="009C3F0E" w:rsidRDefault="004F5AB7" w:rsidP="009C3F0E">
      <w:pPr>
        <w:ind w:left="709" w:hanging="709"/>
        <w:rPr>
          <w:rFonts w:ascii="Arial" w:hAnsi="Arial" w:cs="Arial"/>
          <w:color w:val="000000"/>
          <w:sz w:val="22"/>
          <w:szCs w:val="22"/>
        </w:rPr>
      </w:pPr>
    </w:p>
    <w:p w:rsidR="004F5AB7" w:rsidRPr="009C3F0E" w:rsidRDefault="004F5AB7" w:rsidP="009C3F0E">
      <w:pPr>
        <w:ind w:left="709" w:hanging="709"/>
        <w:rPr>
          <w:rFonts w:ascii="Arial" w:hAnsi="Arial" w:cs="Arial"/>
          <w:b/>
          <w:color w:val="000000"/>
          <w:sz w:val="22"/>
          <w:szCs w:val="22"/>
        </w:rPr>
      </w:pPr>
      <w:r w:rsidRPr="009C3F0E">
        <w:rPr>
          <w:rFonts w:ascii="Arial" w:hAnsi="Arial" w:cs="Arial"/>
          <w:b/>
          <w:color w:val="000000"/>
          <w:sz w:val="22"/>
          <w:szCs w:val="22"/>
        </w:rPr>
        <w:t>8.</w:t>
      </w:r>
      <w:r w:rsidRPr="009C3F0E">
        <w:rPr>
          <w:rFonts w:ascii="Arial" w:hAnsi="Arial" w:cs="Arial"/>
          <w:b/>
          <w:color w:val="000000"/>
          <w:sz w:val="22"/>
          <w:szCs w:val="22"/>
        </w:rPr>
        <w:tab/>
        <w:t>Car Rentals</w:t>
      </w:r>
    </w:p>
    <w:p w:rsidR="004F5AB7" w:rsidRPr="009C3F0E" w:rsidRDefault="004F5AB7" w:rsidP="009C3F0E">
      <w:pPr>
        <w:ind w:left="709" w:hanging="709"/>
        <w:rPr>
          <w:rFonts w:ascii="Arial" w:hAnsi="Arial" w:cs="Arial"/>
          <w:b/>
          <w:color w:val="000000"/>
          <w:sz w:val="22"/>
          <w:szCs w:val="22"/>
        </w:rPr>
      </w:pPr>
    </w:p>
    <w:p w:rsidR="004F5AB7" w:rsidRPr="009C3F0E" w:rsidRDefault="004F5AB7" w:rsidP="009C3F0E">
      <w:pPr>
        <w:ind w:left="709" w:hanging="709"/>
        <w:rPr>
          <w:rFonts w:ascii="Arial" w:hAnsi="Arial" w:cs="Arial"/>
          <w:color w:val="000000"/>
          <w:sz w:val="22"/>
          <w:szCs w:val="22"/>
        </w:rPr>
      </w:pPr>
      <w:r w:rsidRPr="009C3F0E">
        <w:rPr>
          <w:rFonts w:ascii="Arial" w:hAnsi="Arial" w:cs="Arial"/>
          <w:b/>
          <w:color w:val="000000"/>
          <w:sz w:val="22"/>
          <w:szCs w:val="22"/>
        </w:rPr>
        <w:tab/>
      </w:r>
      <w:r w:rsidRPr="009C3F0E">
        <w:rPr>
          <w:rFonts w:ascii="Arial" w:hAnsi="Arial" w:cs="Arial"/>
          <w:color w:val="000000"/>
          <w:sz w:val="22"/>
          <w:szCs w:val="22"/>
        </w:rPr>
        <w:t>When the need arises that a car should be rented by any employee of the organisation, the approval of the rental should be done by the CEO. A preferred service provider should also be selected by the organisation and this service provider should be used whenever there is a need to rent a motor vehicle. The “coding system” used by the relevant service provider should be consulted to ensure that an appropriate vehicle is selected by the relevant employee.</w:t>
      </w:r>
    </w:p>
    <w:p w:rsidR="004F5AB7" w:rsidRPr="009C3F0E" w:rsidRDefault="004F5AB7" w:rsidP="009C3F0E">
      <w:pPr>
        <w:ind w:left="709" w:hanging="709"/>
        <w:rPr>
          <w:rFonts w:ascii="Arial" w:hAnsi="Arial" w:cs="Arial"/>
          <w:b/>
          <w:color w:val="000000"/>
          <w:sz w:val="22"/>
          <w:szCs w:val="22"/>
        </w:rPr>
      </w:pPr>
    </w:p>
    <w:p w:rsidR="004F5AB7" w:rsidRPr="009C3F0E" w:rsidRDefault="004F5AB7" w:rsidP="009C3F0E">
      <w:pPr>
        <w:ind w:left="709" w:hanging="709"/>
        <w:rPr>
          <w:rFonts w:ascii="Arial" w:hAnsi="Arial" w:cs="Arial"/>
          <w:color w:val="000000"/>
          <w:sz w:val="22"/>
          <w:szCs w:val="22"/>
        </w:rPr>
      </w:pPr>
      <w:r w:rsidRPr="009C3F0E">
        <w:rPr>
          <w:rFonts w:ascii="Arial" w:hAnsi="Arial" w:cs="Arial"/>
          <w:b/>
          <w:color w:val="000000"/>
          <w:sz w:val="22"/>
          <w:szCs w:val="22"/>
        </w:rPr>
        <w:t>9.</w:t>
      </w:r>
      <w:r w:rsidRPr="009C3F0E">
        <w:rPr>
          <w:rFonts w:ascii="Arial" w:hAnsi="Arial" w:cs="Arial"/>
          <w:color w:val="000000"/>
          <w:sz w:val="22"/>
          <w:szCs w:val="22"/>
        </w:rPr>
        <w:t xml:space="preserve"> </w:t>
      </w:r>
      <w:r w:rsidRPr="009C3F0E">
        <w:rPr>
          <w:rFonts w:ascii="Arial" w:hAnsi="Arial" w:cs="Arial"/>
          <w:color w:val="000000"/>
          <w:sz w:val="22"/>
          <w:szCs w:val="22"/>
        </w:rPr>
        <w:tab/>
      </w:r>
      <w:r w:rsidRPr="009C3F0E">
        <w:rPr>
          <w:rFonts w:ascii="Arial" w:hAnsi="Arial" w:cs="Arial"/>
          <w:b/>
          <w:color w:val="000000"/>
          <w:sz w:val="22"/>
          <w:szCs w:val="22"/>
        </w:rPr>
        <w:t>Car Allowance</w:t>
      </w:r>
    </w:p>
    <w:p w:rsidR="004F5AB7" w:rsidRPr="009C3F0E" w:rsidRDefault="004F5AB7" w:rsidP="009C3F0E">
      <w:pPr>
        <w:ind w:left="709" w:hanging="709"/>
        <w:rPr>
          <w:rFonts w:ascii="Arial" w:hAnsi="Arial" w:cs="Arial"/>
          <w:color w:val="000000"/>
          <w:sz w:val="22"/>
          <w:szCs w:val="22"/>
        </w:rPr>
      </w:pPr>
    </w:p>
    <w:p w:rsidR="004F5AB7" w:rsidRPr="009C3F0E" w:rsidRDefault="004F5AB7" w:rsidP="009C3F0E">
      <w:pPr>
        <w:ind w:left="709" w:hanging="709"/>
        <w:rPr>
          <w:rFonts w:ascii="Arial" w:hAnsi="Arial" w:cs="Arial"/>
          <w:color w:val="000000"/>
          <w:sz w:val="22"/>
          <w:szCs w:val="22"/>
        </w:rPr>
      </w:pPr>
      <w:r w:rsidRPr="009C3F0E">
        <w:rPr>
          <w:rFonts w:ascii="Arial" w:hAnsi="Arial" w:cs="Arial"/>
          <w:color w:val="000000"/>
          <w:sz w:val="22"/>
          <w:szCs w:val="22"/>
        </w:rPr>
        <w:tab/>
        <w:t>The Corporations’ pool and allocated fleet is available for official use only for all employees, with the exception of the CEO.  Irrespective whether the staff member has structured car allowance on his/her remuneration package.</w:t>
      </w:r>
    </w:p>
    <w:p w:rsidR="004F5AB7" w:rsidRPr="009C3F0E" w:rsidRDefault="004F5AB7" w:rsidP="009C3F0E">
      <w:pPr>
        <w:ind w:left="709" w:hanging="709"/>
        <w:rPr>
          <w:rFonts w:ascii="Arial" w:hAnsi="Arial" w:cs="Arial"/>
          <w:color w:val="000000"/>
          <w:sz w:val="22"/>
          <w:szCs w:val="22"/>
        </w:rPr>
      </w:pPr>
      <w:r w:rsidRPr="009C3F0E">
        <w:rPr>
          <w:rFonts w:ascii="Arial" w:hAnsi="Arial" w:cs="Arial"/>
          <w:color w:val="000000"/>
          <w:sz w:val="22"/>
          <w:szCs w:val="22"/>
        </w:rPr>
        <w:tab/>
      </w:r>
    </w:p>
    <w:p w:rsidR="004F5AB7" w:rsidRPr="009C3F0E" w:rsidRDefault="004F5AB7" w:rsidP="009C3F0E">
      <w:pPr>
        <w:ind w:left="709" w:hanging="709"/>
        <w:rPr>
          <w:rFonts w:ascii="Arial" w:hAnsi="Arial" w:cs="Arial"/>
          <w:color w:val="000000"/>
          <w:sz w:val="22"/>
          <w:szCs w:val="22"/>
        </w:rPr>
      </w:pPr>
    </w:p>
    <w:p w:rsidR="004F5AB7" w:rsidRPr="009C3F0E" w:rsidRDefault="004F5AB7" w:rsidP="009C3F0E">
      <w:pPr>
        <w:ind w:left="709" w:hanging="709"/>
        <w:rPr>
          <w:rFonts w:ascii="Arial" w:hAnsi="Arial" w:cs="Arial"/>
          <w:color w:val="000000"/>
          <w:sz w:val="22"/>
          <w:szCs w:val="22"/>
        </w:rPr>
      </w:pPr>
    </w:p>
    <w:p w:rsidR="004F5AB7" w:rsidRPr="009C3F0E" w:rsidRDefault="004F5AB7" w:rsidP="009C3F0E">
      <w:pPr>
        <w:ind w:left="709" w:hanging="709"/>
        <w:rPr>
          <w:rFonts w:ascii="Arial" w:hAnsi="Arial" w:cs="Arial"/>
          <w:color w:val="000000"/>
          <w:sz w:val="22"/>
          <w:szCs w:val="22"/>
        </w:rPr>
      </w:pPr>
    </w:p>
    <w:p w:rsidR="004F5AB7" w:rsidRPr="009C3F0E" w:rsidRDefault="004F5AB7" w:rsidP="009C3F0E">
      <w:pPr>
        <w:ind w:left="709" w:hanging="709"/>
        <w:rPr>
          <w:rFonts w:ascii="Arial" w:hAnsi="Arial" w:cs="Arial"/>
          <w:color w:val="000000"/>
          <w:sz w:val="22"/>
          <w:szCs w:val="22"/>
        </w:rPr>
        <w:sectPr w:rsidR="004F5AB7" w:rsidRPr="009C3F0E" w:rsidSect="00C70BC4">
          <w:headerReference w:type="default" r:id="rId87"/>
          <w:footnotePr>
            <w:pos w:val="beneathText"/>
          </w:footnotePr>
          <w:pgSz w:w="11907" w:h="16839" w:code="9"/>
          <w:pgMar w:top="1797" w:right="1132" w:bottom="1276" w:left="1440" w:header="720" w:footer="720" w:gutter="0"/>
          <w:cols w:space="720"/>
          <w:docGrid w:linePitch="360"/>
        </w:sectPr>
      </w:pPr>
    </w:p>
    <w:tbl>
      <w:tblPr>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3"/>
        <w:gridCol w:w="2225"/>
        <w:gridCol w:w="2024"/>
      </w:tblGrid>
      <w:tr w:rsidR="004F5AB7" w:rsidRPr="009C3F0E" w:rsidTr="00615EE0">
        <w:tc>
          <w:tcPr>
            <w:tcW w:w="9602" w:type="dxa"/>
            <w:gridSpan w:val="3"/>
          </w:tcPr>
          <w:p w:rsidR="004F5AB7" w:rsidRPr="009C3F0E" w:rsidRDefault="004F5AB7" w:rsidP="009C3F0E">
            <w:pPr>
              <w:rPr>
                <w:rFonts w:ascii="Arial" w:hAnsi="Arial" w:cs="Arial"/>
                <w:color w:val="000000"/>
                <w:sz w:val="22"/>
                <w:szCs w:val="22"/>
              </w:rPr>
            </w:pPr>
            <w:r w:rsidRPr="009C3F0E">
              <w:rPr>
                <w:rFonts w:ascii="Arial" w:hAnsi="Arial" w:cs="Arial"/>
                <w:b/>
                <w:color w:val="000000"/>
                <w:sz w:val="22"/>
                <w:szCs w:val="22"/>
                <w:lang w:val="en-ZA"/>
              </w:rPr>
              <w:lastRenderedPageBreak/>
              <w:t>1.  Responsibility</w:t>
            </w:r>
          </w:p>
        </w:tc>
      </w:tr>
      <w:tr w:rsidR="004F5AB7" w:rsidRPr="009C3F0E" w:rsidTr="00615EE0">
        <w:tc>
          <w:tcPr>
            <w:tcW w:w="5353" w:type="dxa"/>
          </w:tcPr>
          <w:p w:rsidR="004F5AB7" w:rsidRPr="00AD2A78" w:rsidRDefault="004F5AB7" w:rsidP="006C1D4F">
            <w:pPr>
              <w:pStyle w:val="ListParagraph"/>
              <w:numPr>
                <w:ilvl w:val="1"/>
                <w:numId w:val="163"/>
              </w:numPr>
              <w:ind w:left="0" w:firstLine="0"/>
              <w:rPr>
                <w:rFonts w:ascii="Arial" w:hAnsi="Arial" w:cs="Arial"/>
                <w:color w:val="000000"/>
                <w:sz w:val="22"/>
                <w:szCs w:val="22"/>
              </w:rPr>
            </w:pPr>
            <w:r w:rsidRPr="00AD2A78">
              <w:rPr>
                <w:rFonts w:ascii="Arial" w:hAnsi="Arial" w:cs="Arial"/>
                <w:color w:val="000000"/>
                <w:sz w:val="22"/>
                <w:szCs w:val="22"/>
              </w:rPr>
              <w:t>Departmental line Managers and staff must ensure that:</w:t>
            </w:r>
          </w:p>
          <w:p w:rsidR="00AD2A78" w:rsidRPr="00AD2A78" w:rsidRDefault="00AD2A78" w:rsidP="00AD2A78">
            <w:pPr>
              <w:rPr>
                <w:rFonts w:ascii="Arial" w:hAnsi="Arial" w:cs="Arial"/>
                <w:color w:val="000000"/>
                <w:sz w:val="22"/>
                <w:szCs w:val="22"/>
              </w:rPr>
            </w:pPr>
          </w:p>
          <w:p w:rsidR="00AD2A78" w:rsidRPr="00B428BB" w:rsidRDefault="004F5AB7" w:rsidP="00471976">
            <w:pPr>
              <w:pStyle w:val="ListParagraph"/>
              <w:numPr>
                <w:ilvl w:val="2"/>
                <w:numId w:val="163"/>
              </w:numPr>
              <w:suppressAutoHyphens/>
              <w:rPr>
                <w:rFonts w:ascii="Arial" w:hAnsi="Arial" w:cs="Arial"/>
                <w:color w:val="000000"/>
                <w:sz w:val="22"/>
                <w:szCs w:val="22"/>
              </w:rPr>
            </w:pPr>
            <w:r w:rsidRPr="00B428BB">
              <w:rPr>
                <w:rFonts w:ascii="Arial" w:hAnsi="Arial" w:cs="Arial"/>
                <w:color w:val="000000"/>
                <w:sz w:val="22"/>
                <w:szCs w:val="22"/>
              </w:rPr>
              <w:t>Vehicles are kept clean at all times.  All papers and refuse should be removed from the vehicle at the end of each trip.</w:t>
            </w:r>
          </w:p>
          <w:p w:rsidR="004F5AB7" w:rsidRPr="00B428BB" w:rsidRDefault="00AD2A78" w:rsidP="00471976">
            <w:pPr>
              <w:pStyle w:val="ListParagraph"/>
              <w:numPr>
                <w:ilvl w:val="2"/>
                <w:numId w:val="163"/>
              </w:numPr>
              <w:suppressAutoHyphens/>
              <w:rPr>
                <w:rFonts w:ascii="Arial" w:hAnsi="Arial" w:cs="Arial"/>
                <w:color w:val="000000"/>
                <w:sz w:val="22"/>
                <w:szCs w:val="22"/>
              </w:rPr>
            </w:pPr>
            <w:r w:rsidRPr="00B428BB">
              <w:rPr>
                <w:rFonts w:ascii="Arial" w:hAnsi="Arial" w:cs="Arial"/>
                <w:color w:val="000000"/>
                <w:sz w:val="22"/>
                <w:szCs w:val="22"/>
              </w:rPr>
              <w:t>V</w:t>
            </w:r>
            <w:r w:rsidR="004F5AB7" w:rsidRPr="00B428BB">
              <w:rPr>
                <w:rFonts w:ascii="Arial" w:hAnsi="Arial" w:cs="Arial"/>
                <w:color w:val="000000"/>
                <w:sz w:val="22"/>
                <w:szCs w:val="22"/>
              </w:rPr>
              <w:t>ehicles are safely locked away or parked when they are not in use and that keys are handed to a central point when a staff member using the car is on leave or back from any trip or visit.</w:t>
            </w:r>
          </w:p>
          <w:p w:rsidR="004F5AB7" w:rsidRPr="00B428BB" w:rsidRDefault="004F5AB7" w:rsidP="00471976">
            <w:pPr>
              <w:pStyle w:val="ListParagraph"/>
              <w:numPr>
                <w:ilvl w:val="2"/>
                <w:numId w:val="163"/>
              </w:numPr>
              <w:suppressAutoHyphens/>
              <w:rPr>
                <w:rFonts w:ascii="Arial" w:hAnsi="Arial" w:cs="Arial"/>
                <w:color w:val="000000"/>
                <w:sz w:val="22"/>
                <w:szCs w:val="22"/>
              </w:rPr>
            </w:pPr>
            <w:r w:rsidRPr="00B428BB">
              <w:rPr>
                <w:rFonts w:ascii="Arial" w:hAnsi="Arial" w:cs="Arial"/>
                <w:color w:val="000000"/>
                <w:sz w:val="22"/>
                <w:szCs w:val="22"/>
              </w:rPr>
              <w:t>Vehicles are not overloaded.</w:t>
            </w:r>
          </w:p>
          <w:p w:rsidR="004F5AB7" w:rsidRPr="00B428BB" w:rsidRDefault="004F5AB7" w:rsidP="00471976">
            <w:pPr>
              <w:pStyle w:val="ListParagraph"/>
              <w:numPr>
                <w:ilvl w:val="2"/>
                <w:numId w:val="163"/>
              </w:numPr>
              <w:suppressAutoHyphens/>
              <w:rPr>
                <w:rFonts w:ascii="Arial" w:hAnsi="Arial" w:cs="Arial"/>
                <w:color w:val="000000"/>
                <w:sz w:val="22"/>
                <w:szCs w:val="22"/>
              </w:rPr>
            </w:pPr>
            <w:r w:rsidRPr="00B428BB">
              <w:rPr>
                <w:rFonts w:ascii="Arial" w:hAnsi="Arial" w:cs="Arial"/>
                <w:color w:val="000000"/>
                <w:sz w:val="22"/>
                <w:szCs w:val="22"/>
              </w:rPr>
              <w:t>Vehicles are not used for any illegal or hazardous purposes and that pool vehicles are not used for unlawful transportation of goods not applicable to the business of ECB or non-ECB employees or for hire.</w:t>
            </w:r>
          </w:p>
          <w:p w:rsidR="004F5AB7" w:rsidRPr="00B428BB" w:rsidRDefault="004F5AB7" w:rsidP="00471976">
            <w:pPr>
              <w:pStyle w:val="ListParagraph"/>
              <w:numPr>
                <w:ilvl w:val="2"/>
                <w:numId w:val="163"/>
              </w:numPr>
              <w:suppressAutoHyphens/>
              <w:rPr>
                <w:rFonts w:ascii="Arial" w:hAnsi="Arial" w:cs="Arial"/>
                <w:color w:val="000000"/>
                <w:sz w:val="22"/>
                <w:szCs w:val="22"/>
              </w:rPr>
            </w:pPr>
            <w:r w:rsidRPr="00B428BB">
              <w:rPr>
                <w:rFonts w:ascii="Arial" w:hAnsi="Arial" w:cs="Arial"/>
                <w:color w:val="000000"/>
                <w:sz w:val="22"/>
                <w:szCs w:val="22"/>
              </w:rPr>
              <w:t>Vehicles are fully licensed and are roadworthy.  They should notify the Administration Section when the license of one of their vehicles is about to expire.  The Administration Section will in addition maintain a record for the same purpose.</w:t>
            </w:r>
          </w:p>
          <w:p w:rsidR="004F5AB7" w:rsidRPr="00B428BB" w:rsidRDefault="004F5AB7" w:rsidP="00471976">
            <w:pPr>
              <w:pStyle w:val="ListParagraph"/>
              <w:numPr>
                <w:ilvl w:val="2"/>
                <w:numId w:val="163"/>
              </w:numPr>
              <w:suppressAutoHyphens/>
              <w:rPr>
                <w:rFonts w:ascii="Arial" w:hAnsi="Arial" w:cs="Arial"/>
                <w:color w:val="000000"/>
                <w:sz w:val="22"/>
                <w:szCs w:val="22"/>
              </w:rPr>
            </w:pPr>
            <w:r w:rsidRPr="00B428BB">
              <w:rPr>
                <w:rFonts w:ascii="Arial" w:hAnsi="Arial" w:cs="Arial"/>
                <w:color w:val="000000"/>
                <w:sz w:val="22"/>
                <w:szCs w:val="22"/>
              </w:rPr>
              <w:t>Money for parking meters is obtained from petty cash.</w:t>
            </w:r>
          </w:p>
          <w:p w:rsidR="004F5AB7" w:rsidRPr="00B428BB" w:rsidRDefault="004F5AB7" w:rsidP="00471976">
            <w:pPr>
              <w:pStyle w:val="ListParagraph"/>
              <w:numPr>
                <w:ilvl w:val="2"/>
                <w:numId w:val="163"/>
              </w:numPr>
              <w:suppressAutoHyphens/>
              <w:rPr>
                <w:rFonts w:ascii="Arial" w:hAnsi="Arial" w:cs="Arial"/>
                <w:color w:val="000000"/>
                <w:sz w:val="22"/>
                <w:szCs w:val="22"/>
              </w:rPr>
            </w:pPr>
            <w:r w:rsidRPr="00B428BB">
              <w:rPr>
                <w:rFonts w:ascii="Arial" w:hAnsi="Arial" w:cs="Arial"/>
                <w:color w:val="000000"/>
                <w:sz w:val="22"/>
                <w:szCs w:val="22"/>
              </w:rPr>
              <w:t>In cases of emergencies resulting from a vehicle breakdown or accident, arrange for the vehicle to be towed to the nearest suitable garage or location.  Remember to obtain authority from relevant line manager before any expenses are being committed.</w:t>
            </w:r>
          </w:p>
          <w:p w:rsidR="004F5AB7" w:rsidRPr="00B428BB" w:rsidRDefault="004F5AB7" w:rsidP="00471976">
            <w:pPr>
              <w:pStyle w:val="ListParagraph"/>
              <w:numPr>
                <w:ilvl w:val="2"/>
                <w:numId w:val="163"/>
              </w:numPr>
              <w:suppressAutoHyphens/>
              <w:rPr>
                <w:rFonts w:ascii="Arial" w:hAnsi="Arial" w:cs="Arial"/>
                <w:color w:val="000000"/>
                <w:sz w:val="22"/>
                <w:szCs w:val="22"/>
              </w:rPr>
            </w:pPr>
            <w:r w:rsidRPr="00B428BB">
              <w:rPr>
                <w:rFonts w:ascii="Arial" w:hAnsi="Arial" w:cs="Arial"/>
                <w:color w:val="000000"/>
                <w:sz w:val="22"/>
                <w:szCs w:val="22"/>
              </w:rPr>
              <w:t>Vehicle tools and petrol cards are obtained from the Administration Section and are kept at all times.  Properly completed petrol slips must be forwarded immediately to Administration.</w:t>
            </w: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 xml:space="preserve">Departmental Line Managers </w:t>
            </w:r>
          </w:p>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Staff</w:t>
            </w: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color w:val="000000"/>
                <w:sz w:val="22"/>
                <w:szCs w:val="22"/>
              </w:rPr>
            </w:pPr>
          </w:p>
          <w:p w:rsidR="004F5AB7" w:rsidRPr="009C3F0E" w:rsidRDefault="004F5AB7" w:rsidP="009C3F0E">
            <w:pPr>
              <w:rPr>
                <w:rFonts w:ascii="Arial" w:hAnsi="Arial" w:cs="Arial"/>
                <w:iCs/>
                <w:color w:val="000000"/>
                <w:sz w:val="22"/>
                <w:szCs w:val="22"/>
                <w:lang w:val="en-ZA"/>
              </w:rPr>
            </w:pP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Continuously</w:t>
            </w:r>
          </w:p>
        </w:tc>
      </w:tr>
      <w:tr w:rsidR="004F5AB7" w:rsidRPr="009C3F0E" w:rsidTr="00615EE0">
        <w:tc>
          <w:tcPr>
            <w:tcW w:w="5353" w:type="dxa"/>
          </w:tcPr>
          <w:p w:rsidR="004F5AB7" w:rsidRDefault="004F5AB7" w:rsidP="009C3F0E">
            <w:pPr>
              <w:rPr>
                <w:rFonts w:ascii="Arial" w:hAnsi="Arial" w:cs="Arial"/>
                <w:color w:val="000000"/>
                <w:sz w:val="22"/>
                <w:szCs w:val="22"/>
                <w:lang w:val="en-ZA"/>
              </w:rPr>
            </w:pPr>
            <w:r w:rsidRPr="009C3F0E">
              <w:rPr>
                <w:rFonts w:ascii="Arial" w:hAnsi="Arial" w:cs="Arial"/>
                <w:color w:val="000000"/>
                <w:sz w:val="22"/>
                <w:szCs w:val="22"/>
                <w:lang w:val="en-ZA"/>
              </w:rPr>
              <w:t>1.2 The keys of the vehicle, the logbook and the fuel card are kept by the Administration Officer.</w:t>
            </w:r>
          </w:p>
          <w:p w:rsidR="00B428BB" w:rsidRPr="009C3F0E" w:rsidRDefault="00B428BB" w:rsidP="009C3F0E">
            <w:pPr>
              <w:rPr>
                <w:rFonts w:ascii="Arial" w:hAnsi="Arial" w:cs="Arial"/>
                <w:color w:val="000000"/>
                <w:sz w:val="22"/>
                <w:szCs w:val="22"/>
                <w:lang w:val="en-ZA"/>
              </w:rPr>
            </w:pP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 xml:space="preserve">Administration Officer  </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Continuously</w:t>
            </w:r>
          </w:p>
          <w:p w:rsidR="004F5AB7" w:rsidRPr="009C3F0E" w:rsidRDefault="004F5AB7" w:rsidP="009C3F0E">
            <w:pPr>
              <w:rPr>
                <w:rFonts w:ascii="Arial" w:hAnsi="Arial" w:cs="Arial"/>
                <w:iCs/>
                <w:color w:val="000000"/>
                <w:sz w:val="22"/>
                <w:szCs w:val="22"/>
              </w:rPr>
            </w:pPr>
          </w:p>
        </w:tc>
      </w:tr>
      <w:tr w:rsidR="004F5AB7" w:rsidRPr="009C3F0E" w:rsidTr="00615EE0">
        <w:tc>
          <w:tcPr>
            <w:tcW w:w="5353" w:type="dxa"/>
          </w:tcPr>
          <w:p w:rsidR="004F5AB7" w:rsidRDefault="004F5AB7" w:rsidP="009C3F0E">
            <w:pPr>
              <w:rPr>
                <w:rFonts w:ascii="Arial" w:hAnsi="Arial" w:cs="Arial"/>
                <w:color w:val="000000"/>
                <w:sz w:val="22"/>
                <w:szCs w:val="22"/>
                <w:lang w:val="en-ZA"/>
              </w:rPr>
            </w:pPr>
            <w:r w:rsidRPr="009C3F0E">
              <w:rPr>
                <w:rFonts w:ascii="Arial" w:hAnsi="Arial" w:cs="Arial"/>
                <w:color w:val="000000"/>
                <w:sz w:val="22"/>
                <w:szCs w:val="22"/>
                <w:lang w:val="en-ZA"/>
              </w:rPr>
              <w:t>1.3 Fuel is paid for with a fuel card. All proof of purchases has to be handed to the Administration Officer upon return of the keys, card and logbook. If no proof of purchase can be presented by the employee, the employee is held liable for the purchases.</w:t>
            </w:r>
          </w:p>
          <w:p w:rsidR="00B428BB" w:rsidRPr="009C3F0E" w:rsidRDefault="00B428BB" w:rsidP="009C3F0E">
            <w:pPr>
              <w:rPr>
                <w:rFonts w:ascii="Arial" w:hAnsi="Arial" w:cs="Arial"/>
                <w:color w:val="000000"/>
                <w:sz w:val="22"/>
                <w:szCs w:val="22"/>
              </w:rPr>
            </w:pP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 xml:space="preserve">Administration Officer </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Continuously</w:t>
            </w:r>
          </w:p>
        </w:tc>
      </w:tr>
      <w:tr w:rsidR="004F5AB7" w:rsidRPr="009C3F0E" w:rsidTr="00615EE0">
        <w:tc>
          <w:tcPr>
            <w:tcW w:w="5353" w:type="dxa"/>
          </w:tcPr>
          <w:p w:rsidR="004F5AB7" w:rsidRDefault="004F5AB7" w:rsidP="009C3F0E">
            <w:pPr>
              <w:rPr>
                <w:rFonts w:ascii="Arial" w:hAnsi="Arial" w:cs="Arial"/>
                <w:color w:val="000000"/>
                <w:sz w:val="22"/>
                <w:szCs w:val="22"/>
                <w:lang w:val="en-ZA"/>
              </w:rPr>
            </w:pPr>
            <w:r w:rsidRPr="009C3F0E">
              <w:rPr>
                <w:rFonts w:ascii="Arial" w:hAnsi="Arial" w:cs="Arial"/>
                <w:color w:val="000000"/>
                <w:sz w:val="22"/>
                <w:szCs w:val="22"/>
                <w:lang w:val="en-ZA"/>
              </w:rPr>
              <w:t>1.4 The Accountant must perform reconciliation between the monthly fuel card statements received from the bank and the logbook. He/she also has to perform a comparison between fuel used and kilometres travelled to ensure reasonability. If the fuel consumption is unreasonable the driver has to present an explanation or will be held liable.</w:t>
            </w:r>
          </w:p>
          <w:p w:rsidR="00702FE5" w:rsidRDefault="00702FE5" w:rsidP="009C3F0E">
            <w:pPr>
              <w:rPr>
                <w:rFonts w:ascii="Arial" w:hAnsi="Arial" w:cs="Arial"/>
                <w:color w:val="000000"/>
                <w:sz w:val="22"/>
                <w:szCs w:val="22"/>
              </w:rPr>
            </w:pPr>
          </w:p>
          <w:p w:rsidR="00702FE5" w:rsidRPr="009C3F0E" w:rsidRDefault="00702FE5" w:rsidP="009C3F0E">
            <w:pPr>
              <w:rPr>
                <w:rFonts w:ascii="Arial" w:hAnsi="Arial" w:cs="Arial"/>
                <w:color w:val="000000"/>
                <w:sz w:val="22"/>
                <w:szCs w:val="22"/>
              </w:rPr>
            </w:pP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lastRenderedPageBreak/>
              <w:t xml:space="preserve">Accountant </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Monthly</w:t>
            </w:r>
          </w:p>
        </w:tc>
      </w:tr>
      <w:tr w:rsidR="004F5AB7" w:rsidRPr="009C3F0E" w:rsidTr="00615EE0">
        <w:tc>
          <w:tcPr>
            <w:tcW w:w="9602" w:type="dxa"/>
            <w:gridSpan w:val="3"/>
          </w:tcPr>
          <w:p w:rsidR="004F5AB7" w:rsidRPr="009C3F0E" w:rsidRDefault="004F5AB7" w:rsidP="009C3F0E">
            <w:pPr>
              <w:rPr>
                <w:rFonts w:ascii="Arial" w:hAnsi="Arial" w:cs="Arial"/>
                <w:iCs/>
                <w:color w:val="000000"/>
                <w:sz w:val="22"/>
                <w:szCs w:val="22"/>
              </w:rPr>
            </w:pPr>
            <w:r w:rsidRPr="009C3F0E">
              <w:rPr>
                <w:rFonts w:ascii="Arial" w:hAnsi="Arial" w:cs="Arial"/>
                <w:b/>
                <w:color w:val="000000"/>
                <w:sz w:val="22"/>
                <w:szCs w:val="22"/>
              </w:rPr>
              <w:lastRenderedPageBreak/>
              <w:t>2. Vehicle logbook</w:t>
            </w: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2.1 The Administration Section shall issue a vehicle logbook to each pool vehicle acquired and issued.</w:t>
            </w:r>
          </w:p>
        </w:tc>
        <w:tc>
          <w:tcPr>
            <w:tcW w:w="2225" w:type="dxa"/>
          </w:tcPr>
          <w:p w:rsidR="004F5AB7" w:rsidRPr="009C3F0E" w:rsidRDefault="004F5AB7" w:rsidP="009C3F0E">
            <w:pPr>
              <w:rPr>
                <w:rFonts w:ascii="Arial" w:hAnsi="Arial" w:cs="Arial"/>
                <w:iCs/>
                <w:color w:val="000000"/>
                <w:sz w:val="22"/>
                <w:szCs w:val="22"/>
                <w:lang w:val="en-ZA"/>
              </w:rPr>
            </w:pPr>
            <w:r w:rsidRPr="009C3F0E">
              <w:rPr>
                <w:rFonts w:ascii="Arial" w:hAnsi="Arial" w:cs="Arial"/>
                <w:iCs/>
                <w:color w:val="000000"/>
                <w:sz w:val="22"/>
                <w:szCs w:val="22"/>
                <w:lang w:val="en-ZA"/>
              </w:rPr>
              <w:t>Administration Section</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Ad-hoc</w:t>
            </w:r>
          </w:p>
        </w:tc>
      </w:tr>
      <w:tr w:rsidR="004F5AB7" w:rsidRPr="009C3F0E" w:rsidTr="00615EE0">
        <w:tc>
          <w:tcPr>
            <w:tcW w:w="5353" w:type="dxa"/>
          </w:tcPr>
          <w:p w:rsidR="004F5AB7" w:rsidRDefault="004F5AB7" w:rsidP="009C3F0E">
            <w:pPr>
              <w:rPr>
                <w:rFonts w:ascii="Arial" w:hAnsi="Arial" w:cs="Arial"/>
                <w:color w:val="000000"/>
                <w:sz w:val="22"/>
                <w:szCs w:val="22"/>
              </w:rPr>
            </w:pPr>
            <w:r w:rsidRPr="009C3F0E">
              <w:rPr>
                <w:rFonts w:ascii="Arial" w:hAnsi="Arial" w:cs="Arial"/>
                <w:color w:val="000000"/>
                <w:sz w:val="22"/>
                <w:szCs w:val="22"/>
              </w:rPr>
              <w:t xml:space="preserve">2.2 Whenever a pool vehicle is used, a </w:t>
            </w:r>
            <w:r w:rsidR="00347138" w:rsidRPr="009C3F0E">
              <w:rPr>
                <w:rFonts w:ascii="Arial" w:hAnsi="Arial" w:cs="Arial"/>
                <w:color w:val="000000"/>
                <w:sz w:val="22"/>
                <w:szCs w:val="22"/>
              </w:rPr>
              <w:t>log sheet</w:t>
            </w:r>
            <w:r w:rsidRPr="009C3F0E">
              <w:rPr>
                <w:rFonts w:ascii="Arial" w:hAnsi="Arial" w:cs="Arial"/>
                <w:color w:val="000000"/>
                <w:sz w:val="22"/>
                <w:szCs w:val="22"/>
              </w:rPr>
              <w:t xml:space="preserve"> shall be completed by the officer concerned, giving full details of the visit or journey to be made.  In terms of the new vehicle </w:t>
            </w:r>
            <w:r w:rsidR="00347138" w:rsidRPr="009C3F0E">
              <w:rPr>
                <w:rFonts w:ascii="Arial" w:hAnsi="Arial" w:cs="Arial"/>
                <w:color w:val="000000"/>
                <w:sz w:val="22"/>
                <w:szCs w:val="22"/>
              </w:rPr>
              <w:t>log sheets</w:t>
            </w:r>
            <w:r w:rsidRPr="009C3F0E">
              <w:rPr>
                <w:rFonts w:ascii="Arial" w:hAnsi="Arial" w:cs="Arial"/>
                <w:color w:val="000000"/>
                <w:sz w:val="22"/>
                <w:szCs w:val="22"/>
              </w:rPr>
              <w:t>, officers shall give specific details on the</w:t>
            </w:r>
            <w:r w:rsidR="002A4CD8">
              <w:rPr>
                <w:rFonts w:ascii="Arial" w:hAnsi="Arial" w:cs="Arial"/>
                <w:color w:val="000000"/>
                <w:sz w:val="22"/>
                <w:szCs w:val="22"/>
              </w:rPr>
              <w:t>:</w:t>
            </w:r>
          </w:p>
          <w:p w:rsidR="002A4CD8" w:rsidRPr="009C3F0E" w:rsidRDefault="002A4CD8" w:rsidP="009C3F0E">
            <w:pPr>
              <w:rPr>
                <w:rFonts w:ascii="Arial" w:hAnsi="Arial" w:cs="Arial"/>
                <w:color w:val="000000"/>
                <w:sz w:val="22"/>
                <w:szCs w:val="22"/>
              </w:rPr>
            </w:pPr>
          </w:p>
          <w:p w:rsidR="002A4CD8" w:rsidRPr="00B428BB" w:rsidRDefault="004F5AB7" w:rsidP="00471976">
            <w:pPr>
              <w:pStyle w:val="ListParagraph"/>
              <w:numPr>
                <w:ilvl w:val="2"/>
                <w:numId w:val="150"/>
              </w:numPr>
              <w:suppressAutoHyphens/>
              <w:ind w:left="709" w:hanging="709"/>
              <w:rPr>
                <w:rFonts w:ascii="Arial" w:hAnsi="Arial" w:cs="Arial"/>
                <w:color w:val="000000"/>
                <w:sz w:val="22"/>
                <w:szCs w:val="22"/>
              </w:rPr>
            </w:pPr>
            <w:r w:rsidRPr="00B428BB">
              <w:rPr>
                <w:rFonts w:ascii="Arial" w:hAnsi="Arial" w:cs="Arial"/>
                <w:color w:val="000000"/>
                <w:sz w:val="22"/>
                <w:szCs w:val="22"/>
              </w:rPr>
              <w:t>date;</w:t>
            </w:r>
          </w:p>
          <w:p w:rsidR="004F5AB7" w:rsidRPr="00B428BB" w:rsidRDefault="004F5AB7" w:rsidP="00471976">
            <w:pPr>
              <w:pStyle w:val="ListParagraph"/>
              <w:numPr>
                <w:ilvl w:val="2"/>
                <w:numId w:val="150"/>
              </w:numPr>
              <w:suppressAutoHyphens/>
              <w:ind w:left="709" w:hanging="709"/>
              <w:rPr>
                <w:rFonts w:ascii="Arial" w:hAnsi="Arial" w:cs="Arial"/>
                <w:color w:val="000000"/>
                <w:sz w:val="22"/>
                <w:szCs w:val="22"/>
              </w:rPr>
            </w:pPr>
            <w:r w:rsidRPr="00B428BB">
              <w:rPr>
                <w:rFonts w:ascii="Arial" w:hAnsi="Arial" w:cs="Arial"/>
                <w:color w:val="000000"/>
                <w:sz w:val="22"/>
                <w:szCs w:val="22"/>
              </w:rPr>
              <w:t>time when custody is taken of the car;</w:t>
            </w:r>
          </w:p>
          <w:p w:rsidR="004F5AB7" w:rsidRPr="00B428BB" w:rsidRDefault="004F5AB7" w:rsidP="00471976">
            <w:pPr>
              <w:pStyle w:val="ListParagraph"/>
              <w:numPr>
                <w:ilvl w:val="2"/>
                <w:numId w:val="150"/>
              </w:numPr>
              <w:suppressAutoHyphens/>
              <w:ind w:left="709" w:hanging="709"/>
              <w:rPr>
                <w:rFonts w:ascii="Arial" w:hAnsi="Arial" w:cs="Arial"/>
                <w:color w:val="000000"/>
                <w:sz w:val="22"/>
                <w:szCs w:val="22"/>
              </w:rPr>
            </w:pPr>
            <w:r w:rsidRPr="00B428BB">
              <w:rPr>
                <w:rFonts w:ascii="Arial" w:hAnsi="Arial" w:cs="Arial"/>
                <w:color w:val="000000"/>
                <w:sz w:val="22"/>
                <w:szCs w:val="22"/>
              </w:rPr>
              <w:t>driver’s name;</w:t>
            </w:r>
          </w:p>
          <w:p w:rsidR="004F5AB7" w:rsidRPr="00B428BB" w:rsidRDefault="004F5AB7" w:rsidP="00471976">
            <w:pPr>
              <w:pStyle w:val="ListParagraph"/>
              <w:numPr>
                <w:ilvl w:val="2"/>
                <w:numId w:val="150"/>
              </w:numPr>
              <w:suppressAutoHyphens/>
              <w:ind w:left="709" w:hanging="709"/>
              <w:rPr>
                <w:rFonts w:ascii="Arial" w:hAnsi="Arial" w:cs="Arial"/>
                <w:color w:val="000000"/>
                <w:sz w:val="22"/>
                <w:szCs w:val="22"/>
              </w:rPr>
            </w:pPr>
            <w:r w:rsidRPr="00B428BB">
              <w:rPr>
                <w:rFonts w:ascii="Arial" w:hAnsi="Arial" w:cs="Arial"/>
                <w:color w:val="000000"/>
                <w:sz w:val="22"/>
                <w:szCs w:val="22"/>
              </w:rPr>
              <w:t>nature of duty;</w:t>
            </w:r>
          </w:p>
          <w:p w:rsidR="004F5AB7" w:rsidRPr="00B428BB" w:rsidRDefault="004F5AB7" w:rsidP="00471976">
            <w:pPr>
              <w:pStyle w:val="ListParagraph"/>
              <w:numPr>
                <w:ilvl w:val="2"/>
                <w:numId w:val="150"/>
              </w:numPr>
              <w:suppressAutoHyphens/>
              <w:ind w:left="709" w:hanging="709"/>
              <w:rPr>
                <w:rFonts w:ascii="Arial" w:hAnsi="Arial" w:cs="Arial"/>
                <w:color w:val="000000"/>
                <w:sz w:val="22"/>
                <w:szCs w:val="22"/>
              </w:rPr>
            </w:pPr>
            <w:r w:rsidRPr="00B428BB">
              <w:rPr>
                <w:rFonts w:ascii="Arial" w:hAnsi="Arial" w:cs="Arial"/>
                <w:color w:val="000000"/>
                <w:sz w:val="22"/>
                <w:szCs w:val="22"/>
              </w:rPr>
              <w:t xml:space="preserve">places to be visited; </w:t>
            </w:r>
          </w:p>
          <w:p w:rsidR="004F5AB7" w:rsidRPr="00B428BB" w:rsidRDefault="004F5AB7" w:rsidP="00471976">
            <w:pPr>
              <w:pStyle w:val="ListParagraph"/>
              <w:numPr>
                <w:ilvl w:val="2"/>
                <w:numId w:val="150"/>
              </w:numPr>
              <w:suppressAutoHyphens/>
              <w:ind w:left="709" w:hanging="709"/>
              <w:rPr>
                <w:rFonts w:ascii="Arial" w:hAnsi="Arial" w:cs="Arial"/>
                <w:color w:val="000000"/>
                <w:sz w:val="22"/>
                <w:szCs w:val="22"/>
              </w:rPr>
            </w:pPr>
            <w:r w:rsidRPr="00B428BB">
              <w:rPr>
                <w:rFonts w:ascii="Arial" w:hAnsi="Arial" w:cs="Arial"/>
                <w:color w:val="000000"/>
                <w:sz w:val="22"/>
                <w:szCs w:val="22"/>
              </w:rPr>
              <w:t xml:space="preserve">speedometer reading from the place where the journey originated as well as at the place where the journey ended;  </w:t>
            </w:r>
          </w:p>
          <w:p w:rsidR="004F5AB7" w:rsidRPr="00B428BB" w:rsidRDefault="004F5AB7" w:rsidP="00471976">
            <w:pPr>
              <w:pStyle w:val="ListParagraph"/>
              <w:numPr>
                <w:ilvl w:val="2"/>
                <w:numId w:val="150"/>
              </w:numPr>
              <w:suppressAutoHyphens/>
              <w:ind w:left="709" w:hanging="709"/>
              <w:rPr>
                <w:rFonts w:ascii="Arial" w:hAnsi="Arial" w:cs="Arial"/>
                <w:color w:val="000000"/>
                <w:sz w:val="22"/>
                <w:szCs w:val="22"/>
              </w:rPr>
            </w:pPr>
            <w:r w:rsidRPr="00B428BB">
              <w:rPr>
                <w:rFonts w:ascii="Arial" w:hAnsi="Arial" w:cs="Arial"/>
                <w:color w:val="000000"/>
                <w:sz w:val="22"/>
                <w:szCs w:val="22"/>
              </w:rPr>
              <w:t xml:space="preserve">fuel as well as oil used shall be recorded by the user driver;  </w:t>
            </w:r>
          </w:p>
          <w:p w:rsidR="004F5AB7" w:rsidRPr="00B428BB" w:rsidRDefault="004F5AB7" w:rsidP="00471976">
            <w:pPr>
              <w:pStyle w:val="ListParagraph"/>
              <w:numPr>
                <w:ilvl w:val="2"/>
                <w:numId w:val="150"/>
              </w:numPr>
              <w:suppressAutoHyphens/>
              <w:ind w:left="709" w:hanging="709"/>
              <w:rPr>
                <w:rFonts w:ascii="Arial" w:hAnsi="Arial" w:cs="Arial"/>
                <w:color w:val="000000"/>
                <w:sz w:val="22"/>
                <w:szCs w:val="22"/>
              </w:rPr>
            </w:pPr>
            <w:r w:rsidRPr="00B428BB">
              <w:rPr>
                <w:rFonts w:ascii="Arial" w:hAnsi="Arial" w:cs="Arial"/>
                <w:color w:val="000000"/>
                <w:sz w:val="22"/>
                <w:szCs w:val="22"/>
              </w:rPr>
              <w:t xml:space="preserve">Records of the service history of the vehicle shall also be entered at the back of the logbook.  </w:t>
            </w:r>
          </w:p>
          <w:p w:rsidR="004F5AB7" w:rsidRPr="00B428BB" w:rsidRDefault="004F5AB7" w:rsidP="00471976">
            <w:pPr>
              <w:pStyle w:val="ListParagraph"/>
              <w:numPr>
                <w:ilvl w:val="2"/>
                <w:numId w:val="150"/>
              </w:numPr>
              <w:suppressAutoHyphens/>
              <w:ind w:left="709" w:hanging="709"/>
              <w:rPr>
                <w:rFonts w:ascii="Arial" w:hAnsi="Arial" w:cs="Arial"/>
                <w:color w:val="000000"/>
                <w:sz w:val="22"/>
                <w:szCs w:val="22"/>
              </w:rPr>
            </w:pPr>
            <w:r w:rsidRPr="00B428BB">
              <w:rPr>
                <w:rFonts w:ascii="Arial" w:hAnsi="Arial" w:cs="Arial"/>
                <w:color w:val="000000"/>
                <w:sz w:val="22"/>
                <w:szCs w:val="22"/>
              </w:rPr>
              <w:t xml:space="preserve">Staff members are also required to fill in the total </w:t>
            </w:r>
            <w:r w:rsidR="00347138" w:rsidRPr="00B428BB">
              <w:rPr>
                <w:rFonts w:ascii="Arial" w:hAnsi="Arial" w:cs="Arial"/>
                <w:color w:val="000000"/>
                <w:sz w:val="22"/>
                <w:szCs w:val="22"/>
              </w:rPr>
              <w:t>kilometers</w:t>
            </w:r>
            <w:r w:rsidRPr="00B428BB">
              <w:rPr>
                <w:rFonts w:ascii="Arial" w:hAnsi="Arial" w:cs="Arial"/>
                <w:color w:val="000000"/>
                <w:sz w:val="22"/>
                <w:szCs w:val="22"/>
              </w:rPr>
              <w:t xml:space="preserve"> travelled in the particular vehicle as well as the cost of fuel or oil used during the month.</w:t>
            </w:r>
          </w:p>
        </w:tc>
        <w:tc>
          <w:tcPr>
            <w:tcW w:w="2225" w:type="dxa"/>
          </w:tcPr>
          <w:p w:rsidR="004F5AB7" w:rsidRPr="009C3F0E" w:rsidRDefault="004F5AB7" w:rsidP="009C3F0E">
            <w:pPr>
              <w:rPr>
                <w:rFonts w:ascii="Arial" w:hAnsi="Arial" w:cs="Arial"/>
                <w:iCs/>
                <w:color w:val="000000"/>
                <w:sz w:val="22"/>
                <w:szCs w:val="22"/>
                <w:lang w:val="en-ZA"/>
              </w:rPr>
            </w:pPr>
            <w:r w:rsidRPr="009C3F0E">
              <w:rPr>
                <w:rFonts w:ascii="Arial" w:hAnsi="Arial" w:cs="Arial"/>
                <w:iCs/>
                <w:color w:val="000000"/>
                <w:sz w:val="22"/>
                <w:szCs w:val="22"/>
                <w:lang w:val="en-ZA"/>
              </w:rPr>
              <w:t>Responsible Officer</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Ad-hoc</w:t>
            </w: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 xml:space="preserve">2.3 Journeys should be authorized by Line Manager who </w:t>
            </w:r>
            <w:r w:rsidR="00347138" w:rsidRPr="009C3F0E">
              <w:rPr>
                <w:rFonts w:ascii="Arial" w:hAnsi="Arial" w:cs="Arial"/>
                <w:color w:val="000000"/>
                <w:sz w:val="22"/>
                <w:szCs w:val="22"/>
              </w:rPr>
              <w:t>has</w:t>
            </w:r>
            <w:r w:rsidRPr="009C3F0E">
              <w:rPr>
                <w:rFonts w:ascii="Arial" w:hAnsi="Arial" w:cs="Arial"/>
                <w:color w:val="000000"/>
                <w:sz w:val="22"/>
                <w:szCs w:val="22"/>
              </w:rPr>
              <w:t xml:space="preserve"> sanctioned the trips.</w:t>
            </w:r>
          </w:p>
        </w:tc>
        <w:tc>
          <w:tcPr>
            <w:tcW w:w="2225" w:type="dxa"/>
          </w:tcPr>
          <w:p w:rsidR="004F5AB7" w:rsidRPr="009C3F0E" w:rsidRDefault="004F5AB7" w:rsidP="009C3F0E">
            <w:pPr>
              <w:rPr>
                <w:rFonts w:ascii="Arial" w:hAnsi="Arial" w:cs="Arial"/>
                <w:iCs/>
                <w:color w:val="000000"/>
                <w:sz w:val="22"/>
                <w:szCs w:val="22"/>
                <w:lang w:val="en-ZA"/>
              </w:rPr>
            </w:pPr>
            <w:r w:rsidRPr="009C3F0E">
              <w:rPr>
                <w:rFonts w:ascii="Arial" w:hAnsi="Arial" w:cs="Arial"/>
                <w:iCs/>
                <w:color w:val="000000"/>
                <w:sz w:val="22"/>
                <w:szCs w:val="22"/>
                <w:lang w:val="en-ZA"/>
              </w:rPr>
              <w:t xml:space="preserve">Line Manager </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Continuously</w:t>
            </w: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2.4 A staff member shall be surcharged for unauthorized use of a corporation’s vehicle.</w:t>
            </w:r>
          </w:p>
        </w:tc>
        <w:tc>
          <w:tcPr>
            <w:tcW w:w="2225" w:type="dxa"/>
          </w:tcPr>
          <w:p w:rsidR="004F5AB7" w:rsidRPr="009C3F0E" w:rsidRDefault="004F5AB7" w:rsidP="009C3F0E">
            <w:pPr>
              <w:rPr>
                <w:rFonts w:ascii="Arial" w:hAnsi="Arial" w:cs="Arial"/>
                <w:iCs/>
                <w:color w:val="000000"/>
                <w:sz w:val="22"/>
                <w:szCs w:val="22"/>
                <w:lang w:val="en-ZA"/>
              </w:rPr>
            </w:pPr>
            <w:r w:rsidRPr="009C3F0E">
              <w:rPr>
                <w:rFonts w:ascii="Arial" w:hAnsi="Arial" w:cs="Arial"/>
                <w:iCs/>
                <w:color w:val="000000"/>
                <w:sz w:val="22"/>
                <w:szCs w:val="22"/>
                <w:lang w:val="en-ZA"/>
              </w:rPr>
              <w:t>Staff member</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Ad-hoc</w:t>
            </w:r>
          </w:p>
        </w:tc>
      </w:tr>
      <w:tr w:rsidR="004F5AB7" w:rsidRPr="009C3F0E" w:rsidTr="00615EE0">
        <w:tc>
          <w:tcPr>
            <w:tcW w:w="5353" w:type="dxa"/>
          </w:tcPr>
          <w:p w:rsidR="00B428BB" w:rsidRPr="009C3F0E" w:rsidRDefault="004F5AB7" w:rsidP="00B428BB">
            <w:pPr>
              <w:rPr>
                <w:rFonts w:ascii="Arial" w:hAnsi="Arial" w:cs="Arial"/>
                <w:color w:val="000000"/>
                <w:sz w:val="22"/>
                <w:szCs w:val="22"/>
              </w:rPr>
            </w:pPr>
            <w:r w:rsidRPr="009C3F0E">
              <w:rPr>
                <w:rFonts w:ascii="Arial" w:hAnsi="Arial" w:cs="Arial"/>
                <w:color w:val="000000"/>
                <w:sz w:val="22"/>
                <w:szCs w:val="22"/>
              </w:rPr>
              <w:t>2.5 Line Managers shall be required to certify at the bottom of the log sheet that all the requirements (without exception) have been met and that original copies of such log sheets are submitted before or on the 3</w:t>
            </w:r>
            <w:r w:rsidRPr="009C3F0E">
              <w:rPr>
                <w:rFonts w:ascii="Arial" w:hAnsi="Arial" w:cs="Arial"/>
                <w:color w:val="000000"/>
                <w:sz w:val="22"/>
                <w:szCs w:val="22"/>
                <w:vertAlign w:val="superscript"/>
              </w:rPr>
              <w:t>rd</w:t>
            </w:r>
            <w:r w:rsidRPr="009C3F0E">
              <w:rPr>
                <w:rFonts w:ascii="Arial" w:hAnsi="Arial" w:cs="Arial"/>
                <w:color w:val="000000"/>
                <w:sz w:val="22"/>
                <w:szCs w:val="22"/>
              </w:rPr>
              <w:t xml:space="preserve"> working day after month end of the Administration Section of the Human Resources and Administration Division.  Month end will be as a rule, the last Friday of the month.  Vehicles must then be refueled and the log sheets finalized for the month.</w:t>
            </w: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 xml:space="preserve">Departmental Line Managers </w:t>
            </w:r>
          </w:p>
          <w:p w:rsidR="004F5AB7" w:rsidRPr="009C3F0E" w:rsidRDefault="004F5AB7" w:rsidP="009C3F0E">
            <w:pPr>
              <w:rPr>
                <w:rFonts w:ascii="Arial" w:hAnsi="Arial" w:cs="Arial"/>
                <w:iCs/>
                <w:color w:val="000000"/>
                <w:sz w:val="22"/>
                <w:szCs w:val="22"/>
                <w:lang w:val="en-ZA"/>
              </w:rPr>
            </w:pP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Monthly</w:t>
            </w:r>
          </w:p>
        </w:tc>
      </w:tr>
      <w:tr w:rsidR="004F5AB7" w:rsidRPr="009C3F0E" w:rsidTr="00615EE0">
        <w:tc>
          <w:tcPr>
            <w:tcW w:w="9602" w:type="dxa"/>
            <w:gridSpan w:val="3"/>
          </w:tcPr>
          <w:p w:rsidR="004F5AB7" w:rsidRPr="009C3F0E" w:rsidRDefault="004F5AB7" w:rsidP="009C3F0E">
            <w:pPr>
              <w:rPr>
                <w:rFonts w:ascii="Arial" w:hAnsi="Arial" w:cs="Arial"/>
                <w:iCs/>
                <w:color w:val="000000"/>
                <w:sz w:val="22"/>
                <w:szCs w:val="22"/>
              </w:rPr>
            </w:pPr>
            <w:r w:rsidRPr="009C3F0E">
              <w:rPr>
                <w:rFonts w:ascii="Arial" w:hAnsi="Arial" w:cs="Arial"/>
                <w:b/>
                <w:color w:val="000000"/>
                <w:sz w:val="22"/>
                <w:szCs w:val="22"/>
              </w:rPr>
              <w:t>3. Control over Pool Vehicles by Individuals</w:t>
            </w:r>
          </w:p>
        </w:tc>
      </w:tr>
      <w:tr w:rsidR="004F5AB7" w:rsidRPr="009C3F0E" w:rsidTr="00615EE0">
        <w:tc>
          <w:tcPr>
            <w:tcW w:w="5353" w:type="dxa"/>
          </w:tcPr>
          <w:p w:rsidR="004F5AB7" w:rsidRPr="00B428BB" w:rsidRDefault="004F5AB7" w:rsidP="009C3F0E">
            <w:pPr>
              <w:pStyle w:val="BodyTextIndent"/>
              <w:ind w:left="0"/>
              <w:rPr>
                <w:rFonts w:ascii="Arial" w:hAnsi="Arial" w:cs="Arial"/>
                <w:b w:val="0"/>
                <w:color w:val="000000"/>
                <w:sz w:val="22"/>
                <w:szCs w:val="22"/>
              </w:rPr>
            </w:pPr>
            <w:r w:rsidRPr="00B428BB">
              <w:rPr>
                <w:rFonts w:ascii="Arial" w:hAnsi="Arial" w:cs="Arial"/>
                <w:b w:val="0"/>
                <w:color w:val="000000"/>
                <w:sz w:val="22"/>
                <w:szCs w:val="22"/>
              </w:rPr>
              <w:t>3.1 The use of the corporation’s pool vehicles on unauthorized business or trips is a serious offence warranting disciplinary action.  Line Managers shall be held responsible to take action for all acts of indiscipline committed by staff under their charge resulting in the misuse of the corporation fleet.</w:t>
            </w: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 xml:space="preserve">Departmental Line Managers </w:t>
            </w:r>
          </w:p>
          <w:p w:rsidR="004F5AB7" w:rsidRPr="009C3F0E" w:rsidRDefault="004F5AB7" w:rsidP="009C3F0E">
            <w:pPr>
              <w:rPr>
                <w:rFonts w:ascii="Arial" w:hAnsi="Arial" w:cs="Arial"/>
                <w:iCs/>
                <w:color w:val="000000"/>
                <w:sz w:val="22"/>
                <w:szCs w:val="22"/>
                <w:lang w:val="en-ZA"/>
              </w:rPr>
            </w:pP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Continuously</w:t>
            </w:r>
          </w:p>
        </w:tc>
      </w:tr>
      <w:tr w:rsidR="004F5AB7" w:rsidRPr="009C3F0E" w:rsidTr="00615EE0">
        <w:tc>
          <w:tcPr>
            <w:tcW w:w="5353" w:type="dxa"/>
          </w:tcPr>
          <w:p w:rsidR="004F5AB7" w:rsidRPr="009C3F0E" w:rsidRDefault="004F5AB7" w:rsidP="009C3F0E">
            <w:pPr>
              <w:rPr>
                <w:rFonts w:ascii="Arial" w:hAnsi="Arial" w:cs="Arial"/>
                <w:b/>
                <w:bCs/>
                <w:color w:val="000000"/>
                <w:sz w:val="22"/>
                <w:szCs w:val="22"/>
              </w:rPr>
            </w:pPr>
            <w:r w:rsidRPr="009C3F0E">
              <w:rPr>
                <w:rFonts w:ascii="Arial" w:hAnsi="Arial" w:cs="Arial"/>
                <w:b/>
                <w:color w:val="000000"/>
                <w:sz w:val="22"/>
                <w:szCs w:val="22"/>
              </w:rPr>
              <w:t>4. Accidents and Reports</w:t>
            </w:r>
          </w:p>
        </w:tc>
        <w:tc>
          <w:tcPr>
            <w:tcW w:w="2225" w:type="dxa"/>
          </w:tcPr>
          <w:p w:rsidR="004F5AB7" w:rsidRPr="009C3F0E" w:rsidRDefault="004F5AB7" w:rsidP="009C3F0E">
            <w:pPr>
              <w:rPr>
                <w:rFonts w:ascii="Arial" w:hAnsi="Arial" w:cs="Arial"/>
                <w:iCs/>
                <w:color w:val="000000"/>
                <w:sz w:val="22"/>
                <w:szCs w:val="22"/>
                <w:lang w:val="en-ZA"/>
              </w:rPr>
            </w:pPr>
          </w:p>
        </w:tc>
        <w:tc>
          <w:tcPr>
            <w:tcW w:w="2024" w:type="dxa"/>
          </w:tcPr>
          <w:p w:rsidR="004F5AB7" w:rsidRPr="009C3F0E" w:rsidRDefault="004F5AB7" w:rsidP="009C3F0E">
            <w:pPr>
              <w:rPr>
                <w:rFonts w:ascii="Arial" w:hAnsi="Arial" w:cs="Arial"/>
                <w:iCs/>
                <w:color w:val="000000"/>
                <w:sz w:val="22"/>
                <w:szCs w:val="22"/>
              </w:rPr>
            </w:pP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 xml:space="preserve">4.1 Any vehicle accident in addition to being reported to the Line Manager must also be reported to the Head of the Administration Section as soon as it had occurred.  </w:t>
            </w: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Staff member</w:t>
            </w:r>
          </w:p>
          <w:p w:rsidR="004F5AB7" w:rsidRPr="009C3F0E" w:rsidRDefault="004F5AB7" w:rsidP="009C3F0E">
            <w:pPr>
              <w:rPr>
                <w:rFonts w:ascii="Arial" w:hAnsi="Arial" w:cs="Arial"/>
                <w:iCs/>
                <w:color w:val="000000"/>
                <w:sz w:val="22"/>
                <w:szCs w:val="22"/>
                <w:lang w:val="en-ZA"/>
              </w:rPr>
            </w:pP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Ad-hoc</w:t>
            </w: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 xml:space="preserve">4.2 The driver of the vehicle must immediately </w:t>
            </w:r>
            <w:r w:rsidRPr="009C3F0E">
              <w:rPr>
                <w:rFonts w:ascii="Arial" w:hAnsi="Arial" w:cs="Arial"/>
                <w:color w:val="000000"/>
                <w:sz w:val="22"/>
                <w:szCs w:val="22"/>
              </w:rPr>
              <w:lastRenderedPageBreak/>
              <w:t xml:space="preserve">complete the accident report forms within one week and submit them via the Line Manager to the Administration Section. </w:t>
            </w: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lastRenderedPageBreak/>
              <w:t>Staff member</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Ad-hoc</w:t>
            </w: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lastRenderedPageBreak/>
              <w:t xml:space="preserve">4.3 The Administration Section shall through the Administration Officer communicate with the relevant Insurance Company.  The accident must also be reported at the nearest Police Station and a case number must be obtained for insurance purposes.  </w:t>
            </w: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Administration Section</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Ad-hoc</w:t>
            </w: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4.4 Drivers should not admit liability, sign an admission of guilt or undertake to meet claims for damages.</w:t>
            </w:r>
          </w:p>
        </w:tc>
        <w:tc>
          <w:tcPr>
            <w:tcW w:w="2225" w:type="dxa"/>
          </w:tcPr>
          <w:p w:rsidR="004F5AB7" w:rsidRPr="009C3F0E" w:rsidRDefault="004F5AB7" w:rsidP="009C3F0E">
            <w:pPr>
              <w:rPr>
                <w:rFonts w:ascii="Arial" w:hAnsi="Arial" w:cs="Arial"/>
                <w:iCs/>
                <w:color w:val="000000"/>
                <w:sz w:val="22"/>
                <w:szCs w:val="22"/>
                <w:lang w:val="en-ZA"/>
              </w:rPr>
            </w:pPr>
            <w:r w:rsidRPr="009C3F0E">
              <w:rPr>
                <w:rFonts w:ascii="Arial" w:hAnsi="Arial" w:cs="Arial"/>
                <w:iCs/>
                <w:color w:val="000000"/>
                <w:sz w:val="22"/>
                <w:szCs w:val="22"/>
                <w:lang w:val="en-ZA"/>
              </w:rPr>
              <w:t>Staff member</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Ad-hoc</w:t>
            </w: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4.5 A staff member should however be aware that depending on the outcome of an accident investigation, he or she may be held liable for any precautionary measures not taken.</w:t>
            </w:r>
          </w:p>
        </w:tc>
        <w:tc>
          <w:tcPr>
            <w:tcW w:w="2225" w:type="dxa"/>
          </w:tcPr>
          <w:p w:rsidR="004F5AB7" w:rsidRPr="009C3F0E" w:rsidRDefault="004F5AB7" w:rsidP="009C3F0E">
            <w:pPr>
              <w:rPr>
                <w:rFonts w:ascii="Arial" w:hAnsi="Arial" w:cs="Arial"/>
                <w:iCs/>
                <w:color w:val="000000"/>
                <w:sz w:val="22"/>
                <w:szCs w:val="22"/>
                <w:lang w:val="en-ZA"/>
              </w:rPr>
            </w:pPr>
            <w:r w:rsidRPr="009C3F0E">
              <w:rPr>
                <w:rFonts w:ascii="Arial" w:hAnsi="Arial" w:cs="Arial"/>
                <w:iCs/>
                <w:color w:val="000000"/>
                <w:sz w:val="22"/>
                <w:szCs w:val="22"/>
                <w:lang w:val="en-ZA"/>
              </w:rPr>
              <w:t>Staff member</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Ad-hoc</w:t>
            </w:r>
          </w:p>
        </w:tc>
      </w:tr>
      <w:tr w:rsidR="004F5AB7" w:rsidRPr="009C3F0E" w:rsidTr="00615EE0">
        <w:tc>
          <w:tcPr>
            <w:tcW w:w="9602" w:type="dxa"/>
            <w:gridSpan w:val="3"/>
          </w:tcPr>
          <w:p w:rsidR="004F5AB7" w:rsidRPr="009C3F0E" w:rsidRDefault="004F5AB7" w:rsidP="009C3F0E">
            <w:pPr>
              <w:rPr>
                <w:rFonts w:ascii="Arial" w:hAnsi="Arial" w:cs="Arial"/>
                <w:b/>
                <w:iCs/>
                <w:color w:val="000000"/>
                <w:sz w:val="22"/>
                <w:szCs w:val="22"/>
              </w:rPr>
            </w:pPr>
            <w:r w:rsidRPr="009C3F0E">
              <w:rPr>
                <w:rFonts w:ascii="Arial" w:hAnsi="Arial" w:cs="Arial"/>
                <w:b/>
                <w:color w:val="000000"/>
                <w:sz w:val="22"/>
                <w:szCs w:val="22"/>
              </w:rPr>
              <w:t>5. Repairs and Maintenance of Vehicles</w:t>
            </w: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 xml:space="preserve">5.1 User departments must ensure that vehicles under their control are serviced on the scheduled date or after the vehicle had completed </w:t>
            </w:r>
            <w:r w:rsidR="00347138" w:rsidRPr="009C3F0E">
              <w:rPr>
                <w:rFonts w:ascii="Arial" w:hAnsi="Arial" w:cs="Arial"/>
                <w:color w:val="000000"/>
                <w:sz w:val="22"/>
                <w:szCs w:val="22"/>
              </w:rPr>
              <w:t>kilometers</w:t>
            </w:r>
            <w:r w:rsidRPr="009C3F0E">
              <w:rPr>
                <w:rFonts w:ascii="Arial" w:hAnsi="Arial" w:cs="Arial"/>
                <w:color w:val="000000"/>
                <w:sz w:val="22"/>
                <w:szCs w:val="22"/>
              </w:rPr>
              <w:t xml:space="preserve"> indicated by the service centre.  </w:t>
            </w:r>
          </w:p>
        </w:tc>
        <w:tc>
          <w:tcPr>
            <w:tcW w:w="2225" w:type="dxa"/>
          </w:tcPr>
          <w:p w:rsidR="004F5AB7" w:rsidRPr="009C3F0E" w:rsidRDefault="004F5AB7" w:rsidP="009C3F0E">
            <w:pPr>
              <w:rPr>
                <w:rFonts w:ascii="Arial" w:hAnsi="Arial" w:cs="Arial"/>
                <w:iCs/>
                <w:color w:val="000000"/>
                <w:sz w:val="22"/>
                <w:szCs w:val="22"/>
                <w:lang w:val="en-ZA"/>
              </w:rPr>
            </w:pPr>
            <w:r w:rsidRPr="009C3F0E">
              <w:rPr>
                <w:rFonts w:ascii="Arial" w:hAnsi="Arial" w:cs="Arial"/>
                <w:color w:val="000000"/>
                <w:sz w:val="22"/>
                <w:szCs w:val="22"/>
              </w:rPr>
              <w:t>Departmental Line Managers</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Ad-hoc</w:t>
            </w: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5.2 Staff members should conduct periodic checks of oil, battery, water, tyres etc, before starting off on their daily routine.</w:t>
            </w: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Staff member</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Daily</w:t>
            </w: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5.3 The Driver is responsible for making arrangements with the service centre to have the vehicle serviced or repaired.  An order shall be obtained from the Administration Section.</w:t>
            </w:r>
          </w:p>
        </w:tc>
        <w:tc>
          <w:tcPr>
            <w:tcW w:w="2225" w:type="dxa"/>
          </w:tcPr>
          <w:p w:rsidR="004F5AB7" w:rsidRPr="009C3F0E" w:rsidRDefault="004F5AB7" w:rsidP="009C3F0E">
            <w:pPr>
              <w:rPr>
                <w:rFonts w:ascii="Arial" w:hAnsi="Arial" w:cs="Arial"/>
                <w:iCs/>
                <w:color w:val="000000"/>
                <w:sz w:val="22"/>
                <w:szCs w:val="22"/>
                <w:lang w:val="en-ZA"/>
              </w:rPr>
            </w:pPr>
            <w:r w:rsidRPr="009C3F0E">
              <w:rPr>
                <w:rFonts w:ascii="Arial" w:hAnsi="Arial" w:cs="Arial"/>
                <w:color w:val="000000"/>
                <w:sz w:val="22"/>
                <w:szCs w:val="22"/>
              </w:rPr>
              <w:t>Departmental Line Managers</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Ad-hoc</w:t>
            </w: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5.4 No expenditure of any nature shall be paid with a Stannic or any Credit Card unless prior authorisation had been obtained from the GM Finance and Administration. Stannic Cards issued to the Corporation’s pool fleet are meant to cover fuel and oil costs only.</w:t>
            </w:r>
          </w:p>
        </w:tc>
        <w:tc>
          <w:tcPr>
            <w:tcW w:w="2225" w:type="dxa"/>
          </w:tcPr>
          <w:p w:rsidR="004F5AB7" w:rsidRPr="009C3F0E" w:rsidRDefault="004F5AB7" w:rsidP="009C3F0E">
            <w:pPr>
              <w:rPr>
                <w:rFonts w:ascii="Arial" w:hAnsi="Arial" w:cs="Arial"/>
                <w:iCs/>
                <w:color w:val="000000"/>
                <w:sz w:val="22"/>
                <w:szCs w:val="22"/>
                <w:lang w:val="en-ZA"/>
              </w:rPr>
            </w:pPr>
            <w:r w:rsidRPr="009C3F0E">
              <w:rPr>
                <w:rFonts w:ascii="Arial" w:hAnsi="Arial" w:cs="Arial"/>
                <w:iCs/>
                <w:color w:val="000000"/>
                <w:sz w:val="22"/>
                <w:szCs w:val="22"/>
                <w:lang w:val="en-ZA"/>
              </w:rPr>
              <w:t>Administration Section</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Ad-hoc</w:t>
            </w: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5.5 Written orders should be requested from the Administration Section before the necessary repairs are affected.</w:t>
            </w:r>
          </w:p>
        </w:tc>
        <w:tc>
          <w:tcPr>
            <w:tcW w:w="2225" w:type="dxa"/>
          </w:tcPr>
          <w:p w:rsidR="004F5AB7" w:rsidRPr="009C3F0E" w:rsidRDefault="004F5AB7" w:rsidP="009C3F0E">
            <w:pPr>
              <w:rPr>
                <w:rFonts w:ascii="Arial" w:hAnsi="Arial" w:cs="Arial"/>
                <w:iCs/>
                <w:color w:val="000000"/>
                <w:sz w:val="22"/>
                <w:szCs w:val="22"/>
                <w:lang w:val="en-ZA"/>
              </w:rPr>
            </w:pPr>
            <w:r w:rsidRPr="009C3F0E">
              <w:rPr>
                <w:rFonts w:ascii="Arial" w:hAnsi="Arial" w:cs="Arial"/>
                <w:iCs/>
                <w:color w:val="000000"/>
                <w:sz w:val="22"/>
                <w:szCs w:val="22"/>
                <w:lang w:val="en-ZA"/>
              </w:rPr>
              <w:t>Administration Section</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Ad-hoc</w:t>
            </w:r>
          </w:p>
        </w:tc>
      </w:tr>
      <w:tr w:rsidR="004F5AB7" w:rsidRPr="009C3F0E" w:rsidTr="00615EE0">
        <w:tc>
          <w:tcPr>
            <w:tcW w:w="9602" w:type="dxa"/>
            <w:gridSpan w:val="3"/>
          </w:tcPr>
          <w:p w:rsidR="004F5AB7" w:rsidRPr="009C3F0E" w:rsidRDefault="004F5AB7" w:rsidP="009C3F0E">
            <w:pPr>
              <w:rPr>
                <w:rFonts w:ascii="Arial" w:hAnsi="Arial" w:cs="Arial"/>
                <w:b/>
                <w:iCs/>
                <w:color w:val="000000"/>
                <w:sz w:val="22"/>
                <w:szCs w:val="22"/>
              </w:rPr>
            </w:pPr>
            <w:r w:rsidRPr="009C3F0E">
              <w:rPr>
                <w:rFonts w:ascii="Arial" w:hAnsi="Arial" w:cs="Arial"/>
                <w:b/>
                <w:color w:val="000000"/>
                <w:sz w:val="22"/>
                <w:szCs w:val="22"/>
              </w:rPr>
              <w:t>6. Traffic Fines</w:t>
            </w: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6.1 A staff member is responsible for paying traffic fines for offences committed whilst the vehicle was under his/her control.</w:t>
            </w:r>
          </w:p>
        </w:tc>
        <w:tc>
          <w:tcPr>
            <w:tcW w:w="2225" w:type="dxa"/>
          </w:tcPr>
          <w:p w:rsidR="004F5AB7" w:rsidRPr="009C3F0E" w:rsidRDefault="004F5AB7" w:rsidP="009C3F0E">
            <w:pPr>
              <w:rPr>
                <w:rFonts w:ascii="Arial" w:hAnsi="Arial" w:cs="Arial"/>
                <w:iCs/>
                <w:color w:val="000000"/>
                <w:sz w:val="22"/>
                <w:szCs w:val="22"/>
                <w:lang w:val="en-ZA"/>
              </w:rPr>
            </w:pPr>
            <w:r w:rsidRPr="009C3F0E">
              <w:rPr>
                <w:rFonts w:ascii="Arial" w:hAnsi="Arial" w:cs="Arial"/>
                <w:iCs/>
                <w:color w:val="000000"/>
                <w:sz w:val="22"/>
                <w:szCs w:val="22"/>
                <w:lang w:val="en-ZA"/>
              </w:rPr>
              <w:t>Staff member</w:t>
            </w:r>
          </w:p>
          <w:p w:rsidR="004F5AB7" w:rsidRPr="009C3F0E" w:rsidRDefault="004F5AB7" w:rsidP="009C3F0E">
            <w:pPr>
              <w:rPr>
                <w:rFonts w:ascii="Arial" w:hAnsi="Arial" w:cs="Arial"/>
                <w:iCs/>
                <w:color w:val="000000"/>
                <w:sz w:val="22"/>
                <w:szCs w:val="22"/>
                <w:lang w:val="en-ZA"/>
              </w:rPr>
            </w:pP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Ad-hoc</w:t>
            </w:r>
          </w:p>
          <w:p w:rsidR="004F5AB7" w:rsidRPr="009C3F0E" w:rsidRDefault="004F5AB7" w:rsidP="009C3F0E">
            <w:pPr>
              <w:rPr>
                <w:rFonts w:ascii="Arial" w:hAnsi="Arial" w:cs="Arial"/>
                <w:iCs/>
                <w:color w:val="000000"/>
                <w:sz w:val="22"/>
                <w:szCs w:val="22"/>
              </w:rPr>
            </w:pPr>
          </w:p>
        </w:tc>
      </w:tr>
      <w:tr w:rsidR="004F5AB7" w:rsidRPr="009C3F0E" w:rsidTr="00615EE0">
        <w:tc>
          <w:tcPr>
            <w:tcW w:w="5353"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lang w:val="en-ZA"/>
              </w:rPr>
              <w:t>6.2 All drivers of the pool vehicles must obey all traffic rules. Any transgressions will be dealt with as cases of misconduct.</w:t>
            </w:r>
          </w:p>
        </w:tc>
        <w:tc>
          <w:tcPr>
            <w:tcW w:w="2225" w:type="dxa"/>
          </w:tcPr>
          <w:p w:rsidR="004F5AB7" w:rsidRPr="009C3F0E" w:rsidRDefault="004F5AB7" w:rsidP="009C3F0E">
            <w:pPr>
              <w:rPr>
                <w:rFonts w:ascii="Arial" w:hAnsi="Arial" w:cs="Arial"/>
                <w:iCs/>
                <w:color w:val="000000"/>
                <w:sz w:val="22"/>
                <w:szCs w:val="22"/>
                <w:lang w:val="en-ZA"/>
              </w:rPr>
            </w:pPr>
            <w:r w:rsidRPr="009C3F0E">
              <w:rPr>
                <w:rFonts w:ascii="Arial" w:hAnsi="Arial" w:cs="Arial"/>
                <w:iCs/>
                <w:color w:val="000000"/>
                <w:sz w:val="22"/>
                <w:szCs w:val="22"/>
                <w:lang w:val="en-ZA"/>
              </w:rPr>
              <w:t>Staff member</w:t>
            </w:r>
          </w:p>
          <w:p w:rsidR="004F5AB7" w:rsidRPr="009C3F0E" w:rsidRDefault="004F5AB7" w:rsidP="009C3F0E">
            <w:pPr>
              <w:rPr>
                <w:rFonts w:ascii="Arial" w:hAnsi="Arial" w:cs="Arial"/>
                <w:iCs/>
                <w:color w:val="000000"/>
                <w:sz w:val="22"/>
                <w:szCs w:val="22"/>
                <w:lang w:val="en-ZA"/>
              </w:rPr>
            </w:pP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Continuously</w:t>
            </w:r>
          </w:p>
          <w:p w:rsidR="004F5AB7" w:rsidRPr="009C3F0E" w:rsidRDefault="004F5AB7" w:rsidP="009C3F0E">
            <w:pPr>
              <w:rPr>
                <w:rFonts w:ascii="Arial" w:hAnsi="Arial" w:cs="Arial"/>
                <w:iCs/>
                <w:color w:val="000000"/>
                <w:sz w:val="22"/>
                <w:szCs w:val="22"/>
              </w:rPr>
            </w:pPr>
          </w:p>
        </w:tc>
      </w:tr>
      <w:tr w:rsidR="004F5AB7" w:rsidRPr="009C3F0E" w:rsidTr="00615EE0">
        <w:tc>
          <w:tcPr>
            <w:tcW w:w="9602" w:type="dxa"/>
            <w:gridSpan w:val="3"/>
          </w:tcPr>
          <w:p w:rsidR="004F5AB7" w:rsidRPr="009C3F0E" w:rsidRDefault="004F5AB7" w:rsidP="009C3F0E">
            <w:pPr>
              <w:rPr>
                <w:rFonts w:ascii="Arial" w:hAnsi="Arial" w:cs="Arial"/>
                <w:iCs/>
                <w:color w:val="000000"/>
                <w:sz w:val="22"/>
                <w:szCs w:val="22"/>
              </w:rPr>
            </w:pPr>
            <w:r w:rsidRPr="009C3F0E">
              <w:rPr>
                <w:rFonts w:ascii="Arial" w:hAnsi="Arial" w:cs="Arial"/>
                <w:b/>
                <w:color w:val="000000"/>
                <w:sz w:val="22"/>
                <w:szCs w:val="22"/>
              </w:rPr>
              <w:t>7. After Hours</w:t>
            </w:r>
          </w:p>
        </w:tc>
      </w:tr>
      <w:tr w:rsidR="004F5AB7" w:rsidRPr="009C3F0E" w:rsidTr="00615EE0">
        <w:tc>
          <w:tcPr>
            <w:tcW w:w="5353" w:type="dxa"/>
          </w:tcPr>
          <w:p w:rsidR="00B428BB" w:rsidRPr="009C3F0E" w:rsidRDefault="004F5AB7" w:rsidP="00702FE5">
            <w:pPr>
              <w:rPr>
                <w:rFonts w:ascii="Arial" w:hAnsi="Arial" w:cs="Arial"/>
                <w:color w:val="000000"/>
                <w:sz w:val="22"/>
                <w:szCs w:val="22"/>
              </w:rPr>
            </w:pPr>
            <w:r w:rsidRPr="009C3F0E">
              <w:rPr>
                <w:rFonts w:ascii="Arial" w:hAnsi="Arial" w:cs="Arial"/>
                <w:color w:val="000000"/>
                <w:sz w:val="22"/>
                <w:szCs w:val="22"/>
              </w:rPr>
              <w:t xml:space="preserve">7.1 </w:t>
            </w:r>
            <w:commentRangeStart w:id="1309"/>
            <w:r w:rsidRPr="009C3F0E">
              <w:rPr>
                <w:rFonts w:ascii="Arial" w:hAnsi="Arial" w:cs="Arial"/>
                <w:color w:val="000000"/>
                <w:sz w:val="22"/>
                <w:szCs w:val="22"/>
              </w:rPr>
              <w:t>All corporate pool fleet should be parked at the ECB premises after workings hours except in exceptional cases.  A written authority must be obtained from the Line Manager or Divisional Head for their use after working hours.  This authority must be produced on demand.</w:t>
            </w:r>
            <w:commentRangeEnd w:id="1309"/>
            <w:r w:rsidR="00F07C9A">
              <w:rPr>
                <w:rStyle w:val="CommentReference"/>
              </w:rPr>
              <w:commentReference w:id="1309"/>
            </w: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 xml:space="preserve">Departmental Line Managers </w:t>
            </w:r>
          </w:p>
          <w:p w:rsidR="004F5AB7" w:rsidRPr="009C3F0E" w:rsidRDefault="004F5AB7" w:rsidP="009C3F0E">
            <w:pPr>
              <w:rPr>
                <w:rFonts w:ascii="Arial" w:hAnsi="Arial" w:cs="Arial"/>
                <w:iCs/>
                <w:color w:val="000000"/>
                <w:sz w:val="22"/>
                <w:szCs w:val="22"/>
                <w:lang w:val="en-ZA"/>
              </w:rPr>
            </w:pP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Ad-hoc</w:t>
            </w:r>
          </w:p>
        </w:tc>
      </w:tr>
      <w:tr w:rsidR="004F5AB7" w:rsidRPr="009C3F0E" w:rsidTr="00615EE0">
        <w:tc>
          <w:tcPr>
            <w:tcW w:w="9602" w:type="dxa"/>
            <w:gridSpan w:val="3"/>
          </w:tcPr>
          <w:p w:rsidR="004F5AB7" w:rsidRPr="009C3F0E" w:rsidRDefault="004F5AB7" w:rsidP="009C3F0E">
            <w:pPr>
              <w:rPr>
                <w:rFonts w:ascii="Arial" w:hAnsi="Arial" w:cs="Arial"/>
                <w:iCs/>
                <w:color w:val="000000"/>
                <w:sz w:val="22"/>
                <w:szCs w:val="22"/>
              </w:rPr>
            </w:pPr>
            <w:r w:rsidRPr="009C3F0E">
              <w:rPr>
                <w:rFonts w:ascii="Arial" w:hAnsi="Arial" w:cs="Arial"/>
                <w:b/>
                <w:color w:val="000000"/>
                <w:sz w:val="22"/>
                <w:szCs w:val="22"/>
              </w:rPr>
              <w:t>8. Drinking and Driving</w:t>
            </w:r>
          </w:p>
        </w:tc>
      </w:tr>
      <w:tr w:rsidR="004F5AB7" w:rsidRPr="009C3F0E" w:rsidTr="00615EE0">
        <w:tc>
          <w:tcPr>
            <w:tcW w:w="5353" w:type="dxa"/>
          </w:tcPr>
          <w:p w:rsidR="004F5AB7" w:rsidRPr="00B428BB" w:rsidRDefault="004F5AB7" w:rsidP="009C3F0E">
            <w:pPr>
              <w:pStyle w:val="BodyTextIndent"/>
              <w:ind w:left="0"/>
              <w:rPr>
                <w:rFonts w:ascii="Arial" w:hAnsi="Arial" w:cs="Arial"/>
                <w:b w:val="0"/>
                <w:color w:val="000000"/>
                <w:sz w:val="22"/>
                <w:szCs w:val="22"/>
              </w:rPr>
            </w:pPr>
            <w:r w:rsidRPr="00B428BB">
              <w:rPr>
                <w:rFonts w:ascii="Arial" w:hAnsi="Arial" w:cs="Arial"/>
                <w:b w:val="0"/>
                <w:color w:val="000000"/>
                <w:sz w:val="22"/>
                <w:szCs w:val="22"/>
              </w:rPr>
              <w:t xml:space="preserve">8.1 Staff members driving or traveling in the Corporation’s vehicles must at all times be sober </w:t>
            </w:r>
            <w:r w:rsidRPr="00B428BB">
              <w:rPr>
                <w:rFonts w:ascii="Arial" w:hAnsi="Arial" w:cs="Arial"/>
                <w:b w:val="0"/>
                <w:color w:val="000000"/>
                <w:sz w:val="22"/>
                <w:szCs w:val="22"/>
              </w:rPr>
              <w:lastRenderedPageBreak/>
              <w:t xml:space="preserve">and not be under any influence of alcohol, narcotics or suffer from mental disability. . </w:t>
            </w:r>
            <w:r w:rsidRPr="00B428BB">
              <w:rPr>
                <w:rFonts w:ascii="Arial" w:hAnsi="Arial" w:cs="Arial"/>
                <w:b w:val="0"/>
                <w:color w:val="000000"/>
                <w:sz w:val="22"/>
                <w:szCs w:val="22"/>
                <w:lang w:val="en-ZA"/>
              </w:rPr>
              <w:t>Any transgressions will be dealt with as cases of misconduct.</w:t>
            </w:r>
          </w:p>
        </w:tc>
        <w:tc>
          <w:tcPr>
            <w:tcW w:w="2225" w:type="dxa"/>
          </w:tcPr>
          <w:p w:rsidR="004F5AB7" w:rsidRPr="009C3F0E" w:rsidRDefault="004F5AB7" w:rsidP="009C3F0E">
            <w:pPr>
              <w:rPr>
                <w:rFonts w:ascii="Arial" w:hAnsi="Arial" w:cs="Arial"/>
                <w:iCs/>
                <w:color w:val="000000"/>
                <w:sz w:val="22"/>
                <w:szCs w:val="22"/>
                <w:lang w:val="en-ZA"/>
              </w:rPr>
            </w:pPr>
            <w:r w:rsidRPr="009C3F0E">
              <w:rPr>
                <w:rFonts w:ascii="Arial" w:hAnsi="Arial" w:cs="Arial"/>
                <w:iCs/>
                <w:color w:val="000000"/>
                <w:sz w:val="22"/>
                <w:szCs w:val="22"/>
                <w:lang w:val="en-ZA"/>
              </w:rPr>
              <w:lastRenderedPageBreak/>
              <w:t>Staff member</w:t>
            </w:r>
          </w:p>
        </w:tc>
        <w:tc>
          <w:tcPr>
            <w:tcW w:w="2024" w:type="dxa"/>
          </w:tcPr>
          <w:p w:rsidR="004F5AB7" w:rsidRPr="009C3F0E" w:rsidRDefault="004F5AB7" w:rsidP="009C3F0E">
            <w:pPr>
              <w:rPr>
                <w:rFonts w:ascii="Arial" w:hAnsi="Arial" w:cs="Arial"/>
                <w:iCs/>
                <w:color w:val="000000"/>
                <w:sz w:val="22"/>
                <w:szCs w:val="22"/>
              </w:rPr>
            </w:pPr>
            <w:r w:rsidRPr="009C3F0E">
              <w:rPr>
                <w:rFonts w:ascii="Arial" w:hAnsi="Arial" w:cs="Arial"/>
                <w:iCs/>
                <w:color w:val="000000"/>
                <w:sz w:val="22"/>
                <w:szCs w:val="22"/>
              </w:rPr>
              <w:t>Continuously</w:t>
            </w:r>
          </w:p>
          <w:p w:rsidR="004F5AB7" w:rsidRPr="009C3F0E" w:rsidRDefault="004F5AB7" w:rsidP="009C3F0E">
            <w:pPr>
              <w:rPr>
                <w:rFonts w:ascii="Arial" w:hAnsi="Arial" w:cs="Arial"/>
                <w:iCs/>
                <w:color w:val="000000"/>
                <w:sz w:val="22"/>
                <w:szCs w:val="22"/>
              </w:rPr>
            </w:pPr>
          </w:p>
        </w:tc>
      </w:tr>
      <w:tr w:rsidR="004F5AB7" w:rsidRPr="009C3F0E" w:rsidTr="00615EE0">
        <w:tc>
          <w:tcPr>
            <w:tcW w:w="9602" w:type="dxa"/>
            <w:gridSpan w:val="3"/>
          </w:tcPr>
          <w:p w:rsidR="004F5AB7" w:rsidRPr="009C3F0E" w:rsidRDefault="004F5AB7" w:rsidP="009C3F0E">
            <w:pPr>
              <w:rPr>
                <w:rFonts w:ascii="Arial" w:hAnsi="Arial" w:cs="Arial"/>
                <w:color w:val="000000"/>
                <w:sz w:val="22"/>
                <w:szCs w:val="22"/>
              </w:rPr>
            </w:pPr>
            <w:r w:rsidRPr="009C3F0E">
              <w:rPr>
                <w:rFonts w:ascii="Arial" w:hAnsi="Arial" w:cs="Arial"/>
                <w:b/>
                <w:color w:val="000000"/>
                <w:sz w:val="22"/>
                <w:szCs w:val="22"/>
              </w:rPr>
              <w:lastRenderedPageBreak/>
              <w:t>9. Urgent Corporate Business</w:t>
            </w:r>
          </w:p>
        </w:tc>
      </w:tr>
      <w:tr w:rsidR="004F5AB7" w:rsidRPr="009C3F0E" w:rsidTr="00615EE0">
        <w:tc>
          <w:tcPr>
            <w:tcW w:w="5353" w:type="dxa"/>
          </w:tcPr>
          <w:p w:rsidR="004F5AB7" w:rsidRPr="00B428BB" w:rsidRDefault="004F5AB7" w:rsidP="009C3F0E">
            <w:pPr>
              <w:pStyle w:val="BodyTextIndent"/>
              <w:ind w:left="0"/>
              <w:rPr>
                <w:rFonts w:ascii="Arial" w:hAnsi="Arial" w:cs="Arial"/>
                <w:b w:val="0"/>
                <w:color w:val="000000"/>
                <w:sz w:val="22"/>
                <w:szCs w:val="22"/>
                <w:lang w:val="en-ZA"/>
              </w:rPr>
            </w:pPr>
            <w:r w:rsidRPr="00B428BB">
              <w:rPr>
                <w:rFonts w:ascii="Arial" w:hAnsi="Arial" w:cs="Arial"/>
                <w:b w:val="0"/>
                <w:color w:val="000000"/>
                <w:sz w:val="22"/>
                <w:szCs w:val="22"/>
              </w:rPr>
              <w:t xml:space="preserve">9.1 Any division or department may be asked to release their pool car to any Corporation official tasked to carry out an urgent engagement.  </w:t>
            </w:r>
          </w:p>
        </w:tc>
        <w:tc>
          <w:tcPr>
            <w:tcW w:w="2225" w:type="dxa"/>
          </w:tcPr>
          <w:p w:rsidR="004F5AB7" w:rsidRPr="009C3F0E" w:rsidRDefault="004F5AB7" w:rsidP="009C3F0E">
            <w:pPr>
              <w:rPr>
                <w:rFonts w:ascii="Arial" w:hAnsi="Arial" w:cs="Arial"/>
                <w:color w:val="000000"/>
                <w:sz w:val="22"/>
                <w:szCs w:val="22"/>
              </w:rPr>
            </w:pPr>
          </w:p>
        </w:tc>
        <w:tc>
          <w:tcPr>
            <w:tcW w:w="2024" w:type="dxa"/>
          </w:tcPr>
          <w:p w:rsidR="004F5AB7" w:rsidRPr="009C3F0E" w:rsidRDefault="004F5AB7" w:rsidP="009C3F0E">
            <w:pPr>
              <w:rPr>
                <w:rFonts w:ascii="Arial" w:hAnsi="Arial" w:cs="Arial"/>
                <w:color w:val="000000"/>
                <w:sz w:val="22"/>
                <w:szCs w:val="22"/>
              </w:rPr>
            </w:pPr>
          </w:p>
        </w:tc>
      </w:tr>
      <w:tr w:rsidR="004F5AB7" w:rsidRPr="009C3F0E" w:rsidTr="00615EE0">
        <w:tc>
          <w:tcPr>
            <w:tcW w:w="5353" w:type="dxa"/>
          </w:tcPr>
          <w:p w:rsidR="004F5AB7" w:rsidRPr="00B428BB" w:rsidRDefault="004F5AB7" w:rsidP="009C3F0E">
            <w:pPr>
              <w:pStyle w:val="BodyTextIndent"/>
              <w:ind w:left="0"/>
              <w:rPr>
                <w:rFonts w:ascii="Arial" w:hAnsi="Arial" w:cs="Arial"/>
                <w:b w:val="0"/>
                <w:color w:val="000000"/>
                <w:sz w:val="22"/>
                <w:szCs w:val="22"/>
                <w:lang w:val="en-ZA"/>
              </w:rPr>
            </w:pPr>
            <w:r w:rsidRPr="00B428BB">
              <w:rPr>
                <w:rFonts w:ascii="Arial" w:hAnsi="Arial" w:cs="Arial"/>
                <w:b w:val="0"/>
                <w:color w:val="000000"/>
                <w:sz w:val="22"/>
                <w:szCs w:val="22"/>
              </w:rPr>
              <w:t>9.2 Requests of this nature should be channeled through the Head of the Administration Section and should clearly spell out the reasons why the car is required as well as the duration thereof.  A formal handover shall be conducted after the car has been thoroughly inspected.  On return of the car, a similar inspection shall be conducted again before the car is handed back to the allotter.</w:t>
            </w: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Head of Administration Section</w:t>
            </w:r>
          </w:p>
        </w:tc>
        <w:tc>
          <w:tcPr>
            <w:tcW w:w="2024"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Ad-hoc</w:t>
            </w:r>
          </w:p>
        </w:tc>
      </w:tr>
      <w:tr w:rsidR="004F5AB7" w:rsidRPr="009C3F0E" w:rsidTr="00615EE0">
        <w:tc>
          <w:tcPr>
            <w:tcW w:w="9602" w:type="dxa"/>
            <w:gridSpan w:val="3"/>
          </w:tcPr>
          <w:p w:rsidR="004F5AB7" w:rsidRPr="00B428BB" w:rsidRDefault="004F5AB7" w:rsidP="009C3F0E">
            <w:pPr>
              <w:rPr>
                <w:rFonts w:ascii="Arial" w:hAnsi="Arial" w:cs="Arial"/>
                <w:b/>
                <w:color w:val="000000"/>
                <w:sz w:val="22"/>
                <w:szCs w:val="22"/>
              </w:rPr>
            </w:pPr>
            <w:r w:rsidRPr="00B428BB">
              <w:rPr>
                <w:rFonts w:ascii="Arial" w:hAnsi="Arial" w:cs="Arial"/>
                <w:b/>
                <w:color w:val="000000"/>
                <w:sz w:val="22"/>
                <w:szCs w:val="22"/>
              </w:rPr>
              <w:t>10. Use of Private Vehicle</w:t>
            </w:r>
          </w:p>
        </w:tc>
      </w:tr>
      <w:tr w:rsidR="004F5AB7" w:rsidRPr="009C3F0E" w:rsidTr="00615EE0">
        <w:tc>
          <w:tcPr>
            <w:tcW w:w="5353" w:type="dxa"/>
          </w:tcPr>
          <w:p w:rsidR="004F5AB7" w:rsidRPr="00B428BB" w:rsidRDefault="004F5AB7" w:rsidP="009C3F0E">
            <w:pPr>
              <w:pStyle w:val="BodyTextIndent"/>
              <w:ind w:left="0"/>
              <w:rPr>
                <w:rFonts w:ascii="Arial" w:hAnsi="Arial" w:cs="Arial"/>
                <w:b w:val="0"/>
                <w:color w:val="000000"/>
                <w:sz w:val="22"/>
                <w:szCs w:val="22"/>
                <w:lang w:val="en-ZA"/>
              </w:rPr>
            </w:pPr>
            <w:r w:rsidRPr="00B428BB">
              <w:rPr>
                <w:rFonts w:ascii="Arial" w:hAnsi="Arial" w:cs="Arial"/>
                <w:b w:val="0"/>
                <w:color w:val="000000"/>
                <w:sz w:val="22"/>
                <w:szCs w:val="22"/>
              </w:rPr>
              <w:t>10.1 Private vehicles may only be used by an employee for company business in exceptional or urgent circumstances after all efforts have been exhausted to obtain a pool vehicle.  Prior written permission should be obtained from the Human Resources and Administration Division.  Reimbursement shall be done at the prevailing Corporate rate.</w:t>
            </w: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Human Resources and Administration Division</w:t>
            </w:r>
          </w:p>
        </w:tc>
        <w:tc>
          <w:tcPr>
            <w:tcW w:w="2024"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Ad-hoc</w:t>
            </w:r>
          </w:p>
        </w:tc>
      </w:tr>
      <w:tr w:rsidR="004F5AB7" w:rsidRPr="009C3F0E" w:rsidTr="00615EE0">
        <w:tc>
          <w:tcPr>
            <w:tcW w:w="9602" w:type="dxa"/>
            <w:gridSpan w:val="3"/>
          </w:tcPr>
          <w:p w:rsidR="004F5AB7" w:rsidRPr="00B428BB" w:rsidRDefault="004F5AB7" w:rsidP="009C3F0E">
            <w:pPr>
              <w:rPr>
                <w:rFonts w:ascii="Arial" w:hAnsi="Arial" w:cs="Arial"/>
                <w:b/>
                <w:color w:val="000000"/>
                <w:sz w:val="22"/>
                <w:szCs w:val="22"/>
              </w:rPr>
            </w:pPr>
            <w:r w:rsidRPr="00B428BB">
              <w:rPr>
                <w:rFonts w:ascii="Arial" w:hAnsi="Arial" w:cs="Arial"/>
                <w:b/>
                <w:color w:val="000000"/>
                <w:sz w:val="22"/>
                <w:szCs w:val="22"/>
              </w:rPr>
              <w:t>11. Handover / Transfer of Fleet Vehicles between Departments</w:t>
            </w:r>
          </w:p>
        </w:tc>
      </w:tr>
      <w:tr w:rsidR="004F5AB7" w:rsidRPr="009C3F0E" w:rsidTr="00615EE0">
        <w:tc>
          <w:tcPr>
            <w:tcW w:w="5353" w:type="dxa"/>
          </w:tcPr>
          <w:p w:rsidR="004F5AB7" w:rsidRPr="00B428BB" w:rsidRDefault="004F5AB7" w:rsidP="009C3F0E">
            <w:pPr>
              <w:pStyle w:val="BodyTextIndent"/>
              <w:ind w:left="0"/>
              <w:rPr>
                <w:rFonts w:ascii="Arial" w:hAnsi="Arial" w:cs="Arial"/>
                <w:b w:val="0"/>
                <w:color w:val="000000"/>
                <w:sz w:val="22"/>
                <w:szCs w:val="22"/>
              </w:rPr>
            </w:pPr>
            <w:r w:rsidRPr="00B428BB">
              <w:rPr>
                <w:rFonts w:ascii="Arial" w:hAnsi="Arial" w:cs="Arial"/>
                <w:b w:val="0"/>
                <w:color w:val="000000"/>
                <w:sz w:val="22"/>
                <w:szCs w:val="22"/>
              </w:rPr>
              <w:t>11.1 A request for transfer form shall be completed and signed by the departmental line manager requesting the transfer and approved by the GM: Administration Section.</w:t>
            </w: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Departmental Line Managers</w:t>
            </w:r>
          </w:p>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GM: Administration Section</w:t>
            </w:r>
          </w:p>
        </w:tc>
        <w:tc>
          <w:tcPr>
            <w:tcW w:w="2024"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Ad-hoc</w:t>
            </w:r>
          </w:p>
        </w:tc>
      </w:tr>
      <w:tr w:rsidR="004F5AB7" w:rsidRPr="009C3F0E" w:rsidTr="00615EE0">
        <w:tc>
          <w:tcPr>
            <w:tcW w:w="5353" w:type="dxa"/>
          </w:tcPr>
          <w:p w:rsidR="004F5AB7" w:rsidRPr="00B428BB" w:rsidRDefault="004F5AB7" w:rsidP="009C3F0E">
            <w:pPr>
              <w:pStyle w:val="BodyTextIndent"/>
              <w:ind w:left="0"/>
              <w:rPr>
                <w:rFonts w:ascii="Arial" w:hAnsi="Arial" w:cs="Arial"/>
                <w:b w:val="0"/>
                <w:color w:val="000000"/>
                <w:sz w:val="22"/>
                <w:szCs w:val="22"/>
              </w:rPr>
            </w:pPr>
            <w:r w:rsidRPr="00B428BB">
              <w:rPr>
                <w:rFonts w:ascii="Arial" w:hAnsi="Arial" w:cs="Arial"/>
                <w:b w:val="0"/>
                <w:color w:val="000000"/>
                <w:sz w:val="22"/>
                <w:szCs w:val="22"/>
              </w:rPr>
              <w:t>11.2 A formal handover shall be conducted after the car has been thoroughly inspected. The two Departmental Line Managers concerned will both sign an Acceptance of Transfer form which will be approved by and filed with the Administration Section.</w:t>
            </w: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Departmental Line Managers</w:t>
            </w:r>
          </w:p>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GM: Administration Section</w:t>
            </w:r>
          </w:p>
        </w:tc>
        <w:tc>
          <w:tcPr>
            <w:tcW w:w="2024"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Ad-hoc</w:t>
            </w:r>
          </w:p>
        </w:tc>
      </w:tr>
      <w:tr w:rsidR="004F5AB7" w:rsidRPr="009C3F0E" w:rsidTr="00615EE0">
        <w:tc>
          <w:tcPr>
            <w:tcW w:w="5353" w:type="dxa"/>
          </w:tcPr>
          <w:p w:rsidR="004F5AB7" w:rsidRPr="009C3F0E" w:rsidRDefault="004F5AB7" w:rsidP="009C3F0E">
            <w:pPr>
              <w:rPr>
                <w:rFonts w:ascii="Arial" w:hAnsi="Arial" w:cs="Arial"/>
                <w:b/>
                <w:bCs/>
                <w:color w:val="000000"/>
                <w:sz w:val="22"/>
                <w:szCs w:val="22"/>
              </w:rPr>
            </w:pPr>
            <w:r w:rsidRPr="009C3F0E">
              <w:rPr>
                <w:rFonts w:ascii="Arial" w:hAnsi="Arial" w:cs="Arial"/>
                <w:b/>
                <w:color w:val="000000"/>
                <w:sz w:val="22"/>
                <w:szCs w:val="22"/>
              </w:rPr>
              <w:t>12. Inspection</w:t>
            </w:r>
          </w:p>
        </w:tc>
        <w:tc>
          <w:tcPr>
            <w:tcW w:w="2225" w:type="dxa"/>
          </w:tcPr>
          <w:p w:rsidR="004F5AB7" w:rsidRPr="009C3F0E" w:rsidRDefault="004F5AB7" w:rsidP="009C3F0E">
            <w:pPr>
              <w:rPr>
                <w:rFonts w:ascii="Arial" w:hAnsi="Arial" w:cs="Arial"/>
                <w:color w:val="000000"/>
                <w:sz w:val="22"/>
                <w:szCs w:val="22"/>
              </w:rPr>
            </w:pPr>
          </w:p>
        </w:tc>
        <w:tc>
          <w:tcPr>
            <w:tcW w:w="2024" w:type="dxa"/>
          </w:tcPr>
          <w:p w:rsidR="004F5AB7" w:rsidRPr="009C3F0E" w:rsidRDefault="004F5AB7" w:rsidP="009C3F0E">
            <w:pPr>
              <w:rPr>
                <w:rFonts w:ascii="Arial" w:hAnsi="Arial" w:cs="Arial"/>
                <w:color w:val="000000"/>
                <w:sz w:val="22"/>
                <w:szCs w:val="22"/>
              </w:rPr>
            </w:pPr>
          </w:p>
        </w:tc>
      </w:tr>
      <w:tr w:rsidR="004F5AB7" w:rsidRPr="009C3F0E" w:rsidTr="00615EE0">
        <w:tc>
          <w:tcPr>
            <w:tcW w:w="5353" w:type="dxa"/>
          </w:tcPr>
          <w:p w:rsidR="004F5AB7" w:rsidRPr="009C3F0E" w:rsidRDefault="004F5AB7" w:rsidP="00B428BB">
            <w:pPr>
              <w:rPr>
                <w:rFonts w:ascii="Arial" w:hAnsi="Arial" w:cs="Arial"/>
                <w:color w:val="000000"/>
                <w:sz w:val="22"/>
                <w:szCs w:val="22"/>
                <w:lang w:val="en-ZA"/>
              </w:rPr>
            </w:pPr>
            <w:r w:rsidRPr="009C3F0E">
              <w:rPr>
                <w:rFonts w:ascii="Arial" w:hAnsi="Arial" w:cs="Arial"/>
                <w:color w:val="000000"/>
                <w:sz w:val="22"/>
                <w:szCs w:val="22"/>
              </w:rPr>
              <w:t>12.1 The Administration Section shall conduct vehicle inspections from time to time to ensure that vehicles are kept in a neat and roadworthy condition.  The outcome of these inspections must be reported to the Management Committee.  Hub cubs, jack, spare wheel, mud flaps, radio, carpets etc must be checked.</w:t>
            </w: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Administration Section</w:t>
            </w:r>
          </w:p>
        </w:tc>
        <w:tc>
          <w:tcPr>
            <w:tcW w:w="2024"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Ad-hoc</w:t>
            </w:r>
          </w:p>
        </w:tc>
      </w:tr>
      <w:tr w:rsidR="004F5AB7" w:rsidRPr="009C3F0E" w:rsidTr="00615EE0">
        <w:tc>
          <w:tcPr>
            <w:tcW w:w="5353" w:type="dxa"/>
          </w:tcPr>
          <w:p w:rsidR="004F5AB7" w:rsidRPr="009C3F0E" w:rsidRDefault="004F5AB7" w:rsidP="009C3F0E">
            <w:pPr>
              <w:tabs>
                <w:tab w:val="left" w:pos="720"/>
              </w:tabs>
              <w:rPr>
                <w:rFonts w:ascii="Arial" w:hAnsi="Arial" w:cs="Arial"/>
                <w:b/>
                <w:bCs/>
                <w:color w:val="000000"/>
                <w:sz w:val="22"/>
                <w:szCs w:val="22"/>
              </w:rPr>
            </w:pPr>
            <w:r w:rsidRPr="009C3F0E">
              <w:rPr>
                <w:rFonts w:ascii="Arial" w:hAnsi="Arial" w:cs="Arial"/>
                <w:b/>
                <w:color w:val="000000"/>
                <w:sz w:val="22"/>
                <w:szCs w:val="22"/>
              </w:rPr>
              <w:t>13. Drivers License</w:t>
            </w:r>
          </w:p>
        </w:tc>
        <w:tc>
          <w:tcPr>
            <w:tcW w:w="2225" w:type="dxa"/>
          </w:tcPr>
          <w:p w:rsidR="004F5AB7" w:rsidRPr="009C3F0E" w:rsidRDefault="004F5AB7" w:rsidP="009C3F0E">
            <w:pPr>
              <w:rPr>
                <w:rFonts w:ascii="Arial" w:hAnsi="Arial" w:cs="Arial"/>
                <w:color w:val="000000"/>
                <w:sz w:val="22"/>
                <w:szCs w:val="22"/>
              </w:rPr>
            </w:pPr>
          </w:p>
        </w:tc>
        <w:tc>
          <w:tcPr>
            <w:tcW w:w="2024" w:type="dxa"/>
          </w:tcPr>
          <w:p w:rsidR="004F5AB7" w:rsidRPr="009C3F0E" w:rsidRDefault="004F5AB7" w:rsidP="009C3F0E">
            <w:pPr>
              <w:rPr>
                <w:rFonts w:ascii="Arial" w:hAnsi="Arial" w:cs="Arial"/>
                <w:color w:val="000000"/>
                <w:sz w:val="22"/>
                <w:szCs w:val="22"/>
              </w:rPr>
            </w:pPr>
          </w:p>
        </w:tc>
      </w:tr>
      <w:tr w:rsidR="004F5AB7" w:rsidRPr="009C3F0E" w:rsidTr="00615EE0">
        <w:tc>
          <w:tcPr>
            <w:tcW w:w="5353" w:type="dxa"/>
          </w:tcPr>
          <w:p w:rsidR="004F5AB7" w:rsidRPr="009C3F0E" w:rsidRDefault="004F5AB7" w:rsidP="009C3F0E">
            <w:pPr>
              <w:rPr>
                <w:rFonts w:ascii="Arial" w:hAnsi="Arial" w:cs="Arial"/>
                <w:color w:val="000000"/>
                <w:sz w:val="22"/>
                <w:szCs w:val="22"/>
                <w:lang w:val="en-ZA"/>
              </w:rPr>
            </w:pPr>
            <w:r w:rsidRPr="009C3F0E">
              <w:rPr>
                <w:rFonts w:ascii="Arial" w:hAnsi="Arial" w:cs="Arial"/>
                <w:color w:val="000000"/>
                <w:sz w:val="22"/>
                <w:szCs w:val="22"/>
              </w:rPr>
              <w:t xml:space="preserve">13.1 A certified copy of the driver’s </w:t>
            </w:r>
            <w:r w:rsidR="00347138" w:rsidRPr="009C3F0E">
              <w:rPr>
                <w:rFonts w:ascii="Arial" w:hAnsi="Arial" w:cs="Arial"/>
                <w:color w:val="000000"/>
                <w:sz w:val="22"/>
                <w:szCs w:val="22"/>
              </w:rPr>
              <w:t>license</w:t>
            </w:r>
            <w:r w:rsidRPr="009C3F0E">
              <w:rPr>
                <w:rFonts w:ascii="Arial" w:hAnsi="Arial" w:cs="Arial"/>
                <w:color w:val="000000"/>
                <w:sz w:val="22"/>
                <w:szCs w:val="22"/>
              </w:rPr>
              <w:t xml:space="preserve"> of all users of the pool vehicles must be submitted to the Administration Section for record purposes.  All divisions must also ensure that an updated list is kept of all users of pool vehicles.  A copy of this list must be forwarded to the Administration Section for record purposes.</w:t>
            </w:r>
          </w:p>
        </w:tc>
        <w:tc>
          <w:tcPr>
            <w:tcW w:w="2225"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 xml:space="preserve">Departmental Line Managers </w:t>
            </w:r>
          </w:p>
          <w:p w:rsidR="004F5AB7" w:rsidRPr="009C3F0E" w:rsidRDefault="004F5AB7" w:rsidP="009C3F0E">
            <w:pPr>
              <w:rPr>
                <w:rFonts w:ascii="Arial" w:hAnsi="Arial" w:cs="Arial"/>
                <w:color w:val="000000"/>
                <w:sz w:val="22"/>
                <w:szCs w:val="22"/>
              </w:rPr>
            </w:pPr>
          </w:p>
        </w:tc>
        <w:tc>
          <w:tcPr>
            <w:tcW w:w="2024" w:type="dxa"/>
          </w:tcPr>
          <w:p w:rsidR="004F5AB7" w:rsidRPr="009C3F0E" w:rsidRDefault="004F5AB7" w:rsidP="009C3F0E">
            <w:pPr>
              <w:rPr>
                <w:rFonts w:ascii="Arial" w:hAnsi="Arial" w:cs="Arial"/>
                <w:color w:val="000000"/>
                <w:sz w:val="22"/>
                <w:szCs w:val="22"/>
              </w:rPr>
            </w:pPr>
            <w:r w:rsidRPr="009C3F0E">
              <w:rPr>
                <w:rFonts w:ascii="Arial" w:hAnsi="Arial" w:cs="Arial"/>
                <w:color w:val="000000"/>
                <w:sz w:val="22"/>
                <w:szCs w:val="22"/>
              </w:rPr>
              <w:t>Ad-hoc</w:t>
            </w:r>
          </w:p>
        </w:tc>
      </w:tr>
      <w:tr w:rsidR="004F5AB7" w:rsidRPr="009C3F0E" w:rsidTr="00615EE0">
        <w:tc>
          <w:tcPr>
            <w:tcW w:w="5353" w:type="dxa"/>
          </w:tcPr>
          <w:p w:rsidR="004F5AB7" w:rsidRPr="009C3F0E" w:rsidRDefault="004F5AB7" w:rsidP="009C3F0E">
            <w:pPr>
              <w:rPr>
                <w:rFonts w:ascii="Arial" w:hAnsi="Arial" w:cs="Arial"/>
                <w:b/>
                <w:bCs/>
                <w:color w:val="000000"/>
                <w:sz w:val="22"/>
                <w:szCs w:val="22"/>
              </w:rPr>
            </w:pPr>
            <w:r w:rsidRPr="009C3F0E">
              <w:rPr>
                <w:rFonts w:ascii="Arial" w:hAnsi="Arial" w:cs="Arial"/>
                <w:b/>
                <w:color w:val="000000"/>
                <w:sz w:val="22"/>
                <w:szCs w:val="22"/>
              </w:rPr>
              <w:t>14. Replacement</w:t>
            </w:r>
          </w:p>
        </w:tc>
        <w:tc>
          <w:tcPr>
            <w:tcW w:w="2225" w:type="dxa"/>
          </w:tcPr>
          <w:p w:rsidR="004F5AB7" w:rsidRPr="009C3F0E" w:rsidRDefault="004F5AB7" w:rsidP="009C3F0E">
            <w:pPr>
              <w:rPr>
                <w:rFonts w:ascii="Arial" w:hAnsi="Arial" w:cs="Arial"/>
                <w:color w:val="000000"/>
                <w:sz w:val="22"/>
                <w:szCs w:val="22"/>
              </w:rPr>
            </w:pPr>
          </w:p>
        </w:tc>
        <w:tc>
          <w:tcPr>
            <w:tcW w:w="2024" w:type="dxa"/>
          </w:tcPr>
          <w:p w:rsidR="004F5AB7" w:rsidRPr="009C3F0E" w:rsidRDefault="004F5AB7" w:rsidP="009C3F0E">
            <w:pPr>
              <w:rPr>
                <w:rFonts w:ascii="Arial" w:hAnsi="Arial" w:cs="Arial"/>
                <w:color w:val="000000"/>
                <w:sz w:val="22"/>
                <w:szCs w:val="22"/>
              </w:rPr>
            </w:pPr>
          </w:p>
        </w:tc>
      </w:tr>
      <w:tr w:rsidR="004F5AB7" w:rsidRPr="009C3F0E" w:rsidTr="00615EE0">
        <w:tc>
          <w:tcPr>
            <w:tcW w:w="5353" w:type="dxa"/>
          </w:tcPr>
          <w:p w:rsidR="004F5AB7" w:rsidRPr="00702FE5" w:rsidRDefault="004F5AB7" w:rsidP="009C3F0E">
            <w:pPr>
              <w:pStyle w:val="BodyTextIndent"/>
              <w:ind w:left="0"/>
              <w:rPr>
                <w:rFonts w:ascii="Arial" w:hAnsi="Arial" w:cs="Arial"/>
                <w:b w:val="0"/>
                <w:color w:val="000000"/>
                <w:sz w:val="22"/>
                <w:szCs w:val="22"/>
              </w:rPr>
            </w:pPr>
            <w:r w:rsidRPr="00702FE5">
              <w:rPr>
                <w:rFonts w:ascii="Arial" w:hAnsi="Arial" w:cs="Arial"/>
                <w:b w:val="0"/>
                <w:color w:val="000000"/>
                <w:sz w:val="22"/>
                <w:szCs w:val="22"/>
              </w:rPr>
              <w:t xml:space="preserve">14.1 Based on a proper cost benefit analysis and a </w:t>
            </w:r>
            <w:r w:rsidRPr="00702FE5">
              <w:rPr>
                <w:rFonts w:ascii="Arial" w:hAnsi="Arial" w:cs="Arial"/>
                <w:b w:val="0"/>
                <w:color w:val="000000"/>
                <w:sz w:val="22"/>
                <w:szCs w:val="22"/>
              </w:rPr>
              <w:lastRenderedPageBreak/>
              <w:t>motivation, vehicles will be replaced once they have done 120 000 km or 4 years old.</w:t>
            </w:r>
          </w:p>
          <w:p w:rsidR="004F5AB7" w:rsidRPr="00702FE5" w:rsidRDefault="004F5AB7" w:rsidP="009C3F0E">
            <w:pPr>
              <w:rPr>
                <w:rFonts w:ascii="Arial" w:hAnsi="Arial" w:cs="Arial"/>
                <w:color w:val="000000"/>
                <w:sz w:val="22"/>
                <w:szCs w:val="22"/>
              </w:rPr>
            </w:pPr>
          </w:p>
          <w:p w:rsidR="004F5AB7" w:rsidRPr="00702FE5" w:rsidRDefault="004F5AB7" w:rsidP="009C3F0E">
            <w:pPr>
              <w:rPr>
                <w:rFonts w:ascii="Arial" w:hAnsi="Arial" w:cs="Arial"/>
                <w:color w:val="000000"/>
                <w:sz w:val="22"/>
                <w:szCs w:val="22"/>
                <w:lang w:val="en-ZA"/>
              </w:rPr>
            </w:pPr>
            <w:r w:rsidRPr="00702FE5">
              <w:rPr>
                <w:rFonts w:ascii="Arial" w:hAnsi="Arial" w:cs="Arial"/>
                <w:color w:val="000000"/>
                <w:sz w:val="22"/>
                <w:szCs w:val="22"/>
              </w:rPr>
              <w:t xml:space="preserve">Written off vehicles may be put on </w:t>
            </w:r>
            <w:r w:rsidRPr="00702FE5">
              <w:rPr>
                <w:rFonts w:ascii="Arial" w:hAnsi="Arial" w:cs="Arial"/>
                <w:color w:val="000000"/>
                <w:sz w:val="22"/>
                <w:szCs w:val="22"/>
                <w:u w:val="single"/>
              </w:rPr>
              <w:t>internal closed tender</w:t>
            </w:r>
            <w:r w:rsidRPr="00702FE5">
              <w:rPr>
                <w:rFonts w:ascii="Arial" w:hAnsi="Arial" w:cs="Arial"/>
                <w:color w:val="000000"/>
                <w:sz w:val="22"/>
                <w:szCs w:val="22"/>
              </w:rPr>
              <w:t>, public tender or be auctioned in public (Refer to Handbook 6, Fixed Assets section for disposal procedures)</w:t>
            </w:r>
          </w:p>
        </w:tc>
        <w:tc>
          <w:tcPr>
            <w:tcW w:w="2225" w:type="dxa"/>
          </w:tcPr>
          <w:p w:rsidR="004F5AB7" w:rsidRPr="00702FE5" w:rsidRDefault="004F5AB7" w:rsidP="009C3F0E">
            <w:pPr>
              <w:rPr>
                <w:rFonts w:ascii="Arial" w:hAnsi="Arial" w:cs="Arial"/>
                <w:color w:val="000000"/>
                <w:sz w:val="22"/>
                <w:szCs w:val="22"/>
              </w:rPr>
            </w:pPr>
            <w:r w:rsidRPr="00702FE5">
              <w:rPr>
                <w:rFonts w:ascii="Arial" w:hAnsi="Arial" w:cs="Arial"/>
                <w:color w:val="000000"/>
                <w:sz w:val="22"/>
                <w:szCs w:val="22"/>
              </w:rPr>
              <w:lastRenderedPageBreak/>
              <w:t xml:space="preserve">Administration </w:t>
            </w:r>
            <w:r w:rsidRPr="00702FE5">
              <w:rPr>
                <w:rFonts w:ascii="Arial" w:hAnsi="Arial" w:cs="Arial"/>
                <w:color w:val="000000"/>
                <w:sz w:val="22"/>
                <w:szCs w:val="22"/>
              </w:rPr>
              <w:lastRenderedPageBreak/>
              <w:t>Section</w:t>
            </w:r>
          </w:p>
        </w:tc>
        <w:tc>
          <w:tcPr>
            <w:tcW w:w="2024" w:type="dxa"/>
          </w:tcPr>
          <w:p w:rsidR="004F5AB7" w:rsidRPr="00702FE5" w:rsidRDefault="004F5AB7" w:rsidP="009C3F0E">
            <w:pPr>
              <w:rPr>
                <w:rFonts w:ascii="Arial" w:hAnsi="Arial" w:cs="Arial"/>
                <w:color w:val="000000"/>
                <w:sz w:val="22"/>
                <w:szCs w:val="22"/>
              </w:rPr>
            </w:pPr>
            <w:r w:rsidRPr="00702FE5">
              <w:rPr>
                <w:rFonts w:ascii="Arial" w:hAnsi="Arial" w:cs="Arial"/>
                <w:color w:val="000000"/>
                <w:sz w:val="22"/>
                <w:szCs w:val="22"/>
              </w:rPr>
              <w:lastRenderedPageBreak/>
              <w:t>Ad-hoc</w:t>
            </w:r>
          </w:p>
        </w:tc>
      </w:tr>
    </w:tbl>
    <w:p w:rsidR="004F5AB7" w:rsidRDefault="004F5AB7" w:rsidP="009C3F0E">
      <w:pPr>
        <w:ind w:left="720"/>
        <w:rPr>
          <w:ins w:id="1310" w:author="Sekandi" w:date="2012-10-02T16:21:00Z"/>
          <w:rFonts w:ascii="Arial" w:hAnsi="Arial" w:cs="Arial"/>
          <w:color w:val="000000"/>
          <w:sz w:val="22"/>
          <w:szCs w:val="22"/>
        </w:rPr>
      </w:pPr>
    </w:p>
    <w:p w:rsidR="00E467DB" w:rsidRPr="009C3F0E" w:rsidRDefault="00E467DB" w:rsidP="00387368">
      <w:pPr>
        <w:ind w:left="720"/>
        <w:rPr>
          <w:rFonts w:ascii="Arial" w:hAnsi="Arial" w:cs="Arial"/>
          <w:color w:val="000000"/>
          <w:sz w:val="22"/>
          <w:szCs w:val="22"/>
        </w:rPr>
      </w:pPr>
    </w:p>
    <w:sectPr w:rsidR="00E467DB" w:rsidRPr="009C3F0E" w:rsidSect="00702FE5">
      <w:headerReference w:type="first" r:id="rId88"/>
      <w:pgSz w:w="11909" w:h="16834" w:code="9"/>
      <w:pgMar w:top="1778" w:right="1277" w:bottom="993" w:left="1276" w:header="851" w:footer="616"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9" w:author="PricewaterhouseCoopers" w:date="2012-11-16T11:56:00Z" w:initials="P">
    <w:p w:rsidR="00893238" w:rsidRDefault="00893238">
      <w:pPr>
        <w:pStyle w:val="CommentText"/>
      </w:pPr>
      <w:r>
        <w:rPr>
          <w:rStyle w:val="CommentReference"/>
        </w:rPr>
        <w:annotationRef/>
      </w:r>
      <w:r>
        <w:t>CEO is an executive director</w:t>
      </w:r>
    </w:p>
  </w:comment>
  <w:comment w:id="140" w:author="Sekandi" w:date="2012-11-16T11:56:00Z" w:initials="FK">
    <w:p w:rsidR="00893238" w:rsidRDefault="00893238">
      <w:pPr>
        <w:pStyle w:val="CommentText"/>
      </w:pPr>
      <w:r>
        <w:rPr>
          <w:rStyle w:val="CommentReference"/>
        </w:rPr>
        <w:annotationRef/>
      </w:r>
      <w:r>
        <w:t>ECB does not have executive directors?</w:t>
      </w:r>
    </w:p>
  </w:comment>
  <w:comment w:id="146" w:author="Sekandi" w:date="2012-11-16T11:56:00Z" w:initials="FK">
    <w:p w:rsidR="00893238" w:rsidRDefault="00893238">
      <w:pPr>
        <w:pStyle w:val="CommentText"/>
      </w:pPr>
      <w:r>
        <w:rPr>
          <w:rStyle w:val="CommentReference"/>
        </w:rPr>
        <w:annotationRef/>
      </w:r>
      <w:r>
        <w:t>Does this refer to an ad hoc meeting outside the 4 obligatory ones? If so, please phrase accordingly.</w:t>
      </w:r>
    </w:p>
  </w:comment>
  <w:comment w:id="152" w:author="Sekandi" w:date="2012-11-16T11:56:00Z" w:initials="FK">
    <w:p w:rsidR="00893238" w:rsidRDefault="00893238">
      <w:pPr>
        <w:pStyle w:val="CommentText"/>
      </w:pPr>
      <w:r>
        <w:rPr>
          <w:rStyle w:val="CommentReference"/>
        </w:rPr>
        <w:annotationRef/>
      </w:r>
      <w:r>
        <w:t>How exactly are non-executive Board Member supposed to monitor ……..?</w:t>
      </w:r>
    </w:p>
  </w:comment>
  <w:comment w:id="155" w:author="PricewaterhouseCoopers" w:date="2012-11-16T11:56:00Z" w:initials="P">
    <w:p w:rsidR="00893238" w:rsidRDefault="00893238">
      <w:pPr>
        <w:pStyle w:val="CommentText"/>
      </w:pPr>
      <w:r>
        <w:rPr>
          <w:rStyle w:val="CommentReference"/>
        </w:rPr>
        <w:annotationRef/>
      </w:r>
      <w:r>
        <w:t>Board can choose format of evaluation, whether self evaluation, external valuation, survey, best practices comparison etc.</w:t>
      </w:r>
    </w:p>
  </w:comment>
  <w:comment w:id="154" w:author="Sekandi" w:date="2012-11-16T11:56:00Z" w:initials="FK">
    <w:p w:rsidR="00893238" w:rsidRDefault="00893238">
      <w:pPr>
        <w:pStyle w:val="CommentText"/>
      </w:pPr>
      <w:r>
        <w:rPr>
          <w:rStyle w:val="CommentReference"/>
        </w:rPr>
        <w:annotationRef/>
      </w:r>
      <w:r>
        <w:t>What tools, standards and/or targets/indicators will the Board use to do this? What is the purpose of this evaluation – remove the members in the event of poor or non-performance?</w:t>
      </w:r>
    </w:p>
  </w:comment>
  <w:comment w:id="175" w:author="Sekandi" w:date="2012-11-16T11:56:00Z" w:initials="FK">
    <w:p w:rsidR="00893238" w:rsidRDefault="00893238">
      <w:pPr>
        <w:pStyle w:val="CommentText"/>
      </w:pPr>
      <w:r>
        <w:rPr>
          <w:rStyle w:val="CommentReference"/>
        </w:rPr>
        <w:annotationRef/>
      </w:r>
      <w:r>
        <w:t xml:space="preserve">These important roles should rather be numbered instead of being bulleted for ease of reference. </w:t>
      </w:r>
      <w:r w:rsidRPr="00810107">
        <w:rPr>
          <w:i/>
        </w:rPr>
        <w:t>Done</w:t>
      </w:r>
    </w:p>
    <w:p w:rsidR="00893238" w:rsidRPr="00810107" w:rsidRDefault="00893238" w:rsidP="00810107">
      <w:pPr>
        <w:pStyle w:val="CommentText"/>
        <w:rPr>
          <w:i/>
        </w:rPr>
      </w:pPr>
      <w:r>
        <w:t xml:space="preserve">Bullets 1, 3 and 5 seem to be managerial functions </w:t>
      </w:r>
      <w:r w:rsidRPr="00810107">
        <w:rPr>
          <w:i/>
        </w:rPr>
        <w:t>Board appoints audit com to do this on their behalf, and audit com in turn must ensure management do it. Board remains responsible.</w:t>
      </w:r>
    </w:p>
    <w:p w:rsidR="00893238" w:rsidRDefault="00893238">
      <w:pPr>
        <w:pStyle w:val="CommentText"/>
      </w:pPr>
    </w:p>
    <w:p w:rsidR="00893238" w:rsidRDefault="00893238">
      <w:pPr>
        <w:pStyle w:val="CommentText"/>
      </w:pPr>
      <w:r>
        <w:t>Bullets 3 and 4 are key functions of the Fin and Admin Department. The Board Committee should rather oversee, review or evaluate in conformity with the duties and responsibilities detailed in 5.1.1 thru 5.1.21</w:t>
      </w:r>
    </w:p>
    <w:p w:rsidR="00893238" w:rsidRPr="00810107" w:rsidRDefault="00893238">
      <w:pPr>
        <w:pStyle w:val="CommentText"/>
        <w:rPr>
          <w:i/>
        </w:rPr>
      </w:pPr>
      <w:r>
        <w:rPr>
          <w:i/>
        </w:rPr>
        <w:t>Board remains responsible.</w:t>
      </w:r>
    </w:p>
  </w:comment>
  <w:comment w:id="199" w:author="PricewaterhouseCoopers" w:date="2012-11-16T11:56:00Z" w:initials="P">
    <w:p w:rsidR="00893238" w:rsidRDefault="00893238">
      <w:pPr>
        <w:pStyle w:val="CommentText"/>
      </w:pPr>
      <w:r>
        <w:rPr>
          <w:rStyle w:val="CommentReference"/>
        </w:rPr>
        <w:annotationRef/>
      </w:r>
      <w:r>
        <w:t>This sentence needs to be removed as per approved? ToR</w:t>
      </w:r>
    </w:p>
  </w:comment>
  <w:comment w:id="501" w:author="Sekandi" w:date="2012-11-16T11:56:00Z" w:initials="FK">
    <w:p w:rsidR="00893238" w:rsidRDefault="00893238">
      <w:pPr>
        <w:pStyle w:val="CommentText"/>
      </w:pPr>
      <w:r>
        <w:rPr>
          <w:rStyle w:val="CommentReference"/>
        </w:rPr>
        <w:annotationRef/>
      </w:r>
      <w:r>
        <w:t>??</w:t>
      </w:r>
    </w:p>
    <w:p w:rsidR="00893238" w:rsidRPr="00810107" w:rsidRDefault="00893238">
      <w:pPr>
        <w:pStyle w:val="CommentText"/>
        <w:rPr>
          <w:i/>
        </w:rPr>
      </w:pPr>
      <w:r>
        <w:rPr>
          <w:i/>
        </w:rPr>
        <w:t>No change required.</w:t>
      </w:r>
    </w:p>
  </w:comment>
  <w:comment w:id="599" w:author="PricewaterhouseCoopers" w:date="2012-11-16T11:56:00Z" w:initials="P">
    <w:p w:rsidR="00893238" w:rsidRDefault="00893238">
      <w:pPr>
        <w:pStyle w:val="CommentText"/>
      </w:pPr>
      <w:r>
        <w:rPr>
          <w:rStyle w:val="CommentReference"/>
        </w:rPr>
        <w:annotationRef/>
      </w:r>
      <w:r>
        <w:t>As per approved? ToR received on 14 Nov, it still says “at least 2”</w:t>
      </w:r>
    </w:p>
  </w:comment>
  <w:comment w:id="608" w:author="Sekandi" w:date="2012-11-16T11:56:00Z" w:initials="FK">
    <w:p w:rsidR="00893238" w:rsidRDefault="00893238">
      <w:pPr>
        <w:pStyle w:val="CommentText"/>
      </w:pPr>
      <w:r>
        <w:rPr>
          <w:rStyle w:val="CommentReference"/>
        </w:rPr>
        <w:annotationRef/>
      </w:r>
      <w:r>
        <w:t>The two bullets have the same meaning.</w:t>
      </w:r>
    </w:p>
    <w:p w:rsidR="00893238" w:rsidRPr="00E87BD3" w:rsidRDefault="00893238">
      <w:pPr>
        <w:pStyle w:val="CommentText"/>
        <w:rPr>
          <w:i/>
        </w:rPr>
      </w:pPr>
      <w:r w:rsidRPr="00E87BD3">
        <w:rPr>
          <w:i/>
        </w:rPr>
        <w:t>Bullet one refers to profesinal legal advice, whereas bullet two may refer to technical and or other experience.</w:t>
      </w:r>
    </w:p>
  </w:comment>
  <w:comment w:id="610" w:author="PricewaterhouseCoopers" w:date="2012-11-16T11:56:00Z" w:initials="P">
    <w:p w:rsidR="00893238" w:rsidRDefault="00893238">
      <w:pPr>
        <w:pStyle w:val="CommentText"/>
      </w:pPr>
      <w:r>
        <w:rPr>
          <w:rStyle w:val="CommentReference"/>
        </w:rPr>
        <w:annotationRef/>
      </w:r>
      <w:r>
        <w:t>As per approved? Tor received 14 Nov</w:t>
      </w:r>
    </w:p>
  </w:comment>
  <w:comment w:id="692" w:author="Sekandi" w:date="2012-11-16T11:56:00Z" w:initials="FK">
    <w:p w:rsidR="00893238" w:rsidRDefault="00893238">
      <w:pPr>
        <w:pStyle w:val="CommentText"/>
      </w:pPr>
      <w:r>
        <w:rPr>
          <w:rStyle w:val="CommentReference"/>
        </w:rPr>
        <w:annotationRef/>
      </w:r>
      <w:r>
        <w:t>Give this Annexture a number and/or a reference name</w:t>
      </w:r>
    </w:p>
  </w:comment>
  <w:comment w:id="693" w:author="PricewaterhouseCoopers" w:date="2012-11-16T11:56:00Z" w:initials="P">
    <w:p w:rsidR="00893238" w:rsidRDefault="00893238">
      <w:pPr>
        <w:pStyle w:val="CommentText"/>
      </w:pPr>
      <w:r>
        <w:rPr>
          <w:rStyle w:val="CommentReference"/>
        </w:rPr>
        <w:annotationRef/>
      </w:r>
      <w:r>
        <w:t>No schedule prepared – ECB to provide annexure.</w:t>
      </w:r>
    </w:p>
  </w:comment>
  <w:comment w:id="721" w:author="Sekandi" w:date="2012-11-16T11:56:00Z" w:initials="FK">
    <w:p w:rsidR="00893238" w:rsidRDefault="00893238">
      <w:pPr>
        <w:pStyle w:val="CommentText"/>
      </w:pPr>
      <w:r>
        <w:rPr>
          <w:rStyle w:val="CommentReference"/>
        </w:rPr>
        <w:annotationRef/>
      </w:r>
      <w:r>
        <w:t>See comment 11</w:t>
      </w:r>
    </w:p>
  </w:comment>
  <w:comment w:id="822" w:author="Sekandi" w:date="2012-11-16T11:56:00Z" w:initials="FK">
    <w:p w:rsidR="00893238" w:rsidRDefault="00893238" w:rsidP="00747128">
      <w:pPr>
        <w:pStyle w:val="CommentText"/>
      </w:pPr>
      <w:r>
        <w:rPr>
          <w:rStyle w:val="CommentReference"/>
        </w:rPr>
        <w:annotationRef/>
      </w:r>
      <w:r>
        <w:t>HI Working on Retirement and Disposal of Hardware Policy to be Incorporated</w:t>
      </w:r>
    </w:p>
    <w:p w:rsidR="00893238" w:rsidRDefault="00893238" w:rsidP="00747128">
      <w:pPr>
        <w:pStyle w:val="CommentText"/>
      </w:pPr>
      <w:r>
        <w:t xml:space="preserve">Issues involved include Fixed Life Span vs Technically Prompted/Necessitated Retirement, donation to deserving Section 21 </w:t>
      </w:r>
      <w:r w:rsidRPr="00CC675D">
        <w:rPr>
          <w:lang w:val="en-GB"/>
        </w:rPr>
        <w:t>Organisations</w:t>
      </w:r>
      <w:r>
        <w:t xml:space="preserve"> vs Normal Asset Write Off and Disposal Procedures </w:t>
      </w:r>
    </w:p>
    <w:p w:rsidR="00893238" w:rsidRDefault="00893238">
      <w:pPr>
        <w:pStyle w:val="CommentText"/>
      </w:pPr>
    </w:p>
  </w:comment>
  <w:comment w:id="894" w:author="Sekandi" w:date="2012-11-16T11:56:00Z" w:initials="FK">
    <w:p w:rsidR="00893238" w:rsidRDefault="00893238">
      <w:pPr>
        <w:pStyle w:val="CommentText"/>
      </w:pPr>
      <w:r>
        <w:rPr>
          <w:rStyle w:val="CommentReference"/>
        </w:rPr>
        <w:annotationRef/>
      </w:r>
      <w:r>
        <w:t>HI Working on Retirement and Disposal of Hardware Policy to be Incorporated</w:t>
      </w:r>
    </w:p>
    <w:p w:rsidR="00893238" w:rsidRDefault="00893238">
      <w:pPr>
        <w:pStyle w:val="CommentText"/>
      </w:pPr>
      <w:r>
        <w:t xml:space="preserve">Issues involved include Fixed Life Span vs Technically Prompted/Necessitated Retirement, donation to deserving Section 21 </w:t>
      </w:r>
      <w:r w:rsidRPr="00CC675D">
        <w:rPr>
          <w:lang w:val="en-GB"/>
        </w:rPr>
        <w:t>Organisations</w:t>
      </w:r>
      <w:r>
        <w:t xml:space="preserve"> vs Normal Asset Write Off and Disposal Procedures </w:t>
      </w:r>
    </w:p>
  </w:comment>
  <w:comment w:id="1151" w:author="Sekandi" w:date="2012-11-16T11:56:00Z" w:initials="FK">
    <w:p w:rsidR="00893238" w:rsidRDefault="00893238">
      <w:pPr>
        <w:pStyle w:val="CommentText"/>
      </w:pPr>
      <w:r>
        <w:rPr>
          <w:rStyle w:val="CommentReference"/>
        </w:rPr>
        <w:annotationRef/>
      </w:r>
      <w:r>
        <w:t>These figures are inherited from the current policy. Please ensure they are not dated and are consistent with authorization levels of other SOEs</w:t>
      </w:r>
    </w:p>
  </w:comment>
  <w:comment w:id="1152" w:author="PricewaterhouseCoopers" w:date="2012-11-16T11:56:00Z" w:initials="P">
    <w:p w:rsidR="00893238" w:rsidRDefault="00893238">
      <w:pPr>
        <w:pStyle w:val="CommentText"/>
      </w:pPr>
      <w:r>
        <w:rPr>
          <w:rStyle w:val="CommentReference"/>
        </w:rPr>
        <w:annotationRef/>
      </w:r>
      <w:r>
        <w:t>Consider clarifying to refer to the appointment of employees by ECB</w:t>
      </w:r>
    </w:p>
  </w:comment>
  <w:comment w:id="1162" w:author="PricewaterhouseCoopers" w:date="2012-11-16T11:56:00Z" w:initials="P">
    <w:p w:rsidR="00893238" w:rsidRDefault="00893238">
      <w:pPr>
        <w:pStyle w:val="CommentText"/>
      </w:pPr>
      <w:r>
        <w:rPr>
          <w:rStyle w:val="CommentReference"/>
        </w:rPr>
        <w:annotationRef/>
      </w:r>
      <w:r>
        <w:t>Please recommend exact wording</w:t>
      </w:r>
    </w:p>
  </w:comment>
  <w:comment w:id="1161" w:author="Sekandi" w:date="2012-11-16T11:56:00Z" w:initials="FK">
    <w:p w:rsidR="00893238" w:rsidRDefault="00893238">
      <w:pPr>
        <w:pStyle w:val="CommentText"/>
      </w:pPr>
      <w:r>
        <w:rPr>
          <w:rStyle w:val="CommentReference"/>
        </w:rPr>
        <w:annotationRef/>
      </w:r>
      <w:r>
        <w:t>(b) to (e) are in fact the cases that qualify and NOT the exceptions.</w:t>
      </w:r>
    </w:p>
  </w:comment>
  <w:comment w:id="1164" w:author="PricewaterhouseCoopers" w:date="2012-11-16T11:56:00Z" w:initials="P">
    <w:p w:rsidR="00893238" w:rsidRDefault="00893238">
      <w:pPr>
        <w:pStyle w:val="CommentText"/>
      </w:pPr>
      <w:r>
        <w:rPr>
          <w:rStyle w:val="CommentReference"/>
        </w:rPr>
        <w:annotationRef/>
      </w:r>
      <w:r>
        <w:t>ECB to provide required detail.</w:t>
      </w:r>
    </w:p>
  </w:comment>
  <w:comment w:id="1163" w:author="Sekandi" w:date="2012-11-16T11:56:00Z" w:initials="FK">
    <w:p w:rsidR="00893238" w:rsidRDefault="00893238">
      <w:pPr>
        <w:pStyle w:val="CommentText"/>
      </w:pPr>
      <w:r>
        <w:rPr>
          <w:rStyle w:val="CommentReference"/>
        </w:rPr>
        <w:annotationRef/>
      </w:r>
      <w:r>
        <w:t>It may be desirable to identify the types of tenders that will be restricted to listed/approved tenderers. The nature of work normally tendered out by the ECB is so specialized that tenders are normally open to the Regional pool of expertise. Where tenders are restricted to pre-approved firms and individuals, such tenders (tender by invitation) should be sent directly and only to the listed entities without the need to advertise. In that case guidelines are needed to determine what type of tenders should be restricted and what type should be open.</w:t>
      </w:r>
    </w:p>
  </w:comment>
  <w:comment w:id="1165" w:author="Sekandi" w:date="2012-11-16T11:56:00Z" w:initials="FK">
    <w:p w:rsidR="00893238" w:rsidRDefault="00893238">
      <w:pPr>
        <w:pStyle w:val="CommentText"/>
      </w:pPr>
      <w:r>
        <w:rPr>
          <w:rStyle w:val="CommentReference"/>
        </w:rPr>
        <w:annotationRef/>
      </w:r>
      <w:r>
        <w:t>Is it the intention of the ECB to create a “Tender and Procurement Division?’</w:t>
      </w:r>
    </w:p>
  </w:comment>
  <w:comment w:id="1200" w:author="PricewaterhouseCoopers" w:date="2012-11-16T12:36:00Z" w:initials="P">
    <w:p w:rsidR="00E82191" w:rsidRDefault="00E82191">
      <w:pPr>
        <w:pStyle w:val="CommentText"/>
      </w:pPr>
      <w:r>
        <w:rPr>
          <w:rStyle w:val="CommentReference"/>
        </w:rPr>
        <w:annotationRef/>
      </w:r>
      <w:r w:rsidR="003D4588">
        <w:t>ECB to amend if required</w:t>
      </w:r>
    </w:p>
  </w:comment>
  <w:comment w:id="1211" w:author="Sekandi" w:date="2012-11-16T11:56:00Z" w:initials="FK">
    <w:p w:rsidR="00893238" w:rsidRDefault="00893238">
      <w:pPr>
        <w:pStyle w:val="CommentText"/>
      </w:pPr>
      <w:r>
        <w:rPr>
          <w:rStyle w:val="CommentReference"/>
        </w:rPr>
        <w:annotationRef/>
      </w:r>
      <w:r>
        <w:t xml:space="preserve">In conformity with Paragraph 2.4, this should read “At least three (3)….”  </w:t>
      </w:r>
    </w:p>
  </w:comment>
  <w:comment w:id="1213" w:author="Sekandi" w:date="2012-11-16T11:56:00Z" w:initials="FK">
    <w:p w:rsidR="00893238" w:rsidRDefault="00893238">
      <w:pPr>
        <w:pStyle w:val="CommentText"/>
      </w:pPr>
      <w:r>
        <w:rPr>
          <w:rStyle w:val="CommentReference"/>
        </w:rPr>
        <w:annotationRef/>
      </w:r>
      <w:r>
        <w:t xml:space="preserve">The word “Board” is interchangeably used to mean “the ECB Board”, the “Tender Board” and even “the Tender Evaluation Committee”. The document should adopt the official ECB terminology and, where new usage is proposed, this must be defined and may not be ambiguous. </w:t>
      </w:r>
    </w:p>
    <w:p w:rsidR="00893238" w:rsidRDefault="00893238">
      <w:pPr>
        <w:pStyle w:val="CommentText"/>
      </w:pPr>
      <w:r>
        <w:t>This 2.1 should be in sync with 5.12</w:t>
      </w:r>
    </w:p>
  </w:comment>
  <w:comment w:id="1214" w:author="PricewaterhouseCoopers" w:date="2012-11-16T11:56:00Z" w:initials="P">
    <w:p w:rsidR="00893238" w:rsidRDefault="00893238">
      <w:pPr>
        <w:pStyle w:val="CommentText"/>
      </w:pPr>
      <w:r>
        <w:rPr>
          <w:rStyle w:val="CommentReference"/>
        </w:rPr>
        <w:annotationRef/>
      </w:r>
      <w:r>
        <w:t>ECB to define which term to be used in which instance</w:t>
      </w:r>
    </w:p>
  </w:comment>
  <w:comment w:id="1215" w:author="Sekandi" w:date="2012-11-16T11:56:00Z" w:initials="FK">
    <w:p w:rsidR="00893238" w:rsidRDefault="00893238">
      <w:pPr>
        <w:pStyle w:val="CommentText"/>
      </w:pPr>
      <w:r>
        <w:rPr>
          <w:rStyle w:val="CommentReference"/>
        </w:rPr>
        <w:annotationRef/>
      </w:r>
      <w:r>
        <w:t>Who is the ECB in this instance?</w:t>
      </w:r>
    </w:p>
  </w:comment>
  <w:comment w:id="1217" w:author="Sekandi" w:date="2012-11-16T11:56:00Z" w:initials="FK">
    <w:p w:rsidR="00893238" w:rsidRDefault="00893238">
      <w:pPr>
        <w:pStyle w:val="CommentText"/>
      </w:pPr>
      <w:r>
        <w:rPr>
          <w:rStyle w:val="CommentReference"/>
        </w:rPr>
        <w:annotationRef/>
      </w:r>
      <w:r>
        <w:t>It is necessary to indicate the type of amendments a tenderer can make or the type of amendments or missing information that will not be accepted (e.g. missing price or rates) unless receipt for such amendments or missing information is restricted to “before opening of tenders”</w:t>
      </w:r>
    </w:p>
  </w:comment>
  <w:comment w:id="1218" w:author="PricewaterhouseCoopers" w:date="2012-11-16T11:56:00Z" w:initials="P">
    <w:p w:rsidR="00893238" w:rsidRDefault="00893238">
      <w:pPr>
        <w:pStyle w:val="CommentText"/>
      </w:pPr>
      <w:r>
        <w:rPr>
          <w:rStyle w:val="CommentReference"/>
        </w:rPr>
        <w:annotationRef/>
      </w:r>
      <w:r>
        <w:t>Types of amendments described in 5.2 above</w:t>
      </w:r>
    </w:p>
  </w:comment>
  <w:comment w:id="1219" w:author="Sekandi" w:date="2012-11-16T11:56:00Z" w:initials="FK">
    <w:p w:rsidR="00893238" w:rsidRDefault="00893238">
      <w:pPr>
        <w:pStyle w:val="CommentText"/>
      </w:pPr>
      <w:r>
        <w:rPr>
          <w:rStyle w:val="CommentReference"/>
        </w:rPr>
        <w:annotationRef/>
      </w:r>
      <w:r>
        <w:t>Confirm whether 5.3 or 5.2 – certainly not 9.3</w:t>
      </w:r>
    </w:p>
  </w:comment>
  <w:comment w:id="1222" w:author="Sekandi" w:date="2012-11-16T11:56:00Z" w:initials="FK">
    <w:p w:rsidR="00893238" w:rsidRDefault="00893238">
      <w:pPr>
        <w:pStyle w:val="CommentText"/>
      </w:pPr>
      <w:r>
        <w:rPr>
          <w:rStyle w:val="CommentReference"/>
        </w:rPr>
        <w:annotationRef/>
      </w:r>
      <w:r>
        <w:t>To be benchmarked with other SOEs</w:t>
      </w:r>
    </w:p>
  </w:comment>
  <w:comment w:id="1223" w:author="Sekandi" w:date="2012-11-16T11:56:00Z" w:initials="FK">
    <w:p w:rsidR="00893238" w:rsidRDefault="00893238">
      <w:pPr>
        <w:pStyle w:val="CommentText"/>
      </w:pPr>
      <w:r>
        <w:rPr>
          <w:rStyle w:val="CommentReference"/>
        </w:rPr>
        <w:annotationRef/>
      </w:r>
      <w:r>
        <w:t>What Board – ECB Tender Board, ECB Board? See comment FK4.</w:t>
      </w:r>
    </w:p>
  </w:comment>
  <w:comment w:id="1231" w:author="Sekandi" w:date="2012-11-16T11:56:00Z" w:initials="FK">
    <w:p w:rsidR="00893238" w:rsidRDefault="00893238">
      <w:pPr>
        <w:pStyle w:val="CommentText"/>
      </w:pPr>
      <w:r>
        <w:rPr>
          <w:rStyle w:val="CommentReference"/>
        </w:rPr>
        <w:annotationRef/>
      </w:r>
      <w:r>
        <w:t xml:space="preserve">Without guidelines as to the criteria for qualification, this provision puts enormous pressure on the GM: Finance and Admin and opens up the system to possible claims of </w:t>
      </w:r>
      <w:r w:rsidRPr="001B0887">
        <w:rPr>
          <w:lang w:val="en-GB"/>
        </w:rPr>
        <w:t>favouritism</w:t>
      </w:r>
      <w:r>
        <w:rPr>
          <w:lang w:val="en-GB"/>
        </w:rPr>
        <w:t xml:space="preserve"> and abuse</w:t>
      </w:r>
      <w:r>
        <w:t xml:space="preserve"> </w:t>
      </w:r>
    </w:p>
  </w:comment>
  <w:comment w:id="1232" w:author="Sekandi" w:date="2012-11-16T11:56:00Z" w:initials="FK">
    <w:p w:rsidR="00893238" w:rsidRDefault="00893238">
      <w:pPr>
        <w:pStyle w:val="CommentText"/>
      </w:pPr>
      <w:r>
        <w:rPr>
          <w:rStyle w:val="CommentReference"/>
        </w:rPr>
        <w:annotationRef/>
      </w:r>
      <w:r>
        <w:t>Consider revising to include at least “in consultation with the CEO or EXCO” especially as the criteria include “operational requirements” which can only be motivated by Line Managers</w:t>
      </w:r>
    </w:p>
  </w:comment>
  <w:comment w:id="1233" w:author="Sekandi" w:date="2012-11-16T11:56:00Z" w:initials="FK">
    <w:p w:rsidR="00893238" w:rsidRDefault="00893238">
      <w:pPr>
        <w:pStyle w:val="CommentText"/>
      </w:pPr>
      <w:r>
        <w:rPr>
          <w:rStyle w:val="CommentReference"/>
        </w:rPr>
        <w:annotationRef/>
      </w:r>
      <w:r>
        <w:t>This Clause is unfair and/or illegal because it compels the employee to purchase the equipment even when he/she would have preferred not do so. Purchasing the equipment from the company should remain an option</w:t>
      </w:r>
    </w:p>
  </w:comment>
  <w:comment w:id="1234" w:author="Sekandi" w:date="2012-11-16T11:56:00Z" w:initials="FK">
    <w:p w:rsidR="00893238" w:rsidRDefault="00893238" w:rsidP="00A52378">
      <w:pPr>
        <w:pStyle w:val="CommentText"/>
      </w:pPr>
      <w:r>
        <w:rPr>
          <w:rStyle w:val="CommentReference"/>
        </w:rPr>
        <w:annotationRef/>
      </w:r>
      <w:r>
        <w:t>State whether in this case the disposal price of N$200 is applicable and payable by the widow/widower/relatives</w:t>
      </w:r>
    </w:p>
    <w:p w:rsidR="00893238" w:rsidRDefault="00893238">
      <w:pPr>
        <w:pStyle w:val="CommentText"/>
      </w:pPr>
    </w:p>
  </w:comment>
  <w:comment w:id="1309" w:author="Sekandi" w:date="2012-11-16T11:56:00Z" w:initials="FK">
    <w:p w:rsidR="00893238" w:rsidRDefault="00893238">
      <w:pPr>
        <w:pStyle w:val="CommentText"/>
      </w:pPr>
      <w:r>
        <w:rPr>
          <w:rStyle w:val="CommentReference"/>
        </w:rPr>
        <w:annotationRef/>
      </w:r>
      <w:r>
        <w:t>I am not sure that the current practice where drivers keep company vehicles at their private premises is sufficient covered by this section. If it is the intention of the ECB to continue with this arrangement, the exception must be clearly and specifically stated here to avoid it being seen as an anomaly or irregularity.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39F" w:rsidRDefault="00BD439F" w:rsidP="005C172E">
      <w:r>
        <w:separator/>
      </w:r>
    </w:p>
  </w:endnote>
  <w:endnote w:type="continuationSeparator" w:id="0">
    <w:p w:rsidR="00BD439F" w:rsidRDefault="00BD439F" w:rsidP="005C1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ill Sans MT">
    <w:altName w:val="Arial"/>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93238" w:rsidRDefault="00893238">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id w:val="33896240"/>
      <w:docPartObj>
        <w:docPartGallery w:val="Page Numbers (Top of Page)"/>
        <w:docPartUnique/>
      </w:docPartObj>
    </w:sdtPr>
    <w:sdtEndPr/>
    <w:sdtContent>
      <w:p w:rsidR="00893238" w:rsidRDefault="00893238" w:rsidP="00190D18">
        <w:pPr>
          <w:pStyle w:val="Footer"/>
          <w:jc w:val="center"/>
          <w:rPr>
            <w:rFonts w:ascii="Arial" w:hAnsi="Arial" w:cs="Arial"/>
            <w:sz w:val="22"/>
            <w:szCs w:val="22"/>
          </w:rPr>
        </w:pPr>
        <w:r w:rsidRPr="00493833">
          <w:rPr>
            <w:rFonts w:ascii="Arial" w:hAnsi="Arial" w:cs="Arial"/>
            <w:sz w:val="22"/>
            <w:szCs w:val="22"/>
          </w:rPr>
          <w:t xml:space="preserve">Page </w:t>
        </w:r>
        <w:r w:rsidRPr="00493833">
          <w:rPr>
            <w:rFonts w:ascii="Arial" w:hAnsi="Arial" w:cs="Arial"/>
            <w:sz w:val="22"/>
            <w:szCs w:val="22"/>
          </w:rPr>
          <w:fldChar w:fldCharType="begin"/>
        </w:r>
        <w:r w:rsidRPr="00493833">
          <w:rPr>
            <w:rFonts w:ascii="Arial" w:hAnsi="Arial" w:cs="Arial"/>
            <w:sz w:val="22"/>
            <w:szCs w:val="22"/>
          </w:rPr>
          <w:instrText xml:space="preserve"> PAGE </w:instrText>
        </w:r>
        <w:r w:rsidRPr="00493833">
          <w:rPr>
            <w:rFonts w:ascii="Arial" w:hAnsi="Arial" w:cs="Arial"/>
            <w:sz w:val="22"/>
            <w:szCs w:val="22"/>
          </w:rPr>
          <w:fldChar w:fldCharType="separate"/>
        </w:r>
        <w:r w:rsidR="003B48EE">
          <w:rPr>
            <w:rFonts w:ascii="Arial" w:hAnsi="Arial" w:cs="Arial"/>
            <w:noProof/>
            <w:sz w:val="22"/>
            <w:szCs w:val="22"/>
          </w:rPr>
          <w:t>101</w:t>
        </w:r>
        <w:r w:rsidRPr="00493833">
          <w:rPr>
            <w:rFonts w:ascii="Arial" w:hAnsi="Arial" w:cs="Arial"/>
            <w:sz w:val="22"/>
            <w:szCs w:val="22"/>
          </w:rPr>
          <w:fldChar w:fldCharType="end"/>
        </w:r>
        <w:r w:rsidRPr="00493833">
          <w:rPr>
            <w:rFonts w:ascii="Arial" w:hAnsi="Arial" w:cs="Arial"/>
            <w:sz w:val="22"/>
            <w:szCs w:val="22"/>
          </w:rPr>
          <w:t xml:space="preserve"> of </w:t>
        </w:r>
        <w:r>
          <w:rPr>
            <w:rFonts w:ascii="Arial" w:hAnsi="Arial" w:cs="Arial"/>
            <w:sz w:val="22"/>
            <w:szCs w:val="22"/>
          </w:rPr>
          <w:t>190</w:t>
        </w:r>
      </w:p>
      <w:p w:rsidR="00893238" w:rsidRDefault="00BD439F" w:rsidP="00190D18">
        <w:pPr>
          <w:pStyle w:val="Footer"/>
          <w:jc w:val="center"/>
          <w:rPr>
            <w:rFonts w:ascii="Arial" w:hAnsi="Arial" w:cs="Arial"/>
            <w:sz w:val="22"/>
            <w:szCs w:val="22"/>
          </w:rPr>
        </w:pP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id w:val="33896237"/>
      <w:docPartObj>
        <w:docPartGallery w:val="Page Numbers (Top of Page)"/>
        <w:docPartUnique/>
      </w:docPartObj>
    </w:sdtPr>
    <w:sdtEndPr/>
    <w:sdtContent>
      <w:p w:rsidR="00893238" w:rsidRDefault="00893238" w:rsidP="00190D18">
        <w:pPr>
          <w:pStyle w:val="Footer"/>
          <w:jc w:val="center"/>
          <w:rPr>
            <w:rFonts w:ascii="Arial" w:hAnsi="Arial" w:cs="Arial"/>
            <w:sz w:val="22"/>
            <w:szCs w:val="22"/>
          </w:rPr>
        </w:pPr>
        <w:r w:rsidRPr="00493833">
          <w:rPr>
            <w:rFonts w:ascii="Arial" w:hAnsi="Arial" w:cs="Arial"/>
            <w:sz w:val="22"/>
            <w:szCs w:val="22"/>
          </w:rPr>
          <w:t xml:space="preserve">Page </w:t>
        </w:r>
        <w:r w:rsidRPr="00493833">
          <w:rPr>
            <w:rFonts w:ascii="Arial" w:hAnsi="Arial" w:cs="Arial"/>
            <w:sz w:val="22"/>
            <w:szCs w:val="22"/>
          </w:rPr>
          <w:fldChar w:fldCharType="begin"/>
        </w:r>
        <w:r w:rsidRPr="00493833">
          <w:rPr>
            <w:rFonts w:ascii="Arial" w:hAnsi="Arial" w:cs="Arial"/>
            <w:sz w:val="22"/>
            <w:szCs w:val="22"/>
          </w:rPr>
          <w:instrText xml:space="preserve"> PAGE </w:instrText>
        </w:r>
        <w:r w:rsidRPr="00493833">
          <w:rPr>
            <w:rFonts w:ascii="Arial" w:hAnsi="Arial" w:cs="Arial"/>
            <w:sz w:val="22"/>
            <w:szCs w:val="22"/>
          </w:rPr>
          <w:fldChar w:fldCharType="separate"/>
        </w:r>
        <w:r w:rsidR="003B48EE">
          <w:rPr>
            <w:rFonts w:ascii="Arial" w:hAnsi="Arial" w:cs="Arial"/>
            <w:noProof/>
            <w:sz w:val="22"/>
            <w:szCs w:val="22"/>
          </w:rPr>
          <w:t>84</w:t>
        </w:r>
        <w:r w:rsidRPr="00493833">
          <w:rPr>
            <w:rFonts w:ascii="Arial" w:hAnsi="Arial" w:cs="Arial"/>
            <w:sz w:val="22"/>
            <w:szCs w:val="22"/>
          </w:rPr>
          <w:fldChar w:fldCharType="end"/>
        </w:r>
        <w:r w:rsidRPr="00493833">
          <w:rPr>
            <w:rFonts w:ascii="Arial" w:hAnsi="Arial" w:cs="Arial"/>
            <w:sz w:val="22"/>
            <w:szCs w:val="22"/>
          </w:rPr>
          <w:t xml:space="preserve"> of </w:t>
        </w:r>
        <w:r>
          <w:rPr>
            <w:rFonts w:ascii="Arial" w:hAnsi="Arial" w:cs="Arial"/>
            <w:sz w:val="22"/>
            <w:szCs w:val="22"/>
          </w:rPr>
          <w:t>190</w:t>
        </w:r>
      </w:p>
      <w:p w:rsidR="00893238" w:rsidRDefault="00BD439F" w:rsidP="00190D18">
        <w:pPr>
          <w:pStyle w:val="Footer"/>
          <w:jc w:val="center"/>
          <w:rPr>
            <w:rFonts w:ascii="Arial" w:hAnsi="Arial" w:cs="Arial"/>
            <w:sz w:val="22"/>
            <w:szCs w:val="22"/>
          </w:rPr>
        </w:pP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AA39A2">
    <w:pPr>
      <w:pStyle w:val="Footer"/>
      <w:jc w:val="center"/>
      <w:rPr>
        <w:rFonts w:ascii="Arial" w:hAnsi="Arial" w:cs="Arial"/>
        <w:sz w:val="22"/>
        <w:szCs w:val="22"/>
      </w:rPr>
    </w:pPr>
    <w:r w:rsidRPr="00593A42">
      <w:t xml:space="preserve"> </w:t>
    </w:r>
    <w:sdt>
      <w:sdtPr>
        <w:rPr>
          <w:rFonts w:ascii="Arial" w:hAnsi="Arial" w:cs="Arial"/>
          <w:sz w:val="22"/>
          <w:szCs w:val="22"/>
        </w:rPr>
        <w:id w:val="33896267"/>
        <w:docPartObj>
          <w:docPartGallery w:val="Page Numbers (Top of Page)"/>
          <w:docPartUnique/>
        </w:docPartObj>
      </w:sdtPr>
      <w:sdtEndPr/>
      <w:sdtContent>
        <w:sdt>
          <w:sdtPr>
            <w:rPr>
              <w:rFonts w:ascii="Arial" w:hAnsi="Arial" w:cs="Arial"/>
              <w:sz w:val="22"/>
              <w:szCs w:val="22"/>
            </w:rPr>
            <w:id w:val="33896268"/>
            <w:docPartObj>
              <w:docPartGallery w:val="Page Numbers (Bottom of Page)"/>
              <w:docPartUnique/>
            </w:docPartObj>
          </w:sdtPr>
          <w:sdtEndPr/>
          <w:sdtContent>
            <w:sdt>
              <w:sdtPr>
                <w:rPr>
                  <w:rFonts w:ascii="Arial" w:hAnsi="Arial" w:cs="Arial"/>
                  <w:sz w:val="22"/>
                  <w:szCs w:val="22"/>
                </w:rPr>
                <w:id w:val="33896269"/>
                <w:docPartObj>
                  <w:docPartGallery w:val="Page Numbers (Top of Page)"/>
                  <w:docPartUnique/>
                </w:docPartObj>
              </w:sdtPr>
              <w:sdtEndPr/>
              <w:sdtContent>
                <w:sdt>
                  <w:sdtPr>
                    <w:rPr>
                      <w:rFonts w:ascii="Arial" w:hAnsi="Arial" w:cs="Arial"/>
                      <w:sz w:val="22"/>
                      <w:szCs w:val="22"/>
                    </w:rPr>
                    <w:id w:val="33896270"/>
                    <w:docPartObj>
                      <w:docPartGallery w:val="Page Numbers (Top of Page)"/>
                      <w:docPartUnique/>
                    </w:docPartObj>
                  </w:sdtPr>
                  <w:sdtEndPr/>
                  <w:sdtContent>
                    <w:r w:rsidRPr="00493833">
                      <w:rPr>
                        <w:rFonts w:ascii="Arial" w:hAnsi="Arial" w:cs="Arial"/>
                        <w:sz w:val="22"/>
                        <w:szCs w:val="22"/>
                      </w:rPr>
                      <w:t xml:space="preserve">Page </w:t>
                    </w:r>
                    <w:r w:rsidRPr="00493833">
                      <w:rPr>
                        <w:rFonts w:ascii="Arial" w:hAnsi="Arial" w:cs="Arial"/>
                        <w:sz w:val="22"/>
                        <w:szCs w:val="22"/>
                      </w:rPr>
                      <w:fldChar w:fldCharType="begin"/>
                    </w:r>
                    <w:r w:rsidRPr="00493833">
                      <w:rPr>
                        <w:rFonts w:ascii="Arial" w:hAnsi="Arial" w:cs="Arial"/>
                        <w:sz w:val="22"/>
                        <w:szCs w:val="22"/>
                      </w:rPr>
                      <w:instrText xml:space="preserve"> PAGE </w:instrText>
                    </w:r>
                    <w:r w:rsidRPr="00493833">
                      <w:rPr>
                        <w:rFonts w:ascii="Arial" w:hAnsi="Arial" w:cs="Arial"/>
                        <w:sz w:val="22"/>
                        <w:szCs w:val="22"/>
                      </w:rPr>
                      <w:fldChar w:fldCharType="separate"/>
                    </w:r>
                    <w:r w:rsidR="003B48EE">
                      <w:rPr>
                        <w:rFonts w:ascii="Arial" w:hAnsi="Arial" w:cs="Arial"/>
                        <w:noProof/>
                        <w:sz w:val="22"/>
                        <w:szCs w:val="22"/>
                      </w:rPr>
                      <w:t>118</w:t>
                    </w:r>
                    <w:r w:rsidRPr="00493833">
                      <w:rPr>
                        <w:rFonts w:ascii="Arial" w:hAnsi="Arial" w:cs="Arial"/>
                        <w:sz w:val="22"/>
                        <w:szCs w:val="22"/>
                      </w:rPr>
                      <w:fldChar w:fldCharType="end"/>
                    </w:r>
                    <w:r w:rsidRPr="00493833">
                      <w:rPr>
                        <w:rFonts w:ascii="Arial" w:hAnsi="Arial" w:cs="Arial"/>
                        <w:sz w:val="22"/>
                        <w:szCs w:val="22"/>
                      </w:rPr>
                      <w:t xml:space="preserve"> of </w:t>
                    </w:r>
                    <w:r>
                      <w:rPr>
                        <w:rFonts w:ascii="Arial" w:hAnsi="Arial" w:cs="Arial"/>
                        <w:sz w:val="22"/>
                        <w:szCs w:val="22"/>
                      </w:rPr>
                      <w:t>190</w:t>
                    </w:r>
                  </w:sdtContent>
                </w:sdt>
              </w:sdtContent>
            </w:sdt>
          </w:sdtContent>
        </w:sdt>
      </w:sdtContent>
    </w:sdt>
  </w:p>
  <w:p w:rsidR="00893238" w:rsidRDefault="00893238" w:rsidP="00AA39A2">
    <w:pPr>
      <w:pStyle w:val="Footer"/>
      <w:jc w:val="center"/>
      <w:rPr>
        <w:rFonts w:ascii="Arial" w:hAnsi="Arial" w:cs="Arial"/>
        <w:sz w:val="22"/>
        <w:szCs w:val="2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93238" w:rsidRDefault="00893238">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id w:val="11375155"/>
      <w:docPartObj>
        <w:docPartGallery w:val="Page Numbers (Top of Page)"/>
        <w:docPartUnique/>
      </w:docPartObj>
    </w:sdtPr>
    <w:sdtEndPr/>
    <w:sdtContent>
      <w:p w:rsidR="00893238" w:rsidRDefault="00893238" w:rsidP="00CD3982">
        <w:pPr>
          <w:pStyle w:val="Footer"/>
          <w:jc w:val="center"/>
          <w:rPr>
            <w:rFonts w:ascii="Arial" w:hAnsi="Arial" w:cs="Arial"/>
            <w:sz w:val="22"/>
            <w:szCs w:val="22"/>
          </w:rPr>
        </w:pPr>
        <w:r w:rsidRPr="00493833">
          <w:rPr>
            <w:rFonts w:ascii="Arial" w:hAnsi="Arial" w:cs="Arial"/>
            <w:sz w:val="22"/>
            <w:szCs w:val="22"/>
          </w:rPr>
          <w:t xml:space="preserve">Page </w:t>
        </w:r>
        <w:r w:rsidRPr="00493833">
          <w:rPr>
            <w:rFonts w:ascii="Arial" w:hAnsi="Arial" w:cs="Arial"/>
            <w:sz w:val="22"/>
            <w:szCs w:val="22"/>
          </w:rPr>
          <w:fldChar w:fldCharType="begin"/>
        </w:r>
        <w:r w:rsidRPr="00493833">
          <w:rPr>
            <w:rFonts w:ascii="Arial" w:hAnsi="Arial" w:cs="Arial"/>
            <w:sz w:val="22"/>
            <w:szCs w:val="22"/>
          </w:rPr>
          <w:instrText xml:space="preserve"> PAGE </w:instrText>
        </w:r>
        <w:r w:rsidRPr="00493833">
          <w:rPr>
            <w:rFonts w:ascii="Arial" w:hAnsi="Arial" w:cs="Arial"/>
            <w:sz w:val="22"/>
            <w:szCs w:val="22"/>
          </w:rPr>
          <w:fldChar w:fldCharType="separate"/>
        </w:r>
        <w:r w:rsidR="003B48EE">
          <w:rPr>
            <w:rFonts w:ascii="Arial" w:hAnsi="Arial" w:cs="Arial"/>
            <w:noProof/>
            <w:sz w:val="22"/>
            <w:szCs w:val="22"/>
          </w:rPr>
          <w:t>117</w:t>
        </w:r>
        <w:r w:rsidRPr="00493833">
          <w:rPr>
            <w:rFonts w:ascii="Arial" w:hAnsi="Arial" w:cs="Arial"/>
            <w:sz w:val="22"/>
            <w:szCs w:val="22"/>
          </w:rPr>
          <w:fldChar w:fldCharType="end"/>
        </w:r>
        <w:r w:rsidRPr="00493833">
          <w:rPr>
            <w:rFonts w:ascii="Arial" w:hAnsi="Arial" w:cs="Arial"/>
            <w:sz w:val="22"/>
            <w:szCs w:val="22"/>
          </w:rPr>
          <w:t xml:space="preserve"> of </w:t>
        </w:r>
        <w:r>
          <w:rPr>
            <w:rFonts w:ascii="Arial" w:hAnsi="Arial" w:cs="Arial"/>
            <w:sz w:val="22"/>
            <w:szCs w:val="22"/>
          </w:rPr>
          <w:t>190</w:t>
        </w:r>
      </w:p>
      <w:p w:rsidR="00893238" w:rsidRDefault="00BD439F" w:rsidP="00CD3982">
        <w:pPr>
          <w:pStyle w:val="Footer"/>
          <w:jc w:val="center"/>
          <w:rPr>
            <w:rFonts w:ascii="Arial" w:hAnsi="Arial" w:cs="Arial"/>
            <w:sz w:val="22"/>
            <w:szCs w:val="22"/>
          </w:rPr>
        </w:pP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3238" w:rsidRDefault="00893238">
    <w:pPr>
      <w:pStyle w:val="Footer"/>
      <w:ind w:right="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pPr>
      <w:pStyle w:val="Footer"/>
      <w:framePr w:wrap="around" w:vAnchor="text" w:hAnchor="margin" w:xAlign="right" w:y="1"/>
      <w:rPr>
        <w:rStyle w:val="PageNumber"/>
      </w:rPr>
    </w:pPr>
  </w:p>
  <w:p w:rsidR="00893238" w:rsidRDefault="00BD439F" w:rsidP="00CD3982">
    <w:pPr>
      <w:pStyle w:val="Footer"/>
      <w:jc w:val="center"/>
      <w:rPr>
        <w:rFonts w:ascii="Arial" w:hAnsi="Arial" w:cs="Arial"/>
        <w:sz w:val="22"/>
        <w:szCs w:val="22"/>
      </w:rPr>
    </w:pPr>
    <w:sdt>
      <w:sdtPr>
        <w:rPr>
          <w:rFonts w:ascii="Arial" w:hAnsi="Arial" w:cs="Arial"/>
          <w:sz w:val="22"/>
          <w:szCs w:val="22"/>
        </w:rPr>
        <w:id w:val="11375156"/>
        <w:docPartObj>
          <w:docPartGallery w:val="Page Numbers (Top of Page)"/>
          <w:docPartUnique/>
        </w:docPartObj>
      </w:sdtPr>
      <w:sdtEndPr/>
      <w:sdtContent>
        <w:sdt>
          <w:sdtPr>
            <w:rPr>
              <w:rFonts w:ascii="Arial" w:hAnsi="Arial" w:cs="Arial"/>
              <w:sz w:val="22"/>
              <w:szCs w:val="22"/>
            </w:rPr>
            <w:id w:val="11375157"/>
            <w:docPartObj>
              <w:docPartGallery w:val="Page Numbers (Bottom of Page)"/>
              <w:docPartUnique/>
            </w:docPartObj>
          </w:sdtPr>
          <w:sdtEndPr/>
          <w:sdtContent>
            <w:sdt>
              <w:sdtPr>
                <w:rPr>
                  <w:rFonts w:ascii="Arial" w:hAnsi="Arial" w:cs="Arial"/>
                  <w:sz w:val="22"/>
                  <w:szCs w:val="22"/>
                </w:rPr>
                <w:id w:val="11375158"/>
                <w:docPartObj>
                  <w:docPartGallery w:val="Page Numbers (Top of Page)"/>
                  <w:docPartUnique/>
                </w:docPartObj>
              </w:sdtPr>
              <w:sdtEndPr/>
              <w:sdtContent>
                <w:sdt>
                  <w:sdtPr>
                    <w:rPr>
                      <w:rFonts w:ascii="Arial" w:hAnsi="Arial" w:cs="Arial"/>
                      <w:sz w:val="22"/>
                      <w:szCs w:val="22"/>
                    </w:rPr>
                    <w:id w:val="11375159"/>
                    <w:docPartObj>
                      <w:docPartGallery w:val="Page Numbers (Top of Page)"/>
                      <w:docPartUnique/>
                    </w:docPartObj>
                  </w:sdtPr>
                  <w:sdtEndPr/>
                  <w:sdtContent>
                    <w:r w:rsidR="00893238" w:rsidRPr="00493833">
                      <w:rPr>
                        <w:rFonts w:ascii="Arial" w:hAnsi="Arial" w:cs="Arial"/>
                        <w:sz w:val="22"/>
                        <w:szCs w:val="22"/>
                      </w:rPr>
                      <w:t xml:space="preserve">Page </w:t>
                    </w:r>
                    <w:r w:rsidR="00893238" w:rsidRPr="00493833">
                      <w:rPr>
                        <w:rFonts w:ascii="Arial" w:hAnsi="Arial" w:cs="Arial"/>
                        <w:sz w:val="22"/>
                        <w:szCs w:val="22"/>
                      </w:rPr>
                      <w:fldChar w:fldCharType="begin"/>
                    </w:r>
                    <w:r w:rsidR="00893238" w:rsidRPr="00493833">
                      <w:rPr>
                        <w:rFonts w:ascii="Arial" w:hAnsi="Arial" w:cs="Arial"/>
                        <w:sz w:val="22"/>
                        <w:szCs w:val="22"/>
                      </w:rPr>
                      <w:instrText xml:space="preserve"> PAGE </w:instrText>
                    </w:r>
                    <w:r w:rsidR="00893238" w:rsidRPr="00493833">
                      <w:rPr>
                        <w:rFonts w:ascii="Arial" w:hAnsi="Arial" w:cs="Arial"/>
                        <w:sz w:val="22"/>
                        <w:szCs w:val="22"/>
                      </w:rPr>
                      <w:fldChar w:fldCharType="separate"/>
                    </w:r>
                    <w:r w:rsidR="003B48EE">
                      <w:rPr>
                        <w:rFonts w:ascii="Arial" w:hAnsi="Arial" w:cs="Arial"/>
                        <w:noProof/>
                        <w:sz w:val="22"/>
                        <w:szCs w:val="22"/>
                      </w:rPr>
                      <w:t>138</w:t>
                    </w:r>
                    <w:r w:rsidR="00893238" w:rsidRPr="00493833">
                      <w:rPr>
                        <w:rFonts w:ascii="Arial" w:hAnsi="Arial" w:cs="Arial"/>
                        <w:sz w:val="22"/>
                        <w:szCs w:val="22"/>
                      </w:rPr>
                      <w:fldChar w:fldCharType="end"/>
                    </w:r>
                    <w:r w:rsidR="00893238" w:rsidRPr="00493833">
                      <w:rPr>
                        <w:rFonts w:ascii="Arial" w:hAnsi="Arial" w:cs="Arial"/>
                        <w:sz w:val="22"/>
                        <w:szCs w:val="22"/>
                      </w:rPr>
                      <w:t xml:space="preserve"> of </w:t>
                    </w:r>
                    <w:r w:rsidR="00893238">
                      <w:rPr>
                        <w:rFonts w:ascii="Arial" w:hAnsi="Arial" w:cs="Arial"/>
                        <w:sz w:val="22"/>
                        <w:szCs w:val="22"/>
                      </w:rPr>
                      <w:t>190</w:t>
                    </w:r>
                  </w:sdtContent>
                </w:sdt>
              </w:sdtContent>
            </w:sdt>
          </w:sdtContent>
        </w:sdt>
      </w:sdtContent>
    </w:sdt>
  </w:p>
  <w:p w:rsidR="00893238" w:rsidRDefault="00893238" w:rsidP="00CD3982">
    <w:pPr>
      <w:pStyle w:val="Footer"/>
      <w:ind w:right="36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id w:val="11375160"/>
      <w:docPartObj>
        <w:docPartGallery w:val="Page Numbers (Top of Page)"/>
        <w:docPartUnique/>
      </w:docPartObj>
    </w:sdtPr>
    <w:sdtEndPr/>
    <w:sdtContent>
      <w:p w:rsidR="00893238" w:rsidRDefault="00893238" w:rsidP="00CD3982">
        <w:pPr>
          <w:pStyle w:val="Footer"/>
          <w:jc w:val="center"/>
          <w:rPr>
            <w:rFonts w:ascii="Arial" w:hAnsi="Arial" w:cs="Arial"/>
            <w:sz w:val="22"/>
            <w:szCs w:val="22"/>
          </w:rPr>
        </w:pPr>
        <w:r w:rsidRPr="00493833">
          <w:rPr>
            <w:rFonts w:ascii="Arial" w:hAnsi="Arial" w:cs="Arial"/>
            <w:sz w:val="22"/>
            <w:szCs w:val="22"/>
          </w:rPr>
          <w:t xml:space="preserve">Page </w:t>
        </w:r>
        <w:r w:rsidRPr="00493833">
          <w:rPr>
            <w:rFonts w:ascii="Arial" w:hAnsi="Arial" w:cs="Arial"/>
            <w:sz w:val="22"/>
            <w:szCs w:val="22"/>
          </w:rPr>
          <w:fldChar w:fldCharType="begin"/>
        </w:r>
        <w:r w:rsidRPr="00493833">
          <w:rPr>
            <w:rFonts w:ascii="Arial" w:hAnsi="Arial" w:cs="Arial"/>
            <w:sz w:val="22"/>
            <w:szCs w:val="22"/>
          </w:rPr>
          <w:instrText xml:space="preserve"> PAGE </w:instrText>
        </w:r>
        <w:r w:rsidRPr="00493833">
          <w:rPr>
            <w:rFonts w:ascii="Arial" w:hAnsi="Arial" w:cs="Arial"/>
            <w:sz w:val="22"/>
            <w:szCs w:val="22"/>
          </w:rPr>
          <w:fldChar w:fldCharType="separate"/>
        </w:r>
        <w:r w:rsidR="003B48EE">
          <w:rPr>
            <w:rFonts w:ascii="Arial" w:hAnsi="Arial" w:cs="Arial"/>
            <w:noProof/>
            <w:sz w:val="22"/>
            <w:szCs w:val="22"/>
          </w:rPr>
          <w:t>133</w:t>
        </w:r>
        <w:r w:rsidRPr="00493833">
          <w:rPr>
            <w:rFonts w:ascii="Arial" w:hAnsi="Arial" w:cs="Arial"/>
            <w:sz w:val="22"/>
            <w:szCs w:val="22"/>
          </w:rPr>
          <w:fldChar w:fldCharType="end"/>
        </w:r>
        <w:r w:rsidRPr="00493833">
          <w:rPr>
            <w:rFonts w:ascii="Arial" w:hAnsi="Arial" w:cs="Arial"/>
            <w:sz w:val="22"/>
            <w:szCs w:val="22"/>
          </w:rPr>
          <w:t xml:space="preserve"> of </w:t>
        </w:r>
        <w:r>
          <w:rPr>
            <w:rFonts w:ascii="Arial" w:hAnsi="Arial" w:cs="Arial"/>
            <w:sz w:val="22"/>
            <w:szCs w:val="22"/>
          </w:rPr>
          <w:t>190</w:t>
        </w:r>
      </w:p>
    </w:sdtContent>
  </w:sdt>
  <w:p w:rsidR="00893238" w:rsidRDefault="00893238" w:rsidP="00CD3982">
    <w:pPr>
      <w:pStyle w:val="Footer"/>
      <w:jc w:val="center"/>
      <w:rPr>
        <w:rFonts w:ascii="Arial" w:hAnsi="Arial" w:cs="Arial"/>
        <w:sz w:val="22"/>
        <w:szCs w:val="2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285" w:author="PricewaterhouseCoopers" w:date="2012-11-16T11:23:00Z"/>
  <w:sdt>
    <w:sdtPr>
      <w:rPr>
        <w:rFonts w:ascii="Arial" w:hAnsi="Arial" w:cs="Arial"/>
      </w:rPr>
      <w:id w:val="11375161"/>
      <w:docPartObj>
        <w:docPartGallery w:val="Page Numbers (Bottom of Page)"/>
        <w:docPartUnique/>
      </w:docPartObj>
    </w:sdtPr>
    <w:sdtEndPr/>
    <w:sdtContent>
      <w:customXmlInsRangeEnd w:id="1285"/>
      <w:customXmlInsRangeStart w:id="1286" w:author="PricewaterhouseCoopers" w:date="2012-11-16T11:23:00Z"/>
      <w:sdt>
        <w:sdtPr>
          <w:rPr>
            <w:rFonts w:ascii="Arial" w:hAnsi="Arial" w:cs="Arial"/>
          </w:rPr>
          <w:id w:val="11375162"/>
          <w:docPartObj>
            <w:docPartGallery w:val="Page Numbers (Top of Page)"/>
            <w:docPartUnique/>
          </w:docPartObj>
        </w:sdtPr>
        <w:sdtEndPr/>
        <w:sdtContent>
          <w:customXmlInsRangeEnd w:id="1286"/>
          <w:p w:rsidR="00893238" w:rsidRPr="00DE0FC7" w:rsidRDefault="00893238" w:rsidP="00DE0FC7">
            <w:pPr>
              <w:pStyle w:val="Footer"/>
              <w:jc w:val="center"/>
              <w:rPr>
                <w:ins w:id="1287" w:author="PricewaterhouseCoopers" w:date="2012-11-16T11:23:00Z"/>
                <w:rFonts w:ascii="Arial" w:hAnsi="Arial" w:cs="Arial"/>
              </w:rPr>
            </w:pPr>
            <w:ins w:id="1288" w:author="PricewaterhouseCoopers" w:date="2012-11-16T11:23:00Z">
              <w:r w:rsidRPr="00DE0FC7">
                <w:rPr>
                  <w:rFonts w:ascii="Arial" w:hAnsi="Arial" w:cs="Arial"/>
                </w:rPr>
                <w:t xml:space="preserve">Page </w:t>
              </w:r>
            </w:ins>
            <w:r w:rsidRPr="00DE0FC7">
              <w:rPr>
                <w:rFonts w:ascii="Arial" w:hAnsi="Arial" w:cs="Arial"/>
                <w:sz w:val="24"/>
                <w:szCs w:val="24"/>
              </w:rPr>
              <w:fldChar w:fldCharType="begin"/>
            </w:r>
            <w:r w:rsidRPr="00DE0FC7">
              <w:rPr>
                <w:rFonts w:ascii="Arial" w:hAnsi="Arial" w:cs="Arial"/>
              </w:rPr>
              <w:instrText xml:space="preserve"> PAGE </w:instrText>
            </w:r>
            <w:r w:rsidRPr="00DE0FC7">
              <w:rPr>
                <w:rFonts w:ascii="Arial" w:hAnsi="Arial" w:cs="Arial"/>
                <w:sz w:val="24"/>
                <w:szCs w:val="24"/>
              </w:rPr>
              <w:fldChar w:fldCharType="separate"/>
            </w:r>
            <w:r w:rsidR="003B48EE">
              <w:rPr>
                <w:rFonts w:ascii="Arial" w:hAnsi="Arial" w:cs="Arial"/>
                <w:noProof/>
              </w:rPr>
              <w:t>190</w:t>
            </w:r>
            <w:ins w:id="1289" w:author="PricewaterhouseCoopers" w:date="2012-11-16T11:23:00Z">
              <w:r w:rsidRPr="00DE0FC7">
                <w:rPr>
                  <w:rFonts w:ascii="Arial" w:hAnsi="Arial" w:cs="Arial"/>
                  <w:sz w:val="24"/>
                  <w:szCs w:val="24"/>
                </w:rPr>
                <w:fldChar w:fldCharType="end"/>
              </w:r>
              <w:r w:rsidRPr="00DE0FC7">
                <w:rPr>
                  <w:rFonts w:ascii="Arial" w:hAnsi="Arial" w:cs="Arial"/>
                </w:rPr>
                <w:t xml:space="preserve"> of </w:t>
              </w:r>
            </w:ins>
            <w:r w:rsidRPr="00DE0FC7">
              <w:rPr>
                <w:rFonts w:ascii="Arial" w:hAnsi="Arial" w:cs="Arial"/>
                <w:sz w:val="24"/>
                <w:szCs w:val="24"/>
              </w:rPr>
              <w:fldChar w:fldCharType="begin"/>
            </w:r>
            <w:r w:rsidRPr="00DE0FC7">
              <w:rPr>
                <w:rFonts w:ascii="Arial" w:hAnsi="Arial" w:cs="Arial"/>
              </w:rPr>
              <w:instrText xml:space="preserve"> NUMPAGES  </w:instrText>
            </w:r>
            <w:r w:rsidRPr="00DE0FC7">
              <w:rPr>
                <w:rFonts w:ascii="Arial" w:hAnsi="Arial" w:cs="Arial"/>
                <w:sz w:val="24"/>
                <w:szCs w:val="24"/>
              </w:rPr>
              <w:fldChar w:fldCharType="separate"/>
            </w:r>
            <w:r w:rsidR="003B48EE">
              <w:rPr>
                <w:rFonts w:ascii="Arial" w:hAnsi="Arial" w:cs="Arial"/>
                <w:noProof/>
              </w:rPr>
              <w:t>197</w:t>
            </w:r>
            <w:ins w:id="1290" w:author="PricewaterhouseCoopers" w:date="2012-11-16T11:23:00Z">
              <w:r w:rsidRPr="00DE0FC7">
                <w:rPr>
                  <w:rFonts w:ascii="Arial" w:hAnsi="Arial" w:cs="Arial"/>
                  <w:sz w:val="24"/>
                  <w:szCs w:val="24"/>
                </w:rPr>
                <w:fldChar w:fldCharType="end"/>
              </w:r>
            </w:ins>
          </w:p>
          <w:customXmlInsRangeStart w:id="1291" w:author="PricewaterhouseCoopers" w:date="2012-11-16T11:23:00Z"/>
        </w:sdtContent>
      </w:sdt>
      <w:customXmlInsRangeEnd w:id="1291"/>
      <w:customXmlInsRangeStart w:id="1292" w:author="PricewaterhouseCoopers" w:date="2012-11-16T11:23:00Z"/>
    </w:sdtContent>
  </w:sdt>
  <w:customXmlInsRangeEnd w:id="1292"/>
  <w:p w:rsidR="00893238" w:rsidRDefault="00893238" w:rsidP="00012EF4">
    <w:pPr>
      <w:pStyle w:val="Footer"/>
      <w:jc w:val="cen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BF217B" w:rsidRDefault="00BD439F" w:rsidP="00CD3982">
    <w:pPr>
      <w:pStyle w:val="Footer"/>
      <w:jc w:val="center"/>
    </w:pPr>
    <w:sdt>
      <w:sdtPr>
        <w:rPr>
          <w:rFonts w:ascii="Arial" w:hAnsi="Arial" w:cs="Arial"/>
          <w:sz w:val="22"/>
          <w:szCs w:val="22"/>
        </w:rPr>
        <w:id w:val="33896459"/>
        <w:docPartObj>
          <w:docPartGallery w:val="Page Numbers (Top of Page)"/>
          <w:docPartUnique/>
        </w:docPartObj>
      </w:sdtPr>
      <w:sdtEndPr/>
      <w:sdtContent>
        <w:sdt>
          <w:sdtPr>
            <w:rPr>
              <w:rFonts w:ascii="Arial" w:hAnsi="Arial" w:cs="Arial"/>
              <w:sz w:val="22"/>
              <w:szCs w:val="22"/>
            </w:rPr>
            <w:id w:val="33896460"/>
            <w:docPartObj>
              <w:docPartGallery w:val="Page Numbers (Bottom of Page)"/>
              <w:docPartUnique/>
            </w:docPartObj>
          </w:sdtPr>
          <w:sdtEndPr/>
          <w:sdtContent>
            <w:sdt>
              <w:sdtPr>
                <w:rPr>
                  <w:rFonts w:ascii="Arial" w:hAnsi="Arial" w:cs="Arial"/>
                  <w:sz w:val="22"/>
                  <w:szCs w:val="22"/>
                </w:rPr>
                <w:id w:val="33896461"/>
                <w:docPartObj>
                  <w:docPartGallery w:val="Page Numbers (Top of Page)"/>
                  <w:docPartUnique/>
                </w:docPartObj>
              </w:sdtPr>
              <w:sdtEndPr/>
              <w:sdtContent>
                <w:sdt>
                  <w:sdtPr>
                    <w:rPr>
                      <w:rFonts w:ascii="Arial" w:hAnsi="Arial" w:cs="Arial"/>
                      <w:sz w:val="22"/>
                      <w:szCs w:val="22"/>
                    </w:rPr>
                    <w:id w:val="33896462"/>
                    <w:docPartObj>
                      <w:docPartGallery w:val="Page Numbers (Top of Page)"/>
                      <w:docPartUnique/>
                    </w:docPartObj>
                  </w:sdtPr>
                  <w:sdtEndPr/>
                  <w:sdtContent>
                    <w:r w:rsidR="00893238" w:rsidRPr="00493833">
                      <w:rPr>
                        <w:rFonts w:ascii="Arial" w:hAnsi="Arial" w:cs="Arial"/>
                        <w:sz w:val="22"/>
                        <w:szCs w:val="22"/>
                      </w:rPr>
                      <w:t xml:space="preserve">Page </w:t>
                    </w:r>
                    <w:r w:rsidR="00893238" w:rsidRPr="00493833">
                      <w:rPr>
                        <w:rFonts w:ascii="Arial" w:hAnsi="Arial" w:cs="Arial"/>
                        <w:sz w:val="22"/>
                        <w:szCs w:val="22"/>
                      </w:rPr>
                      <w:fldChar w:fldCharType="begin"/>
                    </w:r>
                    <w:r w:rsidR="00893238" w:rsidRPr="00493833">
                      <w:rPr>
                        <w:rFonts w:ascii="Arial" w:hAnsi="Arial" w:cs="Arial"/>
                        <w:sz w:val="22"/>
                        <w:szCs w:val="22"/>
                      </w:rPr>
                      <w:instrText xml:space="preserve"> PAGE </w:instrText>
                    </w:r>
                    <w:r w:rsidR="00893238" w:rsidRPr="00493833">
                      <w:rPr>
                        <w:rFonts w:ascii="Arial" w:hAnsi="Arial" w:cs="Arial"/>
                        <w:sz w:val="22"/>
                        <w:szCs w:val="22"/>
                      </w:rPr>
                      <w:fldChar w:fldCharType="separate"/>
                    </w:r>
                    <w:r w:rsidR="003B48EE">
                      <w:rPr>
                        <w:rFonts w:ascii="Arial" w:hAnsi="Arial" w:cs="Arial"/>
                        <w:noProof/>
                        <w:sz w:val="22"/>
                        <w:szCs w:val="22"/>
                      </w:rPr>
                      <w:t>139</w:t>
                    </w:r>
                    <w:r w:rsidR="00893238" w:rsidRPr="00493833">
                      <w:rPr>
                        <w:rFonts w:ascii="Arial" w:hAnsi="Arial" w:cs="Arial"/>
                        <w:sz w:val="22"/>
                        <w:szCs w:val="22"/>
                      </w:rPr>
                      <w:fldChar w:fldCharType="end"/>
                    </w:r>
                    <w:r w:rsidR="00893238" w:rsidRPr="00493833">
                      <w:rPr>
                        <w:rFonts w:ascii="Arial" w:hAnsi="Arial" w:cs="Arial"/>
                        <w:sz w:val="22"/>
                        <w:szCs w:val="22"/>
                      </w:rPr>
                      <w:t xml:space="preserve"> of </w:t>
                    </w:r>
                    <w:r w:rsidR="00893238">
                      <w:rPr>
                        <w:rFonts w:ascii="Arial" w:hAnsi="Arial" w:cs="Arial"/>
                        <w:sz w:val="22"/>
                        <w:szCs w:val="22"/>
                      </w:rPr>
                      <w:t>190</w:t>
                    </w:r>
                  </w:sdtContent>
                </w:sdt>
              </w:sdtContent>
            </w:sdt>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id w:val="347067829"/>
      <w:docPartObj>
        <w:docPartGallery w:val="Page Numbers (Bottom of Page)"/>
        <w:docPartUnique/>
      </w:docPartObj>
    </w:sdtPr>
    <w:sdtEndPr/>
    <w:sdtContent>
      <w:sdt>
        <w:sdtPr>
          <w:rPr>
            <w:rFonts w:ascii="Arial" w:hAnsi="Arial" w:cs="Arial"/>
            <w:sz w:val="22"/>
            <w:szCs w:val="22"/>
          </w:rPr>
          <w:id w:val="565050477"/>
          <w:docPartObj>
            <w:docPartGallery w:val="Page Numbers (Top of Page)"/>
            <w:docPartUnique/>
          </w:docPartObj>
        </w:sdtPr>
        <w:sdtEndPr/>
        <w:sdtContent>
          <w:p w:rsidR="00893238" w:rsidRDefault="00893238" w:rsidP="009C2303">
            <w:pPr>
              <w:pStyle w:val="Footer"/>
              <w:jc w:val="center"/>
              <w:rPr>
                <w:rFonts w:ascii="Arial" w:hAnsi="Arial" w:cs="Arial"/>
                <w:sz w:val="22"/>
                <w:szCs w:val="22"/>
              </w:rPr>
            </w:pPr>
            <w:r w:rsidRPr="00493833">
              <w:rPr>
                <w:rFonts w:ascii="Arial" w:hAnsi="Arial" w:cs="Arial"/>
                <w:sz w:val="22"/>
                <w:szCs w:val="22"/>
              </w:rPr>
              <w:t xml:space="preserve">Page </w:t>
            </w:r>
            <w:r w:rsidRPr="00493833">
              <w:rPr>
                <w:rFonts w:ascii="Arial" w:hAnsi="Arial" w:cs="Arial"/>
                <w:sz w:val="22"/>
                <w:szCs w:val="22"/>
              </w:rPr>
              <w:fldChar w:fldCharType="begin"/>
            </w:r>
            <w:r w:rsidRPr="00493833">
              <w:rPr>
                <w:rFonts w:ascii="Arial" w:hAnsi="Arial" w:cs="Arial"/>
                <w:sz w:val="22"/>
                <w:szCs w:val="22"/>
              </w:rPr>
              <w:instrText xml:space="preserve"> PAGE </w:instrText>
            </w:r>
            <w:r w:rsidRPr="00493833">
              <w:rPr>
                <w:rFonts w:ascii="Arial" w:hAnsi="Arial" w:cs="Arial"/>
                <w:sz w:val="22"/>
                <w:szCs w:val="22"/>
              </w:rPr>
              <w:fldChar w:fldCharType="separate"/>
            </w:r>
            <w:r w:rsidR="003B48EE">
              <w:rPr>
                <w:rFonts w:ascii="Arial" w:hAnsi="Arial" w:cs="Arial"/>
                <w:noProof/>
                <w:sz w:val="22"/>
                <w:szCs w:val="22"/>
              </w:rPr>
              <w:t>27</w:t>
            </w:r>
            <w:r w:rsidRPr="00493833">
              <w:rPr>
                <w:rFonts w:ascii="Arial" w:hAnsi="Arial" w:cs="Arial"/>
                <w:sz w:val="22"/>
                <w:szCs w:val="22"/>
              </w:rPr>
              <w:fldChar w:fldCharType="end"/>
            </w:r>
            <w:r w:rsidRPr="00493833">
              <w:rPr>
                <w:rFonts w:ascii="Arial" w:hAnsi="Arial" w:cs="Arial"/>
                <w:sz w:val="22"/>
                <w:szCs w:val="22"/>
              </w:rPr>
              <w:t xml:space="preserve"> of </w:t>
            </w:r>
            <w:r>
              <w:rPr>
                <w:rFonts w:ascii="Arial" w:hAnsi="Arial" w:cs="Arial"/>
                <w:sz w:val="22"/>
                <w:szCs w:val="22"/>
              </w:rPr>
              <w:t>190</w:t>
            </w:r>
          </w:p>
          <w:p w:rsidR="00893238" w:rsidRDefault="00893238" w:rsidP="009C2303">
            <w:pPr>
              <w:pStyle w:val="Footer"/>
              <w:jc w:val="center"/>
              <w:rPr>
                <w:rFonts w:ascii="Arial" w:hAnsi="Arial" w:cs="Arial"/>
                <w:sz w:val="22"/>
                <w:szCs w:val="22"/>
              </w:rPr>
            </w:pPr>
          </w:p>
          <w:p w:rsidR="00893238" w:rsidRPr="00493833" w:rsidRDefault="00BD439F" w:rsidP="009C2303">
            <w:pPr>
              <w:pStyle w:val="Footer"/>
              <w:jc w:val="center"/>
              <w:rPr>
                <w:rFonts w:ascii="Arial" w:hAnsi="Arial" w:cs="Arial"/>
                <w:sz w:val="22"/>
                <w:szCs w:val="22"/>
              </w:rPr>
            </w:pPr>
          </w:p>
        </w:sdtContent>
      </w:sdt>
    </w:sdtContent>
  </w:sdt>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BF217B" w:rsidRDefault="00BD439F" w:rsidP="00CD3982">
    <w:pPr>
      <w:pStyle w:val="Footer"/>
      <w:jc w:val="center"/>
    </w:pPr>
    <w:sdt>
      <w:sdtPr>
        <w:rPr>
          <w:rFonts w:ascii="Arial" w:hAnsi="Arial" w:cs="Arial"/>
          <w:sz w:val="22"/>
          <w:szCs w:val="22"/>
        </w:rPr>
        <w:id w:val="33896423"/>
        <w:docPartObj>
          <w:docPartGallery w:val="Page Numbers (Top of Page)"/>
          <w:docPartUnique/>
        </w:docPartObj>
      </w:sdtPr>
      <w:sdtEndPr/>
      <w:sdtContent>
        <w:sdt>
          <w:sdtPr>
            <w:rPr>
              <w:rFonts w:ascii="Arial" w:hAnsi="Arial" w:cs="Arial"/>
              <w:sz w:val="22"/>
              <w:szCs w:val="22"/>
            </w:rPr>
            <w:id w:val="33896424"/>
            <w:docPartObj>
              <w:docPartGallery w:val="Page Numbers (Bottom of Page)"/>
              <w:docPartUnique/>
            </w:docPartObj>
          </w:sdtPr>
          <w:sdtEndPr/>
          <w:sdtContent>
            <w:sdt>
              <w:sdtPr>
                <w:rPr>
                  <w:rFonts w:ascii="Arial" w:hAnsi="Arial" w:cs="Arial"/>
                  <w:sz w:val="22"/>
                  <w:szCs w:val="22"/>
                </w:rPr>
                <w:id w:val="33896425"/>
                <w:docPartObj>
                  <w:docPartGallery w:val="Page Numbers (Top of Page)"/>
                  <w:docPartUnique/>
                </w:docPartObj>
              </w:sdtPr>
              <w:sdtEndPr/>
              <w:sdtContent>
                <w:sdt>
                  <w:sdtPr>
                    <w:rPr>
                      <w:rFonts w:ascii="Arial" w:hAnsi="Arial" w:cs="Arial"/>
                      <w:sz w:val="22"/>
                      <w:szCs w:val="22"/>
                    </w:rPr>
                    <w:id w:val="33896426"/>
                    <w:docPartObj>
                      <w:docPartGallery w:val="Page Numbers (Top of Page)"/>
                      <w:docPartUnique/>
                    </w:docPartObj>
                  </w:sdtPr>
                  <w:sdtEndPr/>
                  <w:sdtContent>
                    <w:r w:rsidR="00893238" w:rsidRPr="00493833">
                      <w:rPr>
                        <w:rFonts w:ascii="Arial" w:hAnsi="Arial" w:cs="Arial"/>
                        <w:sz w:val="22"/>
                        <w:szCs w:val="22"/>
                      </w:rPr>
                      <w:t xml:space="preserve">Page </w:t>
                    </w:r>
                    <w:r w:rsidR="00893238" w:rsidRPr="00493833">
                      <w:rPr>
                        <w:rFonts w:ascii="Arial" w:hAnsi="Arial" w:cs="Arial"/>
                        <w:sz w:val="22"/>
                        <w:szCs w:val="22"/>
                      </w:rPr>
                      <w:fldChar w:fldCharType="begin"/>
                    </w:r>
                    <w:r w:rsidR="00893238" w:rsidRPr="00493833">
                      <w:rPr>
                        <w:rFonts w:ascii="Arial" w:hAnsi="Arial" w:cs="Arial"/>
                        <w:sz w:val="22"/>
                        <w:szCs w:val="22"/>
                      </w:rPr>
                      <w:instrText xml:space="preserve"> PAGE </w:instrText>
                    </w:r>
                    <w:r w:rsidR="00893238" w:rsidRPr="00493833">
                      <w:rPr>
                        <w:rFonts w:ascii="Arial" w:hAnsi="Arial" w:cs="Arial"/>
                        <w:sz w:val="22"/>
                        <w:szCs w:val="22"/>
                      </w:rPr>
                      <w:fldChar w:fldCharType="separate"/>
                    </w:r>
                    <w:r w:rsidR="003B48EE">
                      <w:rPr>
                        <w:rFonts w:ascii="Arial" w:hAnsi="Arial" w:cs="Arial"/>
                        <w:noProof/>
                        <w:sz w:val="22"/>
                        <w:szCs w:val="22"/>
                      </w:rPr>
                      <w:t>143</w:t>
                    </w:r>
                    <w:r w:rsidR="00893238" w:rsidRPr="00493833">
                      <w:rPr>
                        <w:rFonts w:ascii="Arial" w:hAnsi="Arial" w:cs="Arial"/>
                        <w:sz w:val="22"/>
                        <w:szCs w:val="22"/>
                      </w:rPr>
                      <w:fldChar w:fldCharType="end"/>
                    </w:r>
                    <w:r w:rsidR="00893238" w:rsidRPr="00493833">
                      <w:rPr>
                        <w:rFonts w:ascii="Arial" w:hAnsi="Arial" w:cs="Arial"/>
                        <w:sz w:val="22"/>
                        <w:szCs w:val="22"/>
                      </w:rPr>
                      <w:t xml:space="preserve"> of </w:t>
                    </w:r>
                    <w:r w:rsidR="00893238">
                      <w:rPr>
                        <w:rFonts w:ascii="Arial" w:hAnsi="Arial" w:cs="Arial"/>
                        <w:sz w:val="22"/>
                        <w:szCs w:val="22"/>
                      </w:rPr>
                      <w:t>190</w:t>
                    </w:r>
                  </w:sdtContent>
                </w:sdt>
              </w:sdtContent>
            </w:sdt>
          </w:sdtContent>
        </w:sdt>
      </w:sdtContent>
    </w:sdt>
  </w:p>
  <w:p w:rsidR="00893238" w:rsidRPr="00BF217B" w:rsidRDefault="00893238" w:rsidP="00B726BB">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BF217B" w:rsidRDefault="00BD439F" w:rsidP="00CD3982">
    <w:pPr>
      <w:pStyle w:val="Footer"/>
      <w:jc w:val="center"/>
    </w:pPr>
    <w:sdt>
      <w:sdtPr>
        <w:rPr>
          <w:rFonts w:ascii="Arial" w:hAnsi="Arial" w:cs="Arial"/>
          <w:sz w:val="22"/>
          <w:szCs w:val="22"/>
        </w:rPr>
        <w:id w:val="33896499"/>
        <w:docPartObj>
          <w:docPartGallery w:val="Page Numbers (Top of Page)"/>
          <w:docPartUnique/>
        </w:docPartObj>
      </w:sdtPr>
      <w:sdtEndPr/>
      <w:sdtContent>
        <w:sdt>
          <w:sdtPr>
            <w:rPr>
              <w:rFonts w:ascii="Arial" w:hAnsi="Arial" w:cs="Arial"/>
              <w:sz w:val="22"/>
              <w:szCs w:val="22"/>
            </w:rPr>
            <w:id w:val="33896500"/>
            <w:docPartObj>
              <w:docPartGallery w:val="Page Numbers (Bottom of Page)"/>
              <w:docPartUnique/>
            </w:docPartObj>
          </w:sdtPr>
          <w:sdtEndPr/>
          <w:sdtContent>
            <w:sdt>
              <w:sdtPr>
                <w:rPr>
                  <w:rFonts w:ascii="Arial" w:hAnsi="Arial" w:cs="Arial"/>
                  <w:sz w:val="22"/>
                  <w:szCs w:val="22"/>
                </w:rPr>
                <w:id w:val="33896501"/>
                <w:docPartObj>
                  <w:docPartGallery w:val="Page Numbers (Top of Page)"/>
                  <w:docPartUnique/>
                </w:docPartObj>
              </w:sdtPr>
              <w:sdtEndPr/>
              <w:sdtContent>
                <w:sdt>
                  <w:sdtPr>
                    <w:rPr>
                      <w:rFonts w:ascii="Arial" w:hAnsi="Arial" w:cs="Arial"/>
                      <w:sz w:val="22"/>
                      <w:szCs w:val="22"/>
                    </w:rPr>
                    <w:id w:val="33896502"/>
                    <w:docPartObj>
                      <w:docPartGallery w:val="Page Numbers (Top of Page)"/>
                      <w:docPartUnique/>
                    </w:docPartObj>
                  </w:sdtPr>
                  <w:sdtEndPr/>
                  <w:sdtContent>
                    <w:r w:rsidR="00893238" w:rsidRPr="00493833">
                      <w:rPr>
                        <w:rFonts w:ascii="Arial" w:hAnsi="Arial" w:cs="Arial"/>
                        <w:sz w:val="22"/>
                        <w:szCs w:val="22"/>
                      </w:rPr>
                      <w:t xml:space="preserve">Page </w:t>
                    </w:r>
                    <w:r w:rsidR="00893238" w:rsidRPr="00493833">
                      <w:rPr>
                        <w:rFonts w:ascii="Arial" w:hAnsi="Arial" w:cs="Arial"/>
                        <w:sz w:val="22"/>
                        <w:szCs w:val="22"/>
                      </w:rPr>
                      <w:fldChar w:fldCharType="begin"/>
                    </w:r>
                    <w:r w:rsidR="00893238" w:rsidRPr="00493833">
                      <w:rPr>
                        <w:rFonts w:ascii="Arial" w:hAnsi="Arial" w:cs="Arial"/>
                        <w:sz w:val="22"/>
                        <w:szCs w:val="22"/>
                      </w:rPr>
                      <w:instrText xml:space="preserve"> PAGE </w:instrText>
                    </w:r>
                    <w:r w:rsidR="00893238" w:rsidRPr="00493833">
                      <w:rPr>
                        <w:rFonts w:ascii="Arial" w:hAnsi="Arial" w:cs="Arial"/>
                        <w:sz w:val="22"/>
                        <w:szCs w:val="22"/>
                      </w:rPr>
                      <w:fldChar w:fldCharType="separate"/>
                    </w:r>
                    <w:r w:rsidR="003B48EE">
                      <w:rPr>
                        <w:rFonts w:ascii="Arial" w:hAnsi="Arial" w:cs="Arial"/>
                        <w:noProof/>
                        <w:sz w:val="22"/>
                        <w:szCs w:val="22"/>
                      </w:rPr>
                      <w:t>150</w:t>
                    </w:r>
                    <w:r w:rsidR="00893238" w:rsidRPr="00493833">
                      <w:rPr>
                        <w:rFonts w:ascii="Arial" w:hAnsi="Arial" w:cs="Arial"/>
                        <w:sz w:val="22"/>
                        <w:szCs w:val="22"/>
                      </w:rPr>
                      <w:fldChar w:fldCharType="end"/>
                    </w:r>
                    <w:r w:rsidR="00893238" w:rsidRPr="00493833">
                      <w:rPr>
                        <w:rFonts w:ascii="Arial" w:hAnsi="Arial" w:cs="Arial"/>
                        <w:sz w:val="22"/>
                        <w:szCs w:val="22"/>
                      </w:rPr>
                      <w:t xml:space="preserve"> of </w:t>
                    </w:r>
                    <w:r w:rsidR="00893238">
                      <w:rPr>
                        <w:rFonts w:ascii="Arial" w:hAnsi="Arial" w:cs="Arial"/>
                        <w:sz w:val="22"/>
                        <w:szCs w:val="22"/>
                      </w:rPr>
                      <w:t>190</w:t>
                    </w:r>
                  </w:sdtContent>
                </w:sdt>
              </w:sdtContent>
            </w:sdt>
          </w:sdtContent>
        </w:sdt>
      </w:sdtContent>
    </w:sdt>
  </w:p>
  <w:p w:rsidR="00893238" w:rsidRPr="00CD3982" w:rsidRDefault="00893238" w:rsidP="00CD3982">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BF217B" w:rsidRDefault="00BD439F" w:rsidP="00012EF4">
    <w:pPr>
      <w:pStyle w:val="Footer"/>
      <w:jc w:val="center"/>
    </w:pPr>
    <w:sdt>
      <w:sdtPr>
        <w:rPr>
          <w:rFonts w:ascii="Arial" w:hAnsi="Arial" w:cs="Arial"/>
          <w:sz w:val="22"/>
          <w:szCs w:val="22"/>
        </w:rPr>
        <w:id w:val="33896562"/>
        <w:docPartObj>
          <w:docPartGallery w:val="Page Numbers (Top of Page)"/>
          <w:docPartUnique/>
        </w:docPartObj>
      </w:sdtPr>
      <w:sdtEndPr/>
      <w:sdtContent>
        <w:sdt>
          <w:sdtPr>
            <w:rPr>
              <w:rFonts w:ascii="Arial" w:hAnsi="Arial" w:cs="Arial"/>
              <w:sz w:val="22"/>
              <w:szCs w:val="22"/>
            </w:rPr>
            <w:id w:val="33896563"/>
            <w:docPartObj>
              <w:docPartGallery w:val="Page Numbers (Bottom of Page)"/>
              <w:docPartUnique/>
            </w:docPartObj>
          </w:sdtPr>
          <w:sdtEndPr/>
          <w:sdtContent>
            <w:sdt>
              <w:sdtPr>
                <w:rPr>
                  <w:rFonts w:ascii="Arial" w:hAnsi="Arial" w:cs="Arial"/>
                  <w:sz w:val="22"/>
                  <w:szCs w:val="22"/>
                </w:rPr>
                <w:id w:val="33896564"/>
                <w:docPartObj>
                  <w:docPartGallery w:val="Page Numbers (Top of Page)"/>
                  <w:docPartUnique/>
                </w:docPartObj>
              </w:sdtPr>
              <w:sdtEndPr/>
              <w:sdtContent>
                <w:sdt>
                  <w:sdtPr>
                    <w:rPr>
                      <w:rFonts w:ascii="Arial" w:hAnsi="Arial" w:cs="Arial"/>
                      <w:sz w:val="22"/>
                      <w:szCs w:val="22"/>
                    </w:rPr>
                    <w:id w:val="33896565"/>
                    <w:docPartObj>
                      <w:docPartGallery w:val="Page Numbers (Top of Page)"/>
                      <w:docPartUnique/>
                    </w:docPartObj>
                  </w:sdtPr>
                  <w:sdtEndPr/>
                  <w:sdtContent>
                    <w:r w:rsidR="00893238" w:rsidRPr="00493833">
                      <w:rPr>
                        <w:rFonts w:ascii="Arial" w:hAnsi="Arial" w:cs="Arial"/>
                        <w:sz w:val="22"/>
                        <w:szCs w:val="22"/>
                      </w:rPr>
                      <w:t xml:space="preserve">Page </w:t>
                    </w:r>
                    <w:r w:rsidR="00893238" w:rsidRPr="00493833">
                      <w:rPr>
                        <w:rFonts w:ascii="Arial" w:hAnsi="Arial" w:cs="Arial"/>
                        <w:sz w:val="22"/>
                        <w:szCs w:val="22"/>
                      </w:rPr>
                      <w:fldChar w:fldCharType="begin"/>
                    </w:r>
                    <w:r w:rsidR="00893238" w:rsidRPr="00493833">
                      <w:rPr>
                        <w:rFonts w:ascii="Arial" w:hAnsi="Arial" w:cs="Arial"/>
                        <w:sz w:val="22"/>
                        <w:szCs w:val="22"/>
                      </w:rPr>
                      <w:instrText xml:space="preserve"> PAGE </w:instrText>
                    </w:r>
                    <w:r w:rsidR="00893238" w:rsidRPr="00493833">
                      <w:rPr>
                        <w:rFonts w:ascii="Arial" w:hAnsi="Arial" w:cs="Arial"/>
                        <w:sz w:val="22"/>
                        <w:szCs w:val="22"/>
                      </w:rPr>
                      <w:fldChar w:fldCharType="separate"/>
                    </w:r>
                    <w:r w:rsidR="003B48EE">
                      <w:rPr>
                        <w:rFonts w:ascii="Arial" w:hAnsi="Arial" w:cs="Arial"/>
                        <w:noProof/>
                        <w:sz w:val="22"/>
                        <w:szCs w:val="22"/>
                      </w:rPr>
                      <w:t>151</w:t>
                    </w:r>
                    <w:r w:rsidR="00893238" w:rsidRPr="00493833">
                      <w:rPr>
                        <w:rFonts w:ascii="Arial" w:hAnsi="Arial" w:cs="Arial"/>
                        <w:sz w:val="22"/>
                        <w:szCs w:val="22"/>
                      </w:rPr>
                      <w:fldChar w:fldCharType="end"/>
                    </w:r>
                    <w:r w:rsidR="00893238" w:rsidRPr="00493833">
                      <w:rPr>
                        <w:rFonts w:ascii="Arial" w:hAnsi="Arial" w:cs="Arial"/>
                        <w:sz w:val="22"/>
                        <w:szCs w:val="22"/>
                      </w:rPr>
                      <w:t xml:space="preserve"> of </w:t>
                    </w:r>
                    <w:r w:rsidR="00893238">
                      <w:rPr>
                        <w:rFonts w:ascii="Arial" w:hAnsi="Arial" w:cs="Arial"/>
                        <w:sz w:val="22"/>
                        <w:szCs w:val="22"/>
                      </w:rPr>
                      <w:t>190</w:t>
                    </w:r>
                  </w:sdtContent>
                </w:sdt>
              </w:sdtContent>
            </w:sdt>
          </w:sdtContent>
        </w:sdt>
      </w:sdtContent>
    </w:sdt>
  </w:p>
  <w:p w:rsidR="00893238" w:rsidRPr="00CD3982" w:rsidRDefault="00893238" w:rsidP="00CD3982">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BD439F" w:rsidP="00012EF4">
    <w:pPr>
      <w:pStyle w:val="Footer"/>
      <w:jc w:val="center"/>
      <w:rPr>
        <w:rFonts w:ascii="Arial" w:hAnsi="Arial" w:cs="Arial"/>
        <w:sz w:val="22"/>
        <w:szCs w:val="22"/>
      </w:rPr>
    </w:pPr>
    <w:sdt>
      <w:sdtPr>
        <w:rPr>
          <w:rFonts w:ascii="Arial" w:hAnsi="Arial" w:cs="Arial"/>
          <w:sz w:val="22"/>
          <w:szCs w:val="22"/>
        </w:rPr>
        <w:id w:val="33896582"/>
        <w:docPartObj>
          <w:docPartGallery w:val="Page Numbers (Top of Page)"/>
          <w:docPartUnique/>
        </w:docPartObj>
      </w:sdtPr>
      <w:sdtEndPr/>
      <w:sdtContent>
        <w:sdt>
          <w:sdtPr>
            <w:rPr>
              <w:rFonts w:ascii="Arial" w:hAnsi="Arial" w:cs="Arial"/>
              <w:sz w:val="22"/>
              <w:szCs w:val="22"/>
            </w:rPr>
            <w:id w:val="33896583"/>
            <w:docPartObj>
              <w:docPartGallery w:val="Page Numbers (Bottom of Page)"/>
              <w:docPartUnique/>
            </w:docPartObj>
          </w:sdtPr>
          <w:sdtEndPr/>
          <w:sdtContent>
            <w:sdt>
              <w:sdtPr>
                <w:rPr>
                  <w:rFonts w:ascii="Arial" w:hAnsi="Arial" w:cs="Arial"/>
                  <w:sz w:val="22"/>
                  <w:szCs w:val="22"/>
                </w:rPr>
                <w:id w:val="33896584"/>
                <w:docPartObj>
                  <w:docPartGallery w:val="Page Numbers (Top of Page)"/>
                  <w:docPartUnique/>
                </w:docPartObj>
              </w:sdtPr>
              <w:sdtEndPr/>
              <w:sdtContent>
                <w:sdt>
                  <w:sdtPr>
                    <w:rPr>
                      <w:rFonts w:ascii="Arial" w:hAnsi="Arial" w:cs="Arial"/>
                      <w:sz w:val="22"/>
                      <w:szCs w:val="22"/>
                    </w:rPr>
                    <w:id w:val="33896585"/>
                    <w:docPartObj>
                      <w:docPartGallery w:val="Page Numbers (Top of Page)"/>
                      <w:docPartUnique/>
                    </w:docPartObj>
                  </w:sdtPr>
                  <w:sdtEndPr/>
                  <w:sdtContent>
                    <w:r w:rsidR="00893238" w:rsidRPr="00493833">
                      <w:rPr>
                        <w:rFonts w:ascii="Arial" w:hAnsi="Arial" w:cs="Arial"/>
                        <w:sz w:val="22"/>
                        <w:szCs w:val="22"/>
                      </w:rPr>
                      <w:t xml:space="preserve">Page </w:t>
                    </w:r>
                    <w:r w:rsidR="00893238" w:rsidRPr="00493833">
                      <w:rPr>
                        <w:rFonts w:ascii="Arial" w:hAnsi="Arial" w:cs="Arial"/>
                        <w:sz w:val="22"/>
                        <w:szCs w:val="22"/>
                      </w:rPr>
                      <w:fldChar w:fldCharType="begin"/>
                    </w:r>
                    <w:r w:rsidR="00893238" w:rsidRPr="00493833">
                      <w:rPr>
                        <w:rFonts w:ascii="Arial" w:hAnsi="Arial" w:cs="Arial"/>
                        <w:sz w:val="22"/>
                        <w:szCs w:val="22"/>
                      </w:rPr>
                      <w:instrText xml:space="preserve"> PAGE </w:instrText>
                    </w:r>
                    <w:r w:rsidR="00893238" w:rsidRPr="00493833">
                      <w:rPr>
                        <w:rFonts w:ascii="Arial" w:hAnsi="Arial" w:cs="Arial"/>
                        <w:sz w:val="22"/>
                        <w:szCs w:val="22"/>
                      </w:rPr>
                      <w:fldChar w:fldCharType="separate"/>
                    </w:r>
                    <w:r w:rsidR="003B48EE">
                      <w:rPr>
                        <w:rFonts w:ascii="Arial" w:hAnsi="Arial" w:cs="Arial"/>
                        <w:noProof/>
                        <w:sz w:val="22"/>
                        <w:szCs w:val="22"/>
                      </w:rPr>
                      <w:t>153</w:t>
                    </w:r>
                    <w:r w:rsidR="00893238" w:rsidRPr="00493833">
                      <w:rPr>
                        <w:rFonts w:ascii="Arial" w:hAnsi="Arial" w:cs="Arial"/>
                        <w:sz w:val="22"/>
                        <w:szCs w:val="22"/>
                      </w:rPr>
                      <w:fldChar w:fldCharType="end"/>
                    </w:r>
                    <w:r w:rsidR="00893238" w:rsidRPr="00493833">
                      <w:rPr>
                        <w:rFonts w:ascii="Arial" w:hAnsi="Arial" w:cs="Arial"/>
                        <w:sz w:val="22"/>
                        <w:szCs w:val="22"/>
                      </w:rPr>
                      <w:t xml:space="preserve"> of </w:t>
                    </w:r>
                    <w:r w:rsidR="00893238">
                      <w:rPr>
                        <w:rFonts w:ascii="Arial" w:hAnsi="Arial" w:cs="Arial"/>
                        <w:sz w:val="22"/>
                        <w:szCs w:val="22"/>
                      </w:rPr>
                      <w:t>190</w:t>
                    </w:r>
                  </w:sdtContent>
                </w:sdt>
              </w:sdtContent>
            </w:sdt>
          </w:sdtContent>
        </w:sdt>
      </w:sdtContent>
    </w:sdt>
  </w:p>
  <w:p w:rsidR="00893238" w:rsidRPr="00012EF4" w:rsidRDefault="00893238" w:rsidP="00012EF4">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BF217B" w:rsidRDefault="00BD439F" w:rsidP="00012EF4">
    <w:pPr>
      <w:pStyle w:val="Footer"/>
      <w:jc w:val="center"/>
    </w:pPr>
    <w:sdt>
      <w:sdtPr>
        <w:rPr>
          <w:rFonts w:ascii="Arial" w:hAnsi="Arial" w:cs="Arial"/>
          <w:sz w:val="22"/>
          <w:szCs w:val="22"/>
        </w:rPr>
        <w:id w:val="33896594"/>
        <w:docPartObj>
          <w:docPartGallery w:val="Page Numbers (Top of Page)"/>
          <w:docPartUnique/>
        </w:docPartObj>
      </w:sdtPr>
      <w:sdtEndPr/>
      <w:sdtContent>
        <w:sdt>
          <w:sdtPr>
            <w:rPr>
              <w:rFonts w:ascii="Arial" w:hAnsi="Arial" w:cs="Arial"/>
              <w:sz w:val="22"/>
              <w:szCs w:val="22"/>
            </w:rPr>
            <w:id w:val="33896595"/>
            <w:docPartObj>
              <w:docPartGallery w:val="Page Numbers (Bottom of Page)"/>
              <w:docPartUnique/>
            </w:docPartObj>
          </w:sdtPr>
          <w:sdtEndPr/>
          <w:sdtContent>
            <w:sdt>
              <w:sdtPr>
                <w:rPr>
                  <w:rFonts w:ascii="Arial" w:hAnsi="Arial" w:cs="Arial"/>
                  <w:sz w:val="22"/>
                  <w:szCs w:val="22"/>
                </w:rPr>
                <w:id w:val="33896596"/>
                <w:docPartObj>
                  <w:docPartGallery w:val="Page Numbers (Top of Page)"/>
                  <w:docPartUnique/>
                </w:docPartObj>
              </w:sdtPr>
              <w:sdtEndPr/>
              <w:sdtContent>
                <w:sdt>
                  <w:sdtPr>
                    <w:rPr>
                      <w:rFonts w:ascii="Arial" w:hAnsi="Arial" w:cs="Arial"/>
                      <w:sz w:val="22"/>
                      <w:szCs w:val="22"/>
                    </w:rPr>
                    <w:id w:val="33896597"/>
                    <w:docPartObj>
                      <w:docPartGallery w:val="Page Numbers (Top of Page)"/>
                      <w:docPartUnique/>
                    </w:docPartObj>
                  </w:sdtPr>
                  <w:sdtEndPr/>
                  <w:sdtContent>
                    <w:r w:rsidR="00893238" w:rsidRPr="00493833">
                      <w:rPr>
                        <w:rFonts w:ascii="Arial" w:hAnsi="Arial" w:cs="Arial"/>
                        <w:sz w:val="22"/>
                        <w:szCs w:val="22"/>
                      </w:rPr>
                      <w:t xml:space="preserve">Page </w:t>
                    </w:r>
                    <w:r w:rsidR="00893238" w:rsidRPr="00493833">
                      <w:rPr>
                        <w:rFonts w:ascii="Arial" w:hAnsi="Arial" w:cs="Arial"/>
                        <w:sz w:val="22"/>
                        <w:szCs w:val="22"/>
                      </w:rPr>
                      <w:fldChar w:fldCharType="begin"/>
                    </w:r>
                    <w:r w:rsidR="00893238" w:rsidRPr="00493833">
                      <w:rPr>
                        <w:rFonts w:ascii="Arial" w:hAnsi="Arial" w:cs="Arial"/>
                        <w:sz w:val="22"/>
                        <w:szCs w:val="22"/>
                      </w:rPr>
                      <w:instrText xml:space="preserve"> PAGE </w:instrText>
                    </w:r>
                    <w:r w:rsidR="00893238" w:rsidRPr="00493833">
                      <w:rPr>
                        <w:rFonts w:ascii="Arial" w:hAnsi="Arial" w:cs="Arial"/>
                        <w:sz w:val="22"/>
                        <w:szCs w:val="22"/>
                      </w:rPr>
                      <w:fldChar w:fldCharType="separate"/>
                    </w:r>
                    <w:r w:rsidR="003B48EE">
                      <w:rPr>
                        <w:rFonts w:ascii="Arial" w:hAnsi="Arial" w:cs="Arial"/>
                        <w:noProof/>
                        <w:sz w:val="22"/>
                        <w:szCs w:val="22"/>
                      </w:rPr>
                      <w:t>186</w:t>
                    </w:r>
                    <w:r w:rsidR="00893238" w:rsidRPr="00493833">
                      <w:rPr>
                        <w:rFonts w:ascii="Arial" w:hAnsi="Arial" w:cs="Arial"/>
                        <w:sz w:val="22"/>
                        <w:szCs w:val="22"/>
                      </w:rPr>
                      <w:fldChar w:fldCharType="end"/>
                    </w:r>
                    <w:r w:rsidR="00893238" w:rsidRPr="00493833">
                      <w:rPr>
                        <w:rFonts w:ascii="Arial" w:hAnsi="Arial" w:cs="Arial"/>
                        <w:sz w:val="22"/>
                        <w:szCs w:val="22"/>
                      </w:rPr>
                      <w:t xml:space="preserve"> of </w:t>
                    </w:r>
                    <w:r w:rsidR="00893238">
                      <w:rPr>
                        <w:rFonts w:ascii="Arial" w:hAnsi="Arial" w:cs="Arial"/>
                        <w:sz w:val="22"/>
                        <w:szCs w:val="22"/>
                      </w:rPr>
                      <w:t>190</w:t>
                    </w:r>
                  </w:sdtContent>
                </w:sdt>
              </w:sdtContent>
            </w:sdt>
          </w:sdtContent>
        </w:sdt>
      </w:sdtContent>
    </w:sdt>
  </w:p>
  <w:p w:rsidR="00893238" w:rsidRPr="00BF217B" w:rsidRDefault="00893238" w:rsidP="00B726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id w:val="347067902"/>
      <w:docPartObj>
        <w:docPartGallery w:val="Page Numbers (Top of Page)"/>
        <w:docPartUnique/>
      </w:docPartObj>
    </w:sdtPr>
    <w:sdtEndPr/>
    <w:sdtContent>
      <w:p w:rsidR="00893238" w:rsidRPr="00063B7D" w:rsidRDefault="00893238" w:rsidP="002E43E0">
        <w:pPr>
          <w:pStyle w:val="Footer"/>
          <w:jc w:val="center"/>
          <w:rPr>
            <w:rFonts w:ascii="Arial" w:hAnsi="Arial" w:cs="Arial"/>
            <w:sz w:val="22"/>
            <w:szCs w:val="22"/>
          </w:rPr>
        </w:pPr>
        <w:r w:rsidRPr="00063B7D">
          <w:rPr>
            <w:rFonts w:ascii="Arial" w:hAnsi="Arial" w:cs="Arial"/>
            <w:sz w:val="22"/>
            <w:szCs w:val="22"/>
          </w:rPr>
          <w:t xml:space="preserve">Page </w:t>
        </w:r>
        <w:r w:rsidRPr="00063B7D">
          <w:rPr>
            <w:rFonts w:ascii="Arial" w:hAnsi="Arial" w:cs="Arial"/>
            <w:sz w:val="22"/>
            <w:szCs w:val="22"/>
          </w:rPr>
          <w:fldChar w:fldCharType="begin"/>
        </w:r>
        <w:r w:rsidRPr="00063B7D">
          <w:rPr>
            <w:rFonts w:ascii="Arial" w:hAnsi="Arial" w:cs="Arial"/>
            <w:sz w:val="22"/>
            <w:szCs w:val="22"/>
          </w:rPr>
          <w:instrText xml:space="preserve"> PAGE </w:instrText>
        </w:r>
        <w:r w:rsidRPr="00063B7D">
          <w:rPr>
            <w:rFonts w:ascii="Arial" w:hAnsi="Arial" w:cs="Arial"/>
            <w:sz w:val="22"/>
            <w:szCs w:val="22"/>
          </w:rPr>
          <w:fldChar w:fldCharType="separate"/>
        </w:r>
        <w:r w:rsidR="003B48EE">
          <w:rPr>
            <w:rFonts w:ascii="Arial" w:hAnsi="Arial" w:cs="Arial"/>
            <w:noProof/>
            <w:sz w:val="22"/>
            <w:szCs w:val="22"/>
          </w:rPr>
          <w:t>1</w:t>
        </w:r>
        <w:r w:rsidRPr="00063B7D">
          <w:rPr>
            <w:rFonts w:ascii="Arial" w:hAnsi="Arial" w:cs="Arial"/>
            <w:sz w:val="22"/>
            <w:szCs w:val="22"/>
          </w:rPr>
          <w:fldChar w:fldCharType="end"/>
        </w:r>
        <w:r w:rsidRPr="00063B7D">
          <w:rPr>
            <w:rFonts w:ascii="Arial" w:hAnsi="Arial" w:cs="Arial"/>
            <w:sz w:val="22"/>
            <w:szCs w:val="22"/>
          </w:rPr>
          <w:t xml:space="preserve"> of </w:t>
        </w:r>
        <w:r>
          <w:rPr>
            <w:rFonts w:ascii="Arial" w:hAnsi="Arial" w:cs="Arial"/>
            <w:sz w:val="22"/>
            <w:szCs w:val="22"/>
          </w:rPr>
          <w:t>190</w:t>
        </w:r>
      </w:p>
    </w:sdtContent>
  </w:sdt>
  <w:p w:rsidR="00893238" w:rsidRDefault="0089323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id w:val="514921257"/>
      <w:docPartObj>
        <w:docPartGallery w:val="Page Numbers (Top of Page)"/>
        <w:docPartUnique/>
      </w:docPartObj>
    </w:sdtPr>
    <w:sdtEndPr/>
    <w:sdtContent>
      <w:sdt>
        <w:sdtPr>
          <w:rPr>
            <w:rFonts w:ascii="Arial" w:hAnsi="Arial" w:cs="Arial"/>
            <w:sz w:val="22"/>
            <w:szCs w:val="22"/>
          </w:rPr>
          <w:id w:val="33895902"/>
          <w:docPartObj>
            <w:docPartGallery w:val="Page Numbers (Top of Page)"/>
            <w:docPartUnique/>
          </w:docPartObj>
        </w:sdtPr>
        <w:sdtEndPr/>
        <w:sdtContent>
          <w:p w:rsidR="00893238" w:rsidRDefault="00893238" w:rsidP="00190D18">
            <w:pPr>
              <w:pStyle w:val="Footer"/>
              <w:jc w:val="center"/>
              <w:rPr>
                <w:rFonts w:ascii="Arial" w:hAnsi="Arial" w:cs="Arial"/>
                <w:sz w:val="22"/>
                <w:szCs w:val="22"/>
              </w:rPr>
            </w:pPr>
          </w:p>
          <w:p w:rsidR="00893238" w:rsidRPr="00063B7D" w:rsidRDefault="00893238" w:rsidP="00190D18">
            <w:pPr>
              <w:pStyle w:val="Footer"/>
              <w:jc w:val="center"/>
              <w:rPr>
                <w:rFonts w:ascii="Arial" w:hAnsi="Arial" w:cs="Arial"/>
                <w:sz w:val="22"/>
                <w:szCs w:val="22"/>
              </w:rPr>
            </w:pPr>
            <w:r w:rsidRPr="00063B7D">
              <w:rPr>
                <w:rFonts w:ascii="Arial" w:hAnsi="Arial" w:cs="Arial"/>
                <w:sz w:val="22"/>
                <w:szCs w:val="22"/>
              </w:rPr>
              <w:t xml:space="preserve">Page </w:t>
            </w:r>
            <w:r w:rsidRPr="00063B7D">
              <w:rPr>
                <w:rFonts w:ascii="Arial" w:hAnsi="Arial" w:cs="Arial"/>
                <w:sz w:val="22"/>
                <w:szCs w:val="22"/>
              </w:rPr>
              <w:fldChar w:fldCharType="begin"/>
            </w:r>
            <w:r w:rsidRPr="00063B7D">
              <w:rPr>
                <w:rFonts w:ascii="Arial" w:hAnsi="Arial" w:cs="Arial"/>
                <w:sz w:val="22"/>
                <w:szCs w:val="22"/>
              </w:rPr>
              <w:instrText xml:space="preserve"> PAGE </w:instrText>
            </w:r>
            <w:r w:rsidRPr="00063B7D">
              <w:rPr>
                <w:rFonts w:ascii="Arial" w:hAnsi="Arial" w:cs="Arial"/>
                <w:sz w:val="22"/>
                <w:szCs w:val="22"/>
              </w:rPr>
              <w:fldChar w:fldCharType="separate"/>
            </w:r>
            <w:r w:rsidR="003B48EE">
              <w:rPr>
                <w:rFonts w:ascii="Arial" w:hAnsi="Arial" w:cs="Arial"/>
                <w:noProof/>
                <w:sz w:val="22"/>
                <w:szCs w:val="22"/>
              </w:rPr>
              <w:t>2</w:t>
            </w:r>
            <w:r w:rsidRPr="00063B7D">
              <w:rPr>
                <w:rFonts w:ascii="Arial" w:hAnsi="Arial" w:cs="Arial"/>
                <w:sz w:val="22"/>
                <w:szCs w:val="22"/>
              </w:rPr>
              <w:fldChar w:fldCharType="end"/>
            </w:r>
            <w:r w:rsidRPr="00063B7D">
              <w:rPr>
                <w:rFonts w:ascii="Arial" w:hAnsi="Arial" w:cs="Arial"/>
                <w:sz w:val="22"/>
                <w:szCs w:val="22"/>
              </w:rPr>
              <w:t xml:space="preserve"> of </w:t>
            </w:r>
            <w:r>
              <w:rPr>
                <w:rFonts w:ascii="Arial" w:hAnsi="Arial" w:cs="Arial"/>
                <w:sz w:val="22"/>
                <w:szCs w:val="22"/>
              </w:rPr>
              <w:t>190</w:t>
            </w:r>
          </w:p>
        </w:sdtContent>
      </w:sdt>
      <w:p w:rsidR="00893238" w:rsidRPr="00063B7D" w:rsidRDefault="00BD439F" w:rsidP="00AE3AE5">
        <w:pPr>
          <w:pStyle w:val="Footer"/>
          <w:jc w:val="center"/>
          <w:rPr>
            <w:rFonts w:ascii="Arial" w:hAnsi="Arial" w:cs="Arial"/>
            <w:sz w:val="22"/>
            <w:szCs w:val="22"/>
          </w:rPr>
        </w:pP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id w:val="11375142"/>
      <w:docPartObj>
        <w:docPartGallery w:val="Page Numbers (Top of Page)"/>
        <w:docPartUnique/>
      </w:docPartObj>
    </w:sdtPr>
    <w:sdtEndPr/>
    <w:sdtContent>
      <w:p w:rsidR="00893238" w:rsidRPr="00063B7D" w:rsidRDefault="00893238" w:rsidP="009C2303">
        <w:pPr>
          <w:pStyle w:val="Footer"/>
          <w:jc w:val="center"/>
          <w:rPr>
            <w:rFonts w:ascii="Arial" w:hAnsi="Arial" w:cs="Arial"/>
            <w:sz w:val="22"/>
            <w:szCs w:val="22"/>
          </w:rPr>
        </w:pPr>
        <w:r w:rsidRPr="00063B7D">
          <w:rPr>
            <w:rFonts w:ascii="Arial" w:hAnsi="Arial" w:cs="Arial"/>
            <w:sz w:val="22"/>
            <w:szCs w:val="22"/>
          </w:rPr>
          <w:t xml:space="preserve">Page </w:t>
        </w:r>
        <w:r w:rsidRPr="00063B7D">
          <w:rPr>
            <w:rFonts w:ascii="Arial" w:hAnsi="Arial" w:cs="Arial"/>
            <w:sz w:val="22"/>
            <w:szCs w:val="22"/>
          </w:rPr>
          <w:fldChar w:fldCharType="begin"/>
        </w:r>
        <w:r w:rsidRPr="00063B7D">
          <w:rPr>
            <w:rFonts w:ascii="Arial" w:hAnsi="Arial" w:cs="Arial"/>
            <w:sz w:val="22"/>
            <w:szCs w:val="22"/>
          </w:rPr>
          <w:instrText xml:space="preserve"> PAGE </w:instrText>
        </w:r>
        <w:r w:rsidRPr="00063B7D">
          <w:rPr>
            <w:rFonts w:ascii="Arial" w:hAnsi="Arial" w:cs="Arial"/>
            <w:sz w:val="22"/>
            <w:szCs w:val="22"/>
          </w:rPr>
          <w:fldChar w:fldCharType="separate"/>
        </w:r>
        <w:r w:rsidR="003B48EE">
          <w:rPr>
            <w:rFonts w:ascii="Arial" w:hAnsi="Arial" w:cs="Arial"/>
            <w:noProof/>
            <w:sz w:val="22"/>
            <w:szCs w:val="22"/>
          </w:rPr>
          <w:t>3</w:t>
        </w:r>
        <w:r w:rsidRPr="00063B7D">
          <w:rPr>
            <w:rFonts w:ascii="Arial" w:hAnsi="Arial" w:cs="Arial"/>
            <w:sz w:val="22"/>
            <w:szCs w:val="22"/>
          </w:rPr>
          <w:fldChar w:fldCharType="end"/>
        </w:r>
        <w:r w:rsidRPr="00063B7D">
          <w:rPr>
            <w:rFonts w:ascii="Arial" w:hAnsi="Arial" w:cs="Arial"/>
            <w:sz w:val="22"/>
            <w:szCs w:val="22"/>
          </w:rPr>
          <w:t xml:space="preserve"> of </w:t>
        </w:r>
        <w:r>
          <w:rPr>
            <w:rFonts w:ascii="Arial" w:hAnsi="Arial" w:cs="Arial"/>
            <w:sz w:val="22"/>
            <w:szCs w:val="22"/>
          </w:rPr>
          <w:t>190</w:t>
        </w:r>
      </w:p>
    </w:sdtContent>
  </w:sdt>
  <w:p w:rsidR="00893238" w:rsidRPr="00CA7BE3" w:rsidRDefault="00893238" w:rsidP="009C2303">
    <w:pPr>
      <w:pStyle w:val="Footer"/>
      <w:jc w:val="center"/>
      <w:rPr>
        <w:rFonts w:asciiTheme="minorHAnsi" w:hAnsiTheme="minorHAnsi"/>
        <w:sz w:val="24"/>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id w:val="11375143"/>
      <w:docPartObj>
        <w:docPartGallery w:val="Page Numbers (Top of Page)"/>
        <w:docPartUnique/>
      </w:docPartObj>
    </w:sdtPr>
    <w:sdtEndPr/>
    <w:sdtContent>
      <w:p w:rsidR="00893238" w:rsidRPr="00533C28" w:rsidRDefault="00893238" w:rsidP="004B535C">
        <w:pPr>
          <w:pStyle w:val="Footer"/>
          <w:jc w:val="center"/>
          <w:rPr>
            <w:rFonts w:ascii="Arial" w:hAnsi="Arial" w:cs="Arial"/>
            <w:sz w:val="22"/>
            <w:szCs w:val="22"/>
          </w:rPr>
        </w:pPr>
        <w:r w:rsidRPr="00533C28">
          <w:rPr>
            <w:rFonts w:ascii="Arial" w:hAnsi="Arial" w:cs="Arial"/>
            <w:sz w:val="22"/>
            <w:szCs w:val="22"/>
          </w:rPr>
          <w:t xml:space="preserve">Page </w:t>
        </w:r>
        <w:r w:rsidRPr="00533C28">
          <w:rPr>
            <w:rFonts w:ascii="Arial" w:hAnsi="Arial" w:cs="Arial"/>
            <w:sz w:val="22"/>
            <w:szCs w:val="22"/>
          </w:rPr>
          <w:fldChar w:fldCharType="begin"/>
        </w:r>
        <w:r w:rsidRPr="00533C28">
          <w:rPr>
            <w:rFonts w:ascii="Arial" w:hAnsi="Arial" w:cs="Arial"/>
            <w:sz w:val="22"/>
            <w:szCs w:val="22"/>
          </w:rPr>
          <w:instrText xml:space="preserve"> PAGE </w:instrText>
        </w:r>
        <w:r w:rsidRPr="00533C28">
          <w:rPr>
            <w:rFonts w:ascii="Arial" w:hAnsi="Arial" w:cs="Arial"/>
            <w:sz w:val="22"/>
            <w:szCs w:val="22"/>
          </w:rPr>
          <w:fldChar w:fldCharType="separate"/>
        </w:r>
        <w:r w:rsidR="003B48EE">
          <w:rPr>
            <w:rFonts w:ascii="Arial" w:hAnsi="Arial" w:cs="Arial"/>
            <w:noProof/>
            <w:sz w:val="22"/>
            <w:szCs w:val="22"/>
          </w:rPr>
          <w:t>23</w:t>
        </w:r>
        <w:r w:rsidRPr="00533C28">
          <w:rPr>
            <w:rFonts w:ascii="Arial" w:hAnsi="Arial" w:cs="Arial"/>
            <w:sz w:val="22"/>
            <w:szCs w:val="22"/>
          </w:rPr>
          <w:fldChar w:fldCharType="end"/>
        </w:r>
        <w:r w:rsidRPr="00533C28">
          <w:rPr>
            <w:rFonts w:ascii="Arial" w:hAnsi="Arial" w:cs="Arial"/>
            <w:sz w:val="22"/>
            <w:szCs w:val="22"/>
          </w:rPr>
          <w:t xml:space="preserve"> of </w:t>
        </w:r>
        <w:r>
          <w:rPr>
            <w:rFonts w:ascii="Arial" w:hAnsi="Arial" w:cs="Arial"/>
            <w:sz w:val="22"/>
            <w:szCs w:val="22"/>
          </w:rPr>
          <w:t>190</w:t>
        </w:r>
      </w:p>
    </w:sdtContent>
  </w:sdt>
  <w:p w:rsidR="00893238" w:rsidRPr="00CA7BE3" w:rsidRDefault="00893238" w:rsidP="004B535C">
    <w:pPr>
      <w:pStyle w:val="Footer"/>
      <w:jc w:val="center"/>
      <w:rPr>
        <w:rFonts w:asciiTheme="minorHAnsi" w:hAnsiTheme="minorHAnsi"/>
        <w:sz w:val="24"/>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id w:val="11375144"/>
      <w:docPartObj>
        <w:docPartGallery w:val="Page Numbers (Bottom of Page)"/>
        <w:docPartUnique/>
      </w:docPartObj>
    </w:sdtPr>
    <w:sdtEndPr/>
    <w:sdtContent>
      <w:sdt>
        <w:sdtPr>
          <w:rPr>
            <w:rFonts w:ascii="Arial" w:hAnsi="Arial" w:cs="Arial"/>
            <w:sz w:val="22"/>
            <w:szCs w:val="22"/>
          </w:rPr>
          <w:id w:val="11375145"/>
          <w:docPartObj>
            <w:docPartGallery w:val="Page Numbers (Top of Page)"/>
            <w:docPartUnique/>
          </w:docPartObj>
        </w:sdtPr>
        <w:sdtEndPr/>
        <w:sdtContent>
          <w:sdt>
            <w:sdtPr>
              <w:rPr>
                <w:rFonts w:ascii="Arial" w:hAnsi="Arial" w:cs="Arial"/>
                <w:sz w:val="22"/>
                <w:szCs w:val="22"/>
              </w:rPr>
              <w:id w:val="11375146"/>
              <w:docPartObj>
                <w:docPartGallery w:val="Page Numbers (Bottom of Page)"/>
                <w:docPartUnique/>
              </w:docPartObj>
            </w:sdtPr>
            <w:sdtEndPr/>
            <w:sdtContent>
              <w:sdt>
                <w:sdtPr>
                  <w:rPr>
                    <w:rFonts w:ascii="Arial" w:hAnsi="Arial" w:cs="Arial"/>
                    <w:sz w:val="22"/>
                    <w:szCs w:val="22"/>
                  </w:rPr>
                  <w:id w:val="11375147"/>
                  <w:docPartObj>
                    <w:docPartGallery w:val="Page Numbers (Top of Page)"/>
                    <w:docPartUnique/>
                  </w:docPartObj>
                </w:sdtPr>
                <w:sdtEndPr/>
                <w:sdtContent>
                  <w:sdt>
                    <w:sdtPr>
                      <w:rPr>
                        <w:rFonts w:ascii="Arial" w:hAnsi="Arial" w:cs="Arial"/>
                        <w:sz w:val="22"/>
                        <w:szCs w:val="22"/>
                      </w:rPr>
                      <w:id w:val="11375148"/>
                      <w:docPartObj>
                        <w:docPartGallery w:val="Page Numbers (Bottom of Page)"/>
                        <w:docPartUnique/>
                      </w:docPartObj>
                    </w:sdtPr>
                    <w:sdtEndPr/>
                    <w:sdtContent>
                      <w:sdt>
                        <w:sdtPr>
                          <w:rPr>
                            <w:rFonts w:ascii="Arial" w:hAnsi="Arial" w:cs="Arial"/>
                            <w:sz w:val="22"/>
                            <w:szCs w:val="22"/>
                          </w:rPr>
                          <w:id w:val="11375149"/>
                          <w:docPartObj>
                            <w:docPartGallery w:val="Page Numbers (Top of Page)"/>
                            <w:docPartUnique/>
                          </w:docPartObj>
                        </w:sdtPr>
                        <w:sdtEndPr/>
                        <w:sdtContent>
                          <w:sdt>
                            <w:sdtPr>
                              <w:rPr>
                                <w:rFonts w:ascii="Arial" w:hAnsi="Arial" w:cs="Arial"/>
                                <w:sz w:val="22"/>
                                <w:szCs w:val="22"/>
                              </w:rPr>
                              <w:id w:val="11375150"/>
                              <w:docPartObj>
                                <w:docPartGallery w:val="Page Numbers (Bottom of Page)"/>
                                <w:docPartUnique/>
                              </w:docPartObj>
                            </w:sdtPr>
                            <w:sdtEndPr/>
                            <w:sdtContent>
                              <w:sdt>
                                <w:sdtPr>
                                  <w:rPr>
                                    <w:rFonts w:ascii="Arial" w:hAnsi="Arial" w:cs="Arial"/>
                                    <w:sz w:val="22"/>
                                    <w:szCs w:val="22"/>
                                  </w:rPr>
                                  <w:id w:val="11375151"/>
                                  <w:docPartObj>
                                    <w:docPartGallery w:val="Page Numbers (Top of Page)"/>
                                    <w:docPartUnique/>
                                  </w:docPartObj>
                                </w:sdtPr>
                                <w:sdtEndPr/>
                                <w:sdtContent>
                                  <w:sdt>
                                    <w:sdtPr>
                                      <w:rPr>
                                        <w:rFonts w:ascii="Arial" w:hAnsi="Arial" w:cs="Arial"/>
                                        <w:sz w:val="22"/>
                                        <w:szCs w:val="22"/>
                                      </w:rPr>
                                      <w:id w:val="11375152"/>
                                      <w:docPartObj>
                                        <w:docPartGallery w:val="Page Numbers (Top of Page)"/>
                                        <w:docPartUnique/>
                                      </w:docPartObj>
                                    </w:sdtPr>
                                    <w:sdtEndPr/>
                                    <w:sdtContent>
                                      <w:p w:rsidR="00893238" w:rsidRDefault="00893238" w:rsidP="00190D18">
                                        <w:pPr>
                                          <w:pStyle w:val="Footer"/>
                                          <w:jc w:val="center"/>
                                          <w:rPr>
                                            <w:rFonts w:ascii="Arial" w:hAnsi="Arial" w:cs="Arial"/>
                                            <w:sz w:val="22"/>
                                            <w:szCs w:val="22"/>
                                          </w:rPr>
                                        </w:pPr>
                                        <w:r w:rsidRPr="00493833">
                                          <w:rPr>
                                            <w:rFonts w:ascii="Arial" w:hAnsi="Arial" w:cs="Arial"/>
                                            <w:sz w:val="22"/>
                                            <w:szCs w:val="22"/>
                                          </w:rPr>
                                          <w:t xml:space="preserve">Page </w:t>
                                        </w:r>
                                        <w:r w:rsidRPr="00493833">
                                          <w:rPr>
                                            <w:rFonts w:ascii="Arial" w:hAnsi="Arial" w:cs="Arial"/>
                                            <w:sz w:val="22"/>
                                            <w:szCs w:val="22"/>
                                          </w:rPr>
                                          <w:fldChar w:fldCharType="begin"/>
                                        </w:r>
                                        <w:r w:rsidRPr="00493833">
                                          <w:rPr>
                                            <w:rFonts w:ascii="Arial" w:hAnsi="Arial" w:cs="Arial"/>
                                            <w:sz w:val="22"/>
                                            <w:szCs w:val="22"/>
                                          </w:rPr>
                                          <w:instrText xml:space="preserve"> PAGE </w:instrText>
                                        </w:r>
                                        <w:r w:rsidRPr="00493833">
                                          <w:rPr>
                                            <w:rFonts w:ascii="Arial" w:hAnsi="Arial" w:cs="Arial"/>
                                            <w:sz w:val="22"/>
                                            <w:szCs w:val="22"/>
                                          </w:rPr>
                                          <w:fldChar w:fldCharType="separate"/>
                                        </w:r>
                                        <w:r w:rsidR="003B48EE">
                                          <w:rPr>
                                            <w:rFonts w:ascii="Arial" w:hAnsi="Arial" w:cs="Arial"/>
                                            <w:noProof/>
                                            <w:sz w:val="22"/>
                                            <w:szCs w:val="22"/>
                                          </w:rPr>
                                          <w:t>60</w:t>
                                        </w:r>
                                        <w:r w:rsidRPr="00493833">
                                          <w:rPr>
                                            <w:rFonts w:ascii="Arial" w:hAnsi="Arial" w:cs="Arial"/>
                                            <w:sz w:val="22"/>
                                            <w:szCs w:val="22"/>
                                          </w:rPr>
                                          <w:fldChar w:fldCharType="end"/>
                                        </w:r>
                                        <w:r w:rsidRPr="00493833">
                                          <w:rPr>
                                            <w:rFonts w:ascii="Arial" w:hAnsi="Arial" w:cs="Arial"/>
                                            <w:sz w:val="22"/>
                                            <w:szCs w:val="22"/>
                                          </w:rPr>
                                          <w:t xml:space="preserve"> of </w:t>
                                        </w:r>
                                        <w:r>
                                          <w:rPr>
                                            <w:rFonts w:ascii="Arial" w:hAnsi="Arial" w:cs="Arial"/>
                                            <w:sz w:val="22"/>
                                            <w:szCs w:val="22"/>
                                          </w:rPr>
                                          <w:t>190</w:t>
                                        </w:r>
                                      </w:p>
                                    </w:sdtContent>
                                  </w:sdt>
                                  <w:p w:rsidR="00893238" w:rsidRDefault="00893238" w:rsidP="009C2303">
                                    <w:pPr>
                                      <w:pStyle w:val="Footer"/>
                                      <w:jc w:val="center"/>
                                      <w:rPr>
                                        <w:rFonts w:ascii="Arial" w:hAnsi="Arial" w:cs="Arial"/>
                                        <w:sz w:val="22"/>
                                        <w:szCs w:val="22"/>
                                      </w:rPr>
                                    </w:pPr>
                                  </w:p>
                                  <w:p w:rsidR="00893238" w:rsidRPr="00493833" w:rsidRDefault="00BD439F" w:rsidP="009C2303">
                                    <w:pPr>
                                      <w:pStyle w:val="Footer"/>
                                      <w:jc w:val="center"/>
                                      <w:rPr>
                                        <w:rFonts w:ascii="Arial" w:hAnsi="Arial" w:cs="Arial"/>
                                        <w:sz w:val="22"/>
                                        <w:szCs w:val="22"/>
                                      </w:rPr>
                                    </w:pPr>
                                  </w:p>
                                </w:sdtContent>
                              </w:sdt>
                            </w:sdtContent>
                          </w:sdt>
                        </w:sdtContent>
                      </w:sdt>
                    </w:sdtContent>
                  </w:sdt>
                </w:sdtContent>
              </w:sdt>
            </w:sdtContent>
          </w:sdt>
        </w:sdtContent>
      </w:sdt>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2"/>
        <w:szCs w:val="22"/>
      </w:rPr>
      <w:id w:val="11375153"/>
      <w:docPartObj>
        <w:docPartGallery w:val="Page Numbers (Bottom of Page)"/>
        <w:docPartUnique/>
      </w:docPartObj>
    </w:sdtPr>
    <w:sdtEndPr/>
    <w:sdtContent>
      <w:sdt>
        <w:sdtPr>
          <w:rPr>
            <w:rFonts w:ascii="Arial" w:hAnsi="Arial" w:cs="Arial"/>
            <w:sz w:val="22"/>
            <w:szCs w:val="22"/>
          </w:rPr>
          <w:id w:val="11375154"/>
          <w:docPartObj>
            <w:docPartGallery w:val="Page Numbers (Top of Page)"/>
            <w:docPartUnique/>
          </w:docPartObj>
        </w:sdtPr>
        <w:sdtEndPr/>
        <w:sdtContent>
          <w:p w:rsidR="00893238" w:rsidRDefault="00893238" w:rsidP="009C2303">
            <w:pPr>
              <w:pStyle w:val="Footer"/>
              <w:jc w:val="center"/>
              <w:rPr>
                <w:rFonts w:ascii="Arial" w:hAnsi="Arial" w:cs="Arial"/>
                <w:sz w:val="22"/>
                <w:szCs w:val="22"/>
              </w:rPr>
            </w:pPr>
            <w:r w:rsidRPr="00493833">
              <w:rPr>
                <w:rFonts w:ascii="Arial" w:hAnsi="Arial" w:cs="Arial"/>
                <w:sz w:val="22"/>
                <w:szCs w:val="22"/>
              </w:rPr>
              <w:t xml:space="preserve">Page </w:t>
            </w:r>
            <w:r w:rsidRPr="00493833">
              <w:rPr>
                <w:rFonts w:ascii="Arial" w:hAnsi="Arial" w:cs="Arial"/>
                <w:sz w:val="22"/>
                <w:szCs w:val="22"/>
              </w:rPr>
              <w:fldChar w:fldCharType="begin"/>
            </w:r>
            <w:r w:rsidRPr="00493833">
              <w:rPr>
                <w:rFonts w:ascii="Arial" w:hAnsi="Arial" w:cs="Arial"/>
                <w:sz w:val="22"/>
                <w:szCs w:val="22"/>
              </w:rPr>
              <w:instrText xml:space="preserve"> PAGE </w:instrText>
            </w:r>
            <w:r w:rsidRPr="00493833">
              <w:rPr>
                <w:rFonts w:ascii="Arial" w:hAnsi="Arial" w:cs="Arial"/>
                <w:sz w:val="22"/>
                <w:szCs w:val="22"/>
              </w:rPr>
              <w:fldChar w:fldCharType="separate"/>
            </w:r>
            <w:r w:rsidR="003B48EE">
              <w:rPr>
                <w:rFonts w:ascii="Arial" w:hAnsi="Arial" w:cs="Arial"/>
                <w:noProof/>
                <w:sz w:val="22"/>
                <w:szCs w:val="22"/>
              </w:rPr>
              <w:t>63</w:t>
            </w:r>
            <w:r w:rsidRPr="00493833">
              <w:rPr>
                <w:rFonts w:ascii="Arial" w:hAnsi="Arial" w:cs="Arial"/>
                <w:sz w:val="22"/>
                <w:szCs w:val="22"/>
              </w:rPr>
              <w:fldChar w:fldCharType="end"/>
            </w:r>
            <w:r w:rsidRPr="00493833">
              <w:rPr>
                <w:rFonts w:ascii="Arial" w:hAnsi="Arial" w:cs="Arial"/>
                <w:sz w:val="22"/>
                <w:szCs w:val="22"/>
              </w:rPr>
              <w:t xml:space="preserve"> of</w:t>
            </w:r>
            <w:r>
              <w:rPr>
                <w:rFonts w:ascii="Arial" w:hAnsi="Arial" w:cs="Arial"/>
                <w:sz w:val="22"/>
                <w:szCs w:val="22"/>
              </w:rPr>
              <w:t xml:space="preserve"> 190</w:t>
            </w:r>
          </w:p>
          <w:p w:rsidR="00893238" w:rsidRDefault="00893238" w:rsidP="009C2303">
            <w:pPr>
              <w:pStyle w:val="Footer"/>
              <w:jc w:val="center"/>
              <w:rPr>
                <w:rFonts w:ascii="Arial" w:hAnsi="Arial" w:cs="Arial"/>
                <w:sz w:val="22"/>
                <w:szCs w:val="22"/>
              </w:rPr>
            </w:pPr>
          </w:p>
          <w:p w:rsidR="00893238" w:rsidRPr="00493833" w:rsidRDefault="00BD439F" w:rsidP="009C2303">
            <w:pPr>
              <w:pStyle w:val="Footer"/>
              <w:jc w:val="center"/>
              <w:rPr>
                <w:rFonts w:ascii="Arial" w:hAnsi="Arial" w:cs="Arial"/>
                <w:sz w:val="22"/>
                <w:szCs w:val="22"/>
              </w:rPr>
            </w:pPr>
          </w:p>
        </w:sdtContent>
      </w:sdt>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3238" w:rsidRDefault="0089323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39F" w:rsidRDefault="00BD439F" w:rsidP="005C172E">
      <w:r>
        <w:separator/>
      </w:r>
    </w:p>
  </w:footnote>
  <w:footnote w:type="continuationSeparator" w:id="0">
    <w:p w:rsidR="00BD439F" w:rsidRDefault="00BD439F" w:rsidP="005C17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905A96">
    <w:pPr>
      <w:pStyle w:val="Header"/>
      <w:pBdr>
        <w:bottom w:val="single" w:sz="4" w:space="1" w:color="auto"/>
      </w:pBdr>
      <w:rPr>
        <w:rFonts w:asciiTheme="minorHAnsi" w:hAnsiTheme="minorHAnsi"/>
        <w:b/>
        <w:sz w:val="24"/>
        <w:szCs w:val="24"/>
      </w:rPr>
    </w:pPr>
    <w:r>
      <w:rPr>
        <w:rFonts w:asciiTheme="minorHAnsi" w:hAnsiTheme="minorHAnsi"/>
        <w:b/>
        <w:noProof/>
        <w:sz w:val="24"/>
        <w:szCs w:val="24"/>
      </w:rPr>
      <w:drawing>
        <wp:anchor distT="0" distB="0" distL="114300" distR="114300" simplePos="0" relativeHeight="251661312" behindDoc="0" locked="0" layoutInCell="1" allowOverlap="1">
          <wp:simplePos x="0" y="0"/>
          <wp:positionH relativeFrom="column">
            <wp:posOffset>4847590</wp:posOffset>
          </wp:positionH>
          <wp:positionV relativeFrom="paragraph">
            <wp:posOffset>-264160</wp:posOffset>
          </wp:positionV>
          <wp:extent cx="1123950" cy="619125"/>
          <wp:effectExtent l="19050" t="0" r="0" b="0"/>
          <wp:wrapNone/>
          <wp:docPr id="4"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23950" cy="619125"/>
                  </a:xfrm>
                  <a:prstGeom prst="rect">
                    <a:avLst/>
                  </a:prstGeom>
                  <a:noFill/>
                  <a:ln w="9525">
                    <a:noFill/>
                    <a:miter lim="800000"/>
                    <a:headEnd/>
                    <a:tailEnd/>
                  </a:ln>
                </pic:spPr>
              </pic:pic>
            </a:graphicData>
          </a:graphic>
        </wp:anchor>
      </w:drawing>
    </w:r>
    <w:r w:rsidRPr="0076759B">
      <w:rPr>
        <w:rFonts w:asciiTheme="minorHAnsi" w:hAnsiTheme="minorHAnsi"/>
        <w:b/>
        <w:sz w:val="24"/>
        <w:szCs w:val="24"/>
      </w:rPr>
      <w:t>ELECTRICITY CONTROL BOARD</w:t>
    </w:r>
  </w:p>
  <w:p w:rsidR="00893238" w:rsidRDefault="00893238" w:rsidP="00905A96">
    <w:pPr>
      <w:pStyle w:val="Header"/>
      <w:pBdr>
        <w:bottom w:val="single" w:sz="4" w:space="1" w:color="auto"/>
      </w:pBdr>
    </w:pPr>
    <w:r>
      <w:rPr>
        <w:rFonts w:asciiTheme="minorHAnsi" w:hAnsiTheme="minorHAnsi"/>
        <w:b/>
        <w:sz w:val="24"/>
        <w:szCs w:val="24"/>
      </w:rPr>
      <w:t>E</w:t>
    </w:r>
    <w:r w:rsidRPr="009F755A">
      <w:rPr>
        <w:rFonts w:ascii="Arial" w:hAnsi="Arial" w:cs="Arial"/>
        <w:b/>
        <w:bCs/>
        <w:sz w:val="22"/>
        <w:szCs w:val="22"/>
      </w:rPr>
      <w:t>XECUTIVE COMMITTEE</w:t>
    </w:r>
    <w:r>
      <w:rPr>
        <w:rFonts w:ascii="Arial" w:hAnsi="Arial" w:cs="Arial"/>
        <w:b/>
        <w:bCs/>
        <w:sz w:val="22"/>
        <w:szCs w:val="22"/>
      </w:rPr>
      <w:t xml:space="preserve"> </w:t>
    </w:r>
    <w:r w:rsidRPr="009F755A">
      <w:rPr>
        <w:rFonts w:ascii="Arial" w:hAnsi="Arial" w:cs="Arial"/>
        <w:b/>
        <w:bCs/>
        <w:sz w:val="22"/>
        <w:szCs w:val="22"/>
      </w:rPr>
      <w:t>(“THE COMMITTEE”)</w:t>
    </w:r>
    <w:r>
      <w:rPr>
        <w:rFonts w:ascii="Arial" w:hAnsi="Arial" w:cs="Arial"/>
        <w:b/>
        <w:bCs/>
        <w:sz w:val="22"/>
        <w:szCs w:val="22"/>
      </w:rPr>
      <w:t xml:space="preserve"> - TERMS OF REFERENCE</w:t>
    </w:r>
  </w:p>
  <w:p w:rsidR="00893238" w:rsidRPr="00905A96" w:rsidRDefault="00893238" w:rsidP="00905A9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593A42" w:rsidRDefault="00893238" w:rsidP="00593A4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227C34" w:rsidRDefault="00893238" w:rsidP="00BD40BE">
    <w:pPr>
      <w:pStyle w:val="Header"/>
      <w:pBdr>
        <w:bottom w:val="single" w:sz="4" w:space="1" w:color="auto"/>
      </w:pBdr>
      <w:rPr>
        <w:rFonts w:ascii="Arial" w:hAnsi="Arial" w:cs="Arial"/>
        <w:b/>
        <w:sz w:val="4"/>
        <w:szCs w:val="4"/>
      </w:rPr>
    </w:pPr>
    <w:r w:rsidRPr="00227C34">
      <w:rPr>
        <w:rFonts w:ascii="Arial" w:hAnsi="Arial" w:cs="Arial"/>
        <w:b/>
        <w:noProof/>
        <w:sz w:val="4"/>
        <w:szCs w:val="4"/>
      </w:rPr>
      <w:drawing>
        <wp:anchor distT="0" distB="0" distL="114300" distR="114300" simplePos="0" relativeHeight="251722752" behindDoc="0" locked="0" layoutInCell="1" allowOverlap="1">
          <wp:simplePos x="0" y="0"/>
          <wp:positionH relativeFrom="column">
            <wp:posOffset>4764463</wp:posOffset>
          </wp:positionH>
          <wp:positionV relativeFrom="paragraph">
            <wp:posOffset>-83128</wp:posOffset>
          </wp:positionV>
          <wp:extent cx="1130877" cy="623455"/>
          <wp:effectExtent l="19050" t="0" r="0" b="0"/>
          <wp:wrapNone/>
          <wp:docPr id="35"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227C34" w:rsidRDefault="00893238" w:rsidP="00BD40BE">
    <w:pPr>
      <w:pStyle w:val="Header"/>
      <w:pBdr>
        <w:bottom w:val="single" w:sz="4" w:space="1" w:color="auto"/>
      </w:pBdr>
      <w:rPr>
        <w:rFonts w:ascii="Arial" w:hAnsi="Arial" w:cs="Arial"/>
        <w:b/>
        <w:sz w:val="4"/>
        <w:szCs w:val="4"/>
      </w:rPr>
    </w:pPr>
  </w:p>
  <w:p w:rsidR="00893238" w:rsidRDefault="00893238" w:rsidP="00BD40BE">
    <w:pPr>
      <w:pStyle w:val="Header"/>
      <w:pBdr>
        <w:bottom w:val="single" w:sz="4" w:space="1" w:color="auto"/>
      </w:pBdr>
      <w:rPr>
        <w:rFonts w:ascii="Arial" w:hAnsi="Arial" w:cs="Arial"/>
        <w:b/>
        <w:sz w:val="22"/>
        <w:szCs w:val="22"/>
      </w:rPr>
    </w:pPr>
  </w:p>
  <w:p w:rsidR="00893238" w:rsidRPr="00034C9D" w:rsidRDefault="00893238" w:rsidP="00BD40BE">
    <w:pPr>
      <w:pStyle w:val="Header"/>
      <w:pBdr>
        <w:bottom w:val="single" w:sz="4" w:space="1" w:color="auto"/>
      </w:pBd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BD40BE">
    <w:pPr>
      <w:pStyle w:val="Header"/>
      <w:pBdr>
        <w:bottom w:val="single" w:sz="4" w:space="1" w:color="auto"/>
      </w:pBdr>
      <w:rPr>
        <w:rFonts w:ascii="Arial" w:hAnsi="Arial" w:cs="Arial"/>
        <w:sz w:val="22"/>
        <w:szCs w:val="22"/>
      </w:rPr>
    </w:pPr>
    <w:r>
      <w:rPr>
        <w:rFonts w:ascii="Arial" w:hAnsi="Arial" w:cs="Arial"/>
        <w:b/>
        <w:sz w:val="22"/>
        <w:szCs w:val="22"/>
      </w:rPr>
      <w:t>GOVERNANCE FRAMEWORK FOR THE BOARD</w:t>
    </w:r>
  </w:p>
  <w:p w:rsidR="00893238" w:rsidRPr="00227C34" w:rsidRDefault="00893238" w:rsidP="00BD40BE">
    <w:pPr>
      <w:pStyle w:val="Header"/>
      <w:rPr>
        <w:sz w:val="22"/>
        <w:szCs w:val="2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227C34" w:rsidRDefault="00893238" w:rsidP="00FE1BCC">
    <w:pPr>
      <w:pStyle w:val="Header"/>
      <w:pBdr>
        <w:bottom w:val="single" w:sz="4" w:space="1" w:color="auto"/>
      </w:pBdr>
      <w:rPr>
        <w:rFonts w:ascii="Arial" w:hAnsi="Arial" w:cs="Arial"/>
        <w:b/>
        <w:sz w:val="4"/>
        <w:szCs w:val="4"/>
      </w:rPr>
    </w:pPr>
    <w:r w:rsidRPr="00227C34">
      <w:rPr>
        <w:rFonts w:ascii="Arial" w:hAnsi="Arial" w:cs="Arial"/>
        <w:b/>
        <w:noProof/>
        <w:sz w:val="4"/>
        <w:szCs w:val="4"/>
      </w:rPr>
      <w:drawing>
        <wp:anchor distT="0" distB="0" distL="114300" distR="114300" simplePos="0" relativeHeight="251675648" behindDoc="0" locked="0" layoutInCell="1" allowOverlap="1">
          <wp:simplePos x="0" y="0"/>
          <wp:positionH relativeFrom="column">
            <wp:posOffset>4736754</wp:posOffset>
          </wp:positionH>
          <wp:positionV relativeFrom="paragraph">
            <wp:posOffset>-83127</wp:posOffset>
          </wp:positionV>
          <wp:extent cx="1130877" cy="623454"/>
          <wp:effectExtent l="19050" t="0" r="0" b="0"/>
          <wp:wrapNone/>
          <wp:docPr id="1"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4"/>
                  </a:xfrm>
                  <a:prstGeom prst="rect">
                    <a:avLst/>
                  </a:prstGeom>
                  <a:noFill/>
                  <a:ln w="9525">
                    <a:noFill/>
                    <a:miter lim="800000"/>
                    <a:headEnd/>
                    <a:tailEnd/>
                  </a:ln>
                </pic:spPr>
              </pic:pic>
            </a:graphicData>
          </a:graphic>
        </wp:anchor>
      </w:drawing>
    </w:r>
  </w:p>
  <w:p w:rsidR="00893238" w:rsidRPr="00227C34" w:rsidRDefault="00893238" w:rsidP="00FE1BCC">
    <w:pPr>
      <w:pStyle w:val="Header"/>
      <w:pBdr>
        <w:bottom w:val="single" w:sz="4" w:space="1" w:color="auto"/>
      </w:pBdr>
      <w:rPr>
        <w:rFonts w:ascii="Arial" w:hAnsi="Arial" w:cs="Arial"/>
        <w:b/>
        <w:sz w:val="4"/>
        <w:szCs w:val="4"/>
      </w:rPr>
    </w:pPr>
  </w:p>
  <w:p w:rsidR="00893238" w:rsidRDefault="00893238" w:rsidP="00FE1BCC">
    <w:pPr>
      <w:pStyle w:val="Header"/>
      <w:pBdr>
        <w:bottom w:val="single" w:sz="4" w:space="1" w:color="auto"/>
      </w:pBdr>
      <w:rPr>
        <w:rFonts w:ascii="Arial" w:hAnsi="Arial" w:cs="Arial"/>
        <w:b/>
        <w:sz w:val="22"/>
        <w:szCs w:val="22"/>
      </w:rPr>
    </w:pPr>
  </w:p>
  <w:p w:rsidR="00893238" w:rsidRPr="00034C9D" w:rsidRDefault="00893238" w:rsidP="00FE1BCC">
    <w:pPr>
      <w:pStyle w:val="Header"/>
      <w:pBdr>
        <w:bottom w:val="single" w:sz="4" w:space="1" w:color="auto"/>
      </w:pBd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FE1BCC">
    <w:pPr>
      <w:pStyle w:val="Header"/>
      <w:pBdr>
        <w:bottom w:val="single" w:sz="4" w:space="1" w:color="auto"/>
      </w:pBdr>
      <w:rPr>
        <w:rFonts w:ascii="Arial" w:hAnsi="Arial" w:cs="Arial"/>
        <w:sz w:val="22"/>
        <w:szCs w:val="22"/>
      </w:rPr>
    </w:pPr>
    <w:r>
      <w:rPr>
        <w:rFonts w:ascii="Arial" w:hAnsi="Arial" w:cs="Arial"/>
        <w:b/>
        <w:sz w:val="22"/>
        <w:szCs w:val="22"/>
      </w:rPr>
      <w:t>GOVERNANCE FRAMEWORK FOR THE BOARD</w:t>
    </w:r>
  </w:p>
  <w:p w:rsidR="00893238" w:rsidRPr="00905A96" w:rsidRDefault="00893238" w:rsidP="00FE1BCC">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CE4627">
    <w:pPr>
      <w:pStyle w:val="Header"/>
      <w:pBdr>
        <w:bottom w:val="single" w:sz="4" w:space="1" w:color="auto"/>
      </w:pBdr>
      <w:rPr>
        <w:rFonts w:ascii="Arial" w:hAnsi="Arial" w:cs="Arial"/>
        <w:b/>
        <w:sz w:val="22"/>
        <w:szCs w:val="22"/>
      </w:rPr>
    </w:pPr>
    <w:r>
      <w:rPr>
        <w:rFonts w:ascii="Arial" w:hAnsi="Arial" w:cs="Arial"/>
        <w:b/>
        <w:noProof/>
        <w:sz w:val="22"/>
        <w:szCs w:val="22"/>
      </w:rPr>
      <w:drawing>
        <wp:anchor distT="0" distB="0" distL="114300" distR="114300" simplePos="0" relativeHeight="251694080" behindDoc="0" locked="0" layoutInCell="1" allowOverlap="1">
          <wp:simplePos x="0" y="0"/>
          <wp:positionH relativeFrom="column">
            <wp:posOffset>4798983</wp:posOffset>
          </wp:positionH>
          <wp:positionV relativeFrom="paragraph">
            <wp:posOffset>-152400</wp:posOffset>
          </wp:positionV>
          <wp:extent cx="1130878" cy="623455"/>
          <wp:effectExtent l="19050" t="0" r="0" b="0"/>
          <wp:wrapNone/>
          <wp:docPr id="21"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8" cy="623455"/>
                  </a:xfrm>
                  <a:prstGeom prst="rect">
                    <a:avLst/>
                  </a:prstGeom>
                  <a:noFill/>
                  <a:ln w="9525">
                    <a:noFill/>
                    <a:miter lim="800000"/>
                    <a:headEnd/>
                    <a:tailEnd/>
                  </a:ln>
                </pic:spPr>
              </pic:pic>
            </a:graphicData>
          </a:graphic>
        </wp:anchor>
      </w:drawing>
    </w:r>
  </w:p>
  <w:p w:rsidR="00893238" w:rsidRPr="00034C9D" w:rsidRDefault="00893238" w:rsidP="00CE4627">
    <w:pPr>
      <w:pStyle w:val="Header"/>
      <w:pBdr>
        <w:bottom w:val="single" w:sz="4" w:space="1" w:color="auto"/>
      </w:pBd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CE4627">
    <w:pPr>
      <w:pStyle w:val="Header"/>
      <w:pBdr>
        <w:bottom w:val="single" w:sz="4" w:space="1" w:color="auto"/>
      </w:pBdr>
      <w:rPr>
        <w:rFonts w:ascii="Arial" w:hAnsi="Arial" w:cs="Arial"/>
        <w:sz w:val="22"/>
        <w:szCs w:val="22"/>
      </w:rPr>
    </w:pPr>
    <w:r>
      <w:rPr>
        <w:rFonts w:ascii="Arial" w:hAnsi="Arial" w:cs="Arial"/>
        <w:b/>
        <w:sz w:val="22"/>
        <w:szCs w:val="22"/>
      </w:rPr>
      <w:t>CODE OF GOVERNANCE AND ETHICS</w:t>
    </w:r>
  </w:p>
  <w:p w:rsidR="00893238" w:rsidRPr="00905A96" w:rsidRDefault="00893238" w:rsidP="00CE4627">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B321B0" w:rsidRDefault="00893238" w:rsidP="00B321B0">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FE1BCC">
    <w:pPr>
      <w:pStyle w:val="Header"/>
      <w:pBdr>
        <w:bottom w:val="single" w:sz="4" w:space="1" w:color="auto"/>
      </w:pBdr>
      <w:rPr>
        <w:rFonts w:ascii="Arial" w:hAnsi="Arial" w:cs="Arial"/>
        <w:b/>
        <w:sz w:val="22"/>
        <w:szCs w:val="22"/>
      </w:rPr>
    </w:pPr>
    <w:r>
      <w:rPr>
        <w:rFonts w:ascii="Arial" w:hAnsi="Arial" w:cs="Arial"/>
        <w:b/>
        <w:noProof/>
        <w:sz w:val="22"/>
        <w:szCs w:val="22"/>
      </w:rPr>
      <w:drawing>
        <wp:anchor distT="0" distB="0" distL="114300" distR="114300" simplePos="0" relativeHeight="251760640" behindDoc="0" locked="0" layoutInCell="1" allowOverlap="1">
          <wp:simplePos x="0" y="0"/>
          <wp:positionH relativeFrom="column">
            <wp:posOffset>4798984</wp:posOffset>
          </wp:positionH>
          <wp:positionV relativeFrom="paragraph">
            <wp:posOffset>-152400</wp:posOffset>
          </wp:positionV>
          <wp:extent cx="1130877" cy="623455"/>
          <wp:effectExtent l="19050" t="0" r="0" b="0"/>
          <wp:wrapNone/>
          <wp:docPr id="38"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034C9D" w:rsidRDefault="00893238" w:rsidP="00FE1BCC">
    <w:pPr>
      <w:pStyle w:val="Header"/>
      <w:pBdr>
        <w:bottom w:val="single" w:sz="4" w:space="1" w:color="auto"/>
      </w:pBd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FE1BCC">
    <w:pPr>
      <w:pStyle w:val="Header"/>
      <w:pBdr>
        <w:bottom w:val="single" w:sz="4" w:space="1" w:color="auto"/>
      </w:pBdr>
      <w:rPr>
        <w:rFonts w:ascii="Arial" w:hAnsi="Arial" w:cs="Arial"/>
        <w:sz w:val="22"/>
        <w:szCs w:val="22"/>
      </w:rPr>
    </w:pPr>
    <w:r>
      <w:rPr>
        <w:rFonts w:ascii="Arial" w:hAnsi="Arial" w:cs="Arial"/>
        <w:b/>
        <w:sz w:val="22"/>
        <w:szCs w:val="22"/>
      </w:rPr>
      <w:t>CODE OF GOVERNANCE AND ETHICS</w:t>
    </w:r>
  </w:p>
  <w:p w:rsidR="00893238" w:rsidRPr="00905A96" w:rsidRDefault="00893238" w:rsidP="00FE1BCC">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6973B9" w:rsidRDefault="00893238" w:rsidP="006973B9">
    <w:pPr>
      <w:pStyle w:val="Header"/>
      <w:rPr>
        <w:szCs w:val="2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227C34">
    <w:pPr>
      <w:pStyle w:val="Header"/>
      <w:pBdr>
        <w:bottom w:val="single" w:sz="4" w:space="1" w:color="auto"/>
      </w:pBdr>
      <w:rPr>
        <w:rFonts w:ascii="Arial" w:hAnsi="Arial" w:cs="Arial"/>
        <w:b/>
        <w:sz w:val="22"/>
        <w:szCs w:val="22"/>
      </w:rPr>
    </w:pPr>
    <w:r>
      <w:rPr>
        <w:rFonts w:ascii="Arial" w:hAnsi="Arial" w:cs="Arial"/>
        <w:b/>
        <w:noProof/>
        <w:sz w:val="22"/>
        <w:szCs w:val="22"/>
      </w:rPr>
      <w:drawing>
        <wp:anchor distT="0" distB="0" distL="114300" distR="114300" simplePos="0" relativeHeight="251770880" behindDoc="0" locked="0" layoutInCell="1" allowOverlap="1">
          <wp:simplePos x="0" y="0"/>
          <wp:positionH relativeFrom="column">
            <wp:posOffset>4798984</wp:posOffset>
          </wp:positionH>
          <wp:positionV relativeFrom="paragraph">
            <wp:posOffset>-152399</wp:posOffset>
          </wp:positionV>
          <wp:extent cx="1130877" cy="623455"/>
          <wp:effectExtent l="19050" t="0" r="0" b="0"/>
          <wp:wrapNone/>
          <wp:docPr id="18"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034C9D" w:rsidRDefault="00893238" w:rsidP="00227C34">
    <w:pPr>
      <w:pStyle w:val="Header"/>
      <w:pBdr>
        <w:bottom w:val="single" w:sz="4" w:space="1" w:color="auto"/>
      </w:pBd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227C34">
    <w:pPr>
      <w:pStyle w:val="Header"/>
      <w:pBdr>
        <w:bottom w:val="single" w:sz="4" w:space="1" w:color="auto"/>
      </w:pBdr>
      <w:rPr>
        <w:rFonts w:ascii="Arial" w:hAnsi="Arial" w:cs="Arial"/>
        <w:sz w:val="22"/>
        <w:szCs w:val="22"/>
      </w:rPr>
    </w:pPr>
    <w:r>
      <w:rPr>
        <w:rFonts w:ascii="Arial" w:hAnsi="Arial" w:cs="Arial"/>
        <w:b/>
        <w:sz w:val="22"/>
        <w:szCs w:val="22"/>
      </w:rPr>
      <w:t>IT POLICY: INFORMATION TECHNOLOGY USAGE</w:t>
    </w:r>
  </w:p>
  <w:p w:rsidR="00893238" w:rsidRPr="00BA751D" w:rsidRDefault="00893238" w:rsidP="00227C34">
    <w:pPr>
      <w:pStyle w:val="Header"/>
      <w:rPr>
        <w:rFonts w:ascii="Arial" w:hAnsi="Arial" w:cs="Arial"/>
        <w:sz w:val="24"/>
        <w:szCs w:val="24"/>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BA751D">
    <w:pPr>
      <w:pStyle w:val="Header"/>
      <w:pBdr>
        <w:bottom w:val="single" w:sz="4" w:space="1" w:color="auto"/>
      </w:pBdr>
      <w:rPr>
        <w:rFonts w:ascii="Arial" w:hAnsi="Arial" w:cs="Arial"/>
        <w:b/>
        <w:sz w:val="22"/>
        <w:szCs w:val="22"/>
      </w:rPr>
    </w:pPr>
    <w:r>
      <w:rPr>
        <w:rFonts w:ascii="Arial" w:hAnsi="Arial" w:cs="Arial"/>
        <w:b/>
        <w:noProof/>
        <w:sz w:val="22"/>
        <w:szCs w:val="22"/>
      </w:rPr>
      <w:drawing>
        <wp:anchor distT="0" distB="0" distL="114300" distR="114300" simplePos="0" relativeHeight="251728896" behindDoc="0" locked="0" layoutInCell="1" allowOverlap="1">
          <wp:simplePos x="0" y="0"/>
          <wp:positionH relativeFrom="column">
            <wp:posOffset>4798984</wp:posOffset>
          </wp:positionH>
          <wp:positionV relativeFrom="paragraph">
            <wp:posOffset>-152399</wp:posOffset>
          </wp:positionV>
          <wp:extent cx="1130877" cy="623455"/>
          <wp:effectExtent l="19050" t="0" r="0" b="0"/>
          <wp:wrapNone/>
          <wp:docPr id="16"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034C9D" w:rsidRDefault="00893238" w:rsidP="00BA751D">
    <w:pPr>
      <w:pStyle w:val="Header"/>
      <w:pBdr>
        <w:bottom w:val="single" w:sz="4" w:space="1" w:color="auto"/>
      </w:pBd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BA751D">
    <w:pPr>
      <w:pStyle w:val="Header"/>
      <w:pBdr>
        <w:bottom w:val="single" w:sz="4" w:space="1" w:color="auto"/>
      </w:pBdr>
      <w:rPr>
        <w:rFonts w:ascii="Arial" w:hAnsi="Arial" w:cs="Arial"/>
        <w:sz w:val="22"/>
        <w:szCs w:val="22"/>
      </w:rPr>
    </w:pPr>
    <w:r>
      <w:rPr>
        <w:rFonts w:ascii="Arial" w:hAnsi="Arial" w:cs="Arial"/>
        <w:b/>
        <w:sz w:val="22"/>
        <w:szCs w:val="22"/>
      </w:rPr>
      <w:t>IT POLICY: INFORMATION TECHNOLOGY USAGE</w:t>
    </w:r>
  </w:p>
  <w:p w:rsidR="00893238" w:rsidRPr="00BA751D" w:rsidRDefault="00893238" w:rsidP="00BA751D">
    <w:pPr>
      <w:pStyle w:val="Header"/>
      <w:rPr>
        <w:rFonts w:ascii="Arial" w:hAnsi="Arial" w:cs="Arial"/>
        <w:sz w:val="24"/>
        <w:szCs w:val="24"/>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034C9D" w:rsidRDefault="00893238" w:rsidP="00CE4627">
    <w:pPr>
      <w:pStyle w:val="Header"/>
      <w:pBdr>
        <w:bottom w:val="single" w:sz="4" w:space="1" w:color="auto"/>
      </w:pBdr>
      <w:rPr>
        <w:rFonts w:ascii="Arial" w:hAnsi="Arial" w:cs="Arial"/>
        <w:b/>
        <w:sz w:val="22"/>
        <w:szCs w:val="22"/>
      </w:rPr>
    </w:pPr>
    <w:r w:rsidRPr="00034C9D">
      <w:rPr>
        <w:rFonts w:ascii="Arial" w:hAnsi="Arial" w:cs="Arial"/>
        <w:b/>
        <w:noProof/>
        <w:sz w:val="22"/>
        <w:szCs w:val="22"/>
      </w:rPr>
      <w:drawing>
        <wp:anchor distT="0" distB="0" distL="114300" distR="114300" simplePos="0" relativeHeight="251702272" behindDoc="0" locked="0" layoutInCell="1" allowOverlap="1">
          <wp:simplePos x="0" y="0"/>
          <wp:positionH relativeFrom="column">
            <wp:posOffset>4951384</wp:posOffset>
          </wp:positionH>
          <wp:positionV relativeFrom="paragraph">
            <wp:posOffset>-166254</wp:posOffset>
          </wp:positionV>
          <wp:extent cx="1130877" cy="623454"/>
          <wp:effectExtent l="19050" t="0" r="0" b="0"/>
          <wp:wrapNone/>
          <wp:docPr id="25"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4"/>
                  </a:xfrm>
                  <a:prstGeom prst="rect">
                    <a:avLst/>
                  </a:prstGeom>
                  <a:noFill/>
                  <a:ln w="9525">
                    <a:noFill/>
                    <a:miter lim="800000"/>
                    <a:headEnd/>
                    <a:tailEnd/>
                  </a:ln>
                </pic:spPr>
              </pic:pic>
            </a:graphicData>
          </a:graphic>
        </wp:anchor>
      </w:drawing>
    </w:r>
    <w:r w:rsidRPr="00034C9D">
      <w:rPr>
        <w:rFonts w:ascii="Arial" w:hAnsi="Arial" w:cs="Arial"/>
        <w:b/>
        <w:sz w:val="22"/>
        <w:szCs w:val="22"/>
      </w:rPr>
      <w:t>ELECTRICITY CONTROL BOARD</w:t>
    </w:r>
  </w:p>
  <w:p w:rsidR="00893238" w:rsidRDefault="00893238" w:rsidP="00CE4627">
    <w:pPr>
      <w:pStyle w:val="Header"/>
      <w:pBdr>
        <w:bottom w:val="single" w:sz="4" w:space="1" w:color="auto"/>
      </w:pBdr>
      <w:rPr>
        <w:rFonts w:ascii="Arial" w:hAnsi="Arial" w:cs="Arial"/>
        <w:b/>
        <w:sz w:val="22"/>
        <w:szCs w:val="22"/>
      </w:rPr>
    </w:pPr>
    <w:r>
      <w:rPr>
        <w:rFonts w:ascii="Arial" w:hAnsi="Arial" w:cs="Arial"/>
        <w:b/>
        <w:sz w:val="22"/>
        <w:szCs w:val="22"/>
      </w:rPr>
      <w:t>GOVERNANCE HANDBOOK</w:t>
    </w:r>
  </w:p>
  <w:p w:rsidR="00893238" w:rsidRPr="00034C9D" w:rsidRDefault="00893238" w:rsidP="00CE4627">
    <w:pPr>
      <w:pStyle w:val="Header"/>
      <w:pBdr>
        <w:bottom w:val="single" w:sz="4" w:space="1" w:color="auto"/>
      </w:pBdr>
      <w:rPr>
        <w:rFonts w:ascii="Arial" w:hAnsi="Arial" w:cs="Arial"/>
        <w:sz w:val="22"/>
        <w:szCs w:val="22"/>
      </w:rPr>
    </w:pPr>
    <w:r>
      <w:rPr>
        <w:rFonts w:ascii="Arial" w:hAnsi="Arial" w:cs="Arial"/>
        <w:b/>
        <w:sz w:val="22"/>
        <w:szCs w:val="22"/>
      </w:rPr>
      <w:t>SECTION 3: CODE OF GOVERNANCE AND ETHICS</w:t>
    </w:r>
  </w:p>
  <w:p w:rsidR="00893238" w:rsidRPr="00905A96" w:rsidRDefault="00893238" w:rsidP="00CE46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E63C02" w:rsidRDefault="00893238" w:rsidP="00D17E82">
    <w:pPr>
      <w:pStyle w:val="Header"/>
      <w:rPr>
        <w:rFonts w:ascii="Arial" w:hAnsi="Arial" w:cs="Arial"/>
        <w:b/>
        <w:sz w:val="22"/>
        <w:szCs w:val="22"/>
      </w:rPr>
    </w:pPr>
    <w:r w:rsidRPr="00D17E82">
      <w:rPr>
        <w:rFonts w:ascii="Arial" w:hAnsi="Arial" w:cs="Arial"/>
        <w:b/>
        <w:noProof/>
        <w:sz w:val="16"/>
        <w:szCs w:val="16"/>
      </w:rPr>
      <w:drawing>
        <wp:anchor distT="0" distB="0" distL="114300" distR="114300" simplePos="0" relativeHeight="251758592" behindDoc="0" locked="0" layoutInCell="1" allowOverlap="1">
          <wp:simplePos x="0" y="0"/>
          <wp:positionH relativeFrom="column">
            <wp:posOffset>4847590</wp:posOffset>
          </wp:positionH>
          <wp:positionV relativeFrom="paragraph">
            <wp:posOffset>-102523</wp:posOffset>
          </wp:positionV>
          <wp:extent cx="1130877" cy="623454"/>
          <wp:effectExtent l="19050" t="0" r="0" b="0"/>
          <wp:wrapNone/>
          <wp:docPr id="8"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4"/>
                  </a:xfrm>
                  <a:prstGeom prst="rect">
                    <a:avLst/>
                  </a:prstGeom>
                  <a:noFill/>
                  <a:ln w="9525">
                    <a:noFill/>
                    <a:miter lim="800000"/>
                    <a:headEnd/>
                    <a:tailEnd/>
                  </a:ln>
                </pic:spPr>
              </pic:pic>
            </a:graphicData>
          </a:graphic>
        </wp:anchor>
      </w:drawing>
    </w:r>
    <w:r w:rsidRPr="00D17E82">
      <w:rPr>
        <w:rFonts w:ascii="Arial" w:hAnsi="Arial" w:cs="Arial"/>
        <w:b/>
        <w:sz w:val="16"/>
        <w:szCs w:val="16"/>
      </w:rPr>
      <w:br/>
    </w:r>
    <w:r w:rsidRPr="00D17E82">
      <w:rPr>
        <w:rFonts w:ascii="Arial" w:hAnsi="Arial" w:cs="Arial"/>
        <w:b/>
        <w:sz w:val="16"/>
        <w:szCs w:val="16"/>
      </w:rPr>
      <w:br/>
    </w:r>
    <w:r w:rsidRPr="00E63C02">
      <w:rPr>
        <w:rFonts w:ascii="Arial" w:hAnsi="Arial" w:cs="Arial"/>
        <w:b/>
        <w:sz w:val="22"/>
        <w:szCs w:val="22"/>
      </w:rPr>
      <w:t>ELECTRICITY CONTROL BOARD</w:t>
    </w:r>
  </w:p>
  <w:p w:rsidR="00893238" w:rsidRDefault="00893238" w:rsidP="00D17E82">
    <w:pPr>
      <w:pStyle w:val="Header"/>
      <w:rPr>
        <w:rFonts w:ascii="Arial" w:hAnsi="Arial" w:cs="Arial"/>
        <w:b/>
        <w:sz w:val="22"/>
        <w:szCs w:val="22"/>
      </w:rPr>
    </w:pPr>
    <w:r>
      <w:rPr>
        <w:rFonts w:ascii="Arial" w:hAnsi="Arial" w:cs="Arial"/>
        <w:b/>
        <w:sz w:val="22"/>
        <w:szCs w:val="22"/>
      </w:rPr>
      <w:t>POLICIES AND PROCEDURES HANDBOOK</w:t>
    </w:r>
  </w:p>
  <w:p w:rsidR="00893238" w:rsidRPr="00E63C02" w:rsidRDefault="00893238" w:rsidP="00D17E82">
    <w:pPr>
      <w:pStyle w:val="Header"/>
      <w:pBdr>
        <w:top w:val="single" w:sz="4" w:space="1" w:color="auto"/>
      </w:pBdr>
      <w:rPr>
        <w:rFonts w:ascii="Arial" w:hAnsi="Arial" w:cs="Arial"/>
        <w:sz w:val="22"/>
        <w:szCs w:val="22"/>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EF1AFE" w:rsidRDefault="00893238" w:rsidP="00EF1AFE">
    <w:pPr>
      <w:pStyle w:val="Header"/>
      <w:rPr>
        <w:szCs w:val="24"/>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583933">
    <w:pPr>
      <w:pStyle w:val="Header"/>
      <w:pBdr>
        <w:bottom w:val="single" w:sz="4" w:space="1" w:color="auto"/>
      </w:pBdr>
      <w:rPr>
        <w:rFonts w:ascii="Arial" w:hAnsi="Arial" w:cs="Arial"/>
        <w:b/>
        <w:sz w:val="22"/>
        <w:szCs w:val="22"/>
      </w:rPr>
    </w:pPr>
    <w:r>
      <w:rPr>
        <w:rFonts w:ascii="Arial" w:hAnsi="Arial" w:cs="Arial"/>
        <w:b/>
        <w:noProof/>
        <w:sz w:val="22"/>
        <w:szCs w:val="22"/>
      </w:rPr>
      <w:drawing>
        <wp:anchor distT="0" distB="0" distL="114300" distR="114300" simplePos="0" relativeHeight="251740160" behindDoc="0" locked="0" layoutInCell="1" allowOverlap="1">
          <wp:simplePos x="0" y="0"/>
          <wp:positionH relativeFrom="column">
            <wp:posOffset>4785129</wp:posOffset>
          </wp:positionH>
          <wp:positionV relativeFrom="paragraph">
            <wp:posOffset>-152399</wp:posOffset>
          </wp:positionV>
          <wp:extent cx="1130877" cy="623455"/>
          <wp:effectExtent l="19050" t="0" r="0" b="0"/>
          <wp:wrapNone/>
          <wp:docPr id="9"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034C9D" w:rsidRDefault="00893238" w:rsidP="00583933">
    <w:pPr>
      <w:pStyle w:val="Header"/>
      <w:pBdr>
        <w:bottom w:val="single" w:sz="4" w:space="1" w:color="auto"/>
      </w:pBd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583933">
    <w:pPr>
      <w:pStyle w:val="Header"/>
      <w:pBdr>
        <w:bottom w:val="single" w:sz="4" w:space="1" w:color="auto"/>
      </w:pBdr>
      <w:rPr>
        <w:rFonts w:ascii="Arial" w:hAnsi="Arial" w:cs="Arial"/>
        <w:sz w:val="22"/>
        <w:szCs w:val="22"/>
      </w:rPr>
    </w:pPr>
    <w:r>
      <w:rPr>
        <w:rFonts w:ascii="Arial" w:hAnsi="Arial" w:cs="Arial"/>
        <w:b/>
        <w:sz w:val="22"/>
        <w:szCs w:val="22"/>
      </w:rPr>
      <w:t xml:space="preserve">IT POLICY: INFORMATION TECHNOLOGY SECURITY </w:t>
    </w:r>
  </w:p>
  <w:p w:rsidR="00893238" w:rsidRPr="00583933" w:rsidRDefault="00893238" w:rsidP="00583933">
    <w:pPr>
      <w:pStyle w:val="Header"/>
      <w:rPr>
        <w:rFonts w:ascii="Arial" w:hAnsi="Arial" w:cs="Arial"/>
        <w:sz w:val="24"/>
        <w:szCs w:val="24"/>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583933">
    <w:pPr>
      <w:pStyle w:val="Header"/>
      <w:pBdr>
        <w:bottom w:val="single" w:sz="4" w:space="1" w:color="auto"/>
      </w:pBdr>
      <w:rPr>
        <w:rFonts w:ascii="Arial" w:hAnsi="Arial" w:cs="Arial"/>
        <w:b/>
        <w:sz w:val="22"/>
        <w:szCs w:val="22"/>
      </w:rPr>
    </w:pPr>
    <w:r>
      <w:rPr>
        <w:rFonts w:ascii="Arial" w:hAnsi="Arial" w:cs="Arial"/>
        <w:b/>
        <w:noProof/>
        <w:sz w:val="22"/>
        <w:szCs w:val="22"/>
      </w:rPr>
      <w:drawing>
        <wp:anchor distT="0" distB="0" distL="114300" distR="114300" simplePos="0" relativeHeight="251739136" behindDoc="0" locked="0" layoutInCell="1" allowOverlap="1">
          <wp:simplePos x="0" y="0"/>
          <wp:positionH relativeFrom="column">
            <wp:posOffset>4840548</wp:posOffset>
          </wp:positionH>
          <wp:positionV relativeFrom="paragraph">
            <wp:posOffset>-152399</wp:posOffset>
          </wp:positionV>
          <wp:extent cx="1130877" cy="623455"/>
          <wp:effectExtent l="19050" t="0" r="0" b="0"/>
          <wp:wrapNone/>
          <wp:docPr id="10"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034C9D" w:rsidRDefault="00893238" w:rsidP="00583933">
    <w:pPr>
      <w:pStyle w:val="Header"/>
      <w:pBdr>
        <w:bottom w:val="single" w:sz="4" w:space="1" w:color="auto"/>
      </w:pBd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583933">
    <w:pPr>
      <w:pStyle w:val="Header"/>
      <w:pBdr>
        <w:bottom w:val="single" w:sz="4" w:space="1" w:color="auto"/>
      </w:pBdr>
      <w:rPr>
        <w:rFonts w:ascii="Arial" w:hAnsi="Arial" w:cs="Arial"/>
        <w:sz w:val="22"/>
        <w:szCs w:val="22"/>
      </w:rPr>
    </w:pPr>
    <w:r>
      <w:rPr>
        <w:rFonts w:ascii="Arial" w:hAnsi="Arial" w:cs="Arial"/>
        <w:b/>
        <w:sz w:val="22"/>
        <w:szCs w:val="22"/>
      </w:rPr>
      <w:t xml:space="preserve">IT POLICY: INFORMATION TECHNOLOGY SECURITY </w:t>
    </w:r>
  </w:p>
  <w:p w:rsidR="00893238" w:rsidRPr="00BA751D" w:rsidRDefault="00893238" w:rsidP="00583933">
    <w:pPr>
      <w:pStyle w:val="Header"/>
      <w:rPr>
        <w:rFonts w:ascii="Arial" w:hAnsi="Arial" w:cs="Arial"/>
        <w:sz w:val="24"/>
        <w:szCs w:val="24"/>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780D73">
    <w:pPr>
      <w:pStyle w:val="Header"/>
      <w:pBdr>
        <w:bottom w:val="single" w:sz="4" w:space="1" w:color="auto"/>
      </w:pBdr>
      <w:rPr>
        <w:rFonts w:ascii="Arial" w:hAnsi="Arial" w:cs="Arial"/>
        <w:b/>
        <w:sz w:val="22"/>
        <w:szCs w:val="22"/>
      </w:rPr>
    </w:pPr>
    <w:r>
      <w:rPr>
        <w:rFonts w:ascii="Arial" w:hAnsi="Arial" w:cs="Arial"/>
        <w:b/>
        <w:noProof/>
        <w:sz w:val="22"/>
        <w:szCs w:val="22"/>
      </w:rPr>
      <w:drawing>
        <wp:anchor distT="0" distB="0" distL="114300" distR="114300" simplePos="0" relativeHeight="251744256" behindDoc="0" locked="0" layoutInCell="1" allowOverlap="1">
          <wp:simplePos x="0" y="0"/>
          <wp:positionH relativeFrom="column">
            <wp:posOffset>4951386</wp:posOffset>
          </wp:positionH>
          <wp:positionV relativeFrom="paragraph">
            <wp:posOffset>-152400</wp:posOffset>
          </wp:positionV>
          <wp:extent cx="1130877" cy="623454"/>
          <wp:effectExtent l="19050" t="0" r="0" b="0"/>
          <wp:wrapNone/>
          <wp:docPr id="5"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4"/>
                  </a:xfrm>
                  <a:prstGeom prst="rect">
                    <a:avLst/>
                  </a:prstGeom>
                  <a:noFill/>
                  <a:ln w="9525">
                    <a:noFill/>
                    <a:miter lim="800000"/>
                    <a:headEnd/>
                    <a:tailEnd/>
                  </a:ln>
                </pic:spPr>
              </pic:pic>
            </a:graphicData>
          </a:graphic>
        </wp:anchor>
      </w:drawing>
    </w:r>
  </w:p>
  <w:p w:rsidR="00893238" w:rsidRPr="00034C9D" w:rsidRDefault="00893238" w:rsidP="00780D73">
    <w:pPr>
      <w:pStyle w:val="Header"/>
      <w:pBdr>
        <w:bottom w:val="single" w:sz="4" w:space="1" w:color="auto"/>
      </w:pBd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780D73">
    <w:pPr>
      <w:pStyle w:val="Header"/>
      <w:pBdr>
        <w:bottom w:val="single" w:sz="4" w:space="1" w:color="auto"/>
      </w:pBdr>
      <w:rPr>
        <w:rFonts w:ascii="Arial" w:hAnsi="Arial" w:cs="Arial"/>
        <w:sz w:val="22"/>
        <w:szCs w:val="22"/>
      </w:rPr>
    </w:pPr>
    <w:r>
      <w:rPr>
        <w:rFonts w:ascii="Arial" w:hAnsi="Arial" w:cs="Arial"/>
        <w:b/>
        <w:sz w:val="22"/>
        <w:szCs w:val="22"/>
      </w:rPr>
      <w:t>INFORMATION TECHNOLOGY GENERAL CONTROL POLICIES</w:t>
    </w:r>
  </w:p>
  <w:p w:rsidR="00893238" w:rsidRPr="00583933" w:rsidRDefault="00893238" w:rsidP="00780D73">
    <w:pPr>
      <w:pStyle w:val="Header"/>
      <w:rPr>
        <w:rFonts w:ascii="Arial" w:hAnsi="Arial" w:cs="Arial"/>
        <w:sz w:val="24"/>
        <w:szCs w:val="24"/>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D465E0" w:rsidRDefault="00893238" w:rsidP="00D465E0">
    <w:pPr>
      <w:pStyle w:val="Header"/>
      <w:rPr>
        <w:szCs w:val="24"/>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227C34">
    <w:pPr>
      <w:pStyle w:val="Header"/>
      <w:pBdr>
        <w:bottom w:val="single" w:sz="4" w:space="1" w:color="auto"/>
      </w:pBdr>
      <w:rPr>
        <w:rFonts w:ascii="Arial" w:hAnsi="Arial" w:cs="Arial"/>
        <w:b/>
        <w:sz w:val="22"/>
        <w:szCs w:val="22"/>
      </w:rPr>
    </w:pPr>
    <w:r>
      <w:rPr>
        <w:rFonts w:ascii="Arial" w:hAnsi="Arial" w:cs="Arial"/>
        <w:b/>
        <w:noProof/>
        <w:sz w:val="22"/>
        <w:szCs w:val="22"/>
      </w:rPr>
      <w:drawing>
        <wp:anchor distT="0" distB="0" distL="114300" distR="114300" simplePos="0" relativeHeight="251764736" behindDoc="0" locked="0" layoutInCell="1" allowOverlap="1">
          <wp:simplePos x="0" y="0"/>
          <wp:positionH relativeFrom="column">
            <wp:posOffset>4826693</wp:posOffset>
          </wp:positionH>
          <wp:positionV relativeFrom="paragraph">
            <wp:posOffset>-152400</wp:posOffset>
          </wp:positionV>
          <wp:extent cx="1130877" cy="623455"/>
          <wp:effectExtent l="19050" t="0" r="0" b="0"/>
          <wp:wrapNone/>
          <wp:docPr id="61"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034C9D" w:rsidRDefault="00893238" w:rsidP="00227C34">
    <w:pPr>
      <w:pStyle w:val="Header"/>
      <w:pBdr>
        <w:bottom w:val="single" w:sz="4" w:space="1" w:color="auto"/>
      </w:pBd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227C34">
    <w:pPr>
      <w:pStyle w:val="Header"/>
      <w:pBdr>
        <w:bottom w:val="single" w:sz="4" w:space="1" w:color="auto"/>
      </w:pBdr>
      <w:rPr>
        <w:rFonts w:ascii="Arial" w:hAnsi="Arial" w:cs="Arial"/>
        <w:sz w:val="22"/>
        <w:szCs w:val="22"/>
      </w:rPr>
    </w:pPr>
    <w:r>
      <w:rPr>
        <w:rFonts w:ascii="Arial" w:hAnsi="Arial" w:cs="Arial"/>
        <w:b/>
        <w:sz w:val="22"/>
        <w:szCs w:val="22"/>
      </w:rPr>
      <w:t>IT POLICY: INFORMATION TECHNOLOGY GENERAL CONTROLS</w:t>
    </w:r>
  </w:p>
  <w:p w:rsidR="00893238" w:rsidRPr="00583933" w:rsidRDefault="00893238" w:rsidP="00227C34">
    <w:pPr>
      <w:pStyle w:val="Header"/>
      <w:rPr>
        <w:rFonts w:ascii="Arial" w:hAnsi="Arial" w:cs="Arial"/>
        <w:sz w:val="24"/>
        <w:szCs w:val="24"/>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DE0A00">
    <w:pPr>
      <w:pStyle w:val="Header"/>
      <w:pBdr>
        <w:bottom w:val="single" w:sz="4" w:space="1" w:color="auto"/>
      </w:pBdr>
      <w:rPr>
        <w:rFonts w:ascii="Arial" w:hAnsi="Arial" w:cs="Arial"/>
        <w:b/>
        <w:sz w:val="22"/>
        <w:szCs w:val="22"/>
      </w:rPr>
    </w:pPr>
    <w:r>
      <w:rPr>
        <w:rFonts w:ascii="Arial" w:hAnsi="Arial" w:cs="Arial"/>
        <w:b/>
        <w:noProof/>
        <w:sz w:val="22"/>
        <w:szCs w:val="22"/>
      </w:rPr>
      <w:drawing>
        <wp:anchor distT="0" distB="0" distL="114300" distR="114300" simplePos="0" relativeHeight="251762688" behindDoc="0" locked="0" layoutInCell="1" allowOverlap="1">
          <wp:simplePos x="0" y="0"/>
          <wp:positionH relativeFrom="column">
            <wp:posOffset>4743566</wp:posOffset>
          </wp:positionH>
          <wp:positionV relativeFrom="paragraph">
            <wp:posOffset>-152399</wp:posOffset>
          </wp:positionV>
          <wp:extent cx="1130877" cy="623455"/>
          <wp:effectExtent l="19050" t="0" r="0" b="0"/>
          <wp:wrapNone/>
          <wp:docPr id="55"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034C9D" w:rsidRDefault="00893238" w:rsidP="00DE0A00">
    <w:pPr>
      <w:pStyle w:val="Header"/>
      <w:pBdr>
        <w:bottom w:val="single" w:sz="4" w:space="1" w:color="auto"/>
      </w:pBd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DE0A00">
    <w:pPr>
      <w:pStyle w:val="Header"/>
      <w:pBdr>
        <w:bottom w:val="single" w:sz="4" w:space="1" w:color="auto"/>
      </w:pBdr>
      <w:rPr>
        <w:rFonts w:ascii="Arial" w:hAnsi="Arial" w:cs="Arial"/>
        <w:sz w:val="22"/>
        <w:szCs w:val="22"/>
      </w:rPr>
    </w:pPr>
    <w:r>
      <w:rPr>
        <w:rFonts w:ascii="Arial" w:hAnsi="Arial" w:cs="Arial"/>
        <w:b/>
        <w:sz w:val="22"/>
        <w:szCs w:val="22"/>
      </w:rPr>
      <w:t>IT POLICY: INFORMATION TECHNOLOGY GENERAL CONTROLS</w:t>
    </w:r>
  </w:p>
  <w:p w:rsidR="00893238" w:rsidRPr="00583933" w:rsidRDefault="00893238" w:rsidP="00DE0A00">
    <w:pPr>
      <w:pStyle w:val="Header"/>
      <w:rPr>
        <w:rFonts w:ascii="Arial" w:hAnsi="Arial" w:cs="Arial"/>
        <w:sz w:val="24"/>
        <w:szCs w:val="24"/>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034C9D" w:rsidRDefault="00893238" w:rsidP="00CE4627">
    <w:pPr>
      <w:pStyle w:val="Header"/>
      <w:pBdr>
        <w:bottom w:val="single" w:sz="4" w:space="1" w:color="auto"/>
      </w:pBdr>
      <w:rPr>
        <w:rFonts w:ascii="Arial" w:hAnsi="Arial" w:cs="Arial"/>
        <w:b/>
        <w:sz w:val="22"/>
        <w:szCs w:val="22"/>
      </w:rPr>
    </w:pPr>
    <w:r w:rsidRPr="00034C9D">
      <w:rPr>
        <w:rFonts w:ascii="Arial" w:hAnsi="Arial" w:cs="Arial"/>
        <w:b/>
        <w:noProof/>
        <w:sz w:val="22"/>
        <w:szCs w:val="22"/>
      </w:rPr>
      <w:drawing>
        <wp:anchor distT="0" distB="0" distL="114300" distR="114300" simplePos="0" relativeHeight="251716608" behindDoc="0" locked="0" layoutInCell="1" allowOverlap="1">
          <wp:simplePos x="0" y="0"/>
          <wp:positionH relativeFrom="column">
            <wp:posOffset>4951384</wp:posOffset>
          </wp:positionH>
          <wp:positionV relativeFrom="paragraph">
            <wp:posOffset>-166254</wp:posOffset>
          </wp:positionV>
          <wp:extent cx="1130877" cy="623454"/>
          <wp:effectExtent l="19050" t="0" r="0" b="0"/>
          <wp:wrapNone/>
          <wp:docPr id="32"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4"/>
                  </a:xfrm>
                  <a:prstGeom prst="rect">
                    <a:avLst/>
                  </a:prstGeom>
                  <a:noFill/>
                  <a:ln w="9525">
                    <a:noFill/>
                    <a:miter lim="800000"/>
                    <a:headEnd/>
                    <a:tailEnd/>
                  </a:ln>
                </pic:spPr>
              </pic:pic>
            </a:graphicData>
          </a:graphic>
        </wp:anchor>
      </w:drawing>
    </w:r>
    <w:r w:rsidRPr="00034C9D">
      <w:rPr>
        <w:rFonts w:ascii="Arial" w:hAnsi="Arial" w:cs="Arial"/>
        <w:b/>
        <w:sz w:val="22"/>
        <w:szCs w:val="22"/>
      </w:rPr>
      <w:t>ELECTRICITY CONTROL BOARD</w:t>
    </w:r>
  </w:p>
  <w:p w:rsidR="00893238" w:rsidRDefault="00893238" w:rsidP="00CE4627">
    <w:pPr>
      <w:pStyle w:val="Header"/>
      <w:pBdr>
        <w:bottom w:val="single" w:sz="4" w:space="1" w:color="auto"/>
      </w:pBdr>
      <w:rPr>
        <w:rFonts w:ascii="Arial" w:hAnsi="Arial" w:cs="Arial"/>
        <w:b/>
        <w:sz w:val="22"/>
        <w:szCs w:val="22"/>
      </w:rPr>
    </w:pPr>
    <w:r>
      <w:rPr>
        <w:rFonts w:ascii="Arial" w:hAnsi="Arial" w:cs="Arial"/>
        <w:b/>
        <w:sz w:val="22"/>
        <w:szCs w:val="22"/>
      </w:rPr>
      <w:t>GOVERNANCE HANDBOOK</w:t>
    </w:r>
  </w:p>
  <w:p w:rsidR="00893238" w:rsidRPr="00034C9D" w:rsidRDefault="00893238" w:rsidP="00CE4627">
    <w:pPr>
      <w:pStyle w:val="Header"/>
      <w:pBdr>
        <w:bottom w:val="single" w:sz="4" w:space="1" w:color="auto"/>
      </w:pBdr>
      <w:rPr>
        <w:rFonts w:ascii="Arial" w:hAnsi="Arial" w:cs="Arial"/>
        <w:sz w:val="22"/>
        <w:szCs w:val="22"/>
      </w:rPr>
    </w:pPr>
    <w:r>
      <w:rPr>
        <w:rFonts w:ascii="Arial" w:hAnsi="Arial" w:cs="Arial"/>
        <w:b/>
        <w:sz w:val="22"/>
        <w:szCs w:val="22"/>
      </w:rPr>
      <w:t>SECTION 3: CODE OF GOVERNANCE AND ETHICS</w:t>
    </w:r>
  </w:p>
  <w:p w:rsidR="00893238" w:rsidRPr="00905A96" w:rsidRDefault="00893238" w:rsidP="00CE4627">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43039A" w:rsidRDefault="00893238" w:rsidP="0043039A">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807369">
    <w:pPr>
      <w:pStyle w:val="Header"/>
      <w:pBdr>
        <w:bottom w:val="single" w:sz="4" w:space="1" w:color="auto"/>
      </w:pBdr>
      <w:rPr>
        <w:rFonts w:ascii="Arial" w:hAnsi="Arial" w:cs="Arial"/>
        <w:b/>
        <w:sz w:val="4"/>
        <w:szCs w:val="4"/>
      </w:rPr>
    </w:pPr>
    <w:r w:rsidRPr="00807369">
      <w:rPr>
        <w:rFonts w:ascii="Arial" w:hAnsi="Arial" w:cs="Arial"/>
        <w:b/>
        <w:noProof/>
        <w:sz w:val="4"/>
        <w:szCs w:val="4"/>
      </w:rPr>
      <w:drawing>
        <wp:anchor distT="0" distB="0" distL="114300" distR="114300" simplePos="0" relativeHeight="251772928" behindDoc="0" locked="0" layoutInCell="1" allowOverlap="1">
          <wp:simplePos x="0" y="0"/>
          <wp:positionH relativeFrom="column">
            <wp:posOffset>4826693</wp:posOffset>
          </wp:positionH>
          <wp:positionV relativeFrom="paragraph">
            <wp:posOffset>-124692</wp:posOffset>
          </wp:positionV>
          <wp:extent cx="1130877" cy="623455"/>
          <wp:effectExtent l="19050" t="0" r="0" b="0"/>
          <wp:wrapNone/>
          <wp:docPr id="19"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034C9D" w:rsidRDefault="00893238" w:rsidP="00807369">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807369">
    <w:pPr>
      <w:pStyle w:val="Header"/>
      <w:pBdr>
        <w:bottom w:val="single" w:sz="4" w:space="1" w:color="auto"/>
      </w:pBdr>
      <w:rPr>
        <w:rFonts w:ascii="Arial" w:hAnsi="Arial" w:cs="Arial"/>
        <w:sz w:val="22"/>
        <w:szCs w:val="22"/>
      </w:rPr>
    </w:pPr>
    <w:r>
      <w:rPr>
        <w:rFonts w:ascii="Arial" w:hAnsi="Arial" w:cs="Arial"/>
        <w:b/>
        <w:sz w:val="22"/>
        <w:szCs w:val="22"/>
      </w:rPr>
      <w:t>DELEGATION OF AUTHORITY</w:t>
    </w:r>
  </w:p>
  <w:p w:rsidR="00893238" w:rsidRPr="009B3750" w:rsidRDefault="00893238" w:rsidP="00807369">
    <w:pPr>
      <w:pStyle w:val="Header"/>
      <w:rPr>
        <w:rFonts w:ascii="Arial" w:hAnsi="Arial" w:cs="Arial"/>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FE1BCC">
    <w:pPr>
      <w:pStyle w:val="Header"/>
      <w:pBdr>
        <w:bottom w:val="single" w:sz="4" w:space="1" w:color="auto"/>
      </w:pBdr>
      <w:rPr>
        <w:rFonts w:ascii="Arial" w:hAnsi="Arial" w:cs="Arial"/>
        <w:b/>
        <w:sz w:val="4"/>
        <w:szCs w:val="4"/>
      </w:rPr>
    </w:pPr>
    <w:r w:rsidRPr="00807369">
      <w:rPr>
        <w:rFonts w:ascii="Arial" w:hAnsi="Arial" w:cs="Arial"/>
        <w:b/>
        <w:noProof/>
        <w:sz w:val="4"/>
        <w:szCs w:val="4"/>
      </w:rPr>
      <w:drawing>
        <wp:anchor distT="0" distB="0" distL="114300" distR="114300" simplePos="0" relativeHeight="251718656" behindDoc="0" locked="0" layoutInCell="1" allowOverlap="1">
          <wp:simplePos x="0" y="0"/>
          <wp:positionH relativeFrom="column">
            <wp:posOffset>4826693</wp:posOffset>
          </wp:positionH>
          <wp:positionV relativeFrom="paragraph">
            <wp:posOffset>-124692</wp:posOffset>
          </wp:positionV>
          <wp:extent cx="1130877" cy="623455"/>
          <wp:effectExtent l="19050" t="0" r="0" b="0"/>
          <wp:wrapNone/>
          <wp:docPr id="33"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034C9D" w:rsidRDefault="00893238" w:rsidP="00FE1BCC">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FE1BCC">
    <w:pPr>
      <w:pStyle w:val="Header"/>
      <w:pBdr>
        <w:bottom w:val="single" w:sz="4" w:space="1" w:color="auto"/>
      </w:pBdr>
      <w:rPr>
        <w:rFonts w:ascii="Arial" w:hAnsi="Arial" w:cs="Arial"/>
        <w:sz w:val="22"/>
        <w:szCs w:val="22"/>
      </w:rPr>
    </w:pPr>
    <w:r>
      <w:rPr>
        <w:rFonts w:ascii="Arial" w:hAnsi="Arial" w:cs="Arial"/>
        <w:b/>
        <w:sz w:val="22"/>
        <w:szCs w:val="22"/>
      </w:rPr>
      <w:t>DELEGATION OF AUTHORITY</w:t>
    </w:r>
  </w:p>
  <w:p w:rsidR="00893238" w:rsidRPr="009B3750" w:rsidRDefault="00893238" w:rsidP="00FE1BCC">
    <w:pPr>
      <w:pStyle w:val="Header"/>
      <w:rPr>
        <w:rFonts w:ascii="Arial" w:hAnsi="Arial" w:cs="Arial"/>
        <w:sz w:val="22"/>
        <w:szCs w:val="22"/>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807369">
    <w:pPr>
      <w:pStyle w:val="Header"/>
      <w:rPr>
        <w:rFonts w:ascii="Arial" w:hAnsi="Arial" w:cs="Arial"/>
        <w:b/>
        <w:sz w:val="4"/>
        <w:szCs w:val="4"/>
      </w:rPr>
    </w:pPr>
    <w:r>
      <w:rPr>
        <w:rFonts w:ascii="Arial" w:hAnsi="Arial" w:cs="Arial"/>
        <w:b/>
        <w:noProof/>
        <w:sz w:val="4"/>
        <w:szCs w:val="4"/>
      </w:rPr>
      <w:drawing>
        <wp:anchor distT="0" distB="0" distL="114300" distR="114300" simplePos="0" relativeHeight="251774976" behindDoc="0" locked="0" layoutInCell="1" allowOverlap="1">
          <wp:simplePos x="0" y="0"/>
          <wp:positionH relativeFrom="column">
            <wp:posOffset>7770495</wp:posOffset>
          </wp:positionH>
          <wp:positionV relativeFrom="paragraph">
            <wp:posOffset>-138546</wp:posOffset>
          </wp:positionV>
          <wp:extent cx="1130877" cy="623455"/>
          <wp:effectExtent l="19050" t="0" r="0" b="0"/>
          <wp:wrapNone/>
          <wp:docPr id="24"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Default="00893238" w:rsidP="00807369">
    <w:pPr>
      <w:pStyle w:val="Header"/>
      <w:rPr>
        <w:rFonts w:ascii="Arial" w:hAnsi="Arial" w:cs="Arial"/>
        <w:b/>
        <w:sz w:val="22"/>
        <w:szCs w:val="22"/>
      </w:rPr>
    </w:pPr>
  </w:p>
  <w:p w:rsidR="00893238" w:rsidRPr="00034C9D" w:rsidRDefault="00893238" w:rsidP="00807369">
    <w:pPr>
      <w:pStyle w:val="Heade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807369">
    <w:pPr>
      <w:pStyle w:val="Header"/>
      <w:pBdr>
        <w:bottom w:val="single" w:sz="4" w:space="1" w:color="auto"/>
      </w:pBdr>
      <w:rPr>
        <w:rFonts w:ascii="Arial" w:hAnsi="Arial" w:cs="Arial"/>
        <w:sz w:val="22"/>
        <w:szCs w:val="22"/>
      </w:rPr>
    </w:pPr>
    <w:r>
      <w:rPr>
        <w:rFonts w:ascii="Arial" w:hAnsi="Arial" w:cs="Arial"/>
        <w:b/>
        <w:sz w:val="22"/>
        <w:szCs w:val="22"/>
      </w:rPr>
      <w:t>DELEGATION OF AUTHORITY</w:t>
    </w:r>
  </w:p>
  <w:p w:rsidR="00893238" w:rsidRPr="00CA0B15" w:rsidRDefault="00893238" w:rsidP="00807369">
    <w:pPr>
      <w:pStyle w:val="Header"/>
      <w:rPr>
        <w:rFonts w:ascii="Arial" w:hAnsi="Arial" w:cs="Arial"/>
        <w:sz w:val="24"/>
        <w:szCs w:val="24"/>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7B5420">
    <w:pPr>
      <w:pStyle w:val="Header"/>
      <w:rPr>
        <w:rFonts w:ascii="Arial" w:hAnsi="Arial" w:cs="Arial"/>
        <w:b/>
        <w:sz w:val="4"/>
        <w:szCs w:val="4"/>
      </w:rPr>
    </w:pPr>
    <w:r>
      <w:rPr>
        <w:rFonts w:ascii="Arial" w:hAnsi="Arial" w:cs="Arial"/>
        <w:b/>
        <w:noProof/>
        <w:sz w:val="4"/>
        <w:szCs w:val="4"/>
      </w:rPr>
      <w:drawing>
        <wp:anchor distT="0" distB="0" distL="114300" distR="114300" simplePos="0" relativeHeight="251748352" behindDoc="0" locked="0" layoutInCell="1" allowOverlap="1">
          <wp:simplePos x="0" y="0"/>
          <wp:positionH relativeFrom="column">
            <wp:posOffset>7770495</wp:posOffset>
          </wp:positionH>
          <wp:positionV relativeFrom="paragraph">
            <wp:posOffset>-138546</wp:posOffset>
          </wp:positionV>
          <wp:extent cx="1130877" cy="623455"/>
          <wp:effectExtent l="19050" t="0" r="0" b="0"/>
          <wp:wrapNone/>
          <wp:docPr id="20"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Default="00893238" w:rsidP="007B5420">
    <w:pPr>
      <w:pStyle w:val="Header"/>
      <w:rPr>
        <w:rFonts w:ascii="Arial" w:hAnsi="Arial" w:cs="Arial"/>
        <w:b/>
        <w:sz w:val="22"/>
        <w:szCs w:val="22"/>
      </w:rPr>
    </w:pPr>
  </w:p>
  <w:p w:rsidR="00893238" w:rsidRPr="00034C9D" w:rsidRDefault="00893238" w:rsidP="007B5420">
    <w:pPr>
      <w:pStyle w:val="Heade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FE1BCC">
    <w:pPr>
      <w:pStyle w:val="Header"/>
      <w:pBdr>
        <w:bottom w:val="single" w:sz="4" w:space="1" w:color="auto"/>
      </w:pBdr>
      <w:rPr>
        <w:rFonts w:ascii="Arial" w:hAnsi="Arial" w:cs="Arial"/>
        <w:sz w:val="22"/>
        <w:szCs w:val="22"/>
      </w:rPr>
    </w:pPr>
    <w:r>
      <w:rPr>
        <w:rFonts w:ascii="Arial" w:hAnsi="Arial" w:cs="Arial"/>
        <w:b/>
        <w:sz w:val="22"/>
        <w:szCs w:val="22"/>
      </w:rPr>
      <w:t>DELEGATION OF AUTHORITY</w:t>
    </w:r>
  </w:p>
  <w:p w:rsidR="00893238" w:rsidRPr="00CA0B15" w:rsidRDefault="00893238" w:rsidP="00FE1BCC">
    <w:pPr>
      <w:pStyle w:val="Header"/>
      <w:rPr>
        <w:rFonts w:ascii="Arial" w:hAnsi="Arial" w:cs="Arial"/>
        <w:sz w:val="24"/>
        <w:szCs w:val="24"/>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807369">
    <w:pPr>
      <w:pStyle w:val="Header"/>
      <w:pBdr>
        <w:bottom w:val="single" w:sz="4" w:space="1" w:color="auto"/>
      </w:pBdr>
      <w:rPr>
        <w:rFonts w:ascii="Arial" w:hAnsi="Arial" w:cs="Arial"/>
        <w:b/>
        <w:sz w:val="4"/>
        <w:szCs w:val="4"/>
      </w:rPr>
    </w:pPr>
    <w:r>
      <w:rPr>
        <w:rFonts w:ascii="Arial" w:hAnsi="Arial" w:cs="Arial"/>
        <w:b/>
        <w:noProof/>
        <w:sz w:val="4"/>
        <w:szCs w:val="4"/>
      </w:rPr>
      <w:drawing>
        <wp:anchor distT="0" distB="0" distL="114300" distR="114300" simplePos="0" relativeHeight="251777024" behindDoc="0" locked="0" layoutInCell="1" allowOverlap="1">
          <wp:simplePos x="0" y="0"/>
          <wp:positionH relativeFrom="column">
            <wp:posOffset>4812838</wp:posOffset>
          </wp:positionH>
          <wp:positionV relativeFrom="paragraph">
            <wp:posOffset>-83128</wp:posOffset>
          </wp:positionV>
          <wp:extent cx="1130877" cy="623455"/>
          <wp:effectExtent l="19050" t="0" r="0" b="0"/>
          <wp:wrapNone/>
          <wp:docPr id="26"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807369" w:rsidRDefault="00893238" w:rsidP="00807369">
    <w:pPr>
      <w:pStyle w:val="Header"/>
      <w:pBdr>
        <w:bottom w:val="single" w:sz="4" w:space="1" w:color="auto"/>
      </w:pBdr>
      <w:rPr>
        <w:rFonts w:ascii="Arial" w:hAnsi="Arial" w:cs="Arial"/>
        <w:b/>
        <w:sz w:val="4"/>
        <w:szCs w:val="4"/>
      </w:rPr>
    </w:pPr>
  </w:p>
  <w:p w:rsidR="00893238" w:rsidRPr="00034C9D" w:rsidRDefault="00893238" w:rsidP="00807369">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807369">
    <w:pPr>
      <w:pStyle w:val="Header"/>
      <w:pBdr>
        <w:bottom w:val="single" w:sz="4" w:space="1" w:color="auto"/>
      </w:pBdr>
      <w:rPr>
        <w:rFonts w:ascii="Arial" w:hAnsi="Arial" w:cs="Arial"/>
        <w:sz w:val="22"/>
        <w:szCs w:val="22"/>
      </w:rPr>
    </w:pPr>
    <w:r>
      <w:rPr>
        <w:rFonts w:ascii="Arial" w:hAnsi="Arial" w:cs="Arial"/>
        <w:b/>
        <w:sz w:val="22"/>
        <w:szCs w:val="22"/>
      </w:rPr>
      <w:t>TENDERING AND CONTRACT PROCEDURES</w:t>
    </w:r>
  </w:p>
  <w:p w:rsidR="00893238" w:rsidRPr="00D37C5E" w:rsidRDefault="00893238" w:rsidP="00807369">
    <w:pPr>
      <w:pStyle w:val="Header"/>
      <w:rPr>
        <w:rFonts w:ascii="Arial" w:hAnsi="Arial" w:cs="Arial"/>
        <w:sz w:val="22"/>
        <w:szCs w:val="22"/>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AA39A2" w:rsidRDefault="00893238" w:rsidP="00AA39A2">
    <w:pPr>
      <w:pStyle w:val="Header"/>
      <w:rPr>
        <w:szCs w:val="22"/>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D37C5E">
    <w:pPr>
      <w:pStyle w:val="Header"/>
      <w:pBdr>
        <w:bottom w:val="single" w:sz="4" w:space="1" w:color="auto"/>
      </w:pBdr>
      <w:rPr>
        <w:rFonts w:ascii="Arial" w:hAnsi="Arial" w:cs="Arial"/>
        <w:b/>
        <w:sz w:val="4"/>
        <w:szCs w:val="4"/>
      </w:rPr>
    </w:pPr>
    <w:r>
      <w:rPr>
        <w:rFonts w:ascii="Arial" w:hAnsi="Arial" w:cs="Arial"/>
        <w:b/>
        <w:noProof/>
        <w:sz w:val="4"/>
        <w:szCs w:val="4"/>
      </w:rPr>
      <w:drawing>
        <wp:anchor distT="0" distB="0" distL="114300" distR="114300" simplePos="0" relativeHeight="251766784" behindDoc="0" locked="0" layoutInCell="1" allowOverlap="1">
          <wp:simplePos x="0" y="0"/>
          <wp:positionH relativeFrom="column">
            <wp:posOffset>4812838</wp:posOffset>
          </wp:positionH>
          <wp:positionV relativeFrom="paragraph">
            <wp:posOffset>-83128</wp:posOffset>
          </wp:positionV>
          <wp:extent cx="1130877" cy="623455"/>
          <wp:effectExtent l="19050" t="0" r="0" b="0"/>
          <wp:wrapNone/>
          <wp:docPr id="68"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807369" w:rsidRDefault="00893238" w:rsidP="00D37C5E">
    <w:pPr>
      <w:pStyle w:val="Header"/>
      <w:pBdr>
        <w:bottom w:val="single" w:sz="4" w:space="1" w:color="auto"/>
      </w:pBdr>
      <w:rPr>
        <w:rFonts w:ascii="Arial" w:hAnsi="Arial" w:cs="Arial"/>
        <w:b/>
        <w:sz w:val="4"/>
        <w:szCs w:val="4"/>
      </w:rPr>
    </w:pPr>
  </w:p>
  <w:p w:rsidR="00893238" w:rsidRPr="00034C9D" w:rsidRDefault="00893238" w:rsidP="00D37C5E">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D37C5E">
    <w:pPr>
      <w:pStyle w:val="Header"/>
      <w:pBdr>
        <w:bottom w:val="single" w:sz="4" w:space="1" w:color="auto"/>
      </w:pBdr>
      <w:rPr>
        <w:rFonts w:ascii="Arial" w:hAnsi="Arial" w:cs="Arial"/>
        <w:sz w:val="22"/>
        <w:szCs w:val="22"/>
      </w:rPr>
    </w:pPr>
    <w:r>
      <w:rPr>
        <w:rFonts w:ascii="Arial" w:hAnsi="Arial" w:cs="Arial"/>
        <w:b/>
        <w:sz w:val="22"/>
        <w:szCs w:val="22"/>
      </w:rPr>
      <w:t>TENDERING AND CONTRACT PROCEDURES</w:t>
    </w:r>
  </w:p>
  <w:p w:rsidR="00893238" w:rsidRPr="00D37C5E" w:rsidRDefault="00893238" w:rsidP="00D37C5E">
    <w:pPr>
      <w:pStyle w:val="Header"/>
      <w:rPr>
        <w:rFonts w:ascii="Arial" w:hAnsi="Arial" w:cs="Arial"/>
        <w:sz w:val="22"/>
        <w:szCs w:val="22"/>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807369">
    <w:pPr>
      <w:pStyle w:val="Header"/>
      <w:pBdr>
        <w:bottom w:val="single" w:sz="4" w:space="1" w:color="auto"/>
      </w:pBdr>
      <w:rPr>
        <w:rFonts w:ascii="Arial" w:hAnsi="Arial" w:cs="Arial"/>
        <w:b/>
        <w:sz w:val="4"/>
        <w:szCs w:val="4"/>
      </w:rPr>
    </w:pPr>
    <w:r>
      <w:rPr>
        <w:rFonts w:ascii="Arial" w:hAnsi="Arial" w:cs="Arial"/>
        <w:b/>
        <w:noProof/>
        <w:sz w:val="4"/>
        <w:szCs w:val="4"/>
      </w:rPr>
      <w:drawing>
        <wp:anchor distT="0" distB="0" distL="114300" distR="114300" simplePos="0" relativeHeight="251781120" behindDoc="0" locked="0" layoutInCell="1" allowOverlap="1">
          <wp:simplePos x="0" y="0"/>
          <wp:positionH relativeFrom="column">
            <wp:posOffset>4812838</wp:posOffset>
          </wp:positionH>
          <wp:positionV relativeFrom="paragraph">
            <wp:posOffset>-83128</wp:posOffset>
          </wp:positionV>
          <wp:extent cx="1130877" cy="623455"/>
          <wp:effectExtent l="19050" t="0" r="0" b="0"/>
          <wp:wrapNone/>
          <wp:docPr id="30"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807369" w:rsidRDefault="00893238" w:rsidP="00807369">
    <w:pPr>
      <w:pStyle w:val="Header"/>
      <w:pBdr>
        <w:bottom w:val="single" w:sz="4" w:space="1" w:color="auto"/>
      </w:pBdr>
      <w:rPr>
        <w:rFonts w:ascii="Arial" w:hAnsi="Arial" w:cs="Arial"/>
        <w:b/>
        <w:sz w:val="4"/>
        <w:szCs w:val="4"/>
      </w:rPr>
    </w:pPr>
  </w:p>
  <w:p w:rsidR="00893238" w:rsidRPr="00034C9D" w:rsidRDefault="00893238" w:rsidP="00807369">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807369">
    <w:pPr>
      <w:pStyle w:val="Header"/>
      <w:pBdr>
        <w:bottom w:val="single" w:sz="4" w:space="1" w:color="auto"/>
      </w:pBdr>
      <w:rPr>
        <w:rFonts w:ascii="Arial" w:hAnsi="Arial" w:cs="Arial"/>
        <w:sz w:val="22"/>
        <w:szCs w:val="22"/>
      </w:rPr>
    </w:pPr>
    <w:r>
      <w:rPr>
        <w:rFonts w:ascii="Arial" w:hAnsi="Arial" w:cs="Arial"/>
        <w:b/>
        <w:sz w:val="22"/>
        <w:szCs w:val="22"/>
      </w:rPr>
      <w:t>TENDERING AND CONTRACT PROCEDURES</w:t>
    </w:r>
  </w:p>
  <w:p w:rsidR="00893238" w:rsidRPr="00D37C5E" w:rsidRDefault="00893238" w:rsidP="00807369">
    <w:pPr>
      <w:pStyle w:val="Header"/>
      <w:rPr>
        <w:rFonts w:ascii="Arial" w:hAnsi="Arial" w:cs="Arial"/>
        <w:sz w:val="22"/>
        <w:szCs w:val="22"/>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807369">
    <w:pPr>
      <w:pStyle w:val="Header"/>
      <w:pBdr>
        <w:bottom w:val="single" w:sz="4" w:space="1" w:color="auto"/>
      </w:pBdr>
      <w:rPr>
        <w:rFonts w:ascii="Arial" w:hAnsi="Arial" w:cs="Arial"/>
        <w:b/>
        <w:sz w:val="4"/>
        <w:szCs w:val="4"/>
      </w:rPr>
    </w:pPr>
    <w:r>
      <w:rPr>
        <w:rFonts w:ascii="Arial" w:hAnsi="Arial" w:cs="Arial"/>
        <w:b/>
        <w:noProof/>
        <w:sz w:val="4"/>
        <w:szCs w:val="4"/>
      </w:rPr>
      <w:drawing>
        <wp:anchor distT="0" distB="0" distL="114300" distR="114300" simplePos="0" relativeHeight="251779072" behindDoc="0" locked="0" layoutInCell="1" allowOverlap="1">
          <wp:simplePos x="0" y="0"/>
          <wp:positionH relativeFrom="column">
            <wp:posOffset>4812838</wp:posOffset>
          </wp:positionH>
          <wp:positionV relativeFrom="paragraph">
            <wp:posOffset>-83128</wp:posOffset>
          </wp:positionV>
          <wp:extent cx="1130877" cy="623455"/>
          <wp:effectExtent l="19050" t="0" r="0" b="0"/>
          <wp:wrapNone/>
          <wp:docPr id="28"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807369" w:rsidRDefault="00893238" w:rsidP="00807369">
    <w:pPr>
      <w:pStyle w:val="Header"/>
      <w:pBdr>
        <w:bottom w:val="single" w:sz="4" w:space="1" w:color="auto"/>
      </w:pBdr>
      <w:rPr>
        <w:rFonts w:ascii="Arial" w:hAnsi="Arial" w:cs="Arial"/>
        <w:b/>
        <w:sz w:val="4"/>
        <w:szCs w:val="4"/>
      </w:rPr>
    </w:pPr>
  </w:p>
  <w:p w:rsidR="00893238" w:rsidRPr="00034C9D" w:rsidRDefault="00893238" w:rsidP="00807369">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807369">
    <w:pPr>
      <w:pStyle w:val="Header"/>
      <w:pBdr>
        <w:bottom w:val="single" w:sz="4" w:space="1" w:color="auto"/>
      </w:pBdr>
      <w:rPr>
        <w:rFonts w:ascii="Arial" w:hAnsi="Arial" w:cs="Arial"/>
        <w:sz w:val="22"/>
        <w:szCs w:val="22"/>
      </w:rPr>
    </w:pPr>
    <w:r>
      <w:rPr>
        <w:rFonts w:ascii="Arial" w:hAnsi="Arial" w:cs="Arial"/>
        <w:b/>
        <w:sz w:val="22"/>
        <w:szCs w:val="22"/>
      </w:rPr>
      <w:t>TENDERING AND CONTRACT PROCEDURES</w:t>
    </w:r>
  </w:p>
  <w:p w:rsidR="00893238" w:rsidRPr="00D37C5E" w:rsidRDefault="00893238" w:rsidP="00807369">
    <w:pPr>
      <w:pStyle w:val="Header"/>
      <w:rPr>
        <w:rFonts w:ascii="Arial" w:hAnsi="Arial" w:cs="Arial"/>
        <w:sz w:val="22"/>
        <w:szCs w:val="22"/>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243BEC" w:rsidRDefault="00893238" w:rsidP="00243BEC">
    <w:pPr>
      <w:pStyle w:val="Header"/>
      <w:rPr>
        <w:szCs w:val="22"/>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243BEC">
    <w:pPr>
      <w:pStyle w:val="Header"/>
      <w:pBdr>
        <w:bottom w:val="single" w:sz="4" w:space="1" w:color="auto"/>
      </w:pBdr>
      <w:rPr>
        <w:rFonts w:ascii="Arial" w:hAnsi="Arial" w:cs="Arial"/>
        <w:b/>
        <w:sz w:val="4"/>
        <w:szCs w:val="4"/>
      </w:rPr>
    </w:pPr>
    <w:r>
      <w:rPr>
        <w:rFonts w:ascii="Arial" w:hAnsi="Arial" w:cs="Arial"/>
        <w:b/>
        <w:noProof/>
        <w:sz w:val="4"/>
        <w:szCs w:val="4"/>
      </w:rPr>
      <w:drawing>
        <wp:anchor distT="0" distB="0" distL="114300" distR="114300" simplePos="0" relativeHeight="251785216" behindDoc="0" locked="0" layoutInCell="1" allowOverlap="1">
          <wp:simplePos x="0" y="0"/>
          <wp:positionH relativeFrom="column">
            <wp:posOffset>4812838</wp:posOffset>
          </wp:positionH>
          <wp:positionV relativeFrom="paragraph">
            <wp:posOffset>-83128</wp:posOffset>
          </wp:positionV>
          <wp:extent cx="1130877" cy="623455"/>
          <wp:effectExtent l="19050" t="0" r="0" b="0"/>
          <wp:wrapNone/>
          <wp:docPr id="39"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807369" w:rsidRDefault="00893238" w:rsidP="00243BEC">
    <w:pPr>
      <w:pStyle w:val="Header"/>
      <w:pBdr>
        <w:bottom w:val="single" w:sz="4" w:space="1" w:color="auto"/>
      </w:pBdr>
      <w:rPr>
        <w:rFonts w:ascii="Arial" w:hAnsi="Arial" w:cs="Arial"/>
        <w:b/>
        <w:sz w:val="4"/>
        <w:szCs w:val="4"/>
      </w:rPr>
    </w:pPr>
  </w:p>
  <w:p w:rsidR="00893238" w:rsidRPr="00034C9D" w:rsidRDefault="00893238" w:rsidP="00243BEC">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243BEC">
    <w:pPr>
      <w:pStyle w:val="Header"/>
      <w:pBdr>
        <w:bottom w:val="single" w:sz="4" w:space="1" w:color="auto"/>
      </w:pBdr>
      <w:rPr>
        <w:rFonts w:ascii="Arial" w:hAnsi="Arial" w:cs="Arial"/>
        <w:sz w:val="22"/>
        <w:szCs w:val="22"/>
      </w:rPr>
    </w:pPr>
    <w:r>
      <w:rPr>
        <w:rFonts w:ascii="Arial" w:hAnsi="Arial" w:cs="Arial"/>
        <w:b/>
        <w:sz w:val="22"/>
        <w:szCs w:val="22"/>
      </w:rPr>
      <w:t>CELLULAR PHONE POLICY</w:t>
    </w:r>
  </w:p>
  <w:p w:rsidR="00893238" w:rsidRPr="00D37C5E" w:rsidRDefault="00893238" w:rsidP="00243BEC">
    <w:pPr>
      <w:pStyle w:val="Header"/>
      <w:rPr>
        <w:rFonts w:ascii="Arial" w:hAnsi="Arial" w:cs="Arial"/>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E63C02">
    <w:pPr>
      <w:pStyle w:val="Header"/>
      <w:rPr>
        <w:rFonts w:ascii="Arial" w:hAnsi="Arial" w:cs="Arial"/>
        <w:b/>
        <w:sz w:val="22"/>
        <w:szCs w:val="22"/>
      </w:rPr>
    </w:pPr>
    <w:r>
      <w:rPr>
        <w:rFonts w:ascii="Arial" w:hAnsi="Arial" w:cs="Arial"/>
        <w:b/>
        <w:noProof/>
        <w:sz w:val="22"/>
        <w:szCs w:val="22"/>
      </w:rPr>
      <w:drawing>
        <wp:anchor distT="0" distB="0" distL="114300" distR="114300" simplePos="0" relativeHeight="251724800" behindDoc="0" locked="0" layoutInCell="1" allowOverlap="1">
          <wp:simplePos x="0" y="0"/>
          <wp:positionH relativeFrom="column">
            <wp:posOffset>4847590</wp:posOffset>
          </wp:positionH>
          <wp:positionV relativeFrom="paragraph">
            <wp:posOffset>-166313</wp:posOffset>
          </wp:positionV>
          <wp:extent cx="1130877" cy="623455"/>
          <wp:effectExtent l="19050" t="0" r="0" b="0"/>
          <wp:wrapNone/>
          <wp:docPr id="6"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E63C02" w:rsidRDefault="00893238" w:rsidP="00E63C02">
    <w:pPr>
      <w:pStyle w:val="Header"/>
      <w:rPr>
        <w:rFonts w:ascii="Arial" w:hAnsi="Arial" w:cs="Arial"/>
        <w:b/>
        <w:sz w:val="22"/>
        <w:szCs w:val="22"/>
      </w:rPr>
    </w:pPr>
    <w:r w:rsidRPr="00E63C02">
      <w:rPr>
        <w:rFonts w:ascii="Arial" w:hAnsi="Arial" w:cs="Arial"/>
        <w:b/>
        <w:sz w:val="22"/>
        <w:szCs w:val="22"/>
      </w:rPr>
      <w:t>ELECTRICITY CONTROL BOARD</w:t>
    </w:r>
  </w:p>
  <w:p w:rsidR="00893238" w:rsidRDefault="00893238" w:rsidP="00E63C02">
    <w:pPr>
      <w:pStyle w:val="Header"/>
      <w:rPr>
        <w:rFonts w:ascii="Arial" w:hAnsi="Arial" w:cs="Arial"/>
        <w:b/>
        <w:sz w:val="22"/>
        <w:szCs w:val="22"/>
      </w:rPr>
    </w:pPr>
    <w:r w:rsidRPr="00E63C02">
      <w:rPr>
        <w:rFonts w:ascii="Arial" w:hAnsi="Arial" w:cs="Arial"/>
        <w:b/>
        <w:sz w:val="22"/>
        <w:szCs w:val="22"/>
      </w:rPr>
      <w:t>TERMS OF REFERENCE OF BOARD COMMITTEES</w:t>
    </w:r>
  </w:p>
  <w:p w:rsidR="00893238" w:rsidRPr="00E63C02" w:rsidRDefault="00893238" w:rsidP="00E63C02">
    <w:pPr>
      <w:pStyle w:val="Header"/>
      <w:pBdr>
        <w:top w:val="single" w:sz="4" w:space="1" w:color="auto"/>
      </w:pBdr>
      <w:rPr>
        <w:rFonts w:ascii="Arial" w:hAnsi="Arial" w:cs="Arial"/>
        <w:sz w:val="22"/>
        <w:szCs w:val="22"/>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243BEC">
    <w:pPr>
      <w:pStyle w:val="Header"/>
      <w:pBdr>
        <w:bottom w:val="single" w:sz="4" w:space="1" w:color="auto"/>
      </w:pBdr>
      <w:rPr>
        <w:rFonts w:ascii="Arial" w:hAnsi="Arial" w:cs="Arial"/>
        <w:b/>
        <w:sz w:val="4"/>
        <w:szCs w:val="4"/>
      </w:rPr>
    </w:pPr>
    <w:r>
      <w:rPr>
        <w:rFonts w:ascii="Arial" w:hAnsi="Arial" w:cs="Arial"/>
        <w:b/>
        <w:noProof/>
        <w:sz w:val="4"/>
        <w:szCs w:val="4"/>
      </w:rPr>
      <w:drawing>
        <wp:anchor distT="0" distB="0" distL="114300" distR="114300" simplePos="0" relativeHeight="251783168" behindDoc="0" locked="0" layoutInCell="1" allowOverlap="1">
          <wp:simplePos x="0" y="0"/>
          <wp:positionH relativeFrom="column">
            <wp:posOffset>4812838</wp:posOffset>
          </wp:positionH>
          <wp:positionV relativeFrom="paragraph">
            <wp:posOffset>-83128</wp:posOffset>
          </wp:positionV>
          <wp:extent cx="1130877" cy="623455"/>
          <wp:effectExtent l="19050" t="0" r="0" b="0"/>
          <wp:wrapNone/>
          <wp:docPr id="37"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807369" w:rsidRDefault="00893238" w:rsidP="00243BEC">
    <w:pPr>
      <w:pStyle w:val="Header"/>
      <w:pBdr>
        <w:bottom w:val="single" w:sz="4" w:space="1" w:color="auto"/>
      </w:pBdr>
      <w:rPr>
        <w:rFonts w:ascii="Arial" w:hAnsi="Arial" w:cs="Arial"/>
        <w:b/>
        <w:sz w:val="4"/>
        <w:szCs w:val="4"/>
      </w:rPr>
    </w:pPr>
  </w:p>
  <w:p w:rsidR="00893238" w:rsidRPr="00034C9D" w:rsidRDefault="00893238" w:rsidP="00243BEC">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243BEC">
    <w:pPr>
      <w:pStyle w:val="Header"/>
      <w:pBdr>
        <w:bottom w:val="single" w:sz="4" w:space="1" w:color="auto"/>
      </w:pBdr>
      <w:rPr>
        <w:rFonts w:ascii="Arial" w:hAnsi="Arial" w:cs="Arial"/>
        <w:sz w:val="22"/>
        <w:szCs w:val="22"/>
      </w:rPr>
    </w:pPr>
    <w:r>
      <w:rPr>
        <w:rFonts w:ascii="Arial" w:hAnsi="Arial" w:cs="Arial"/>
        <w:b/>
        <w:sz w:val="22"/>
        <w:szCs w:val="22"/>
      </w:rPr>
      <w:t>CELLULAR PHONE POLICY</w:t>
    </w:r>
  </w:p>
  <w:p w:rsidR="00893238" w:rsidRPr="00D37C5E" w:rsidRDefault="00893238" w:rsidP="00243BEC">
    <w:pPr>
      <w:pStyle w:val="Header"/>
      <w:rPr>
        <w:rFonts w:ascii="Arial" w:hAnsi="Arial" w:cs="Arial"/>
        <w:sz w:val="22"/>
        <w:szCs w:val="22"/>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AB0EBA" w:rsidRDefault="00893238" w:rsidP="00F92DC9">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243BEC">
    <w:pPr>
      <w:pStyle w:val="Header"/>
      <w:pBdr>
        <w:bottom w:val="single" w:sz="4" w:space="1" w:color="auto"/>
      </w:pBdr>
      <w:rPr>
        <w:rFonts w:ascii="Arial" w:hAnsi="Arial" w:cs="Arial"/>
        <w:b/>
        <w:sz w:val="4"/>
        <w:szCs w:val="4"/>
      </w:rPr>
    </w:pPr>
    <w:r>
      <w:rPr>
        <w:rFonts w:ascii="Arial" w:hAnsi="Arial" w:cs="Arial"/>
        <w:b/>
        <w:noProof/>
        <w:sz w:val="4"/>
        <w:szCs w:val="4"/>
      </w:rPr>
      <w:drawing>
        <wp:anchor distT="0" distB="0" distL="114300" distR="114300" simplePos="0" relativeHeight="251789312" behindDoc="0" locked="0" layoutInCell="1" allowOverlap="1">
          <wp:simplePos x="0" y="0"/>
          <wp:positionH relativeFrom="column">
            <wp:posOffset>4812838</wp:posOffset>
          </wp:positionH>
          <wp:positionV relativeFrom="paragraph">
            <wp:posOffset>-83128</wp:posOffset>
          </wp:positionV>
          <wp:extent cx="1130877" cy="623455"/>
          <wp:effectExtent l="19050" t="0" r="0" b="0"/>
          <wp:wrapNone/>
          <wp:docPr id="43"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807369" w:rsidRDefault="00893238" w:rsidP="00243BEC">
    <w:pPr>
      <w:pStyle w:val="Header"/>
      <w:pBdr>
        <w:bottom w:val="single" w:sz="4" w:space="1" w:color="auto"/>
      </w:pBdr>
      <w:rPr>
        <w:rFonts w:ascii="Arial" w:hAnsi="Arial" w:cs="Arial"/>
        <w:b/>
        <w:sz w:val="4"/>
        <w:szCs w:val="4"/>
      </w:rPr>
    </w:pPr>
  </w:p>
  <w:p w:rsidR="00893238" w:rsidRPr="00034C9D" w:rsidRDefault="00893238" w:rsidP="00243BEC">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243BEC">
    <w:pPr>
      <w:pStyle w:val="Header"/>
      <w:pBdr>
        <w:bottom w:val="single" w:sz="4" w:space="1" w:color="auto"/>
      </w:pBdr>
      <w:rPr>
        <w:rFonts w:ascii="Arial" w:hAnsi="Arial" w:cs="Arial"/>
        <w:sz w:val="22"/>
        <w:szCs w:val="22"/>
      </w:rPr>
    </w:pPr>
    <w:r>
      <w:rPr>
        <w:rFonts w:ascii="Arial" w:hAnsi="Arial" w:cs="Arial"/>
        <w:b/>
        <w:sz w:val="22"/>
        <w:szCs w:val="22"/>
      </w:rPr>
      <w:t>INVESTMENT POLICY</w:t>
    </w:r>
  </w:p>
  <w:p w:rsidR="00893238" w:rsidRPr="00D37C5E" w:rsidRDefault="00893238" w:rsidP="00243BEC">
    <w:pPr>
      <w:pStyle w:val="Header"/>
      <w:rPr>
        <w:rFonts w:ascii="Arial" w:hAnsi="Arial" w:cs="Arial"/>
        <w:sz w:val="22"/>
        <w:szCs w:val="22"/>
      </w:rP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243BEC">
    <w:pPr>
      <w:pStyle w:val="Header"/>
      <w:pBdr>
        <w:bottom w:val="single" w:sz="4" w:space="1" w:color="auto"/>
      </w:pBdr>
      <w:rPr>
        <w:rFonts w:ascii="Arial" w:hAnsi="Arial" w:cs="Arial"/>
        <w:b/>
        <w:sz w:val="4"/>
        <w:szCs w:val="4"/>
      </w:rPr>
    </w:pPr>
    <w:r>
      <w:rPr>
        <w:rFonts w:ascii="Arial" w:hAnsi="Arial" w:cs="Arial"/>
        <w:b/>
        <w:noProof/>
        <w:sz w:val="4"/>
        <w:szCs w:val="4"/>
      </w:rPr>
      <w:drawing>
        <wp:anchor distT="0" distB="0" distL="114300" distR="114300" simplePos="0" relativeHeight="251787264" behindDoc="0" locked="0" layoutInCell="1" allowOverlap="1">
          <wp:simplePos x="0" y="0"/>
          <wp:positionH relativeFrom="column">
            <wp:posOffset>4812838</wp:posOffset>
          </wp:positionH>
          <wp:positionV relativeFrom="paragraph">
            <wp:posOffset>-83128</wp:posOffset>
          </wp:positionV>
          <wp:extent cx="1130877" cy="623455"/>
          <wp:effectExtent l="19050" t="0" r="0" b="0"/>
          <wp:wrapNone/>
          <wp:docPr id="41"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807369" w:rsidRDefault="00893238" w:rsidP="00243BEC">
    <w:pPr>
      <w:pStyle w:val="Header"/>
      <w:pBdr>
        <w:bottom w:val="single" w:sz="4" w:space="1" w:color="auto"/>
      </w:pBdr>
      <w:rPr>
        <w:rFonts w:ascii="Arial" w:hAnsi="Arial" w:cs="Arial"/>
        <w:b/>
        <w:sz w:val="4"/>
        <w:szCs w:val="4"/>
      </w:rPr>
    </w:pPr>
  </w:p>
  <w:p w:rsidR="00893238" w:rsidRPr="00034C9D" w:rsidRDefault="00893238" w:rsidP="00243BEC">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243BEC">
    <w:pPr>
      <w:pStyle w:val="Header"/>
      <w:pBdr>
        <w:bottom w:val="single" w:sz="4" w:space="1" w:color="auto"/>
      </w:pBdr>
      <w:rPr>
        <w:rFonts w:ascii="Arial" w:hAnsi="Arial" w:cs="Arial"/>
        <w:sz w:val="22"/>
        <w:szCs w:val="22"/>
      </w:rPr>
    </w:pPr>
    <w:r>
      <w:rPr>
        <w:rFonts w:ascii="Arial" w:hAnsi="Arial" w:cs="Arial"/>
        <w:b/>
        <w:sz w:val="22"/>
        <w:szCs w:val="22"/>
      </w:rPr>
      <w:t>INVESTMENT POLICY</w:t>
    </w:r>
  </w:p>
  <w:p w:rsidR="00893238" w:rsidRPr="00D37C5E" w:rsidRDefault="00893238" w:rsidP="00243BEC">
    <w:pPr>
      <w:pStyle w:val="Header"/>
      <w:rPr>
        <w:rFonts w:ascii="Arial" w:hAnsi="Arial" w:cs="Arial"/>
        <w:sz w:val="22"/>
        <w:szCs w:val="22"/>
      </w:rP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AB0EBA" w:rsidRDefault="00893238" w:rsidP="00F92DC9">
    <w:pPr>
      <w:pStyle w:val="Heade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770CC6">
    <w:pPr>
      <w:pStyle w:val="Header"/>
      <w:pBdr>
        <w:bottom w:val="single" w:sz="4" w:space="1" w:color="auto"/>
      </w:pBdr>
      <w:rPr>
        <w:rFonts w:ascii="Arial" w:hAnsi="Arial" w:cs="Arial"/>
        <w:b/>
        <w:sz w:val="4"/>
        <w:szCs w:val="4"/>
      </w:rPr>
    </w:pPr>
    <w:r>
      <w:rPr>
        <w:rFonts w:ascii="Arial" w:hAnsi="Arial" w:cs="Arial"/>
        <w:b/>
        <w:noProof/>
        <w:sz w:val="4"/>
        <w:szCs w:val="4"/>
      </w:rPr>
      <w:drawing>
        <wp:anchor distT="0" distB="0" distL="114300" distR="114300" simplePos="0" relativeHeight="251795456" behindDoc="0" locked="0" layoutInCell="1" allowOverlap="1">
          <wp:simplePos x="0" y="0"/>
          <wp:positionH relativeFrom="column">
            <wp:posOffset>4812665</wp:posOffset>
          </wp:positionH>
          <wp:positionV relativeFrom="paragraph">
            <wp:posOffset>-125095</wp:posOffset>
          </wp:positionV>
          <wp:extent cx="1130300" cy="622935"/>
          <wp:effectExtent l="19050" t="0" r="0" b="0"/>
          <wp:wrapNone/>
          <wp:docPr id="49"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300" cy="622935"/>
                  </a:xfrm>
                  <a:prstGeom prst="rect">
                    <a:avLst/>
                  </a:prstGeom>
                  <a:noFill/>
                  <a:ln w="9525">
                    <a:noFill/>
                    <a:miter lim="800000"/>
                    <a:headEnd/>
                    <a:tailEnd/>
                  </a:ln>
                </pic:spPr>
              </pic:pic>
            </a:graphicData>
          </a:graphic>
        </wp:anchor>
      </w:drawing>
    </w:r>
  </w:p>
  <w:p w:rsidR="00893238" w:rsidRPr="00034C9D" w:rsidRDefault="00893238" w:rsidP="00770CC6">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770CC6">
    <w:pPr>
      <w:pStyle w:val="Header"/>
      <w:pBdr>
        <w:bottom w:val="single" w:sz="4" w:space="1" w:color="auto"/>
      </w:pBdr>
      <w:rPr>
        <w:rFonts w:ascii="Arial" w:hAnsi="Arial" w:cs="Arial"/>
        <w:sz w:val="22"/>
        <w:szCs w:val="22"/>
      </w:rPr>
    </w:pPr>
    <w:r>
      <w:rPr>
        <w:rFonts w:ascii="Arial" w:hAnsi="Arial" w:cs="Arial"/>
        <w:b/>
        <w:sz w:val="22"/>
        <w:szCs w:val="22"/>
      </w:rPr>
      <w:t>STANDING FINANCIAL INSTRUCTIONS</w:t>
    </w:r>
  </w:p>
  <w:p w:rsidR="00893238" w:rsidRPr="00D37C5E" w:rsidRDefault="00893238" w:rsidP="00770CC6">
    <w:pPr>
      <w:pStyle w:val="Header"/>
      <w:rPr>
        <w:rFonts w:ascii="Arial" w:hAnsi="Arial" w:cs="Arial"/>
        <w:sz w:val="22"/>
        <w:szCs w:val="22"/>
      </w:rP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243BEC">
    <w:pPr>
      <w:pStyle w:val="Header"/>
      <w:pBdr>
        <w:bottom w:val="single" w:sz="4" w:space="1" w:color="auto"/>
      </w:pBdr>
      <w:rPr>
        <w:rFonts w:ascii="Arial" w:hAnsi="Arial" w:cs="Arial"/>
        <w:b/>
        <w:sz w:val="4"/>
        <w:szCs w:val="4"/>
      </w:rPr>
    </w:pPr>
    <w:r>
      <w:rPr>
        <w:rFonts w:ascii="Arial" w:hAnsi="Arial" w:cs="Arial"/>
        <w:b/>
        <w:noProof/>
        <w:sz w:val="4"/>
        <w:szCs w:val="4"/>
      </w:rPr>
      <w:drawing>
        <wp:anchor distT="0" distB="0" distL="114300" distR="114300" simplePos="0" relativeHeight="251791360" behindDoc="0" locked="0" layoutInCell="1" allowOverlap="1">
          <wp:simplePos x="0" y="0"/>
          <wp:positionH relativeFrom="column">
            <wp:posOffset>4812838</wp:posOffset>
          </wp:positionH>
          <wp:positionV relativeFrom="paragraph">
            <wp:posOffset>-83128</wp:posOffset>
          </wp:positionV>
          <wp:extent cx="1130877" cy="623455"/>
          <wp:effectExtent l="19050" t="0" r="0" b="0"/>
          <wp:wrapNone/>
          <wp:docPr id="44"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034C9D" w:rsidRDefault="00893238" w:rsidP="00243BEC">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243BEC">
    <w:pPr>
      <w:pStyle w:val="Header"/>
      <w:pBdr>
        <w:bottom w:val="single" w:sz="4" w:space="1" w:color="auto"/>
      </w:pBdr>
      <w:rPr>
        <w:rFonts w:ascii="Arial" w:hAnsi="Arial" w:cs="Arial"/>
        <w:sz w:val="22"/>
        <w:szCs w:val="22"/>
      </w:rPr>
    </w:pPr>
    <w:r>
      <w:rPr>
        <w:rFonts w:ascii="Arial" w:hAnsi="Arial" w:cs="Arial"/>
        <w:b/>
        <w:sz w:val="22"/>
        <w:szCs w:val="22"/>
      </w:rPr>
      <w:t>STANDING FINANCIAL INSTRUCTIONS</w:t>
    </w:r>
  </w:p>
  <w:p w:rsidR="00893238" w:rsidRPr="00D37C5E" w:rsidRDefault="00893238" w:rsidP="00243BEC">
    <w:pPr>
      <w:pStyle w:val="Header"/>
      <w:rPr>
        <w:rFonts w:ascii="Arial" w:hAnsi="Arial" w:cs="Arial"/>
        <w:sz w:val="22"/>
        <w:szCs w:val="22"/>
      </w:rPr>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770CC6">
    <w:pPr>
      <w:pStyle w:val="Header"/>
      <w:pBdr>
        <w:bottom w:val="single" w:sz="4" w:space="1" w:color="auto"/>
      </w:pBdr>
      <w:rPr>
        <w:rFonts w:ascii="Arial" w:hAnsi="Arial" w:cs="Arial"/>
        <w:b/>
        <w:sz w:val="4"/>
        <w:szCs w:val="4"/>
      </w:rPr>
    </w:pPr>
    <w:r>
      <w:rPr>
        <w:rFonts w:ascii="Arial" w:hAnsi="Arial" w:cs="Arial"/>
        <w:b/>
        <w:noProof/>
        <w:sz w:val="4"/>
        <w:szCs w:val="4"/>
      </w:rPr>
      <w:drawing>
        <wp:anchor distT="0" distB="0" distL="114300" distR="114300" simplePos="0" relativeHeight="251799552" behindDoc="0" locked="0" layoutInCell="1" allowOverlap="1">
          <wp:simplePos x="0" y="0"/>
          <wp:positionH relativeFrom="column">
            <wp:posOffset>4812839</wp:posOffset>
          </wp:positionH>
          <wp:positionV relativeFrom="paragraph">
            <wp:posOffset>-124691</wp:posOffset>
          </wp:positionV>
          <wp:extent cx="1130877" cy="623455"/>
          <wp:effectExtent l="19050" t="0" r="0" b="0"/>
          <wp:wrapNone/>
          <wp:docPr id="53"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034C9D" w:rsidRDefault="00893238" w:rsidP="00770CC6">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770CC6">
    <w:pPr>
      <w:pStyle w:val="Header"/>
      <w:pBdr>
        <w:bottom w:val="single" w:sz="4" w:space="1" w:color="auto"/>
      </w:pBdr>
      <w:rPr>
        <w:rFonts w:ascii="Arial" w:hAnsi="Arial" w:cs="Arial"/>
        <w:sz w:val="22"/>
        <w:szCs w:val="22"/>
      </w:rPr>
    </w:pPr>
    <w:r>
      <w:rPr>
        <w:rFonts w:ascii="Arial" w:hAnsi="Arial" w:cs="Arial"/>
        <w:b/>
        <w:sz w:val="22"/>
        <w:szCs w:val="22"/>
      </w:rPr>
      <w:t>STANDING FINANCIAL INSTRUCTIONS</w:t>
    </w:r>
  </w:p>
  <w:p w:rsidR="00893238" w:rsidRPr="00D37C5E" w:rsidRDefault="00893238" w:rsidP="00770CC6">
    <w:pPr>
      <w:pStyle w:val="Header"/>
      <w:rPr>
        <w:rFonts w:ascii="Arial" w:hAnsi="Arial" w:cs="Arial"/>
        <w:sz w:val="22"/>
        <w:szCs w:val="22"/>
      </w:rPr>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770CC6">
    <w:pPr>
      <w:pStyle w:val="Header"/>
      <w:pBdr>
        <w:bottom w:val="single" w:sz="4" w:space="1" w:color="auto"/>
      </w:pBdr>
      <w:rPr>
        <w:rFonts w:ascii="Arial" w:hAnsi="Arial" w:cs="Arial"/>
        <w:b/>
        <w:sz w:val="4"/>
        <w:szCs w:val="4"/>
      </w:rPr>
    </w:pPr>
    <w:r>
      <w:rPr>
        <w:rFonts w:ascii="Arial" w:hAnsi="Arial" w:cs="Arial"/>
        <w:b/>
        <w:noProof/>
        <w:sz w:val="4"/>
        <w:szCs w:val="4"/>
      </w:rPr>
      <w:drawing>
        <wp:anchor distT="0" distB="0" distL="114300" distR="114300" simplePos="0" relativeHeight="251797504" behindDoc="0" locked="0" layoutInCell="1" allowOverlap="1">
          <wp:simplePos x="0" y="0"/>
          <wp:positionH relativeFrom="column">
            <wp:posOffset>4785129</wp:posOffset>
          </wp:positionH>
          <wp:positionV relativeFrom="paragraph">
            <wp:posOffset>-124691</wp:posOffset>
          </wp:positionV>
          <wp:extent cx="1130877" cy="623455"/>
          <wp:effectExtent l="19050" t="0" r="0" b="0"/>
          <wp:wrapNone/>
          <wp:docPr id="52"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034C9D" w:rsidRDefault="00893238" w:rsidP="00770CC6">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DF4432">
    <w:pPr>
      <w:pStyle w:val="Header"/>
      <w:pBdr>
        <w:bottom w:val="single" w:sz="4" w:space="1" w:color="auto"/>
      </w:pBdr>
      <w:rPr>
        <w:rFonts w:ascii="Arial" w:hAnsi="Arial" w:cs="Arial"/>
        <w:sz w:val="22"/>
        <w:szCs w:val="22"/>
      </w:rPr>
    </w:pPr>
    <w:r>
      <w:rPr>
        <w:rFonts w:ascii="Arial" w:hAnsi="Arial" w:cs="Arial"/>
        <w:b/>
        <w:sz w:val="22"/>
        <w:szCs w:val="22"/>
      </w:rPr>
      <w:t>STANDING FINANCIAL INSTRUCTIONS</w:t>
    </w:r>
  </w:p>
  <w:p w:rsidR="00893238" w:rsidRPr="00D37C5E" w:rsidRDefault="00893238" w:rsidP="00770CC6">
    <w:pPr>
      <w:pStyle w:val="Header"/>
      <w:rPr>
        <w:rFonts w:ascii="Arial" w:hAnsi="Arial" w:cs="Arial"/>
        <w:sz w:val="22"/>
        <w:szCs w:val="22"/>
      </w:rPr>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807369" w:rsidRDefault="00893238" w:rsidP="00DF4432">
    <w:pPr>
      <w:pStyle w:val="Header"/>
      <w:pBdr>
        <w:bottom w:val="single" w:sz="4" w:space="1" w:color="auto"/>
      </w:pBdr>
      <w:rPr>
        <w:rFonts w:ascii="Arial" w:hAnsi="Arial" w:cs="Arial"/>
        <w:b/>
        <w:sz w:val="4"/>
        <w:szCs w:val="4"/>
      </w:rPr>
    </w:pPr>
    <w:r>
      <w:rPr>
        <w:rFonts w:ascii="Arial" w:hAnsi="Arial" w:cs="Arial"/>
        <w:b/>
        <w:noProof/>
        <w:sz w:val="4"/>
        <w:szCs w:val="4"/>
      </w:rPr>
      <w:drawing>
        <wp:anchor distT="0" distB="0" distL="114300" distR="114300" simplePos="0" relativeHeight="251801600" behindDoc="0" locked="0" layoutInCell="1" allowOverlap="1">
          <wp:simplePos x="0" y="0"/>
          <wp:positionH relativeFrom="column">
            <wp:posOffset>4812839</wp:posOffset>
          </wp:positionH>
          <wp:positionV relativeFrom="paragraph">
            <wp:posOffset>-124691</wp:posOffset>
          </wp:positionV>
          <wp:extent cx="1130877" cy="623455"/>
          <wp:effectExtent l="19050" t="0" r="0" b="0"/>
          <wp:wrapNone/>
          <wp:docPr id="15"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034C9D" w:rsidRDefault="00893238" w:rsidP="00DF4432">
    <w:pPr>
      <w:pStyle w:val="Header"/>
      <w:pBdr>
        <w:bottom w:val="single" w:sz="4" w:space="1" w:color="auto"/>
      </w:pBdr>
      <w:rPr>
        <w:rFonts w:ascii="Arial" w:hAnsi="Arial" w:cs="Arial"/>
        <w:b/>
        <w:sz w:val="22"/>
        <w:szCs w:val="22"/>
      </w:rPr>
    </w:pPr>
    <w:r>
      <w:rPr>
        <w:rFonts w:ascii="Arial" w:hAnsi="Arial" w:cs="Arial"/>
        <w:b/>
        <w:sz w:val="22"/>
        <w:szCs w:val="22"/>
      </w:rPr>
      <w:br/>
    </w:r>
    <w:r w:rsidRPr="00034C9D">
      <w:rPr>
        <w:rFonts w:ascii="Arial" w:hAnsi="Arial" w:cs="Arial"/>
        <w:b/>
        <w:sz w:val="22"/>
        <w:szCs w:val="22"/>
      </w:rPr>
      <w:t>ELECTRICITY CONTROL BOARD</w:t>
    </w:r>
  </w:p>
  <w:p w:rsidR="00893238" w:rsidRPr="00034C9D" w:rsidRDefault="00893238" w:rsidP="00DF4432">
    <w:pPr>
      <w:pStyle w:val="Header"/>
      <w:pBdr>
        <w:bottom w:val="single" w:sz="4" w:space="1" w:color="auto"/>
      </w:pBdr>
      <w:rPr>
        <w:rFonts w:ascii="Arial" w:hAnsi="Arial" w:cs="Arial"/>
        <w:sz w:val="22"/>
        <w:szCs w:val="22"/>
      </w:rPr>
    </w:pPr>
    <w:r>
      <w:rPr>
        <w:rFonts w:ascii="Arial" w:hAnsi="Arial" w:cs="Arial"/>
        <w:b/>
        <w:sz w:val="22"/>
        <w:szCs w:val="22"/>
      </w:rPr>
      <w:t>STANDING FINANCIAL INSTRUCTIONS</w:t>
    </w:r>
  </w:p>
  <w:p w:rsidR="00893238" w:rsidRPr="00D37C5E" w:rsidRDefault="00893238" w:rsidP="00DF4432">
    <w:pPr>
      <w:pStyle w:val="Header"/>
      <w:rPr>
        <w:rFonts w:ascii="Arial" w:hAnsi="Arial" w:cs="Arial"/>
        <w:sz w:val="22"/>
        <w:szCs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E63C02">
    <w:pPr>
      <w:pStyle w:val="Header"/>
      <w:rPr>
        <w:rFonts w:ascii="Arial" w:hAnsi="Arial" w:cs="Arial"/>
        <w:b/>
        <w:sz w:val="22"/>
        <w:szCs w:val="22"/>
      </w:rPr>
    </w:pPr>
    <w:r>
      <w:rPr>
        <w:rFonts w:ascii="Arial" w:hAnsi="Arial" w:cs="Arial"/>
        <w:b/>
        <w:noProof/>
        <w:sz w:val="22"/>
        <w:szCs w:val="22"/>
      </w:rPr>
      <w:drawing>
        <wp:anchor distT="0" distB="0" distL="114300" distR="114300" simplePos="0" relativeHeight="251659264" behindDoc="0" locked="0" layoutInCell="1" allowOverlap="1">
          <wp:simplePos x="0" y="0"/>
          <wp:positionH relativeFrom="column">
            <wp:posOffset>4792171</wp:posOffset>
          </wp:positionH>
          <wp:positionV relativeFrom="paragraph">
            <wp:posOffset>-179966</wp:posOffset>
          </wp:positionV>
          <wp:extent cx="1130878" cy="623455"/>
          <wp:effectExtent l="19050" t="0" r="0" b="0"/>
          <wp:wrapNone/>
          <wp:docPr id="3"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8" cy="623455"/>
                  </a:xfrm>
                  <a:prstGeom prst="rect">
                    <a:avLst/>
                  </a:prstGeom>
                  <a:noFill/>
                  <a:ln w="9525">
                    <a:noFill/>
                    <a:miter lim="800000"/>
                    <a:headEnd/>
                    <a:tailEnd/>
                  </a:ln>
                </pic:spPr>
              </pic:pic>
            </a:graphicData>
          </a:graphic>
        </wp:anchor>
      </w:drawing>
    </w:r>
  </w:p>
  <w:p w:rsidR="00893238" w:rsidRPr="00E63C02" w:rsidRDefault="00893238" w:rsidP="00E63C02">
    <w:pPr>
      <w:pStyle w:val="Header"/>
      <w:rPr>
        <w:rFonts w:ascii="Arial" w:hAnsi="Arial" w:cs="Arial"/>
        <w:b/>
        <w:sz w:val="22"/>
        <w:szCs w:val="22"/>
      </w:rPr>
    </w:pPr>
    <w:r w:rsidRPr="00E63C02">
      <w:rPr>
        <w:rFonts w:ascii="Arial" w:hAnsi="Arial" w:cs="Arial"/>
        <w:b/>
        <w:sz w:val="22"/>
        <w:szCs w:val="22"/>
      </w:rPr>
      <w:t>ELECTRICITY CONTROL BOARD</w:t>
    </w:r>
  </w:p>
  <w:p w:rsidR="00893238" w:rsidRDefault="00893238" w:rsidP="00E63C02">
    <w:pPr>
      <w:pStyle w:val="Header"/>
      <w:rPr>
        <w:rFonts w:ascii="Arial" w:hAnsi="Arial" w:cs="Arial"/>
        <w:b/>
        <w:sz w:val="22"/>
        <w:szCs w:val="22"/>
      </w:rPr>
    </w:pPr>
    <w:r w:rsidRPr="00E63C02">
      <w:rPr>
        <w:rFonts w:ascii="Arial" w:hAnsi="Arial" w:cs="Arial"/>
        <w:b/>
        <w:sz w:val="22"/>
        <w:szCs w:val="22"/>
      </w:rPr>
      <w:t>TERMS OF REFERENCE OF BOARD COMMITTEES</w:t>
    </w:r>
  </w:p>
  <w:p w:rsidR="00893238" w:rsidRPr="00E63C02" w:rsidRDefault="00893238" w:rsidP="00E63C02">
    <w:pPr>
      <w:pStyle w:val="Header"/>
      <w:pBdr>
        <w:top w:val="single" w:sz="4" w:space="1" w:color="auto"/>
      </w:pBdr>
      <w:rPr>
        <w:rFonts w:ascii="Arial" w:hAnsi="Arial" w:cs="Arial"/>
        <w:sz w:val="22"/>
        <w:szCs w:val="22"/>
      </w:rPr>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1C4BAC" w:rsidRDefault="00893238" w:rsidP="001C4BAC">
    <w:pPr>
      <w:pStyle w:val="Header"/>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DF4432" w:rsidRDefault="00893238" w:rsidP="00DF4432">
    <w:pPr>
      <w:pStyle w:val="Header"/>
      <w:pBdr>
        <w:bottom w:val="single" w:sz="4" w:space="1" w:color="auto"/>
      </w:pBdr>
      <w:rPr>
        <w:rFonts w:ascii="Arial" w:hAnsi="Arial" w:cs="Arial"/>
        <w:b/>
        <w:sz w:val="4"/>
        <w:szCs w:val="4"/>
      </w:rPr>
    </w:pPr>
    <w:r w:rsidRPr="00DF4432">
      <w:rPr>
        <w:rFonts w:ascii="Arial" w:hAnsi="Arial" w:cs="Arial"/>
        <w:b/>
        <w:noProof/>
        <w:sz w:val="4"/>
        <w:szCs w:val="4"/>
      </w:rPr>
      <w:drawing>
        <wp:anchor distT="0" distB="0" distL="114300" distR="114300" simplePos="0" relativeHeight="251803648" behindDoc="0" locked="0" layoutInCell="1" allowOverlap="1">
          <wp:simplePos x="0" y="0"/>
          <wp:positionH relativeFrom="column">
            <wp:posOffset>4812839</wp:posOffset>
          </wp:positionH>
          <wp:positionV relativeFrom="paragraph">
            <wp:posOffset>-124691</wp:posOffset>
          </wp:positionV>
          <wp:extent cx="1130877" cy="623455"/>
          <wp:effectExtent l="19050" t="0" r="0" b="0"/>
          <wp:wrapNone/>
          <wp:docPr id="22"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DF4432" w:rsidRDefault="00893238" w:rsidP="00DF4432">
    <w:pPr>
      <w:pStyle w:val="Header"/>
      <w:pBdr>
        <w:bottom w:val="single" w:sz="4" w:space="1" w:color="auto"/>
      </w:pBdr>
      <w:rPr>
        <w:rFonts w:ascii="Arial" w:hAnsi="Arial" w:cs="Arial"/>
        <w:b/>
        <w:sz w:val="22"/>
        <w:szCs w:val="22"/>
      </w:rPr>
    </w:pPr>
    <w:r w:rsidRPr="00DF4432">
      <w:rPr>
        <w:rFonts w:ascii="Arial" w:hAnsi="Arial" w:cs="Arial"/>
        <w:b/>
        <w:sz w:val="22"/>
        <w:szCs w:val="22"/>
      </w:rPr>
      <w:br/>
      <w:t>ELECTRICITY CONTROL BOARD</w:t>
    </w:r>
  </w:p>
  <w:p w:rsidR="00893238" w:rsidRPr="00DF4432" w:rsidRDefault="00893238" w:rsidP="00DF4432">
    <w:pPr>
      <w:pStyle w:val="Header"/>
      <w:pBdr>
        <w:bottom w:val="single" w:sz="4" w:space="1" w:color="auto"/>
      </w:pBdr>
      <w:rPr>
        <w:rFonts w:ascii="Arial" w:hAnsi="Arial" w:cs="Arial"/>
        <w:sz w:val="22"/>
        <w:szCs w:val="22"/>
      </w:rPr>
    </w:pPr>
    <w:r w:rsidRPr="00DF4432">
      <w:rPr>
        <w:rFonts w:ascii="Arial" w:hAnsi="Arial" w:cs="Arial"/>
        <w:b/>
        <w:sz w:val="22"/>
        <w:szCs w:val="22"/>
      </w:rPr>
      <w:t>FINANCE, AUDIT AND RISK BOARD COMMITTEE</w:t>
    </w:r>
  </w:p>
  <w:p w:rsidR="00893238" w:rsidRPr="00D37C5E" w:rsidRDefault="00893238" w:rsidP="00DF4432">
    <w:pPr>
      <w:pStyle w:val="Header"/>
      <w:rPr>
        <w:rFonts w:ascii="Arial" w:hAnsi="Arial" w:cs="Arial"/>
        <w:sz w:val="22"/>
        <w:szCs w:val="22"/>
      </w:rP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C70BC4" w:rsidRDefault="00893238" w:rsidP="00C70BC4">
    <w:pPr>
      <w:pStyle w:val="Header"/>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DF4432" w:rsidRDefault="00893238" w:rsidP="00DF4432">
    <w:pPr>
      <w:pStyle w:val="Header"/>
      <w:pBdr>
        <w:bottom w:val="single" w:sz="4" w:space="1" w:color="auto"/>
      </w:pBdr>
      <w:rPr>
        <w:rFonts w:ascii="Arial" w:hAnsi="Arial" w:cs="Arial"/>
        <w:b/>
        <w:sz w:val="4"/>
        <w:szCs w:val="4"/>
      </w:rPr>
    </w:pPr>
    <w:r w:rsidRPr="00DF4432">
      <w:rPr>
        <w:rFonts w:ascii="Arial" w:hAnsi="Arial" w:cs="Arial"/>
        <w:b/>
        <w:noProof/>
        <w:sz w:val="4"/>
        <w:szCs w:val="4"/>
      </w:rPr>
      <w:drawing>
        <wp:anchor distT="0" distB="0" distL="114300" distR="114300" simplePos="0" relativeHeight="251805696" behindDoc="0" locked="0" layoutInCell="1" allowOverlap="1">
          <wp:simplePos x="0" y="0"/>
          <wp:positionH relativeFrom="column">
            <wp:posOffset>4812839</wp:posOffset>
          </wp:positionH>
          <wp:positionV relativeFrom="paragraph">
            <wp:posOffset>-124691</wp:posOffset>
          </wp:positionV>
          <wp:extent cx="1130877" cy="623455"/>
          <wp:effectExtent l="19050" t="0" r="0" b="0"/>
          <wp:wrapNone/>
          <wp:docPr id="23"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DF4432" w:rsidRDefault="00893238" w:rsidP="00DF4432">
    <w:pPr>
      <w:pStyle w:val="Header"/>
      <w:pBdr>
        <w:bottom w:val="single" w:sz="4" w:space="1" w:color="auto"/>
      </w:pBdr>
      <w:rPr>
        <w:rFonts w:ascii="Arial" w:hAnsi="Arial" w:cs="Arial"/>
        <w:b/>
        <w:sz w:val="22"/>
        <w:szCs w:val="22"/>
      </w:rPr>
    </w:pPr>
    <w:r w:rsidRPr="00DF4432">
      <w:rPr>
        <w:rFonts w:ascii="Arial" w:hAnsi="Arial" w:cs="Arial"/>
        <w:b/>
        <w:sz w:val="22"/>
        <w:szCs w:val="22"/>
      </w:rPr>
      <w:br/>
      <w:t>ELECTRICITY CONTROL BOARD</w:t>
    </w:r>
  </w:p>
  <w:p w:rsidR="00893238" w:rsidRPr="00DF4432" w:rsidRDefault="00893238" w:rsidP="00DF4432">
    <w:pPr>
      <w:pStyle w:val="Header"/>
      <w:pBdr>
        <w:bottom w:val="single" w:sz="4" w:space="1" w:color="auto"/>
      </w:pBdr>
      <w:rPr>
        <w:rFonts w:ascii="Arial" w:hAnsi="Arial" w:cs="Arial"/>
        <w:sz w:val="22"/>
        <w:szCs w:val="22"/>
      </w:rPr>
    </w:pPr>
    <w:r>
      <w:rPr>
        <w:rFonts w:ascii="Arial" w:hAnsi="Arial" w:cs="Arial"/>
        <w:b/>
        <w:sz w:val="22"/>
        <w:szCs w:val="22"/>
      </w:rPr>
      <w:t>VEHICLE POLICY</w:t>
    </w:r>
  </w:p>
  <w:p w:rsidR="00893238" w:rsidRPr="00D37C5E" w:rsidRDefault="00893238" w:rsidP="00DF4432">
    <w:pPr>
      <w:pStyle w:val="Header"/>
      <w:rPr>
        <w:rFonts w:ascii="Arial" w:hAnsi="Arial" w:cs="Arial"/>
        <w:sz w:val="22"/>
        <w:szCs w:val="22"/>
      </w:rPr>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DF4432" w:rsidRDefault="00893238" w:rsidP="002C55B4">
    <w:pPr>
      <w:pStyle w:val="Header"/>
      <w:pBdr>
        <w:bottom w:val="single" w:sz="4" w:space="1" w:color="auto"/>
      </w:pBdr>
      <w:rPr>
        <w:rFonts w:ascii="Arial" w:hAnsi="Arial" w:cs="Arial"/>
        <w:b/>
        <w:sz w:val="4"/>
        <w:szCs w:val="4"/>
      </w:rPr>
    </w:pPr>
    <w:r w:rsidRPr="00DF4432">
      <w:rPr>
        <w:rFonts w:ascii="Arial" w:hAnsi="Arial" w:cs="Arial"/>
        <w:b/>
        <w:noProof/>
        <w:sz w:val="4"/>
        <w:szCs w:val="4"/>
      </w:rPr>
      <w:drawing>
        <wp:anchor distT="0" distB="0" distL="114300" distR="114300" simplePos="0" relativeHeight="251807744" behindDoc="0" locked="0" layoutInCell="1" allowOverlap="1">
          <wp:simplePos x="0" y="0"/>
          <wp:positionH relativeFrom="column">
            <wp:posOffset>4812839</wp:posOffset>
          </wp:positionH>
          <wp:positionV relativeFrom="paragraph">
            <wp:posOffset>-124691</wp:posOffset>
          </wp:positionV>
          <wp:extent cx="1130877" cy="623455"/>
          <wp:effectExtent l="19050" t="0" r="0" b="0"/>
          <wp:wrapNone/>
          <wp:docPr id="27"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5"/>
                  </a:xfrm>
                  <a:prstGeom prst="rect">
                    <a:avLst/>
                  </a:prstGeom>
                  <a:noFill/>
                  <a:ln w="9525">
                    <a:noFill/>
                    <a:miter lim="800000"/>
                    <a:headEnd/>
                    <a:tailEnd/>
                  </a:ln>
                </pic:spPr>
              </pic:pic>
            </a:graphicData>
          </a:graphic>
        </wp:anchor>
      </w:drawing>
    </w:r>
  </w:p>
  <w:p w:rsidR="00893238" w:rsidRPr="00DF4432" w:rsidRDefault="00893238" w:rsidP="002C55B4">
    <w:pPr>
      <w:pStyle w:val="Header"/>
      <w:pBdr>
        <w:bottom w:val="single" w:sz="4" w:space="1" w:color="auto"/>
      </w:pBdr>
      <w:rPr>
        <w:rFonts w:ascii="Arial" w:hAnsi="Arial" w:cs="Arial"/>
        <w:b/>
        <w:sz w:val="22"/>
        <w:szCs w:val="22"/>
      </w:rPr>
    </w:pPr>
    <w:r w:rsidRPr="00DF4432">
      <w:rPr>
        <w:rFonts w:ascii="Arial" w:hAnsi="Arial" w:cs="Arial"/>
        <w:b/>
        <w:sz w:val="22"/>
        <w:szCs w:val="22"/>
      </w:rPr>
      <w:br/>
      <w:t>ELECTRICITY CONTROL BOARD</w:t>
    </w:r>
  </w:p>
  <w:p w:rsidR="00893238" w:rsidRPr="00DF4432" w:rsidRDefault="00893238" w:rsidP="002C55B4">
    <w:pPr>
      <w:pStyle w:val="Header"/>
      <w:pBdr>
        <w:bottom w:val="single" w:sz="4" w:space="1" w:color="auto"/>
      </w:pBdr>
      <w:rPr>
        <w:rFonts w:ascii="Arial" w:hAnsi="Arial" w:cs="Arial"/>
        <w:sz w:val="22"/>
        <w:szCs w:val="22"/>
      </w:rPr>
    </w:pPr>
    <w:r>
      <w:rPr>
        <w:rFonts w:ascii="Arial" w:hAnsi="Arial" w:cs="Arial"/>
        <w:b/>
        <w:sz w:val="22"/>
        <w:szCs w:val="22"/>
      </w:rPr>
      <w:t>VEHICLE POLICY</w:t>
    </w:r>
  </w:p>
  <w:p w:rsidR="00893238" w:rsidRPr="00D37C5E" w:rsidRDefault="00893238" w:rsidP="002C55B4">
    <w:pPr>
      <w:pStyle w:val="Header"/>
      <w:rPr>
        <w:rFonts w:ascii="Arial" w:hAnsi="Arial" w:cs="Arial"/>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034C9D" w:rsidRDefault="00893238" w:rsidP="00FE1BCC">
    <w:pPr>
      <w:pStyle w:val="Header"/>
      <w:pBdr>
        <w:bottom w:val="single" w:sz="4" w:space="1" w:color="auto"/>
      </w:pBdr>
      <w:rPr>
        <w:rFonts w:ascii="Arial" w:hAnsi="Arial" w:cs="Arial"/>
        <w:b/>
        <w:sz w:val="22"/>
        <w:szCs w:val="22"/>
      </w:rPr>
    </w:pPr>
    <w:r w:rsidRPr="00034C9D">
      <w:rPr>
        <w:rFonts w:ascii="Arial" w:hAnsi="Arial" w:cs="Arial"/>
        <w:b/>
        <w:noProof/>
        <w:sz w:val="22"/>
        <w:szCs w:val="22"/>
      </w:rPr>
      <w:drawing>
        <wp:anchor distT="0" distB="0" distL="114300" distR="114300" simplePos="0" relativeHeight="251677696" behindDoc="0" locked="0" layoutInCell="1" allowOverlap="1">
          <wp:simplePos x="0" y="0"/>
          <wp:positionH relativeFrom="column">
            <wp:posOffset>4847590</wp:posOffset>
          </wp:positionH>
          <wp:positionV relativeFrom="paragraph">
            <wp:posOffset>-221499</wp:posOffset>
          </wp:positionV>
          <wp:extent cx="1130877" cy="623454"/>
          <wp:effectExtent l="19050" t="0" r="0" b="0"/>
          <wp:wrapNone/>
          <wp:docPr id="2"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877" cy="623454"/>
                  </a:xfrm>
                  <a:prstGeom prst="rect">
                    <a:avLst/>
                  </a:prstGeom>
                  <a:noFill/>
                  <a:ln w="9525">
                    <a:noFill/>
                    <a:miter lim="800000"/>
                    <a:headEnd/>
                    <a:tailEnd/>
                  </a:ln>
                </pic:spPr>
              </pic:pic>
            </a:graphicData>
          </a:graphic>
        </wp:anchor>
      </w:drawing>
    </w:r>
    <w:r w:rsidRPr="00034C9D">
      <w:rPr>
        <w:rFonts w:ascii="Arial" w:hAnsi="Arial" w:cs="Arial"/>
        <w:b/>
        <w:sz w:val="22"/>
        <w:szCs w:val="22"/>
      </w:rPr>
      <w:t>ELECTRICITY CONTROL BOARD</w:t>
    </w:r>
  </w:p>
  <w:p w:rsidR="00893238" w:rsidRDefault="00893238" w:rsidP="00FE1BCC">
    <w:pPr>
      <w:pStyle w:val="Header"/>
      <w:pBdr>
        <w:bottom w:val="single" w:sz="4" w:space="1" w:color="auto"/>
      </w:pBdr>
      <w:rPr>
        <w:rFonts w:ascii="Arial" w:hAnsi="Arial" w:cs="Arial"/>
        <w:b/>
        <w:sz w:val="22"/>
        <w:szCs w:val="22"/>
      </w:rPr>
    </w:pPr>
    <w:r>
      <w:rPr>
        <w:rFonts w:ascii="Arial" w:hAnsi="Arial" w:cs="Arial"/>
        <w:b/>
        <w:sz w:val="22"/>
        <w:szCs w:val="22"/>
      </w:rPr>
      <w:t>GOVERNANCE HANDBOOK</w:t>
    </w:r>
  </w:p>
  <w:p w:rsidR="00893238" w:rsidRPr="00034C9D" w:rsidRDefault="00893238" w:rsidP="00FE1BCC">
    <w:pPr>
      <w:pStyle w:val="Header"/>
      <w:pBdr>
        <w:bottom w:val="single" w:sz="4" w:space="1" w:color="auto"/>
      </w:pBdr>
      <w:rPr>
        <w:rFonts w:ascii="Arial" w:hAnsi="Arial" w:cs="Arial"/>
        <w:sz w:val="22"/>
        <w:szCs w:val="22"/>
      </w:rPr>
    </w:pPr>
    <w:r>
      <w:rPr>
        <w:rFonts w:ascii="Arial" w:hAnsi="Arial" w:cs="Arial"/>
        <w:b/>
        <w:sz w:val="22"/>
        <w:szCs w:val="22"/>
      </w:rPr>
      <w:t>SECTION 2: GOVERNANCE FRAMEWORK FOR THE BOARD</w:t>
    </w:r>
  </w:p>
  <w:p w:rsidR="00893238" w:rsidRPr="00905A96" w:rsidRDefault="00893238" w:rsidP="00FE1BC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Pr="004B535C" w:rsidRDefault="00893238" w:rsidP="004B535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227C34">
    <w:pPr>
      <w:pStyle w:val="Header"/>
      <w:pBdr>
        <w:bottom w:val="single" w:sz="4" w:space="1" w:color="auto"/>
      </w:pBdr>
      <w:rPr>
        <w:rFonts w:ascii="Arial" w:hAnsi="Arial" w:cs="Arial"/>
        <w:b/>
        <w:sz w:val="22"/>
        <w:szCs w:val="22"/>
      </w:rPr>
    </w:pPr>
    <w:r>
      <w:rPr>
        <w:rFonts w:ascii="Arial" w:hAnsi="Arial" w:cs="Arial"/>
        <w:b/>
        <w:noProof/>
        <w:sz w:val="22"/>
        <w:szCs w:val="22"/>
      </w:rPr>
      <w:drawing>
        <wp:anchor distT="0" distB="0" distL="114300" distR="114300" simplePos="0" relativeHeight="251768832" behindDoc="0" locked="0" layoutInCell="1" allowOverlap="1">
          <wp:simplePos x="0" y="0"/>
          <wp:positionH relativeFrom="column">
            <wp:posOffset>4847590</wp:posOffset>
          </wp:positionH>
          <wp:positionV relativeFrom="paragraph">
            <wp:posOffset>0</wp:posOffset>
          </wp:positionV>
          <wp:extent cx="1130300" cy="622935"/>
          <wp:effectExtent l="19050" t="0" r="0" b="0"/>
          <wp:wrapNone/>
          <wp:docPr id="17"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300" cy="622935"/>
                  </a:xfrm>
                  <a:prstGeom prst="rect">
                    <a:avLst/>
                  </a:prstGeom>
                  <a:noFill/>
                  <a:ln w="9525">
                    <a:noFill/>
                    <a:miter lim="800000"/>
                    <a:headEnd/>
                    <a:tailEnd/>
                  </a:ln>
                </pic:spPr>
              </pic:pic>
            </a:graphicData>
          </a:graphic>
        </wp:anchor>
      </w:drawing>
    </w:r>
  </w:p>
  <w:p w:rsidR="00893238" w:rsidRPr="00227C34" w:rsidRDefault="00893238" w:rsidP="00227C34">
    <w:pPr>
      <w:pStyle w:val="Header"/>
      <w:pBdr>
        <w:bottom w:val="single" w:sz="4" w:space="1" w:color="auto"/>
      </w:pBdr>
      <w:rPr>
        <w:rFonts w:ascii="Arial" w:hAnsi="Arial" w:cs="Arial"/>
        <w:b/>
        <w:sz w:val="8"/>
        <w:szCs w:val="8"/>
      </w:rPr>
    </w:pPr>
  </w:p>
  <w:p w:rsidR="00893238" w:rsidRDefault="00893238" w:rsidP="00227C34">
    <w:pPr>
      <w:pStyle w:val="Header"/>
      <w:pBdr>
        <w:bottom w:val="single" w:sz="4" w:space="1" w:color="auto"/>
      </w:pBdr>
      <w:rPr>
        <w:rFonts w:ascii="Arial" w:hAnsi="Arial" w:cs="Arial"/>
        <w:b/>
        <w:sz w:val="4"/>
        <w:szCs w:val="4"/>
      </w:rPr>
    </w:pPr>
  </w:p>
  <w:p w:rsidR="00893238" w:rsidRDefault="00893238" w:rsidP="00227C34">
    <w:pPr>
      <w:pStyle w:val="Header"/>
      <w:pBdr>
        <w:bottom w:val="single" w:sz="4" w:space="1" w:color="auto"/>
      </w:pBdr>
      <w:rPr>
        <w:rFonts w:ascii="Arial" w:hAnsi="Arial" w:cs="Arial"/>
        <w:b/>
        <w:sz w:val="4"/>
        <w:szCs w:val="4"/>
      </w:rPr>
    </w:pPr>
    <w:r>
      <w:rPr>
        <w:rFonts w:ascii="Arial" w:hAnsi="Arial" w:cs="Arial"/>
        <w:b/>
        <w:sz w:val="4"/>
        <w:szCs w:val="4"/>
      </w:rPr>
      <w:br/>
    </w:r>
  </w:p>
  <w:p w:rsidR="00893238" w:rsidRPr="00034C9D" w:rsidRDefault="00893238" w:rsidP="00227C34">
    <w:pPr>
      <w:pStyle w:val="Header"/>
      <w:pBdr>
        <w:bottom w:val="single" w:sz="4" w:space="1" w:color="auto"/>
      </w:pBd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227C34">
    <w:pPr>
      <w:pStyle w:val="Header"/>
      <w:pBdr>
        <w:bottom w:val="single" w:sz="4" w:space="1" w:color="auto"/>
      </w:pBdr>
      <w:rPr>
        <w:rFonts w:ascii="Arial" w:hAnsi="Arial" w:cs="Arial"/>
        <w:sz w:val="22"/>
        <w:szCs w:val="22"/>
      </w:rPr>
    </w:pPr>
    <w:r w:rsidRPr="00034C9D">
      <w:rPr>
        <w:rFonts w:ascii="Arial" w:hAnsi="Arial" w:cs="Arial"/>
        <w:b/>
        <w:sz w:val="22"/>
        <w:szCs w:val="22"/>
      </w:rPr>
      <w:t>E</w:t>
    </w:r>
    <w:r w:rsidRPr="00034C9D">
      <w:rPr>
        <w:rFonts w:ascii="Arial" w:hAnsi="Arial" w:cs="Arial"/>
        <w:b/>
        <w:bCs/>
        <w:sz w:val="22"/>
        <w:szCs w:val="22"/>
      </w:rPr>
      <w:t>XECUTIVE COMMITTEE (“THE COMMITTEE”) - TERMS OF REFERENCE</w:t>
    </w:r>
  </w:p>
  <w:p w:rsidR="00893238" w:rsidRPr="00227C34" w:rsidRDefault="00893238" w:rsidP="00227C34">
    <w:pPr>
      <w:pStyle w:val="Header"/>
      <w:rPr>
        <w:sz w:val="22"/>
        <w:szCs w:val="2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238" w:rsidRDefault="00893238" w:rsidP="00E87199">
    <w:pPr>
      <w:pStyle w:val="Header"/>
      <w:pBdr>
        <w:bottom w:val="single" w:sz="4" w:space="1" w:color="auto"/>
      </w:pBdr>
      <w:rPr>
        <w:rFonts w:ascii="Arial" w:hAnsi="Arial" w:cs="Arial"/>
        <w:b/>
        <w:sz w:val="22"/>
        <w:szCs w:val="22"/>
      </w:rPr>
    </w:pPr>
    <w:r>
      <w:rPr>
        <w:rFonts w:ascii="Arial" w:hAnsi="Arial" w:cs="Arial"/>
        <w:b/>
        <w:noProof/>
        <w:sz w:val="22"/>
        <w:szCs w:val="22"/>
      </w:rPr>
      <w:drawing>
        <wp:anchor distT="0" distB="0" distL="114300" distR="114300" simplePos="0" relativeHeight="251671552" behindDoc="0" locked="0" layoutInCell="1" allowOverlap="1">
          <wp:simplePos x="0" y="0"/>
          <wp:positionH relativeFrom="column">
            <wp:posOffset>4847590</wp:posOffset>
          </wp:positionH>
          <wp:positionV relativeFrom="paragraph">
            <wp:posOffset>0</wp:posOffset>
          </wp:positionV>
          <wp:extent cx="1130300" cy="622935"/>
          <wp:effectExtent l="19050" t="0" r="0" b="0"/>
          <wp:wrapNone/>
          <wp:docPr id="13" name="Picture 7" descr="EC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B logo"/>
                  <pic:cNvPicPr>
                    <a:picLocks noChangeAspect="1" noChangeArrowheads="1"/>
                  </pic:cNvPicPr>
                </pic:nvPicPr>
                <pic:blipFill>
                  <a:blip r:embed="rId1" cstate="print"/>
                  <a:srcRect/>
                  <a:stretch>
                    <a:fillRect/>
                  </a:stretch>
                </pic:blipFill>
                <pic:spPr bwMode="auto">
                  <a:xfrm>
                    <a:off x="0" y="0"/>
                    <a:ext cx="1130300" cy="622935"/>
                  </a:xfrm>
                  <a:prstGeom prst="rect">
                    <a:avLst/>
                  </a:prstGeom>
                  <a:noFill/>
                  <a:ln w="9525">
                    <a:noFill/>
                    <a:miter lim="800000"/>
                    <a:headEnd/>
                    <a:tailEnd/>
                  </a:ln>
                </pic:spPr>
              </pic:pic>
            </a:graphicData>
          </a:graphic>
        </wp:anchor>
      </w:drawing>
    </w:r>
  </w:p>
  <w:p w:rsidR="00893238" w:rsidRPr="00227C34" w:rsidRDefault="00893238" w:rsidP="00E87199">
    <w:pPr>
      <w:pStyle w:val="Header"/>
      <w:pBdr>
        <w:bottom w:val="single" w:sz="4" w:space="1" w:color="auto"/>
      </w:pBdr>
      <w:rPr>
        <w:rFonts w:ascii="Arial" w:hAnsi="Arial" w:cs="Arial"/>
        <w:b/>
        <w:sz w:val="8"/>
        <w:szCs w:val="8"/>
      </w:rPr>
    </w:pPr>
  </w:p>
  <w:p w:rsidR="00893238" w:rsidRDefault="00893238" w:rsidP="00E87199">
    <w:pPr>
      <w:pStyle w:val="Header"/>
      <w:pBdr>
        <w:bottom w:val="single" w:sz="4" w:space="1" w:color="auto"/>
      </w:pBdr>
      <w:rPr>
        <w:rFonts w:ascii="Arial" w:hAnsi="Arial" w:cs="Arial"/>
        <w:b/>
        <w:sz w:val="4"/>
        <w:szCs w:val="4"/>
      </w:rPr>
    </w:pPr>
  </w:p>
  <w:p w:rsidR="00893238" w:rsidRDefault="00893238" w:rsidP="00E87199">
    <w:pPr>
      <w:pStyle w:val="Header"/>
      <w:pBdr>
        <w:bottom w:val="single" w:sz="4" w:space="1" w:color="auto"/>
      </w:pBdr>
      <w:rPr>
        <w:rFonts w:ascii="Arial" w:hAnsi="Arial" w:cs="Arial"/>
        <w:b/>
        <w:sz w:val="4"/>
        <w:szCs w:val="4"/>
      </w:rPr>
    </w:pPr>
    <w:r>
      <w:rPr>
        <w:rFonts w:ascii="Arial" w:hAnsi="Arial" w:cs="Arial"/>
        <w:b/>
        <w:sz w:val="4"/>
        <w:szCs w:val="4"/>
      </w:rPr>
      <w:br/>
    </w:r>
  </w:p>
  <w:p w:rsidR="00893238" w:rsidRPr="00034C9D" w:rsidRDefault="00893238" w:rsidP="00E87199">
    <w:pPr>
      <w:pStyle w:val="Header"/>
      <w:pBdr>
        <w:bottom w:val="single" w:sz="4" w:space="1" w:color="auto"/>
      </w:pBdr>
      <w:rPr>
        <w:rFonts w:ascii="Arial" w:hAnsi="Arial" w:cs="Arial"/>
        <w:b/>
        <w:sz w:val="22"/>
        <w:szCs w:val="22"/>
      </w:rPr>
    </w:pPr>
    <w:r w:rsidRPr="00034C9D">
      <w:rPr>
        <w:rFonts w:ascii="Arial" w:hAnsi="Arial" w:cs="Arial"/>
        <w:b/>
        <w:sz w:val="22"/>
        <w:szCs w:val="22"/>
      </w:rPr>
      <w:t>ELECTRICITY CONTROL BOARD</w:t>
    </w:r>
  </w:p>
  <w:p w:rsidR="00893238" w:rsidRPr="00034C9D" w:rsidRDefault="00893238" w:rsidP="00E87199">
    <w:pPr>
      <w:pStyle w:val="Header"/>
      <w:pBdr>
        <w:bottom w:val="single" w:sz="4" w:space="1" w:color="auto"/>
      </w:pBdr>
      <w:rPr>
        <w:rFonts w:ascii="Arial" w:hAnsi="Arial" w:cs="Arial"/>
        <w:sz w:val="22"/>
        <w:szCs w:val="22"/>
      </w:rPr>
    </w:pPr>
    <w:r w:rsidRPr="00034C9D">
      <w:rPr>
        <w:rFonts w:ascii="Arial" w:hAnsi="Arial" w:cs="Arial"/>
        <w:b/>
        <w:sz w:val="22"/>
        <w:szCs w:val="22"/>
      </w:rPr>
      <w:t>E</w:t>
    </w:r>
    <w:r w:rsidRPr="00034C9D">
      <w:rPr>
        <w:rFonts w:ascii="Arial" w:hAnsi="Arial" w:cs="Arial"/>
        <w:b/>
        <w:bCs/>
        <w:sz w:val="22"/>
        <w:szCs w:val="22"/>
      </w:rPr>
      <w:t>XECUTIVE COMMITTEE (“THE COMMITTEE”) - TERMS OF REFERENCE</w:t>
    </w:r>
  </w:p>
  <w:p w:rsidR="00893238" w:rsidRPr="00227C34" w:rsidRDefault="00893238" w:rsidP="00E87199">
    <w:pPr>
      <w:pStyle w:val="Header"/>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0"/>
    <w:lvl w:ilvl="0">
      <w:start w:val="1"/>
      <w:numFmt w:val="lowerLetter"/>
      <w:lvlText w:val="%1)"/>
      <w:lvlJc w:val="left"/>
      <w:pPr>
        <w:tabs>
          <w:tab w:val="num" w:pos="1080"/>
        </w:tabs>
        <w:ind w:left="1080" w:hanging="360"/>
      </w:pPr>
    </w:lvl>
  </w:abstractNum>
  <w:abstractNum w:abstractNumId="1">
    <w:nsid w:val="00B376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1A72575"/>
    <w:multiLevelType w:val="multilevel"/>
    <w:tmpl w:val="839A4172"/>
    <w:lvl w:ilvl="0">
      <w:start w:val="2"/>
      <w:numFmt w:val="decimal"/>
      <w:lvlText w:val="%1"/>
      <w:lvlJc w:val="left"/>
      <w:pPr>
        <w:ind w:left="480" w:hanging="480"/>
      </w:pPr>
      <w:rPr>
        <w:rFonts w:hint="default"/>
      </w:rPr>
    </w:lvl>
    <w:lvl w:ilvl="1">
      <w:start w:val="4"/>
      <w:numFmt w:val="decimal"/>
      <w:lvlText w:val="%1.%2"/>
      <w:lvlJc w:val="left"/>
      <w:pPr>
        <w:ind w:left="842" w:hanging="480"/>
      </w:pPr>
      <w:rPr>
        <w:rFonts w:hint="default"/>
      </w:rPr>
    </w:lvl>
    <w:lvl w:ilvl="2">
      <w:start w:val="1"/>
      <w:numFmt w:val="decimal"/>
      <w:lvlText w:val="%1.%2.%3"/>
      <w:lvlJc w:val="left"/>
      <w:pPr>
        <w:ind w:left="1444" w:hanging="720"/>
      </w:pPr>
      <w:rPr>
        <w:rFonts w:hint="default"/>
      </w:rPr>
    </w:lvl>
    <w:lvl w:ilvl="3">
      <w:start w:val="1"/>
      <w:numFmt w:val="decimal"/>
      <w:lvlText w:val="%1.%2.%3.%4"/>
      <w:lvlJc w:val="left"/>
      <w:pPr>
        <w:ind w:left="1806" w:hanging="720"/>
      </w:pPr>
      <w:rPr>
        <w:rFonts w:hint="default"/>
      </w:rPr>
    </w:lvl>
    <w:lvl w:ilvl="4">
      <w:start w:val="1"/>
      <w:numFmt w:val="decimal"/>
      <w:lvlText w:val="%1.%2.%3.%4.%5"/>
      <w:lvlJc w:val="left"/>
      <w:pPr>
        <w:ind w:left="2528" w:hanging="1080"/>
      </w:pPr>
      <w:rPr>
        <w:rFonts w:hint="default"/>
      </w:rPr>
    </w:lvl>
    <w:lvl w:ilvl="5">
      <w:start w:val="1"/>
      <w:numFmt w:val="decimal"/>
      <w:lvlText w:val="%1.%2.%3.%4.%5.%6"/>
      <w:lvlJc w:val="left"/>
      <w:pPr>
        <w:ind w:left="2890" w:hanging="1080"/>
      </w:pPr>
      <w:rPr>
        <w:rFonts w:hint="default"/>
      </w:rPr>
    </w:lvl>
    <w:lvl w:ilvl="6">
      <w:start w:val="1"/>
      <w:numFmt w:val="decimal"/>
      <w:lvlText w:val="%1.%2.%3.%4.%5.%6.%7"/>
      <w:lvlJc w:val="left"/>
      <w:pPr>
        <w:ind w:left="3612" w:hanging="1440"/>
      </w:pPr>
      <w:rPr>
        <w:rFonts w:hint="default"/>
      </w:rPr>
    </w:lvl>
    <w:lvl w:ilvl="7">
      <w:start w:val="1"/>
      <w:numFmt w:val="decimal"/>
      <w:lvlText w:val="%1.%2.%3.%4.%5.%6.%7.%8"/>
      <w:lvlJc w:val="left"/>
      <w:pPr>
        <w:ind w:left="3974" w:hanging="1440"/>
      </w:pPr>
      <w:rPr>
        <w:rFonts w:hint="default"/>
      </w:rPr>
    </w:lvl>
    <w:lvl w:ilvl="8">
      <w:start w:val="1"/>
      <w:numFmt w:val="decimal"/>
      <w:lvlText w:val="%1.%2.%3.%4.%5.%6.%7.%8.%9"/>
      <w:lvlJc w:val="left"/>
      <w:pPr>
        <w:ind w:left="4696" w:hanging="1800"/>
      </w:pPr>
      <w:rPr>
        <w:rFonts w:hint="default"/>
      </w:rPr>
    </w:lvl>
  </w:abstractNum>
  <w:abstractNum w:abstractNumId="3">
    <w:nsid w:val="01B9424E"/>
    <w:multiLevelType w:val="multilevel"/>
    <w:tmpl w:val="19589388"/>
    <w:lvl w:ilvl="0">
      <w:start w:val="1"/>
      <w:numFmt w:val="decimal"/>
      <w:lvlText w:val="%1."/>
      <w:lvlJc w:val="left"/>
      <w:pPr>
        <w:tabs>
          <w:tab w:val="num" w:pos="1800"/>
        </w:tabs>
        <w:ind w:left="1800" w:hanging="1440"/>
      </w:pPr>
      <w:rPr>
        <w:rFonts w:hint="default"/>
        <w:b/>
      </w:rPr>
    </w:lvl>
    <w:lvl w:ilvl="1">
      <w:start w:val="1"/>
      <w:numFmt w:val="decimal"/>
      <w:isLgl/>
      <w:lvlText w:val="%1.%2"/>
      <w:lvlJc w:val="left"/>
      <w:pPr>
        <w:tabs>
          <w:tab w:val="num" w:pos="1800"/>
        </w:tabs>
        <w:ind w:left="1800" w:hanging="1440"/>
      </w:pPr>
      <w:rPr>
        <w:rFonts w:hint="default"/>
        <w:b w:val="0"/>
      </w:rPr>
    </w:lvl>
    <w:lvl w:ilvl="2">
      <w:start w:val="1"/>
      <w:numFmt w:val="decimal"/>
      <w:isLgl/>
      <w:lvlText w:val="%1.%2.%3"/>
      <w:lvlJc w:val="left"/>
      <w:pPr>
        <w:tabs>
          <w:tab w:val="num" w:pos="1800"/>
        </w:tabs>
        <w:ind w:left="1800" w:hanging="1440"/>
      </w:pPr>
      <w:rPr>
        <w:rFonts w:hint="default"/>
        <w:b/>
      </w:rPr>
    </w:lvl>
    <w:lvl w:ilvl="3">
      <w:start w:val="1"/>
      <w:numFmt w:val="decimal"/>
      <w:isLgl/>
      <w:lvlText w:val="%1.%2.%3.%4"/>
      <w:lvlJc w:val="left"/>
      <w:pPr>
        <w:tabs>
          <w:tab w:val="num" w:pos="1800"/>
        </w:tabs>
        <w:ind w:left="1800" w:hanging="1440"/>
      </w:pPr>
      <w:rPr>
        <w:rFonts w:hint="default"/>
        <w:b/>
      </w:rPr>
    </w:lvl>
    <w:lvl w:ilvl="4">
      <w:start w:val="1"/>
      <w:numFmt w:val="decimal"/>
      <w:isLgl/>
      <w:lvlText w:val="%1.%2.%3.%4.%5"/>
      <w:lvlJc w:val="left"/>
      <w:pPr>
        <w:tabs>
          <w:tab w:val="num" w:pos="1800"/>
        </w:tabs>
        <w:ind w:left="1800" w:hanging="1440"/>
      </w:pPr>
      <w:rPr>
        <w:rFonts w:hint="default"/>
        <w:b/>
      </w:rPr>
    </w:lvl>
    <w:lvl w:ilvl="5">
      <w:start w:val="1"/>
      <w:numFmt w:val="decimal"/>
      <w:isLgl/>
      <w:lvlText w:val="%1.%2.%3.%4.%5.%6"/>
      <w:lvlJc w:val="left"/>
      <w:pPr>
        <w:tabs>
          <w:tab w:val="num" w:pos="1800"/>
        </w:tabs>
        <w:ind w:left="1800" w:hanging="1440"/>
      </w:pPr>
      <w:rPr>
        <w:rFonts w:hint="default"/>
        <w:b/>
      </w:rPr>
    </w:lvl>
    <w:lvl w:ilvl="6">
      <w:start w:val="1"/>
      <w:numFmt w:val="decimal"/>
      <w:isLgl/>
      <w:lvlText w:val="%1.%2.%3.%4.%5.%6.%7"/>
      <w:lvlJc w:val="left"/>
      <w:pPr>
        <w:tabs>
          <w:tab w:val="num" w:pos="1800"/>
        </w:tabs>
        <w:ind w:left="1800" w:hanging="1440"/>
      </w:pPr>
      <w:rPr>
        <w:rFonts w:hint="default"/>
        <w:b/>
      </w:rPr>
    </w:lvl>
    <w:lvl w:ilvl="7">
      <w:start w:val="1"/>
      <w:numFmt w:val="decimal"/>
      <w:isLgl/>
      <w:lvlText w:val="%1.%2.%3.%4.%5.%6.%7.%8"/>
      <w:lvlJc w:val="left"/>
      <w:pPr>
        <w:tabs>
          <w:tab w:val="num" w:pos="1800"/>
        </w:tabs>
        <w:ind w:left="1800" w:hanging="1440"/>
      </w:pPr>
      <w:rPr>
        <w:rFonts w:hint="default"/>
        <w:b/>
      </w:rPr>
    </w:lvl>
    <w:lvl w:ilvl="8">
      <w:start w:val="1"/>
      <w:numFmt w:val="decimal"/>
      <w:isLgl/>
      <w:lvlText w:val="%1.%2.%3.%4.%5.%6.%7.%8.%9"/>
      <w:lvlJc w:val="left"/>
      <w:pPr>
        <w:tabs>
          <w:tab w:val="num" w:pos="2160"/>
        </w:tabs>
        <w:ind w:left="2160" w:hanging="1800"/>
      </w:pPr>
      <w:rPr>
        <w:rFonts w:hint="default"/>
        <w:b/>
      </w:rPr>
    </w:lvl>
  </w:abstractNum>
  <w:abstractNum w:abstractNumId="4">
    <w:nsid w:val="028A1A10"/>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02A63703"/>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02D3764F"/>
    <w:multiLevelType w:val="hybridMultilevel"/>
    <w:tmpl w:val="2564BF32"/>
    <w:lvl w:ilvl="0" w:tplc="43D0F052">
      <w:start w:val="1"/>
      <w:numFmt w:val="decimal"/>
      <w:lvlText w:val="1.2.%1"/>
      <w:lvlJc w:val="left"/>
      <w:pPr>
        <w:ind w:left="144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02DD748A"/>
    <w:multiLevelType w:val="hybridMultilevel"/>
    <w:tmpl w:val="5D0E56D0"/>
    <w:lvl w:ilvl="0" w:tplc="442CD7E4">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04AF6F05"/>
    <w:multiLevelType w:val="multilevel"/>
    <w:tmpl w:val="1BB8B306"/>
    <w:lvl w:ilvl="0">
      <w:start w:val="14"/>
      <w:numFmt w:val="decimal"/>
      <w:lvlText w:val="%1.2"/>
      <w:lvlJc w:val="left"/>
      <w:pPr>
        <w:tabs>
          <w:tab w:val="num" w:pos="360"/>
        </w:tabs>
        <w:ind w:left="360" w:hanging="360"/>
      </w:pPr>
      <w:rPr>
        <w:rFonts w:hint="default"/>
        <w:b/>
        <w:i w:val="0"/>
        <w:color w:val="FF0000"/>
      </w:rPr>
    </w:lvl>
    <w:lvl w:ilvl="1">
      <w:start w:val="1"/>
      <w:numFmt w:val="decimal"/>
      <w:lvlText w:val="%1.3"/>
      <w:lvlJc w:val="left"/>
      <w:pPr>
        <w:tabs>
          <w:tab w:val="num" w:pos="360"/>
        </w:tabs>
        <w:ind w:left="360" w:hanging="360"/>
      </w:pPr>
      <w:rPr>
        <w:rFonts w:hint="default"/>
        <w:b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none"/>
      <w:lvlText w:val="5.1"/>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05652081"/>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nsid w:val="065228E0"/>
    <w:multiLevelType w:val="multilevel"/>
    <w:tmpl w:val="03761F7C"/>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nsid w:val="066879EC"/>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nsid w:val="071865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72961D3"/>
    <w:multiLevelType w:val="multilevel"/>
    <w:tmpl w:val="F1807402"/>
    <w:lvl w:ilvl="0">
      <w:start w:val="1"/>
      <w:numFmt w:val="decimal"/>
      <w:lvlText w:val="18.%1"/>
      <w:lvlJc w:val="left"/>
      <w:pPr>
        <w:tabs>
          <w:tab w:val="num" w:pos="360"/>
        </w:tabs>
        <w:ind w:left="360" w:hanging="360"/>
      </w:pPr>
      <w:rPr>
        <w:rFonts w:hint="default"/>
        <w:b w:val="0"/>
      </w:rPr>
    </w:lvl>
    <w:lvl w:ilvl="1">
      <w:start w:val="1"/>
      <w:numFmt w:val="lowerRoman"/>
      <w:lvlText w:val="%2."/>
      <w:lvlJc w:val="right"/>
      <w:pPr>
        <w:tabs>
          <w:tab w:val="num" w:pos="792"/>
        </w:tabs>
        <w:ind w:left="792" w:hanging="432"/>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2160"/>
        </w:tabs>
        <w:ind w:left="2160" w:hanging="1080"/>
      </w:pPr>
      <w:rPr>
        <w:rFonts w:hint="default"/>
        <w:b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4">
    <w:nsid w:val="07420E2B"/>
    <w:multiLevelType w:val="multilevel"/>
    <w:tmpl w:val="DE725E2A"/>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nsid w:val="078F2EFD"/>
    <w:multiLevelType w:val="multilevel"/>
    <w:tmpl w:val="496E89A0"/>
    <w:lvl w:ilvl="0">
      <w:start w:val="2"/>
      <w:numFmt w:val="decimal"/>
      <w:lvlText w:val="%1."/>
      <w:lvlJc w:val="left"/>
      <w:pPr>
        <w:tabs>
          <w:tab w:val="num" w:pos="1440"/>
        </w:tabs>
        <w:ind w:left="1440" w:hanging="720"/>
      </w:pPr>
      <w:rPr>
        <w:rFonts w:hint="default"/>
        <w:b/>
        <w:i w:val="0"/>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6">
    <w:nsid w:val="07BA1206"/>
    <w:multiLevelType w:val="multilevel"/>
    <w:tmpl w:val="3B744A0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083916C9"/>
    <w:multiLevelType w:val="multilevel"/>
    <w:tmpl w:val="AA1EF5FE"/>
    <w:lvl w:ilvl="0">
      <w:start w:val="1"/>
      <w:numFmt w:val="none"/>
      <w:lvlText w:val="11"/>
      <w:lvlJc w:val="left"/>
      <w:pPr>
        <w:ind w:left="360" w:hanging="360"/>
      </w:pPr>
      <w:rPr>
        <w:rFonts w:hint="default"/>
        <w:b/>
        <w:i w:val="0"/>
        <w:color w:val="auto"/>
      </w:rPr>
    </w:lvl>
    <w:lvl w:ilvl="1">
      <w:start w:val="1"/>
      <w:numFmt w:val="none"/>
      <w:lvlText w:val="11.1"/>
      <w:lvlJc w:val="left"/>
      <w:pPr>
        <w:ind w:left="792" w:hanging="432"/>
      </w:pPr>
      <w:rPr>
        <w:rFonts w:hint="default"/>
        <w:color w:val="00B0F0"/>
      </w:rPr>
    </w:lvl>
    <w:lvl w:ilvl="2">
      <w:start w:val="1"/>
      <w:numFmt w:val="decimal"/>
      <w:lvlText w:val="%1.%2.%3."/>
      <w:lvlJc w:val="left"/>
      <w:pPr>
        <w:ind w:left="1224" w:hanging="504"/>
      </w:pPr>
      <w:rPr>
        <w:rFonts w:hint="default"/>
      </w:rPr>
    </w:lvl>
    <w:lvl w:ilvl="3">
      <w:start w:val="1"/>
      <w:numFmt w:val="none"/>
      <w:lvlText w:val="11.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083F0508"/>
    <w:multiLevelType w:val="multilevel"/>
    <w:tmpl w:val="58FA08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0853020E"/>
    <w:multiLevelType w:val="multilevel"/>
    <w:tmpl w:val="20E0B126"/>
    <w:lvl w:ilvl="0">
      <w:start w:val="17"/>
      <w:numFmt w:val="decimal"/>
      <w:lvlText w:val="%1"/>
      <w:lvlJc w:val="left"/>
      <w:pPr>
        <w:ind w:left="600" w:hanging="600"/>
      </w:pPr>
      <w:rPr>
        <w:rFonts w:hint="default"/>
      </w:rPr>
    </w:lvl>
    <w:lvl w:ilvl="1">
      <w:start w:val="1"/>
      <w:numFmt w:val="decimal"/>
      <w:lvlText w:val="%1.%2"/>
      <w:lvlJc w:val="left"/>
      <w:pPr>
        <w:ind w:left="1318" w:hanging="600"/>
      </w:pPr>
      <w:rPr>
        <w:rFonts w:hint="default"/>
      </w:rPr>
    </w:lvl>
    <w:lvl w:ilvl="2">
      <w:start w:val="1"/>
      <w:numFmt w:val="decimal"/>
      <w:lvlText w:val="%1.%2.%3"/>
      <w:lvlJc w:val="left"/>
      <w:pPr>
        <w:ind w:left="2156" w:hanging="720"/>
      </w:pPr>
      <w:rPr>
        <w:rFonts w:hint="default"/>
      </w:rPr>
    </w:lvl>
    <w:lvl w:ilvl="3">
      <w:start w:val="1"/>
      <w:numFmt w:val="decimal"/>
      <w:lvlText w:val="%1.%2.%3.%4"/>
      <w:lvlJc w:val="left"/>
      <w:pPr>
        <w:ind w:left="2874" w:hanging="72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4670" w:hanging="108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466" w:hanging="1440"/>
      </w:pPr>
      <w:rPr>
        <w:rFonts w:hint="default"/>
      </w:rPr>
    </w:lvl>
    <w:lvl w:ilvl="8">
      <w:start w:val="1"/>
      <w:numFmt w:val="decimal"/>
      <w:lvlText w:val="%1.%2.%3.%4.%5.%6.%7.%8.%9"/>
      <w:lvlJc w:val="left"/>
      <w:pPr>
        <w:ind w:left="7544" w:hanging="1800"/>
      </w:pPr>
      <w:rPr>
        <w:rFonts w:hint="default"/>
      </w:rPr>
    </w:lvl>
  </w:abstractNum>
  <w:abstractNum w:abstractNumId="20">
    <w:nsid w:val="08972DC9"/>
    <w:multiLevelType w:val="multilevel"/>
    <w:tmpl w:val="4CFA7E3C"/>
    <w:lvl w:ilvl="0">
      <w:start w:val="1"/>
      <w:numFmt w:val="lowerRoman"/>
      <w:lvlText w:val="%1."/>
      <w:lvlJc w:val="righ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08CE7475"/>
    <w:multiLevelType w:val="multilevel"/>
    <w:tmpl w:val="D7383A76"/>
    <w:lvl w:ilvl="0">
      <w:start w:val="1"/>
      <w:numFmt w:val="decimal"/>
      <w:lvlText w:val="%1"/>
      <w:lvlJc w:val="left"/>
      <w:pPr>
        <w:ind w:left="480" w:hanging="480"/>
      </w:pPr>
      <w:rPr>
        <w:rFonts w:hint="default"/>
      </w:rPr>
    </w:lvl>
    <w:lvl w:ilvl="1">
      <w:start w:val="7"/>
      <w:numFmt w:val="decimal"/>
      <w:lvlText w:val="%1.%2"/>
      <w:lvlJc w:val="left"/>
      <w:pPr>
        <w:ind w:left="838" w:hanging="480"/>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2870" w:hanging="108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3946" w:hanging="1440"/>
      </w:pPr>
      <w:rPr>
        <w:rFonts w:hint="default"/>
      </w:rPr>
    </w:lvl>
    <w:lvl w:ilvl="8">
      <w:start w:val="1"/>
      <w:numFmt w:val="decimal"/>
      <w:lvlText w:val="%1.%2.%3.%4.%5.%6.%7.%8.%9"/>
      <w:lvlJc w:val="left"/>
      <w:pPr>
        <w:ind w:left="4664" w:hanging="1800"/>
      </w:pPr>
      <w:rPr>
        <w:rFonts w:hint="default"/>
      </w:rPr>
    </w:lvl>
  </w:abstractNum>
  <w:abstractNum w:abstractNumId="22">
    <w:nsid w:val="08E86D74"/>
    <w:multiLevelType w:val="hybridMultilevel"/>
    <w:tmpl w:val="12FEEE06"/>
    <w:lvl w:ilvl="0" w:tplc="00786D18">
      <w:start w:val="1"/>
      <w:numFmt w:val="decimal"/>
      <w:lvlText w:val="%1."/>
      <w:lvlJc w:val="left"/>
      <w:pPr>
        <w:tabs>
          <w:tab w:val="num" w:pos="1080"/>
        </w:tabs>
        <w:ind w:left="1080" w:hanging="720"/>
      </w:pPr>
      <w:rPr>
        <w:rFonts w:hint="default"/>
      </w:rPr>
    </w:lvl>
    <w:lvl w:ilvl="1" w:tplc="9E745F64">
      <w:start w:val="1"/>
      <w:numFmt w:val="lowerLetter"/>
      <w:lvlText w:val="%2)"/>
      <w:lvlJc w:val="left"/>
      <w:pPr>
        <w:tabs>
          <w:tab w:val="num" w:pos="1800"/>
        </w:tabs>
        <w:ind w:left="1800" w:hanging="720"/>
      </w:pPr>
      <w:rPr>
        <w:rFonts w:hint="default"/>
      </w:rPr>
    </w:lvl>
    <w:lvl w:ilvl="2" w:tplc="1CDEEC7E">
      <w:start w:val="1"/>
      <w:numFmt w:val="bullet"/>
      <w:lvlText w:val=""/>
      <w:lvlJc w:val="left"/>
      <w:pPr>
        <w:tabs>
          <w:tab w:val="num" w:pos="2340"/>
        </w:tabs>
        <w:ind w:left="2340" w:hanging="360"/>
      </w:pPr>
      <w:rPr>
        <w:rFonts w:ascii="Symbol" w:hAnsi="Symbol" w:hint="default"/>
      </w:rPr>
    </w:lvl>
    <w:lvl w:ilvl="3" w:tplc="3CAA9C1A" w:tentative="1">
      <w:start w:val="1"/>
      <w:numFmt w:val="decimal"/>
      <w:lvlText w:val="%4."/>
      <w:lvlJc w:val="left"/>
      <w:pPr>
        <w:tabs>
          <w:tab w:val="num" w:pos="2880"/>
        </w:tabs>
        <w:ind w:left="2880" w:hanging="360"/>
      </w:pPr>
    </w:lvl>
    <w:lvl w:ilvl="4" w:tplc="3014E4EE" w:tentative="1">
      <w:start w:val="1"/>
      <w:numFmt w:val="lowerLetter"/>
      <w:lvlText w:val="%5."/>
      <w:lvlJc w:val="left"/>
      <w:pPr>
        <w:tabs>
          <w:tab w:val="num" w:pos="3600"/>
        </w:tabs>
        <w:ind w:left="3600" w:hanging="360"/>
      </w:pPr>
    </w:lvl>
    <w:lvl w:ilvl="5" w:tplc="3A18005C" w:tentative="1">
      <w:start w:val="1"/>
      <w:numFmt w:val="lowerRoman"/>
      <w:lvlText w:val="%6."/>
      <w:lvlJc w:val="right"/>
      <w:pPr>
        <w:tabs>
          <w:tab w:val="num" w:pos="4320"/>
        </w:tabs>
        <w:ind w:left="4320" w:hanging="180"/>
      </w:pPr>
    </w:lvl>
    <w:lvl w:ilvl="6" w:tplc="17D800A6" w:tentative="1">
      <w:start w:val="1"/>
      <w:numFmt w:val="decimal"/>
      <w:lvlText w:val="%7."/>
      <w:lvlJc w:val="left"/>
      <w:pPr>
        <w:tabs>
          <w:tab w:val="num" w:pos="5040"/>
        </w:tabs>
        <w:ind w:left="5040" w:hanging="360"/>
      </w:pPr>
    </w:lvl>
    <w:lvl w:ilvl="7" w:tplc="56185682" w:tentative="1">
      <w:start w:val="1"/>
      <w:numFmt w:val="lowerLetter"/>
      <w:lvlText w:val="%8."/>
      <w:lvlJc w:val="left"/>
      <w:pPr>
        <w:tabs>
          <w:tab w:val="num" w:pos="5760"/>
        </w:tabs>
        <w:ind w:left="5760" w:hanging="360"/>
      </w:pPr>
    </w:lvl>
    <w:lvl w:ilvl="8" w:tplc="21BA6156" w:tentative="1">
      <w:start w:val="1"/>
      <w:numFmt w:val="lowerRoman"/>
      <w:lvlText w:val="%9."/>
      <w:lvlJc w:val="right"/>
      <w:pPr>
        <w:tabs>
          <w:tab w:val="num" w:pos="6480"/>
        </w:tabs>
        <w:ind w:left="6480" w:hanging="180"/>
      </w:pPr>
    </w:lvl>
  </w:abstractNum>
  <w:abstractNum w:abstractNumId="23">
    <w:nsid w:val="091C37E5"/>
    <w:multiLevelType w:val="multilevel"/>
    <w:tmpl w:val="1EE0CE80"/>
    <w:lvl w:ilvl="0">
      <w:start w:val="1"/>
      <w:numFmt w:val="decimal"/>
      <w:lvlText w:val="%1"/>
      <w:lvlJc w:val="left"/>
      <w:pPr>
        <w:ind w:left="480" w:hanging="480"/>
      </w:pPr>
      <w:rPr>
        <w:rFonts w:hint="default"/>
      </w:rPr>
    </w:lvl>
    <w:lvl w:ilvl="1">
      <w:start w:val="6"/>
      <w:numFmt w:val="decimal"/>
      <w:lvlText w:val="%1.%2"/>
      <w:lvlJc w:val="left"/>
      <w:pPr>
        <w:ind w:left="838" w:hanging="480"/>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2870" w:hanging="108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3946" w:hanging="1440"/>
      </w:pPr>
      <w:rPr>
        <w:rFonts w:hint="default"/>
      </w:rPr>
    </w:lvl>
    <w:lvl w:ilvl="8">
      <w:start w:val="1"/>
      <w:numFmt w:val="decimal"/>
      <w:lvlText w:val="%1.%2.%3.%4.%5.%6.%7.%8.%9"/>
      <w:lvlJc w:val="left"/>
      <w:pPr>
        <w:ind w:left="4664" w:hanging="1800"/>
      </w:pPr>
      <w:rPr>
        <w:rFonts w:hint="default"/>
      </w:rPr>
    </w:lvl>
  </w:abstractNum>
  <w:abstractNum w:abstractNumId="24">
    <w:nsid w:val="09497533"/>
    <w:multiLevelType w:val="hybridMultilevel"/>
    <w:tmpl w:val="DE4ED7F2"/>
    <w:lvl w:ilvl="0" w:tplc="9BFA6E5A">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nsid w:val="09AC49AA"/>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nsid w:val="0A133A5F"/>
    <w:multiLevelType w:val="multilevel"/>
    <w:tmpl w:val="442CDC1A"/>
    <w:name w:val="WW8Num2422232"/>
    <w:lvl w:ilvl="0">
      <w:start w:val="1"/>
      <w:numFmt w:val="decimal"/>
      <w:lvlText w:val="18.%1"/>
      <w:lvlJc w:val="left"/>
      <w:pPr>
        <w:tabs>
          <w:tab w:val="num" w:pos="360"/>
        </w:tabs>
        <w:ind w:left="360" w:hanging="360"/>
      </w:pPr>
      <w:rPr>
        <w:rFonts w:hint="default"/>
        <w:b w:val="0"/>
      </w:rPr>
    </w:lvl>
    <w:lvl w:ilvl="1">
      <w:start w:val="1"/>
      <w:numFmt w:val="decimal"/>
      <w:lvlText w:val="68.%2"/>
      <w:lvlJc w:val="left"/>
      <w:pPr>
        <w:tabs>
          <w:tab w:val="num" w:pos="792"/>
        </w:tabs>
        <w:ind w:left="792" w:hanging="432"/>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2160"/>
        </w:tabs>
        <w:ind w:left="2160" w:hanging="1080"/>
      </w:pPr>
      <w:rPr>
        <w:rFonts w:hint="default"/>
        <w:b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7">
    <w:nsid w:val="0A17456E"/>
    <w:multiLevelType w:val="hybridMultilevel"/>
    <w:tmpl w:val="B6F2F5C2"/>
    <w:lvl w:ilvl="0" w:tplc="51348E06">
      <w:start w:val="1"/>
      <w:numFmt w:val="bullet"/>
      <w:lvlText w:val=""/>
      <w:lvlJc w:val="left"/>
      <w:pPr>
        <w:ind w:left="1363" w:hanging="360"/>
      </w:pPr>
      <w:rPr>
        <w:rFonts w:ascii="Symbol" w:hAnsi="Symbol" w:hint="default"/>
      </w:rPr>
    </w:lvl>
    <w:lvl w:ilvl="1" w:tplc="F2FAE984" w:tentative="1">
      <w:start w:val="1"/>
      <w:numFmt w:val="bullet"/>
      <w:lvlText w:val="o"/>
      <w:lvlJc w:val="left"/>
      <w:pPr>
        <w:ind w:left="2083" w:hanging="360"/>
      </w:pPr>
      <w:rPr>
        <w:rFonts w:ascii="Courier New" w:hAnsi="Courier New" w:cs="Courier New" w:hint="default"/>
      </w:rPr>
    </w:lvl>
    <w:lvl w:ilvl="2" w:tplc="E91092AC" w:tentative="1">
      <w:start w:val="1"/>
      <w:numFmt w:val="bullet"/>
      <w:lvlText w:val=""/>
      <w:lvlJc w:val="left"/>
      <w:pPr>
        <w:ind w:left="2803" w:hanging="360"/>
      </w:pPr>
      <w:rPr>
        <w:rFonts w:ascii="Wingdings" w:hAnsi="Wingdings" w:hint="default"/>
      </w:rPr>
    </w:lvl>
    <w:lvl w:ilvl="3" w:tplc="4A16A1BE" w:tentative="1">
      <w:start w:val="1"/>
      <w:numFmt w:val="bullet"/>
      <w:lvlText w:val=""/>
      <w:lvlJc w:val="left"/>
      <w:pPr>
        <w:ind w:left="3523" w:hanging="360"/>
      </w:pPr>
      <w:rPr>
        <w:rFonts w:ascii="Symbol" w:hAnsi="Symbol" w:hint="default"/>
      </w:rPr>
    </w:lvl>
    <w:lvl w:ilvl="4" w:tplc="95B8260C" w:tentative="1">
      <w:start w:val="1"/>
      <w:numFmt w:val="bullet"/>
      <w:lvlText w:val="o"/>
      <w:lvlJc w:val="left"/>
      <w:pPr>
        <w:ind w:left="4243" w:hanging="360"/>
      </w:pPr>
      <w:rPr>
        <w:rFonts w:ascii="Courier New" w:hAnsi="Courier New" w:cs="Courier New" w:hint="default"/>
      </w:rPr>
    </w:lvl>
    <w:lvl w:ilvl="5" w:tplc="E06C28D2" w:tentative="1">
      <w:start w:val="1"/>
      <w:numFmt w:val="bullet"/>
      <w:lvlText w:val=""/>
      <w:lvlJc w:val="left"/>
      <w:pPr>
        <w:ind w:left="4963" w:hanging="360"/>
      </w:pPr>
      <w:rPr>
        <w:rFonts w:ascii="Wingdings" w:hAnsi="Wingdings" w:hint="default"/>
      </w:rPr>
    </w:lvl>
    <w:lvl w:ilvl="6" w:tplc="56569FD2" w:tentative="1">
      <w:start w:val="1"/>
      <w:numFmt w:val="bullet"/>
      <w:lvlText w:val=""/>
      <w:lvlJc w:val="left"/>
      <w:pPr>
        <w:ind w:left="5683" w:hanging="360"/>
      </w:pPr>
      <w:rPr>
        <w:rFonts w:ascii="Symbol" w:hAnsi="Symbol" w:hint="default"/>
      </w:rPr>
    </w:lvl>
    <w:lvl w:ilvl="7" w:tplc="DBD4130C" w:tentative="1">
      <w:start w:val="1"/>
      <w:numFmt w:val="bullet"/>
      <w:lvlText w:val="o"/>
      <w:lvlJc w:val="left"/>
      <w:pPr>
        <w:ind w:left="6403" w:hanging="360"/>
      </w:pPr>
      <w:rPr>
        <w:rFonts w:ascii="Courier New" w:hAnsi="Courier New" w:cs="Courier New" w:hint="default"/>
      </w:rPr>
    </w:lvl>
    <w:lvl w:ilvl="8" w:tplc="0230677A" w:tentative="1">
      <w:start w:val="1"/>
      <w:numFmt w:val="bullet"/>
      <w:lvlText w:val=""/>
      <w:lvlJc w:val="left"/>
      <w:pPr>
        <w:ind w:left="7123" w:hanging="360"/>
      </w:pPr>
      <w:rPr>
        <w:rFonts w:ascii="Wingdings" w:hAnsi="Wingdings" w:hint="default"/>
      </w:rPr>
    </w:lvl>
  </w:abstractNum>
  <w:abstractNum w:abstractNumId="28">
    <w:nsid w:val="0A2317F4"/>
    <w:multiLevelType w:val="hybridMultilevel"/>
    <w:tmpl w:val="61B61D9C"/>
    <w:lvl w:ilvl="0" w:tplc="1C090001">
      <w:start w:val="1"/>
      <w:numFmt w:val="lowerLetter"/>
      <w:lvlText w:val="%1)"/>
      <w:lvlJc w:val="left"/>
      <w:pPr>
        <w:tabs>
          <w:tab w:val="num" w:pos="567"/>
        </w:tabs>
        <w:ind w:left="794" w:hanging="227"/>
      </w:pPr>
      <w:rPr>
        <w:rFonts w:hint="default"/>
      </w:rPr>
    </w:lvl>
    <w:lvl w:ilvl="1" w:tplc="1C090003" w:tentative="1">
      <w:start w:val="1"/>
      <w:numFmt w:val="lowerLetter"/>
      <w:lvlText w:val="%2."/>
      <w:lvlJc w:val="left"/>
      <w:pPr>
        <w:tabs>
          <w:tab w:val="num" w:pos="1440"/>
        </w:tabs>
        <w:ind w:left="1440" w:hanging="360"/>
      </w:pPr>
    </w:lvl>
    <w:lvl w:ilvl="2" w:tplc="1C090005" w:tentative="1">
      <w:start w:val="1"/>
      <w:numFmt w:val="lowerRoman"/>
      <w:lvlText w:val="%3."/>
      <w:lvlJc w:val="right"/>
      <w:pPr>
        <w:tabs>
          <w:tab w:val="num" w:pos="2160"/>
        </w:tabs>
        <w:ind w:left="2160" w:hanging="180"/>
      </w:pPr>
    </w:lvl>
    <w:lvl w:ilvl="3" w:tplc="1C090001" w:tentative="1">
      <w:start w:val="1"/>
      <w:numFmt w:val="decimal"/>
      <w:lvlText w:val="%4."/>
      <w:lvlJc w:val="left"/>
      <w:pPr>
        <w:tabs>
          <w:tab w:val="num" w:pos="2880"/>
        </w:tabs>
        <w:ind w:left="2880" w:hanging="360"/>
      </w:pPr>
    </w:lvl>
    <w:lvl w:ilvl="4" w:tplc="1C090003" w:tentative="1">
      <w:start w:val="1"/>
      <w:numFmt w:val="lowerLetter"/>
      <w:lvlText w:val="%5."/>
      <w:lvlJc w:val="left"/>
      <w:pPr>
        <w:tabs>
          <w:tab w:val="num" w:pos="3600"/>
        </w:tabs>
        <w:ind w:left="3600" w:hanging="360"/>
      </w:pPr>
    </w:lvl>
    <w:lvl w:ilvl="5" w:tplc="1C090005" w:tentative="1">
      <w:start w:val="1"/>
      <w:numFmt w:val="lowerRoman"/>
      <w:lvlText w:val="%6."/>
      <w:lvlJc w:val="right"/>
      <w:pPr>
        <w:tabs>
          <w:tab w:val="num" w:pos="4320"/>
        </w:tabs>
        <w:ind w:left="4320" w:hanging="180"/>
      </w:pPr>
    </w:lvl>
    <w:lvl w:ilvl="6" w:tplc="1C090001" w:tentative="1">
      <w:start w:val="1"/>
      <w:numFmt w:val="decimal"/>
      <w:lvlText w:val="%7."/>
      <w:lvlJc w:val="left"/>
      <w:pPr>
        <w:tabs>
          <w:tab w:val="num" w:pos="5040"/>
        </w:tabs>
        <w:ind w:left="5040" w:hanging="360"/>
      </w:pPr>
    </w:lvl>
    <w:lvl w:ilvl="7" w:tplc="1C090003" w:tentative="1">
      <w:start w:val="1"/>
      <w:numFmt w:val="lowerLetter"/>
      <w:lvlText w:val="%8."/>
      <w:lvlJc w:val="left"/>
      <w:pPr>
        <w:tabs>
          <w:tab w:val="num" w:pos="5760"/>
        </w:tabs>
        <w:ind w:left="5760" w:hanging="360"/>
      </w:pPr>
    </w:lvl>
    <w:lvl w:ilvl="8" w:tplc="1C090005" w:tentative="1">
      <w:start w:val="1"/>
      <w:numFmt w:val="lowerRoman"/>
      <w:lvlText w:val="%9."/>
      <w:lvlJc w:val="right"/>
      <w:pPr>
        <w:tabs>
          <w:tab w:val="num" w:pos="6480"/>
        </w:tabs>
        <w:ind w:left="6480" w:hanging="180"/>
      </w:pPr>
    </w:lvl>
  </w:abstractNum>
  <w:abstractNum w:abstractNumId="29">
    <w:nsid w:val="0C6C2EB2"/>
    <w:multiLevelType w:val="multilevel"/>
    <w:tmpl w:val="DA3486A2"/>
    <w:lvl w:ilvl="0">
      <w:start w:val="1"/>
      <w:numFmt w:val="decimal"/>
      <w:lvlText w:val="%1."/>
      <w:lvlJc w:val="left"/>
      <w:pPr>
        <w:tabs>
          <w:tab w:val="num" w:pos="720"/>
        </w:tabs>
        <w:ind w:left="720" w:hanging="720"/>
      </w:pPr>
      <w:rPr>
        <w:rFonts w:hint="default"/>
        <w:b/>
        <w:i w:val="0"/>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0">
    <w:nsid w:val="0CB36C9F"/>
    <w:multiLevelType w:val="hybridMultilevel"/>
    <w:tmpl w:val="831EB46A"/>
    <w:lvl w:ilvl="0" w:tplc="15DE3498">
      <w:start w:val="1"/>
      <w:numFmt w:val="bullet"/>
      <w:lvlText w:val=""/>
      <w:lvlJc w:val="left"/>
      <w:pPr>
        <w:tabs>
          <w:tab w:val="num" w:pos="720"/>
        </w:tabs>
        <w:ind w:left="720" w:hanging="360"/>
      </w:pPr>
      <w:rPr>
        <w:rFonts w:ascii="Symbol" w:hAnsi="Symbol" w:hint="default"/>
      </w:rPr>
    </w:lvl>
    <w:lvl w:ilvl="1" w:tplc="08090019">
      <w:numFmt w:val="bullet"/>
      <w:lvlText w:val="•"/>
      <w:lvlJc w:val="left"/>
      <w:pPr>
        <w:ind w:left="1440" w:hanging="360"/>
      </w:pPr>
      <w:rPr>
        <w:rFonts w:ascii="Times New Roman" w:eastAsia="Times New Roman" w:hAnsi="Times New Roman" w:cs="Times New Roman"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31">
    <w:nsid w:val="0D5F370A"/>
    <w:multiLevelType w:val="hybridMultilevel"/>
    <w:tmpl w:val="8B3CF81E"/>
    <w:lvl w:ilvl="0" w:tplc="04090001">
      <w:start w:val="1"/>
      <w:numFmt w:val="lowerLetter"/>
      <w:lvlText w:val="%1)"/>
      <w:lvlJc w:val="left"/>
      <w:pPr>
        <w:ind w:left="720" w:hanging="360"/>
      </w:pPr>
    </w:lvl>
    <w:lvl w:ilvl="1" w:tplc="CF50A572"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nsid w:val="0D693A92"/>
    <w:multiLevelType w:val="multilevel"/>
    <w:tmpl w:val="B14E9FC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0DE23B9B"/>
    <w:multiLevelType w:val="hybridMultilevel"/>
    <w:tmpl w:val="5FC0B986"/>
    <w:lvl w:ilvl="0" w:tplc="74DE06D2">
      <w:start w:val="1"/>
      <w:numFmt w:val="decimal"/>
      <w:lvlText w:val="%1."/>
      <w:lvlJc w:val="left"/>
      <w:pPr>
        <w:ind w:left="720" w:hanging="360"/>
      </w:pPr>
    </w:lvl>
    <w:lvl w:ilvl="1" w:tplc="01CAEE90" w:tentative="1">
      <w:start w:val="1"/>
      <w:numFmt w:val="lowerLetter"/>
      <w:lvlText w:val="%2."/>
      <w:lvlJc w:val="left"/>
      <w:pPr>
        <w:ind w:left="1440" w:hanging="360"/>
      </w:pPr>
    </w:lvl>
    <w:lvl w:ilvl="2" w:tplc="D24ADD72" w:tentative="1">
      <w:start w:val="1"/>
      <w:numFmt w:val="lowerRoman"/>
      <w:lvlText w:val="%3."/>
      <w:lvlJc w:val="right"/>
      <w:pPr>
        <w:ind w:left="2160" w:hanging="180"/>
      </w:pPr>
    </w:lvl>
    <w:lvl w:ilvl="3" w:tplc="EDC08FE0" w:tentative="1">
      <w:start w:val="1"/>
      <w:numFmt w:val="decimal"/>
      <w:lvlText w:val="%4."/>
      <w:lvlJc w:val="left"/>
      <w:pPr>
        <w:ind w:left="2880" w:hanging="360"/>
      </w:pPr>
    </w:lvl>
    <w:lvl w:ilvl="4" w:tplc="FFA86A86" w:tentative="1">
      <w:start w:val="1"/>
      <w:numFmt w:val="lowerLetter"/>
      <w:lvlText w:val="%5."/>
      <w:lvlJc w:val="left"/>
      <w:pPr>
        <w:ind w:left="3600" w:hanging="360"/>
      </w:pPr>
    </w:lvl>
    <w:lvl w:ilvl="5" w:tplc="FFDE6E40" w:tentative="1">
      <w:start w:val="1"/>
      <w:numFmt w:val="lowerRoman"/>
      <w:lvlText w:val="%6."/>
      <w:lvlJc w:val="right"/>
      <w:pPr>
        <w:ind w:left="4320" w:hanging="180"/>
      </w:pPr>
    </w:lvl>
    <w:lvl w:ilvl="6" w:tplc="117E5DCC" w:tentative="1">
      <w:start w:val="1"/>
      <w:numFmt w:val="decimal"/>
      <w:lvlText w:val="%7."/>
      <w:lvlJc w:val="left"/>
      <w:pPr>
        <w:ind w:left="5040" w:hanging="360"/>
      </w:pPr>
    </w:lvl>
    <w:lvl w:ilvl="7" w:tplc="C2D86A56" w:tentative="1">
      <w:start w:val="1"/>
      <w:numFmt w:val="lowerLetter"/>
      <w:lvlText w:val="%8."/>
      <w:lvlJc w:val="left"/>
      <w:pPr>
        <w:ind w:left="5760" w:hanging="360"/>
      </w:pPr>
    </w:lvl>
    <w:lvl w:ilvl="8" w:tplc="EBE8D6C4" w:tentative="1">
      <w:start w:val="1"/>
      <w:numFmt w:val="lowerRoman"/>
      <w:lvlText w:val="%9."/>
      <w:lvlJc w:val="right"/>
      <w:pPr>
        <w:ind w:left="6480" w:hanging="180"/>
      </w:pPr>
    </w:lvl>
  </w:abstractNum>
  <w:abstractNum w:abstractNumId="34">
    <w:nsid w:val="0EE34809"/>
    <w:multiLevelType w:val="multilevel"/>
    <w:tmpl w:val="9E70A88A"/>
    <w:lvl w:ilvl="0">
      <w:start w:val="1"/>
      <w:numFmt w:val="decimal"/>
      <w:lvlText w:val="18.%1"/>
      <w:lvlJc w:val="left"/>
      <w:pPr>
        <w:tabs>
          <w:tab w:val="num" w:pos="360"/>
        </w:tabs>
        <w:ind w:left="360" w:hanging="360"/>
      </w:pPr>
      <w:rPr>
        <w:rFonts w:hint="default"/>
        <w:b w:val="0"/>
      </w:rPr>
    </w:lvl>
    <w:lvl w:ilvl="1">
      <w:start w:val="1"/>
      <w:numFmt w:val="lowerRoman"/>
      <w:lvlText w:val="%2."/>
      <w:lvlJc w:val="right"/>
      <w:pPr>
        <w:tabs>
          <w:tab w:val="num" w:pos="792"/>
        </w:tabs>
        <w:ind w:left="792" w:hanging="432"/>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2160"/>
        </w:tabs>
        <w:ind w:left="2160" w:hanging="1080"/>
      </w:pPr>
      <w:rPr>
        <w:rFonts w:hint="default"/>
        <w:b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5">
    <w:nsid w:val="0F067F88"/>
    <w:multiLevelType w:val="multilevel"/>
    <w:tmpl w:val="D1AE96B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0F4E50F0"/>
    <w:multiLevelType w:val="multilevel"/>
    <w:tmpl w:val="47863A48"/>
    <w:lvl w:ilvl="0">
      <w:start w:val="4"/>
      <w:numFmt w:val="decimal"/>
      <w:pStyle w:val="Heading4"/>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ascii="Arial" w:hAnsi="Arial" w:cs="Arial" w:hint="default"/>
        <w:sz w:val="22"/>
        <w:szCs w:val="22"/>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7">
    <w:nsid w:val="0F5B3899"/>
    <w:multiLevelType w:val="hybridMultilevel"/>
    <w:tmpl w:val="1B8E8434"/>
    <w:lvl w:ilvl="0" w:tplc="38D6B12A">
      <w:start w:val="1"/>
      <w:numFmt w:val="lowerLetter"/>
      <w:lvlText w:val="%1)"/>
      <w:lvlJc w:val="left"/>
      <w:pPr>
        <w:tabs>
          <w:tab w:val="num" w:pos="0"/>
        </w:tabs>
        <w:ind w:left="227" w:hanging="227"/>
      </w:pPr>
      <w:rPr>
        <w:rFonts w:hint="default"/>
      </w:rPr>
    </w:lvl>
    <w:lvl w:ilvl="1" w:tplc="38FEEF7E" w:tentative="1">
      <w:start w:val="1"/>
      <w:numFmt w:val="lowerLetter"/>
      <w:lvlText w:val="%2."/>
      <w:lvlJc w:val="left"/>
      <w:pPr>
        <w:tabs>
          <w:tab w:val="num" w:pos="873"/>
        </w:tabs>
        <w:ind w:left="873" w:hanging="360"/>
      </w:pPr>
    </w:lvl>
    <w:lvl w:ilvl="2" w:tplc="453EC6FC" w:tentative="1">
      <w:start w:val="1"/>
      <w:numFmt w:val="lowerRoman"/>
      <w:lvlText w:val="%3."/>
      <w:lvlJc w:val="right"/>
      <w:pPr>
        <w:tabs>
          <w:tab w:val="num" w:pos="1593"/>
        </w:tabs>
        <w:ind w:left="1593" w:hanging="180"/>
      </w:pPr>
    </w:lvl>
    <w:lvl w:ilvl="3" w:tplc="3A1CC3E6" w:tentative="1">
      <w:start w:val="1"/>
      <w:numFmt w:val="decimal"/>
      <w:lvlText w:val="%4."/>
      <w:lvlJc w:val="left"/>
      <w:pPr>
        <w:tabs>
          <w:tab w:val="num" w:pos="2313"/>
        </w:tabs>
        <w:ind w:left="2313" w:hanging="360"/>
      </w:pPr>
    </w:lvl>
    <w:lvl w:ilvl="4" w:tplc="F3F6E6C8" w:tentative="1">
      <w:start w:val="1"/>
      <w:numFmt w:val="lowerLetter"/>
      <w:lvlText w:val="%5."/>
      <w:lvlJc w:val="left"/>
      <w:pPr>
        <w:tabs>
          <w:tab w:val="num" w:pos="3033"/>
        </w:tabs>
        <w:ind w:left="3033" w:hanging="360"/>
      </w:pPr>
    </w:lvl>
    <w:lvl w:ilvl="5" w:tplc="227EA778" w:tentative="1">
      <w:start w:val="1"/>
      <w:numFmt w:val="lowerRoman"/>
      <w:lvlText w:val="%6."/>
      <w:lvlJc w:val="right"/>
      <w:pPr>
        <w:tabs>
          <w:tab w:val="num" w:pos="3753"/>
        </w:tabs>
        <w:ind w:left="3753" w:hanging="180"/>
      </w:pPr>
    </w:lvl>
    <w:lvl w:ilvl="6" w:tplc="3C526956" w:tentative="1">
      <w:start w:val="1"/>
      <w:numFmt w:val="decimal"/>
      <w:lvlText w:val="%7."/>
      <w:lvlJc w:val="left"/>
      <w:pPr>
        <w:tabs>
          <w:tab w:val="num" w:pos="4473"/>
        </w:tabs>
        <w:ind w:left="4473" w:hanging="360"/>
      </w:pPr>
    </w:lvl>
    <w:lvl w:ilvl="7" w:tplc="6FA6C78E" w:tentative="1">
      <w:start w:val="1"/>
      <w:numFmt w:val="lowerLetter"/>
      <w:lvlText w:val="%8."/>
      <w:lvlJc w:val="left"/>
      <w:pPr>
        <w:tabs>
          <w:tab w:val="num" w:pos="5193"/>
        </w:tabs>
        <w:ind w:left="5193" w:hanging="360"/>
      </w:pPr>
    </w:lvl>
    <w:lvl w:ilvl="8" w:tplc="31481D12" w:tentative="1">
      <w:start w:val="1"/>
      <w:numFmt w:val="lowerRoman"/>
      <w:lvlText w:val="%9."/>
      <w:lvlJc w:val="right"/>
      <w:pPr>
        <w:tabs>
          <w:tab w:val="num" w:pos="5913"/>
        </w:tabs>
        <w:ind w:left="5913" w:hanging="180"/>
      </w:pPr>
    </w:lvl>
  </w:abstractNum>
  <w:abstractNum w:abstractNumId="38">
    <w:nsid w:val="0F9E5C91"/>
    <w:multiLevelType w:val="hybridMultilevel"/>
    <w:tmpl w:val="D40A1E5C"/>
    <w:lvl w:ilvl="0" w:tplc="15DE34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111F75D4"/>
    <w:multiLevelType w:val="multilevel"/>
    <w:tmpl w:val="E2FED60C"/>
    <w:name w:val="WW8Num2422"/>
    <w:lvl w:ilvl="0">
      <w:start w:val="1"/>
      <w:numFmt w:val="decimal"/>
      <w:lvlText w:val="18.%1"/>
      <w:lvlJc w:val="left"/>
      <w:pPr>
        <w:tabs>
          <w:tab w:val="num" w:pos="360"/>
        </w:tabs>
        <w:ind w:left="360" w:hanging="360"/>
      </w:pPr>
      <w:rPr>
        <w:rFonts w:hint="default"/>
        <w:b w:val="0"/>
      </w:rPr>
    </w:lvl>
    <w:lvl w:ilvl="1">
      <w:start w:val="1"/>
      <w:numFmt w:val="decimal"/>
      <w:lvlText w:val="30.%2"/>
      <w:lvlJc w:val="left"/>
      <w:pPr>
        <w:tabs>
          <w:tab w:val="num" w:pos="792"/>
        </w:tabs>
        <w:ind w:left="792" w:hanging="432"/>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2160"/>
        </w:tabs>
        <w:ind w:left="2160" w:hanging="1080"/>
      </w:pPr>
      <w:rPr>
        <w:rFonts w:hint="default"/>
        <w:b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0">
    <w:nsid w:val="1230789A"/>
    <w:multiLevelType w:val="multilevel"/>
    <w:tmpl w:val="0FA6C900"/>
    <w:lvl w:ilvl="0">
      <w:start w:val="5"/>
      <w:numFmt w:val="decimal"/>
      <w:lvlText w:val="%1"/>
      <w:lvlJc w:val="left"/>
      <w:pPr>
        <w:ind w:left="480" w:hanging="480"/>
      </w:pPr>
      <w:rPr>
        <w:rFonts w:hint="default"/>
      </w:rPr>
    </w:lvl>
    <w:lvl w:ilvl="1">
      <w:start w:val="8"/>
      <w:numFmt w:val="decimal"/>
      <w:lvlText w:val="%1.%2"/>
      <w:lvlJc w:val="left"/>
      <w:pPr>
        <w:ind w:left="1050" w:hanging="48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41">
    <w:nsid w:val="14907C03"/>
    <w:multiLevelType w:val="singleLevel"/>
    <w:tmpl w:val="1C09001B"/>
    <w:lvl w:ilvl="0">
      <w:start w:val="1"/>
      <w:numFmt w:val="lowerRoman"/>
      <w:lvlText w:val="%1."/>
      <w:lvlJc w:val="right"/>
      <w:pPr>
        <w:ind w:left="1800" w:hanging="360"/>
      </w:pPr>
      <w:rPr>
        <w:rFonts w:hint="default"/>
      </w:rPr>
    </w:lvl>
  </w:abstractNum>
  <w:abstractNum w:abstractNumId="42">
    <w:nsid w:val="14FC3839"/>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3">
    <w:nsid w:val="15644283"/>
    <w:multiLevelType w:val="hybridMultilevel"/>
    <w:tmpl w:val="E62EFECE"/>
    <w:lvl w:ilvl="0" w:tplc="1C09001B">
      <w:start w:val="1"/>
      <w:numFmt w:val="lowerRoman"/>
      <w:lvlText w:val="%1."/>
      <w:lvlJc w:val="right"/>
      <w:pPr>
        <w:ind w:left="1080" w:hanging="360"/>
      </w:pPr>
      <w:rPr>
        <w:rFonts w:hint="default"/>
      </w:rPr>
    </w:lvl>
    <w:lvl w:ilvl="1" w:tplc="84C28866" w:tentative="1">
      <w:start w:val="1"/>
      <w:numFmt w:val="bullet"/>
      <w:lvlText w:val="o"/>
      <w:lvlJc w:val="left"/>
      <w:pPr>
        <w:ind w:left="1800" w:hanging="360"/>
      </w:pPr>
      <w:rPr>
        <w:rFonts w:ascii="Courier New" w:hAnsi="Courier New" w:cs="Courier New" w:hint="default"/>
      </w:rPr>
    </w:lvl>
    <w:lvl w:ilvl="2" w:tplc="3588170C" w:tentative="1">
      <w:start w:val="1"/>
      <w:numFmt w:val="bullet"/>
      <w:lvlText w:val=""/>
      <w:lvlJc w:val="left"/>
      <w:pPr>
        <w:ind w:left="2520" w:hanging="360"/>
      </w:pPr>
      <w:rPr>
        <w:rFonts w:ascii="Wingdings" w:hAnsi="Wingdings" w:hint="default"/>
      </w:rPr>
    </w:lvl>
    <w:lvl w:ilvl="3" w:tplc="7BD6370E" w:tentative="1">
      <w:start w:val="1"/>
      <w:numFmt w:val="bullet"/>
      <w:lvlText w:val=""/>
      <w:lvlJc w:val="left"/>
      <w:pPr>
        <w:ind w:left="3240" w:hanging="360"/>
      </w:pPr>
      <w:rPr>
        <w:rFonts w:ascii="Symbol" w:hAnsi="Symbol" w:hint="default"/>
      </w:rPr>
    </w:lvl>
    <w:lvl w:ilvl="4" w:tplc="7A06AE0C" w:tentative="1">
      <w:start w:val="1"/>
      <w:numFmt w:val="bullet"/>
      <w:lvlText w:val="o"/>
      <w:lvlJc w:val="left"/>
      <w:pPr>
        <w:ind w:left="3960" w:hanging="360"/>
      </w:pPr>
      <w:rPr>
        <w:rFonts w:ascii="Courier New" w:hAnsi="Courier New" w:cs="Courier New" w:hint="default"/>
      </w:rPr>
    </w:lvl>
    <w:lvl w:ilvl="5" w:tplc="749CEF64" w:tentative="1">
      <w:start w:val="1"/>
      <w:numFmt w:val="bullet"/>
      <w:lvlText w:val=""/>
      <w:lvlJc w:val="left"/>
      <w:pPr>
        <w:ind w:left="4680" w:hanging="360"/>
      </w:pPr>
      <w:rPr>
        <w:rFonts w:ascii="Wingdings" w:hAnsi="Wingdings" w:hint="default"/>
      </w:rPr>
    </w:lvl>
    <w:lvl w:ilvl="6" w:tplc="816A41F6" w:tentative="1">
      <w:start w:val="1"/>
      <w:numFmt w:val="bullet"/>
      <w:lvlText w:val=""/>
      <w:lvlJc w:val="left"/>
      <w:pPr>
        <w:ind w:left="5400" w:hanging="360"/>
      </w:pPr>
      <w:rPr>
        <w:rFonts w:ascii="Symbol" w:hAnsi="Symbol" w:hint="default"/>
      </w:rPr>
    </w:lvl>
    <w:lvl w:ilvl="7" w:tplc="E80CCDAA" w:tentative="1">
      <w:start w:val="1"/>
      <w:numFmt w:val="bullet"/>
      <w:lvlText w:val="o"/>
      <w:lvlJc w:val="left"/>
      <w:pPr>
        <w:ind w:left="6120" w:hanging="360"/>
      </w:pPr>
      <w:rPr>
        <w:rFonts w:ascii="Courier New" w:hAnsi="Courier New" w:cs="Courier New" w:hint="default"/>
      </w:rPr>
    </w:lvl>
    <w:lvl w:ilvl="8" w:tplc="79D8BD6C" w:tentative="1">
      <w:start w:val="1"/>
      <w:numFmt w:val="bullet"/>
      <w:lvlText w:val=""/>
      <w:lvlJc w:val="left"/>
      <w:pPr>
        <w:ind w:left="6840" w:hanging="360"/>
      </w:pPr>
      <w:rPr>
        <w:rFonts w:ascii="Wingdings" w:hAnsi="Wingdings" w:hint="default"/>
      </w:rPr>
    </w:lvl>
  </w:abstractNum>
  <w:abstractNum w:abstractNumId="44">
    <w:nsid w:val="156A2F7B"/>
    <w:multiLevelType w:val="multilevel"/>
    <w:tmpl w:val="919A5670"/>
    <w:lvl w:ilvl="0">
      <w:start w:val="18"/>
      <w:numFmt w:val="decimal"/>
      <w:lvlText w:val="%1"/>
      <w:lvlJc w:val="left"/>
      <w:pPr>
        <w:ind w:left="600" w:hanging="600"/>
      </w:pPr>
      <w:rPr>
        <w:rFonts w:hint="default"/>
      </w:rPr>
    </w:lvl>
    <w:lvl w:ilvl="1">
      <w:start w:val="2"/>
      <w:numFmt w:val="decimal"/>
      <w:lvlText w:val="%1.%2"/>
      <w:lvlJc w:val="left"/>
      <w:pPr>
        <w:ind w:left="958" w:hanging="600"/>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2870" w:hanging="108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3946" w:hanging="1440"/>
      </w:pPr>
      <w:rPr>
        <w:rFonts w:hint="default"/>
      </w:rPr>
    </w:lvl>
    <w:lvl w:ilvl="8">
      <w:start w:val="1"/>
      <w:numFmt w:val="decimal"/>
      <w:lvlText w:val="%1.%2.%3.%4.%5.%6.%7.%8.%9"/>
      <w:lvlJc w:val="left"/>
      <w:pPr>
        <w:ind w:left="4664" w:hanging="1800"/>
      </w:pPr>
      <w:rPr>
        <w:rFonts w:hint="default"/>
      </w:rPr>
    </w:lvl>
  </w:abstractNum>
  <w:abstractNum w:abstractNumId="45">
    <w:nsid w:val="159764AE"/>
    <w:multiLevelType w:val="hybridMultilevel"/>
    <w:tmpl w:val="4F12F1CE"/>
    <w:lvl w:ilvl="0" w:tplc="1C09001B">
      <w:start w:val="1"/>
      <w:numFmt w:val="lowerRoman"/>
      <w:lvlText w:val="%1."/>
      <w:lvlJc w:val="right"/>
      <w:pPr>
        <w:tabs>
          <w:tab w:val="num" w:pos="1800"/>
        </w:tabs>
        <w:ind w:left="1800" w:hanging="360"/>
      </w:pPr>
      <w:rPr>
        <w:rFonts w:hint="default"/>
      </w:rPr>
    </w:lvl>
    <w:lvl w:ilvl="1" w:tplc="1C090003" w:tentative="1">
      <w:start w:val="1"/>
      <w:numFmt w:val="bullet"/>
      <w:lvlText w:val="o"/>
      <w:lvlJc w:val="left"/>
      <w:pPr>
        <w:tabs>
          <w:tab w:val="num" w:pos="2520"/>
        </w:tabs>
        <w:ind w:left="2520" w:hanging="360"/>
      </w:pPr>
      <w:rPr>
        <w:rFonts w:ascii="Courier New" w:hAnsi="Courier New" w:hint="default"/>
      </w:rPr>
    </w:lvl>
    <w:lvl w:ilvl="2" w:tplc="1C090005" w:tentative="1">
      <w:start w:val="1"/>
      <w:numFmt w:val="bullet"/>
      <w:lvlText w:val=""/>
      <w:lvlJc w:val="left"/>
      <w:pPr>
        <w:tabs>
          <w:tab w:val="num" w:pos="3240"/>
        </w:tabs>
        <w:ind w:left="3240" w:hanging="360"/>
      </w:pPr>
      <w:rPr>
        <w:rFonts w:ascii="Wingdings" w:hAnsi="Wingdings" w:hint="default"/>
      </w:rPr>
    </w:lvl>
    <w:lvl w:ilvl="3" w:tplc="1C090001" w:tentative="1">
      <w:start w:val="1"/>
      <w:numFmt w:val="bullet"/>
      <w:lvlText w:val=""/>
      <w:lvlJc w:val="left"/>
      <w:pPr>
        <w:tabs>
          <w:tab w:val="num" w:pos="3960"/>
        </w:tabs>
        <w:ind w:left="3960" w:hanging="360"/>
      </w:pPr>
      <w:rPr>
        <w:rFonts w:ascii="Symbol" w:hAnsi="Symbol" w:hint="default"/>
      </w:rPr>
    </w:lvl>
    <w:lvl w:ilvl="4" w:tplc="1C090003" w:tentative="1">
      <w:start w:val="1"/>
      <w:numFmt w:val="bullet"/>
      <w:lvlText w:val="o"/>
      <w:lvlJc w:val="left"/>
      <w:pPr>
        <w:tabs>
          <w:tab w:val="num" w:pos="4680"/>
        </w:tabs>
        <w:ind w:left="4680" w:hanging="360"/>
      </w:pPr>
      <w:rPr>
        <w:rFonts w:ascii="Courier New" w:hAnsi="Courier New" w:hint="default"/>
      </w:rPr>
    </w:lvl>
    <w:lvl w:ilvl="5" w:tplc="1C090005" w:tentative="1">
      <w:start w:val="1"/>
      <w:numFmt w:val="bullet"/>
      <w:lvlText w:val=""/>
      <w:lvlJc w:val="left"/>
      <w:pPr>
        <w:tabs>
          <w:tab w:val="num" w:pos="5400"/>
        </w:tabs>
        <w:ind w:left="5400" w:hanging="360"/>
      </w:pPr>
      <w:rPr>
        <w:rFonts w:ascii="Wingdings" w:hAnsi="Wingdings" w:hint="default"/>
      </w:rPr>
    </w:lvl>
    <w:lvl w:ilvl="6" w:tplc="1C090001" w:tentative="1">
      <w:start w:val="1"/>
      <w:numFmt w:val="bullet"/>
      <w:lvlText w:val=""/>
      <w:lvlJc w:val="left"/>
      <w:pPr>
        <w:tabs>
          <w:tab w:val="num" w:pos="6120"/>
        </w:tabs>
        <w:ind w:left="6120" w:hanging="360"/>
      </w:pPr>
      <w:rPr>
        <w:rFonts w:ascii="Symbol" w:hAnsi="Symbol" w:hint="default"/>
      </w:rPr>
    </w:lvl>
    <w:lvl w:ilvl="7" w:tplc="1C090003" w:tentative="1">
      <w:start w:val="1"/>
      <w:numFmt w:val="bullet"/>
      <w:lvlText w:val="o"/>
      <w:lvlJc w:val="left"/>
      <w:pPr>
        <w:tabs>
          <w:tab w:val="num" w:pos="6840"/>
        </w:tabs>
        <w:ind w:left="6840" w:hanging="360"/>
      </w:pPr>
      <w:rPr>
        <w:rFonts w:ascii="Courier New" w:hAnsi="Courier New" w:hint="default"/>
      </w:rPr>
    </w:lvl>
    <w:lvl w:ilvl="8" w:tplc="1C090005" w:tentative="1">
      <w:start w:val="1"/>
      <w:numFmt w:val="bullet"/>
      <w:lvlText w:val=""/>
      <w:lvlJc w:val="left"/>
      <w:pPr>
        <w:tabs>
          <w:tab w:val="num" w:pos="7560"/>
        </w:tabs>
        <w:ind w:left="7560" w:hanging="360"/>
      </w:pPr>
      <w:rPr>
        <w:rFonts w:ascii="Wingdings" w:hAnsi="Wingdings" w:hint="default"/>
      </w:rPr>
    </w:lvl>
  </w:abstractNum>
  <w:abstractNum w:abstractNumId="46">
    <w:nsid w:val="15C54F03"/>
    <w:multiLevelType w:val="hybridMultilevel"/>
    <w:tmpl w:val="D346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6003BB1"/>
    <w:multiLevelType w:val="multilevel"/>
    <w:tmpl w:val="95265F54"/>
    <w:lvl w:ilvl="0">
      <w:start w:val="14"/>
      <w:numFmt w:val="none"/>
      <w:lvlText w:val="14.4"/>
      <w:lvlJc w:val="left"/>
      <w:pPr>
        <w:tabs>
          <w:tab w:val="num" w:pos="360"/>
        </w:tabs>
        <w:ind w:left="360" w:hanging="360"/>
      </w:pPr>
      <w:rPr>
        <w:rFonts w:hint="default"/>
        <w:b w:val="0"/>
        <w:i w:val="0"/>
        <w:color w:val="auto"/>
      </w:rPr>
    </w:lvl>
    <w:lvl w:ilvl="1">
      <w:start w:val="1"/>
      <w:numFmt w:val="decimal"/>
      <w:lvlText w:val="%1.3"/>
      <w:lvlJc w:val="left"/>
      <w:pPr>
        <w:tabs>
          <w:tab w:val="num" w:pos="360"/>
        </w:tabs>
        <w:ind w:left="360" w:hanging="360"/>
      </w:pPr>
      <w:rPr>
        <w:rFonts w:hint="default"/>
        <w:b w:val="0"/>
        <w:color w:val="FF000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none"/>
      <w:lvlText w:val="5.1"/>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8">
    <w:nsid w:val="162B1B9A"/>
    <w:multiLevelType w:val="hybridMultilevel"/>
    <w:tmpl w:val="1420610E"/>
    <w:lvl w:ilvl="0" w:tplc="797C08B6">
      <w:start w:val="1"/>
      <w:numFmt w:val="bullet"/>
      <w:lvlText w:val=""/>
      <w:lvlJc w:val="left"/>
      <w:pPr>
        <w:tabs>
          <w:tab w:val="num" w:pos="720"/>
        </w:tabs>
        <w:ind w:left="720" w:hanging="360"/>
      </w:pPr>
      <w:rPr>
        <w:rFonts w:ascii="Symbol" w:hAnsi="Symbol" w:hint="default"/>
      </w:rPr>
    </w:lvl>
    <w:lvl w:ilvl="1" w:tplc="92C86A4E" w:tentative="1">
      <w:start w:val="1"/>
      <w:numFmt w:val="bullet"/>
      <w:lvlText w:val="o"/>
      <w:lvlJc w:val="left"/>
      <w:pPr>
        <w:tabs>
          <w:tab w:val="num" w:pos="1440"/>
        </w:tabs>
        <w:ind w:left="1440" w:hanging="360"/>
      </w:pPr>
      <w:rPr>
        <w:rFonts w:ascii="Courier New" w:hAnsi="Courier New" w:hint="default"/>
      </w:rPr>
    </w:lvl>
    <w:lvl w:ilvl="2" w:tplc="A70CEC24" w:tentative="1">
      <w:start w:val="1"/>
      <w:numFmt w:val="bullet"/>
      <w:lvlText w:val=""/>
      <w:lvlJc w:val="left"/>
      <w:pPr>
        <w:tabs>
          <w:tab w:val="num" w:pos="2160"/>
        </w:tabs>
        <w:ind w:left="2160" w:hanging="360"/>
      </w:pPr>
      <w:rPr>
        <w:rFonts w:ascii="Wingdings" w:hAnsi="Wingdings" w:hint="default"/>
      </w:rPr>
    </w:lvl>
    <w:lvl w:ilvl="3" w:tplc="A9C09814" w:tentative="1">
      <w:start w:val="1"/>
      <w:numFmt w:val="bullet"/>
      <w:lvlText w:val=""/>
      <w:lvlJc w:val="left"/>
      <w:pPr>
        <w:tabs>
          <w:tab w:val="num" w:pos="2880"/>
        </w:tabs>
        <w:ind w:left="2880" w:hanging="360"/>
      </w:pPr>
      <w:rPr>
        <w:rFonts w:ascii="Symbol" w:hAnsi="Symbol" w:hint="default"/>
      </w:rPr>
    </w:lvl>
    <w:lvl w:ilvl="4" w:tplc="BFEE8C06" w:tentative="1">
      <w:start w:val="1"/>
      <w:numFmt w:val="bullet"/>
      <w:lvlText w:val="o"/>
      <w:lvlJc w:val="left"/>
      <w:pPr>
        <w:tabs>
          <w:tab w:val="num" w:pos="3600"/>
        </w:tabs>
        <w:ind w:left="3600" w:hanging="360"/>
      </w:pPr>
      <w:rPr>
        <w:rFonts w:ascii="Courier New" w:hAnsi="Courier New" w:hint="default"/>
      </w:rPr>
    </w:lvl>
    <w:lvl w:ilvl="5" w:tplc="6E5C5D16" w:tentative="1">
      <w:start w:val="1"/>
      <w:numFmt w:val="bullet"/>
      <w:lvlText w:val=""/>
      <w:lvlJc w:val="left"/>
      <w:pPr>
        <w:tabs>
          <w:tab w:val="num" w:pos="4320"/>
        </w:tabs>
        <w:ind w:left="4320" w:hanging="360"/>
      </w:pPr>
      <w:rPr>
        <w:rFonts w:ascii="Wingdings" w:hAnsi="Wingdings" w:hint="default"/>
      </w:rPr>
    </w:lvl>
    <w:lvl w:ilvl="6" w:tplc="A84AC5F0" w:tentative="1">
      <w:start w:val="1"/>
      <w:numFmt w:val="bullet"/>
      <w:lvlText w:val=""/>
      <w:lvlJc w:val="left"/>
      <w:pPr>
        <w:tabs>
          <w:tab w:val="num" w:pos="5040"/>
        </w:tabs>
        <w:ind w:left="5040" w:hanging="360"/>
      </w:pPr>
      <w:rPr>
        <w:rFonts w:ascii="Symbol" w:hAnsi="Symbol" w:hint="default"/>
      </w:rPr>
    </w:lvl>
    <w:lvl w:ilvl="7" w:tplc="0EBE074E" w:tentative="1">
      <w:start w:val="1"/>
      <w:numFmt w:val="bullet"/>
      <w:lvlText w:val="o"/>
      <w:lvlJc w:val="left"/>
      <w:pPr>
        <w:tabs>
          <w:tab w:val="num" w:pos="5760"/>
        </w:tabs>
        <w:ind w:left="5760" w:hanging="360"/>
      </w:pPr>
      <w:rPr>
        <w:rFonts w:ascii="Courier New" w:hAnsi="Courier New" w:hint="default"/>
      </w:rPr>
    </w:lvl>
    <w:lvl w:ilvl="8" w:tplc="BA421138" w:tentative="1">
      <w:start w:val="1"/>
      <w:numFmt w:val="bullet"/>
      <w:lvlText w:val=""/>
      <w:lvlJc w:val="left"/>
      <w:pPr>
        <w:tabs>
          <w:tab w:val="num" w:pos="6480"/>
        </w:tabs>
        <w:ind w:left="6480" w:hanging="360"/>
      </w:pPr>
      <w:rPr>
        <w:rFonts w:ascii="Wingdings" w:hAnsi="Wingdings" w:hint="default"/>
      </w:rPr>
    </w:lvl>
  </w:abstractNum>
  <w:abstractNum w:abstractNumId="49">
    <w:nsid w:val="163C37A5"/>
    <w:multiLevelType w:val="hybridMultilevel"/>
    <w:tmpl w:val="F086EF3E"/>
    <w:lvl w:ilvl="0" w:tplc="04090001">
      <w:start w:val="1"/>
      <w:numFmt w:val="lowerLetter"/>
      <w:lvlText w:val="%1)"/>
      <w:lvlJc w:val="left"/>
      <w:pPr>
        <w:tabs>
          <w:tab w:val="num" w:pos="567"/>
        </w:tabs>
        <w:ind w:left="794" w:hanging="227"/>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0">
    <w:nsid w:val="169639BD"/>
    <w:multiLevelType w:val="multilevel"/>
    <w:tmpl w:val="05166F66"/>
    <w:lvl w:ilvl="0">
      <w:start w:val="6"/>
      <w:numFmt w:val="decimal"/>
      <w:lvlText w:val="%1."/>
      <w:lvlJc w:val="left"/>
      <w:pPr>
        <w:ind w:left="1800" w:hanging="360"/>
      </w:pPr>
      <w:rPr>
        <w:rFonts w:hint="default"/>
      </w:rPr>
    </w:lvl>
    <w:lvl w:ilvl="1">
      <w:start w:val="4"/>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51">
    <w:nsid w:val="17293314"/>
    <w:multiLevelType w:val="hybridMultilevel"/>
    <w:tmpl w:val="AB3E0DC0"/>
    <w:lvl w:ilvl="0" w:tplc="526C8374">
      <w:start w:val="1"/>
      <w:numFmt w:val="lowerLetter"/>
      <w:lvlText w:val="%1)"/>
      <w:lvlJc w:val="left"/>
      <w:pPr>
        <w:tabs>
          <w:tab w:val="num" w:pos="567"/>
        </w:tabs>
        <w:ind w:left="794" w:hanging="227"/>
      </w:pPr>
      <w:rPr>
        <w:rFonts w:hint="default"/>
      </w:rPr>
    </w:lvl>
    <w:lvl w:ilvl="1" w:tplc="902C88C6" w:tentative="1">
      <w:start w:val="1"/>
      <w:numFmt w:val="lowerLetter"/>
      <w:lvlText w:val="%2."/>
      <w:lvlJc w:val="left"/>
      <w:pPr>
        <w:tabs>
          <w:tab w:val="num" w:pos="1440"/>
        </w:tabs>
        <w:ind w:left="1440" w:hanging="360"/>
      </w:pPr>
    </w:lvl>
    <w:lvl w:ilvl="2" w:tplc="A352FCDC" w:tentative="1">
      <w:start w:val="1"/>
      <w:numFmt w:val="lowerRoman"/>
      <w:lvlText w:val="%3."/>
      <w:lvlJc w:val="right"/>
      <w:pPr>
        <w:tabs>
          <w:tab w:val="num" w:pos="2160"/>
        </w:tabs>
        <w:ind w:left="2160" w:hanging="180"/>
      </w:pPr>
    </w:lvl>
    <w:lvl w:ilvl="3" w:tplc="414C7486" w:tentative="1">
      <w:start w:val="1"/>
      <w:numFmt w:val="decimal"/>
      <w:lvlText w:val="%4."/>
      <w:lvlJc w:val="left"/>
      <w:pPr>
        <w:tabs>
          <w:tab w:val="num" w:pos="2880"/>
        </w:tabs>
        <w:ind w:left="2880" w:hanging="360"/>
      </w:pPr>
    </w:lvl>
    <w:lvl w:ilvl="4" w:tplc="9440C6AA" w:tentative="1">
      <w:start w:val="1"/>
      <w:numFmt w:val="lowerLetter"/>
      <w:lvlText w:val="%5."/>
      <w:lvlJc w:val="left"/>
      <w:pPr>
        <w:tabs>
          <w:tab w:val="num" w:pos="3600"/>
        </w:tabs>
        <w:ind w:left="3600" w:hanging="360"/>
      </w:pPr>
    </w:lvl>
    <w:lvl w:ilvl="5" w:tplc="F73AFB30" w:tentative="1">
      <w:start w:val="1"/>
      <w:numFmt w:val="lowerRoman"/>
      <w:lvlText w:val="%6."/>
      <w:lvlJc w:val="right"/>
      <w:pPr>
        <w:tabs>
          <w:tab w:val="num" w:pos="4320"/>
        </w:tabs>
        <w:ind w:left="4320" w:hanging="180"/>
      </w:pPr>
    </w:lvl>
    <w:lvl w:ilvl="6" w:tplc="FC2CE6F2" w:tentative="1">
      <w:start w:val="1"/>
      <w:numFmt w:val="decimal"/>
      <w:lvlText w:val="%7."/>
      <w:lvlJc w:val="left"/>
      <w:pPr>
        <w:tabs>
          <w:tab w:val="num" w:pos="5040"/>
        </w:tabs>
        <w:ind w:left="5040" w:hanging="360"/>
      </w:pPr>
    </w:lvl>
    <w:lvl w:ilvl="7" w:tplc="52889A60" w:tentative="1">
      <w:start w:val="1"/>
      <w:numFmt w:val="lowerLetter"/>
      <w:lvlText w:val="%8."/>
      <w:lvlJc w:val="left"/>
      <w:pPr>
        <w:tabs>
          <w:tab w:val="num" w:pos="5760"/>
        </w:tabs>
        <w:ind w:left="5760" w:hanging="360"/>
      </w:pPr>
    </w:lvl>
    <w:lvl w:ilvl="8" w:tplc="C79E8CC2" w:tentative="1">
      <w:start w:val="1"/>
      <w:numFmt w:val="lowerRoman"/>
      <w:lvlText w:val="%9."/>
      <w:lvlJc w:val="right"/>
      <w:pPr>
        <w:tabs>
          <w:tab w:val="num" w:pos="6480"/>
        </w:tabs>
        <w:ind w:left="6480" w:hanging="180"/>
      </w:pPr>
    </w:lvl>
  </w:abstractNum>
  <w:abstractNum w:abstractNumId="52">
    <w:nsid w:val="17304122"/>
    <w:multiLevelType w:val="multilevel"/>
    <w:tmpl w:val="9E70A88A"/>
    <w:lvl w:ilvl="0">
      <w:start w:val="1"/>
      <w:numFmt w:val="decimal"/>
      <w:lvlText w:val="18.%1"/>
      <w:lvlJc w:val="left"/>
      <w:pPr>
        <w:tabs>
          <w:tab w:val="num" w:pos="360"/>
        </w:tabs>
        <w:ind w:left="360" w:hanging="360"/>
      </w:pPr>
      <w:rPr>
        <w:rFonts w:hint="default"/>
        <w:b w:val="0"/>
      </w:rPr>
    </w:lvl>
    <w:lvl w:ilvl="1">
      <w:start w:val="1"/>
      <w:numFmt w:val="lowerRoman"/>
      <w:lvlText w:val="%2."/>
      <w:lvlJc w:val="right"/>
      <w:pPr>
        <w:tabs>
          <w:tab w:val="num" w:pos="792"/>
        </w:tabs>
        <w:ind w:left="792" w:hanging="432"/>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2160"/>
        </w:tabs>
        <w:ind w:left="2160" w:hanging="1080"/>
      </w:pPr>
      <w:rPr>
        <w:rFonts w:hint="default"/>
        <w:b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3">
    <w:nsid w:val="178D205C"/>
    <w:multiLevelType w:val="hybridMultilevel"/>
    <w:tmpl w:val="5BCAC0E0"/>
    <w:lvl w:ilvl="0" w:tplc="15DE3498">
      <w:start w:val="1"/>
      <w:numFmt w:val="lowerLetter"/>
      <w:lvlText w:val="%1)"/>
      <w:lvlJc w:val="left"/>
      <w:pPr>
        <w:tabs>
          <w:tab w:val="num" w:pos="567"/>
        </w:tabs>
        <w:ind w:left="794" w:hanging="22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4">
    <w:nsid w:val="1793205E"/>
    <w:multiLevelType w:val="singleLevel"/>
    <w:tmpl w:val="04090001"/>
    <w:lvl w:ilvl="0">
      <w:start w:val="1"/>
      <w:numFmt w:val="bullet"/>
      <w:pStyle w:val="BulletText11"/>
      <w:lvlText w:val=""/>
      <w:lvlJc w:val="left"/>
      <w:pPr>
        <w:tabs>
          <w:tab w:val="num" w:pos="360"/>
        </w:tabs>
        <w:ind w:left="360" w:hanging="360"/>
      </w:pPr>
      <w:rPr>
        <w:rFonts w:ascii="Symbol" w:hAnsi="Symbol" w:hint="default"/>
      </w:rPr>
    </w:lvl>
  </w:abstractNum>
  <w:abstractNum w:abstractNumId="55">
    <w:nsid w:val="191E515D"/>
    <w:multiLevelType w:val="hybridMultilevel"/>
    <w:tmpl w:val="4998E188"/>
    <w:lvl w:ilvl="0" w:tplc="EB00E170">
      <w:start w:val="1"/>
      <w:numFmt w:val="none"/>
      <w:lvlText w:val="38."/>
      <w:lvlJc w:val="left"/>
      <w:pPr>
        <w:tabs>
          <w:tab w:val="num" w:pos="360"/>
        </w:tabs>
        <w:ind w:left="360" w:hanging="360"/>
      </w:pPr>
      <w:rPr>
        <w:rFonts w:hint="default"/>
        <w:color w:val="000000"/>
      </w:rPr>
    </w:lvl>
    <w:lvl w:ilvl="1" w:tplc="16B4700E">
      <w:start w:val="1"/>
      <w:numFmt w:val="bullet"/>
      <w:lvlText w:val=""/>
      <w:lvlJc w:val="left"/>
      <w:pPr>
        <w:tabs>
          <w:tab w:val="num" w:pos="360"/>
        </w:tabs>
        <w:ind w:left="360" w:hanging="360"/>
      </w:pPr>
      <w:rPr>
        <w:rFonts w:ascii="Symbol" w:hAnsi="Symbol" w:hint="default"/>
        <w:color w:val="000000"/>
      </w:rPr>
    </w:lvl>
    <w:lvl w:ilvl="2" w:tplc="5BE026DA" w:tentative="1">
      <w:start w:val="1"/>
      <w:numFmt w:val="lowerRoman"/>
      <w:lvlText w:val="%3."/>
      <w:lvlJc w:val="right"/>
      <w:pPr>
        <w:tabs>
          <w:tab w:val="num" w:pos="1080"/>
        </w:tabs>
        <w:ind w:left="1080" w:hanging="180"/>
      </w:pPr>
    </w:lvl>
    <w:lvl w:ilvl="3" w:tplc="C046BBBA" w:tentative="1">
      <w:start w:val="1"/>
      <w:numFmt w:val="decimal"/>
      <w:lvlText w:val="%4."/>
      <w:lvlJc w:val="left"/>
      <w:pPr>
        <w:tabs>
          <w:tab w:val="num" w:pos="1800"/>
        </w:tabs>
        <w:ind w:left="1800" w:hanging="360"/>
      </w:pPr>
    </w:lvl>
    <w:lvl w:ilvl="4" w:tplc="4032358E" w:tentative="1">
      <w:start w:val="1"/>
      <w:numFmt w:val="lowerLetter"/>
      <w:lvlText w:val="%5."/>
      <w:lvlJc w:val="left"/>
      <w:pPr>
        <w:tabs>
          <w:tab w:val="num" w:pos="2520"/>
        </w:tabs>
        <w:ind w:left="2520" w:hanging="360"/>
      </w:pPr>
    </w:lvl>
    <w:lvl w:ilvl="5" w:tplc="049049C6" w:tentative="1">
      <w:start w:val="1"/>
      <w:numFmt w:val="lowerRoman"/>
      <w:lvlText w:val="%6."/>
      <w:lvlJc w:val="right"/>
      <w:pPr>
        <w:tabs>
          <w:tab w:val="num" w:pos="3240"/>
        </w:tabs>
        <w:ind w:left="3240" w:hanging="180"/>
      </w:pPr>
    </w:lvl>
    <w:lvl w:ilvl="6" w:tplc="AE6287E8" w:tentative="1">
      <w:start w:val="1"/>
      <w:numFmt w:val="decimal"/>
      <w:lvlText w:val="%7."/>
      <w:lvlJc w:val="left"/>
      <w:pPr>
        <w:tabs>
          <w:tab w:val="num" w:pos="3960"/>
        </w:tabs>
        <w:ind w:left="3960" w:hanging="360"/>
      </w:pPr>
    </w:lvl>
    <w:lvl w:ilvl="7" w:tplc="6F2080C2" w:tentative="1">
      <w:start w:val="1"/>
      <w:numFmt w:val="lowerLetter"/>
      <w:lvlText w:val="%8."/>
      <w:lvlJc w:val="left"/>
      <w:pPr>
        <w:tabs>
          <w:tab w:val="num" w:pos="4680"/>
        </w:tabs>
        <w:ind w:left="4680" w:hanging="360"/>
      </w:pPr>
    </w:lvl>
    <w:lvl w:ilvl="8" w:tplc="04162AFE" w:tentative="1">
      <w:start w:val="1"/>
      <w:numFmt w:val="lowerRoman"/>
      <w:lvlText w:val="%9."/>
      <w:lvlJc w:val="right"/>
      <w:pPr>
        <w:tabs>
          <w:tab w:val="num" w:pos="5400"/>
        </w:tabs>
        <w:ind w:left="5400" w:hanging="180"/>
      </w:pPr>
    </w:lvl>
  </w:abstractNum>
  <w:abstractNum w:abstractNumId="56">
    <w:nsid w:val="19267787"/>
    <w:multiLevelType w:val="hybridMultilevel"/>
    <w:tmpl w:val="6EB6C440"/>
    <w:lvl w:ilvl="0" w:tplc="8B40B73C">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7">
    <w:nsid w:val="196A3FC5"/>
    <w:multiLevelType w:val="multilevel"/>
    <w:tmpl w:val="3B744A0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8">
    <w:nsid w:val="1A82155C"/>
    <w:multiLevelType w:val="multilevel"/>
    <w:tmpl w:val="90D0E3E4"/>
    <w:lvl w:ilvl="0">
      <w:start w:val="1"/>
      <w:numFmt w:val="decimal"/>
      <w:lvlText w:val="%1."/>
      <w:lvlJc w:val="left"/>
      <w:pPr>
        <w:tabs>
          <w:tab w:val="num" w:pos="720"/>
        </w:tabs>
        <w:ind w:left="720" w:hanging="720"/>
      </w:pPr>
      <w:rPr>
        <w:rFonts w:hint="default"/>
      </w:rPr>
    </w:lvl>
    <w:lvl w:ilvl="1">
      <w:start w:val="1"/>
      <w:numFmt w:val="decimal"/>
      <w:isLgl/>
      <w:lvlText w:val="2.%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9">
    <w:nsid w:val="1B2935F3"/>
    <w:multiLevelType w:val="hybridMultilevel"/>
    <w:tmpl w:val="B4ACA594"/>
    <w:lvl w:ilvl="0" w:tplc="BFB4E544">
      <w:start w:val="1"/>
      <w:numFmt w:val="bullet"/>
      <w:lvlText w:val=""/>
      <w:lvlJc w:val="left"/>
      <w:pPr>
        <w:tabs>
          <w:tab w:val="num" w:pos="360"/>
        </w:tabs>
        <w:ind w:left="360" w:hanging="360"/>
      </w:pPr>
      <w:rPr>
        <w:rFonts w:ascii="Symbol" w:hAnsi="Symbol" w:hint="default"/>
        <w:color w:val="000000"/>
      </w:rPr>
    </w:lvl>
    <w:lvl w:ilvl="1" w:tplc="157801EC" w:tentative="1">
      <w:start w:val="1"/>
      <w:numFmt w:val="bullet"/>
      <w:lvlText w:val="o"/>
      <w:lvlJc w:val="left"/>
      <w:pPr>
        <w:tabs>
          <w:tab w:val="num" w:pos="1440"/>
        </w:tabs>
        <w:ind w:left="1440" w:hanging="360"/>
      </w:pPr>
      <w:rPr>
        <w:rFonts w:ascii="Courier New" w:hAnsi="Courier New" w:cs="Courier New" w:hint="default"/>
      </w:rPr>
    </w:lvl>
    <w:lvl w:ilvl="2" w:tplc="0724708A" w:tentative="1">
      <w:start w:val="1"/>
      <w:numFmt w:val="bullet"/>
      <w:lvlText w:val=""/>
      <w:lvlJc w:val="left"/>
      <w:pPr>
        <w:tabs>
          <w:tab w:val="num" w:pos="2160"/>
        </w:tabs>
        <w:ind w:left="2160" w:hanging="360"/>
      </w:pPr>
      <w:rPr>
        <w:rFonts w:ascii="Wingdings" w:hAnsi="Wingdings" w:hint="default"/>
      </w:rPr>
    </w:lvl>
    <w:lvl w:ilvl="3" w:tplc="FBACA310" w:tentative="1">
      <w:start w:val="1"/>
      <w:numFmt w:val="bullet"/>
      <w:lvlText w:val=""/>
      <w:lvlJc w:val="left"/>
      <w:pPr>
        <w:tabs>
          <w:tab w:val="num" w:pos="2880"/>
        </w:tabs>
        <w:ind w:left="2880" w:hanging="360"/>
      </w:pPr>
      <w:rPr>
        <w:rFonts w:ascii="Symbol" w:hAnsi="Symbol" w:hint="default"/>
      </w:rPr>
    </w:lvl>
    <w:lvl w:ilvl="4" w:tplc="0CD6E9F0" w:tentative="1">
      <w:start w:val="1"/>
      <w:numFmt w:val="bullet"/>
      <w:lvlText w:val="o"/>
      <w:lvlJc w:val="left"/>
      <w:pPr>
        <w:tabs>
          <w:tab w:val="num" w:pos="3600"/>
        </w:tabs>
        <w:ind w:left="3600" w:hanging="360"/>
      </w:pPr>
      <w:rPr>
        <w:rFonts w:ascii="Courier New" w:hAnsi="Courier New" w:cs="Courier New" w:hint="default"/>
      </w:rPr>
    </w:lvl>
    <w:lvl w:ilvl="5" w:tplc="32B267FC" w:tentative="1">
      <w:start w:val="1"/>
      <w:numFmt w:val="bullet"/>
      <w:lvlText w:val=""/>
      <w:lvlJc w:val="left"/>
      <w:pPr>
        <w:tabs>
          <w:tab w:val="num" w:pos="4320"/>
        </w:tabs>
        <w:ind w:left="4320" w:hanging="360"/>
      </w:pPr>
      <w:rPr>
        <w:rFonts w:ascii="Wingdings" w:hAnsi="Wingdings" w:hint="default"/>
      </w:rPr>
    </w:lvl>
    <w:lvl w:ilvl="6" w:tplc="C6C06B16" w:tentative="1">
      <w:start w:val="1"/>
      <w:numFmt w:val="bullet"/>
      <w:lvlText w:val=""/>
      <w:lvlJc w:val="left"/>
      <w:pPr>
        <w:tabs>
          <w:tab w:val="num" w:pos="5040"/>
        </w:tabs>
        <w:ind w:left="5040" w:hanging="360"/>
      </w:pPr>
      <w:rPr>
        <w:rFonts w:ascii="Symbol" w:hAnsi="Symbol" w:hint="default"/>
      </w:rPr>
    </w:lvl>
    <w:lvl w:ilvl="7" w:tplc="AE602BCA" w:tentative="1">
      <w:start w:val="1"/>
      <w:numFmt w:val="bullet"/>
      <w:lvlText w:val="o"/>
      <w:lvlJc w:val="left"/>
      <w:pPr>
        <w:tabs>
          <w:tab w:val="num" w:pos="5760"/>
        </w:tabs>
        <w:ind w:left="5760" w:hanging="360"/>
      </w:pPr>
      <w:rPr>
        <w:rFonts w:ascii="Courier New" w:hAnsi="Courier New" w:cs="Courier New" w:hint="default"/>
      </w:rPr>
    </w:lvl>
    <w:lvl w:ilvl="8" w:tplc="35AA24CC" w:tentative="1">
      <w:start w:val="1"/>
      <w:numFmt w:val="bullet"/>
      <w:lvlText w:val=""/>
      <w:lvlJc w:val="left"/>
      <w:pPr>
        <w:tabs>
          <w:tab w:val="num" w:pos="6480"/>
        </w:tabs>
        <w:ind w:left="6480" w:hanging="360"/>
      </w:pPr>
      <w:rPr>
        <w:rFonts w:ascii="Wingdings" w:hAnsi="Wingdings" w:hint="default"/>
      </w:rPr>
    </w:lvl>
  </w:abstractNum>
  <w:abstractNum w:abstractNumId="60">
    <w:nsid w:val="1B8902E6"/>
    <w:multiLevelType w:val="hybridMultilevel"/>
    <w:tmpl w:val="8958618A"/>
    <w:lvl w:ilvl="0" w:tplc="1C090001">
      <w:start w:val="1"/>
      <w:numFmt w:val="lowerLetter"/>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61">
    <w:nsid w:val="1C7025EC"/>
    <w:multiLevelType w:val="hybridMultilevel"/>
    <w:tmpl w:val="275C54C2"/>
    <w:lvl w:ilvl="0" w:tplc="F1887D62">
      <w:start w:val="1"/>
      <w:numFmt w:val="bullet"/>
      <w:lvlText w:val=""/>
      <w:lvlJc w:val="left"/>
      <w:pPr>
        <w:ind w:left="360" w:hanging="360"/>
      </w:pPr>
      <w:rPr>
        <w:rFonts w:ascii="Symbol" w:hAnsi="Symbol" w:hint="default"/>
      </w:rPr>
    </w:lvl>
    <w:lvl w:ilvl="1" w:tplc="1C090019" w:tentative="1">
      <w:start w:val="1"/>
      <w:numFmt w:val="bullet"/>
      <w:lvlText w:val="o"/>
      <w:lvlJc w:val="left"/>
      <w:pPr>
        <w:ind w:left="1080" w:hanging="360"/>
      </w:pPr>
      <w:rPr>
        <w:rFonts w:ascii="Courier New" w:hAnsi="Courier New" w:cs="Courier New" w:hint="default"/>
      </w:rPr>
    </w:lvl>
    <w:lvl w:ilvl="2" w:tplc="1C09001B" w:tentative="1">
      <w:start w:val="1"/>
      <w:numFmt w:val="bullet"/>
      <w:lvlText w:val=""/>
      <w:lvlJc w:val="left"/>
      <w:pPr>
        <w:ind w:left="1800" w:hanging="360"/>
      </w:pPr>
      <w:rPr>
        <w:rFonts w:ascii="Wingdings" w:hAnsi="Wingdings" w:hint="default"/>
      </w:rPr>
    </w:lvl>
    <w:lvl w:ilvl="3" w:tplc="1C09000F" w:tentative="1">
      <w:start w:val="1"/>
      <w:numFmt w:val="bullet"/>
      <w:lvlText w:val=""/>
      <w:lvlJc w:val="left"/>
      <w:pPr>
        <w:ind w:left="2520" w:hanging="360"/>
      </w:pPr>
      <w:rPr>
        <w:rFonts w:ascii="Symbol" w:hAnsi="Symbol" w:hint="default"/>
      </w:rPr>
    </w:lvl>
    <w:lvl w:ilvl="4" w:tplc="1C090019" w:tentative="1">
      <w:start w:val="1"/>
      <w:numFmt w:val="bullet"/>
      <w:lvlText w:val="o"/>
      <w:lvlJc w:val="left"/>
      <w:pPr>
        <w:ind w:left="3240" w:hanging="360"/>
      </w:pPr>
      <w:rPr>
        <w:rFonts w:ascii="Courier New" w:hAnsi="Courier New" w:cs="Courier New" w:hint="default"/>
      </w:rPr>
    </w:lvl>
    <w:lvl w:ilvl="5" w:tplc="1C09001B" w:tentative="1">
      <w:start w:val="1"/>
      <w:numFmt w:val="bullet"/>
      <w:lvlText w:val=""/>
      <w:lvlJc w:val="left"/>
      <w:pPr>
        <w:ind w:left="3960" w:hanging="360"/>
      </w:pPr>
      <w:rPr>
        <w:rFonts w:ascii="Wingdings" w:hAnsi="Wingdings" w:hint="default"/>
      </w:rPr>
    </w:lvl>
    <w:lvl w:ilvl="6" w:tplc="1C09000F" w:tentative="1">
      <w:start w:val="1"/>
      <w:numFmt w:val="bullet"/>
      <w:lvlText w:val=""/>
      <w:lvlJc w:val="left"/>
      <w:pPr>
        <w:ind w:left="4680" w:hanging="360"/>
      </w:pPr>
      <w:rPr>
        <w:rFonts w:ascii="Symbol" w:hAnsi="Symbol" w:hint="default"/>
      </w:rPr>
    </w:lvl>
    <w:lvl w:ilvl="7" w:tplc="1C090019" w:tentative="1">
      <w:start w:val="1"/>
      <w:numFmt w:val="bullet"/>
      <w:lvlText w:val="o"/>
      <w:lvlJc w:val="left"/>
      <w:pPr>
        <w:ind w:left="5400" w:hanging="360"/>
      </w:pPr>
      <w:rPr>
        <w:rFonts w:ascii="Courier New" w:hAnsi="Courier New" w:cs="Courier New" w:hint="default"/>
      </w:rPr>
    </w:lvl>
    <w:lvl w:ilvl="8" w:tplc="1C09001B" w:tentative="1">
      <w:start w:val="1"/>
      <w:numFmt w:val="bullet"/>
      <w:lvlText w:val=""/>
      <w:lvlJc w:val="left"/>
      <w:pPr>
        <w:ind w:left="6120" w:hanging="360"/>
      </w:pPr>
      <w:rPr>
        <w:rFonts w:ascii="Wingdings" w:hAnsi="Wingdings" w:hint="default"/>
      </w:rPr>
    </w:lvl>
  </w:abstractNum>
  <w:abstractNum w:abstractNumId="62">
    <w:nsid w:val="1C7D1C79"/>
    <w:multiLevelType w:val="multilevel"/>
    <w:tmpl w:val="673A984C"/>
    <w:lvl w:ilvl="0">
      <w:start w:val="1"/>
      <w:numFmt w:val="none"/>
      <w:lvlText w:val="8.1"/>
      <w:lvlJc w:val="left"/>
      <w:pPr>
        <w:ind w:left="360" w:hanging="360"/>
      </w:pPr>
      <w:rPr>
        <w:rFonts w:hint="default"/>
        <w:b w:val="0"/>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nsid w:val="1CCB5E94"/>
    <w:multiLevelType w:val="hybridMultilevel"/>
    <w:tmpl w:val="41BE6B38"/>
    <w:lvl w:ilvl="0" w:tplc="98FA5674">
      <w:start w:val="1"/>
      <w:numFmt w:val="bullet"/>
      <w:lvlText w:val=""/>
      <w:lvlJc w:val="left"/>
      <w:pPr>
        <w:ind w:left="1429" w:hanging="360"/>
      </w:pPr>
      <w:rPr>
        <w:rFonts w:ascii="Symbol" w:hAnsi="Symbol" w:hint="default"/>
      </w:rPr>
    </w:lvl>
    <w:lvl w:ilvl="1" w:tplc="03624450" w:tentative="1">
      <w:start w:val="1"/>
      <w:numFmt w:val="bullet"/>
      <w:lvlText w:val="o"/>
      <w:lvlJc w:val="left"/>
      <w:pPr>
        <w:ind w:left="2149" w:hanging="360"/>
      </w:pPr>
      <w:rPr>
        <w:rFonts w:ascii="Courier New" w:hAnsi="Courier New" w:cs="Courier New" w:hint="default"/>
      </w:rPr>
    </w:lvl>
    <w:lvl w:ilvl="2" w:tplc="002C0D8C" w:tentative="1">
      <w:start w:val="1"/>
      <w:numFmt w:val="bullet"/>
      <w:lvlText w:val=""/>
      <w:lvlJc w:val="left"/>
      <w:pPr>
        <w:ind w:left="2869" w:hanging="360"/>
      </w:pPr>
      <w:rPr>
        <w:rFonts w:ascii="Wingdings" w:hAnsi="Wingdings" w:hint="default"/>
      </w:rPr>
    </w:lvl>
    <w:lvl w:ilvl="3" w:tplc="FC4C9DCC" w:tentative="1">
      <w:start w:val="1"/>
      <w:numFmt w:val="bullet"/>
      <w:lvlText w:val=""/>
      <w:lvlJc w:val="left"/>
      <w:pPr>
        <w:ind w:left="3589" w:hanging="360"/>
      </w:pPr>
      <w:rPr>
        <w:rFonts w:ascii="Symbol" w:hAnsi="Symbol" w:hint="default"/>
      </w:rPr>
    </w:lvl>
    <w:lvl w:ilvl="4" w:tplc="0EE0F426" w:tentative="1">
      <w:start w:val="1"/>
      <w:numFmt w:val="bullet"/>
      <w:lvlText w:val="o"/>
      <w:lvlJc w:val="left"/>
      <w:pPr>
        <w:ind w:left="4309" w:hanging="360"/>
      </w:pPr>
      <w:rPr>
        <w:rFonts w:ascii="Courier New" w:hAnsi="Courier New" w:cs="Courier New" w:hint="default"/>
      </w:rPr>
    </w:lvl>
    <w:lvl w:ilvl="5" w:tplc="047C60AA" w:tentative="1">
      <w:start w:val="1"/>
      <w:numFmt w:val="bullet"/>
      <w:lvlText w:val=""/>
      <w:lvlJc w:val="left"/>
      <w:pPr>
        <w:ind w:left="5029" w:hanging="360"/>
      </w:pPr>
      <w:rPr>
        <w:rFonts w:ascii="Wingdings" w:hAnsi="Wingdings" w:hint="default"/>
      </w:rPr>
    </w:lvl>
    <w:lvl w:ilvl="6" w:tplc="F738DD0E" w:tentative="1">
      <w:start w:val="1"/>
      <w:numFmt w:val="bullet"/>
      <w:lvlText w:val=""/>
      <w:lvlJc w:val="left"/>
      <w:pPr>
        <w:ind w:left="5749" w:hanging="360"/>
      </w:pPr>
      <w:rPr>
        <w:rFonts w:ascii="Symbol" w:hAnsi="Symbol" w:hint="default"/>
      </w:rPr>
    </w:lvl>
    <w:lvl w:ilvl="7" w:tplc="00728A18" w:tentative="1">
      <w:start w:val="1"/>
      <w:numFmt w:val="bullet"/>
      <w:lvlText w:val="o"/>
      <w:lvlJc w:val="left"/>
      <w:pPr>
        <w:ind w:left="6469" w:hanging="360"/>
      </w:pPr>
      <w:rPr>
        <w:rFonts w:ascii="Courier New" w:hAnsi="Courier New" w:cs="Courier New" w:hint="default"/>
      </w:rPr>
    </w:lvl>
    <w:lvl w:ilvl="8" w:tplc="5462C1F8" w:tentative="1">
      <w:start w:val="1"/>
      <w:numFmt w:val="bullet"/>
      <w:lvlText w:val=""/>
      <w:lvlJc w:val="left"/>
      <w:pPr>
        <w:ind w:left="7189" w:hanging="360"/>
      </w:pPr>
      <w:rPr>
        <w:rFonts w:ascii="Wingdings" w:hAnsi="Wingdings" w:hint="default"/>
      </w:rPr>
    </w:lvl>
  </w:abstractNum>
  <w:abstractNum w:abstractNumId="64">
    <w:nsid w:val="1D90508E"/>
    <w:multiLevelType w:val="multilevel"/>
    <w:tmpl w:val="21FE69B6"/>
    <w:name w:val="WW8Num2422233"/>
    <w:lvl w:ilvl="0">
      <w:start w:val="70"/>
      <w:numFmt w:val="decimal"/>
      <w:lvlText w:val="%1."/>
      <w:lvlJc w:val="left"/>
      <w:pPr>
        <w:tabs>
          <w:tab w:val="num" w:pos="600"/>
        </w:tabs>
        <w:ind w:left="600" w:hanging="600"/>
      </w:pPr>
      <w:rPr>
        <w:rFonts w:hint="default"/>
      </w:rPr>
    </w:lvl>
    <w:lvl w:ilvl="1">
      <w:start w:val="1"/>
      <w:numFmt w:val="decimal"/>
      <w:lvlText w:val="69.%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65">
    <w:nsid w:val="1F430A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6">
    <w:nsid w:val="1F9C58B9"/>
    <w:multiLevelType w:val="hybridMultilevel"/>
    <w:tmpl w:val="D1A8918A"/>
    <w:lvl w:ilvl="0" w:tplc="7DDE2972">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7">
    <w:nsid w:val="207F6DCA"/>
    <w:multiLevelType w:val="multilevel"/>
    <w:tmpl w:val="CAE09546"/>
    <w:lvl w:ilvl="0">
      <w:start w:val="14"/>
      <w:numFmt w:val="decimal"/>
      <w:lvlText w:val="%1.2"/>
      <w:lvlJc w:val="left"/>
      <w:pPr>
        <w:tabs>
          <w:tab w:val="num" w:pos="360"/>
        </w:tabs>
        <w:ind w:left="360" w:hanging="360"/>
      </w:pPr>
      <w:rPr>
        <w:rFonts w:hint="default"/>
        <w:b w:val="0"/>
        <w:i w:val="0"/>
        <w:color w:val="auto"/>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none"/>
      <w:lvlText w:val="5.1"/>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8">
    <w:nsid w:val="20EB1E66"/>
    <w:multiLevelType w:val="hybridMultilevel"/>
    <w:tmpl w:val="45B83988"/>
    <w:lvl w:ilvl="0" w:tplc="B4CEF98A">
      <w:start w:val="1"/>
      <w:numFmt w:val="bullet"/>
      <w:lvlText w:val=""/>
      <w:lvlJc w:val="left"/>
      <w:pPr>
        <w:tabs>
          <w:tab w:val="num" w:pos="720"/>
        </w:tabs>
        <w:ind w:left="720" w:hanging="360"/>
      </w:pPr>
      <w:rPr>
        <w:rFonts w:ascii="Symbol" w:hAnsi="Symbol" w:hint="default"/>
        <w:color w:val="auto"/>
      </w:rPr>
    </w:lvl>
    <w:lvl w:ilvl="1" w:tplc="B5AADE26" w:tentative="1">
      <w:start w:val="1"/>
      <w:numFmt w:val="bullet"/>
      <w:lvlText w:val="o"/>
      <w:lvlJc w:val="left"/>
      <w:pPr>
        <w:tabs>
          <w:tab w:val="num" w:pos="1440"/>
        </w:tabs>
        <w:ind w:left="1440" w:hanging="360"/>
      </w:pPr>
      <w:rPr>
        <w:rFonts w:ascii="Courier New" w:hAnsi="Courier New" w:hint="default"/>
      </w:rPr>
    </w:lvl>
    <w:lvl w:ilvl="2" w:tplc="DCDEAAE0" w:tentative="1">
      <w:start w:val="1"/>
      <w:numFmt w:val="bullet"/>
      <w:lvlText w:val=""/>
      <w:lvlJc w:val="left"/>
      <w:pPr>
        <w:tabs>
          <w:tab w:val="num" w:pos="2160"/>
        </w:tabs>
        <w:ind w:left="2160" w:hanging="360"/>
      </w:pPr>
      <w:rPr>
        <w:rFonts w:ascii="Wingdings" w:hAnsi="Wingdings" w:hint="default"/>
      </w:rPr>
    </w:lvl>
    <w:lvl w:ilvl="3" w:tplc="DBA61F08" w:tentative="1">
      <w:start w:val="1"/>
      <w:numFmt w:val="bullet"/>
      <w:lvlText w:val=""/>
      <w:lvlJc w:val="left"/>
      <w:pPr>
        <w:tabs>
          <w:tab w:val="num" w:pos="2880"/>
        </w:tabs>
        <w:ind w:left="2880" w:hanging="360"/>
      </w:pPr>
      <w:rPr>
        <w:rFonts w:ascii="Symbol" w:hAnsi="Symbol" w:hint="default"/>
      </w:rPr>
    </w:lvl>
    <w:lvl w:ilvl="4" w:tplc="EDD48452" w:tentative="1">
      <w:start w:val="1"/>
      <w:numFmt w:val="bullet"/>
      <w:lvlText w:val="o"/>
      <w:lvlJc w:val="left"/>
      <w:pPr>
        <w:tabs>
          <w:tab w:val="num" w:pos="3600"/>
        </w:tabs>
        <w:ind w:left="3600" w:hanging="360"/>
      </w:pPr>
      <w:rPr>
        <w:rFonts w:ascii="Courier New" w:hAnsi="Courier New" w:hint="default"/>
      </w:rPr>
    </w:lvl>
    <w:lvl w:ilvl="5" w:tplc="C69A8EF6" w:tentative="1">
      <w:start w:val="1"/>
      <w:numFmt w:val="bullet"/>
      <w:lvlText w:val=""/>
      <w:lvlJc w:val="left"/>
      <w:pPr>
        <w:tabs>
          <w:tab w:val="num" w:pos="4320"/>
        </w:tabs>
        <w:ind w:left="4320" w:hanging="360"/>
      </w:pPr>
      <w:rPr>
        <w:rFonts w:ascii="Wingdings" w:hAnsi="Wingdings" w:hint="default"/>
      </w:rPr>
    </w:lvl>
    <w:lvl w:ilvl="6" w:tplc="200265D2" w:tentative="1">
      <w:start w:val="1"/>
      <w:numFmt w:val="bullet"/>
      <w:lvlText w:val=""/>
      <w:lvlJc w:val="left"/>
      <w:pPr>
        <w:tabs>
          <w:tab w:val="num" w:pos="5040"/>
        </w:tabs>
        <w:ind w:left="5040" w:hanging="360"/>
      </w:pPr>
      <w:rPr>
        <w:rFonts w:ascii="Symbol" w:hAnsi="Symbol" w:hint="default"/>
      </w:rPr>
    </w:lvl>
    <w:lvl w:ilvl="7" w:tplc="C554C02E" w:tentative="1">
      <w:start w:val="1"/>
      <w:numFmt w:val="bullet"/>
      <w:lvlText w:val="o"/>
      <w:lvlJc w:val="left"/>
      <w:pPr>
        <w:tabs>
          <w:tab w:val="num" w:pos="5760"/>
        </w:tabs>
        <w:ind w:left="5760" w:hanging="360"/>
      </w:pPr>
      <w:rPr>
        <w:rFonts w:ascii="Courier New" w:hAnsi="Courier New" w:hint="default"/>
      </w:rPr>
    </w:lvl>
    <w:lvl w:ilvl="8" w:tplc="2FDEC0F6" w:tentative="1">
      <w:start w:val="1"/>
      <w:numFmt w:val="bullet"/>
      <w:lvlText w:val=""/>
      <w:lvlJc w:val="left"/>
      <w:pPr>
        <w:tabs>
          <w:tab w:val="num" w:pos="6480"/>
        </w:tabs>
        <w:ind w:left="6480" w:hanging="360"/>
      </w:pPr>
      <w:rPr>
        <w:rFonts w:ascii="Wingdings" w:hAnsi="Wingdings" w:hint="default"/>
      </w:rPr>
    </w:lvl>
  </w:abstractNum>
  <w:abstractNum w:abstractNumId="69">
    <w:nsid w:val="219A5282"/>
    <w:multiLevelType w:val="multilevel"/>
    <w:tmpl w:val="F454C5CA"/>
    <w:lvl w:ilvl="0">
      <w:start w:val="5"/>
      <w:numFmt w:val="decimal"/>
      <w:lvlText w:val="%1"/>
      <w:lvlJc w:val="left"/>
      <w:pPr>
        <w:ind w:left="480" w:hanging="480"/>
      </w:pPr>
      <w:rPr>
        <w:rFonts w:hint="default"/>
      </w:rPr>
    </w:lvl>
    <w:lvl w:ilvl="1">
      <w:start w:val="3"/>
      <w:numFmt w:val="decimal"/>
      <w:lvlText w:val="%1.%2"/>
      <w:lvlJc w:val="left"/>
      <w:pPr>
        <w:ind w:left="1050" w:hanging="48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70">
    <w:nsid w:val="21B84FA1"/>
    <w:multiLevelType w:val="multilevel"/>
    <w:tmpl w:val="10A28BB6"/>
    <w:lvl w:ilvl="0">
      <w:start w:val="3"/>
      <w:numFmt w:val="decimal"/>
      <w:lvlText w:val="%1"/>
      <w:lvlJc w:val="left"/>
      <w:pPr>
        <w:ind w:left="360" w:hanging="360"/>
      </w:pPr>
      <w:rPr>
        <w:rFonts w:hint="default"/>
      </w:rPr>
    </w:lvl>
    <w:lvl w:ilvl="1">
      <w:start w:val="1"/>
      <w:numFmt w:val="decimal"/>
      <w:lvlText w:val="%1.%2"/>
      <w:lvlJc w:val="left"/>
      <w:pPr>
        <w:ind w:left="1794"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5022" w:hanging="720"/>
      </w:pPr>
      <w:rPr>
        <w:rFonts w:hint="default"/>
      </w:rPr>
    </w:lvl>
    <w:lvl w:ilvl="4">
      <w:start w:val="1"/>
      <w:numFmt w:val="decimal"/>
      <w:lvlText w:val="%1.%2.%3.%4.%5"/>
      <w:lvlJc w:val="left"/>
      <w:pPr>
        <w:ind w:left="6816" w:hanging="1080"/>
      </w:pPr>
      <w:rPr>
        <w:rFonts w:hint="default"/>
      </w:rPr>
    </w:lvl>
    <w:lvl w:ilvl="5">
      <w:start w:val="1"/>
      <w:numFmt w:val="decimal"/>
      <w:lvlText w:val="%1.%2.%3.%4.%5.%6"/>
      <w:lvlJc w:val="left"/>
      <w:pPr>
        <w:ind w:left="8250" w:hanging="1080"/>
      </w:pPr>
      <w:rPr>
        <w:rFonts w:hint="default"/>
      </w:rPr>
    </w:lvl>
    <w:lvl w:ilvl="6">
      <w:start w:val="1"/>
      <w:numFmt w:val="decimal"/>
      <w:lvlText w:val="%1.%2.%3.%4.%5.%6.%7"/>
      <w:lvlJc w:val="left"/>
      <w:pPr>
        <w:ind w:left="10044" w:hanging="1440"/>
      </w:pPr>
      <w:rPr>
        <w:rFonts w:hint="default"/>
      </w:rPr>
    </w:lvl>
    <w:lvl w:ilvl="7">
      <w:start w:val="1"/>
      <w:numFmt w:val="decimal"/>
      <w:lvlText w:val="%1.%2.%3.%4.%5.%6.%7.%8"/>
      <w:lvlJc w:val="left"/>
      <w:pPr>
        <w:ind w:left="11478" w:hanging="1440"/>
      </w:pPr>
      <w:rPr>
        <w:rFonts w:hint="default"/>
      </w:rPr>
    </w:lvl>
    <w:lvl w:ilvl="8">
      <w:start w:val="1"/>
      <w:numFmt w:val="decimal"/>
      <w:lvlText w:val="%1.%2.%3.%4.%5.%6.%7.%8.%9"/>
      <w:lvlJc w:val="left"/>
      <w:pPr>
        <w:ind w:left="13272" w:hanging="1800"/>
      </w:pPr>
      <w:rPr>
        <w:rFonts w:hint="default"/>
      </w:rPr>
    </w:lvl>
  </w:abstractNum>
  <w:abstractNum w:abstractNumId="71">
    <w:nsid w:val="21F272E9"/>
    <w:multiLevelType w:val="hybridMultilevel"/>
    <w:tmpl w:val="5EF2D950"/>
    <w:lvl w:ilvl="0" w:tplc="6DA84434">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72">
    <w:nsid w:val="235C4AD0"/>
    <w:multiLevelType w:val="hybridMultilevel"/>
    <w:tmpl w:val="833043B6"/>
    <w:lvl w:ilvl="0" w:tplc="1C090001">
      <w:start w:val="1"/>
      <w:numFmt w:val="bullet"/>
      <w:lvlText w:val=""/>
      <w:lvlJc w:val="left"/>
      <w:pPr>
        <w:ind w:left="937" w:hanging="360"/>
      </w:pPr>
      <w:rPr>
        <w:rFonts w:ascii="Symbol" w:hAnsi="Symbol" w:hint="default"/>
      </w:rPr>
    </w:lvl>
    <w:lvl w:ilvl="1" w:tplc="1C090003" w:tentative="1">
      <w:start w:val="1"/>
      <w:numFmt w:val="bullet"/>
      <w:lvlText w:val="o"/>
      <w:lvlJc w:val="left"/>
      <w:pPr>
        <w:ind w:left="1657" w:hanging="360"/>
      </w:pPr>
      <w:rPr>
        <w:rFonts w:ascii="Courier New" w:hAnsi="Courier New" w:cs="Courier New" w:hint="default"/>
      </w:rPr>
    </w:lvl>
    <w:lvl w:ilvl="2" w:tplc="1C090005" w:tentative="1">
      <w:start w:val="1"/>
      <w:numFmt w:val="bullet"/>
      <w:lvlText w:val=""/>
      <w:lvlJc w:val="left"/>
      <w:pPr>
        <w:ind w:left="2377" w:hanging="360"/>
      </w:pPr>
      <w:rPr>
        <w:rFonts w:ascii="Wingdings" w:hAnsi="Wingdings" w:hint="default"/>
      </w:rPr>
    </w:lvl>
    <w:lvl w:ilvl="3" w:tplc="1C090001" w:tentative="1">
      <w:start w:val="1"/>
      <w:numFmt w:val="bullet"/>
      <w:lvlText w:val=""/>
      <w:lvlJc w:val="left"/>
      <w:pPr>
        <w:ind w:left="3097" w:hanging="360"/>
      </w:pPr>
      <w:rPr>
        <w:rFonts w:ascii="Symbol" w:hAnsi="Symbol" w:hint="default"/>
      </w:rPr>
    </w:lvl>
    <w:lvl w:ilvl="4" w:tplc="1C090003" w:tentative="1">
      <w:start w:val="1"/>
      <w:numFmt w:val="bullet"/>
      <w:lvlText w:val="o"/>
      <w:lvlJc w:val="left"/>
      <w:pPr>
        <w:ind w:left="3817" w:hanging="360"/>
      </w:pPr>
      <w:rPr>
        <w:rFonts w:ascii="Courier New" w:hAnsi="Courier New" w:cs="Courier New" w:hint="default"/>
      </w:rPr>
    </w:lvl>
    <w:lvl w:ilvl="5" w:tplc="1C090005" w:tentative="1">
      <w:start w:val="1"/>
      <w:numFmt w:val="bullet"/>
      <w:lvlText w:val=""/>
      <w:lvlJc w:val="left"/>
      <w:pPr>
        <w:ind w:left="4537" w:hanging="360"/>
      </w:pPr>
      <w:rPr>
        <w:rFonts w:ascii="Wingdings" w:hAnsi="Wingdings" w:hint="default"/>
      </w:rPr>
    </w:lvl>
    <w:lvl w:ilvl="6" w:tplc="1C090001" w:tentative="1">
      <w:start w:val="1"/>
      <w:numFmt w:val="bullet"/>
      <w:lvlText w:val=""/>
      <w:lvlJc w:val="left"/>
      <w:pPr>
        <w:ind w:left="5257" w:hanging="360"/>
      </w:pPr>
      <w:rPr>
        <w:rFonts w:ascii="Symbol" w:hAnsi="Symbol" w:hint="default"/>
      </w:rPr>
    </w:lvl>
    <w:lvl w:ilvl="7" w:tplc="1C090003" w:tentative="1">
      <w:start w:val="1"/>
      <w:numFmt w:val="bullet"/>
      <w:lvlText w:val="o"/>
      <w:lvlJc w:val="left"/>
      <w:pPr>
        <w:ind w:left="5977" w:hanging="360"/>
      </w:pPr>
      <w:rPr>
        <w:rFonts w:ascii="Courier New" w:hAnsi="Courier New" w:cs="Courier New" w:hint="default"/>
      </w:rPr>
    </w:lvl>
    <w:lvl w:ilvl="8" w:tplc="1C090005" w:tentative="1">
      <w:start w:val="1"/>
      <w:numFmt w:val="bullet"/>
      <w:lvlText w:val=""/>
      <w:lvlJc w:val="left"/>
      <w:pPr>
        <w:ind w:left="6697" w:hanging="360"/>
      </w:pPr>
      <w:rPr>
        <w:rFonts w:ascii="Wingdings" w:hAnsi="Wingdings" w:hint="default"/>
      </w:rPr>
    </w:lvl>
  </w:abstractNum>
  <w:abstractNum w:abstractNumId="73">
    <w:nsid w:val="23F1035F"/>
    <w:multiLevelType w:val="hybridMultilevel"/>
    <w:tmpl w:val="BC9C2BBE"/>
    <w:lvl w:ilvl="0" w:tplc="1C090001">
      <w:start w:val="1"/>
      <w:numFmt w:val="lowerLetter"/>
      <w:lvlText w:val="%1)"/>
      <w:lvlJc w:val="left"/>
      <w:pPr>
        <w:ind w:left="720" w:hanging="360"/>
      </w:pPr>
      <w:rPr>
        <w:rFonts w:hint="default"/>
      </w:rPr>
    </w:lvl>
    <w:lvl w:ilvl="1" w:tplc="1C090003" w:tentative="1">
      <w:start w:val="1"/>
      <w:numFmt w:val="lowerLetter"/>
      <w:lvlText w:val="%2."/>
      <w:lvlJc w:val="left"/>
      <w:pPr>
        <w:ind w:left="1440" w:hanging="360"/>
      </w:pPr>
    </w:lvl>
    <w:lvl w:ilvl="2" w:tplc="1C090005" w:tentative="1">
      <w:start w:val="1"/>
      <w:numFmt w:val="lowerRoman"/>
      <w:lvlText w:val="%3."/>
      <w:lvlJc w:val="right"/>
      <w:pPr>
        <w:ind w:left="2160" w:hanging="180"/>
      </w:pPr>
    </w:lvl>
    <w:lvl w:ilvl="3" w:tplc="1C090001" w:tentative="1">
      <w:start w:val="1"/>
      <w:numFmt w:val="decimal"/>
      <w:lvlText w:val="%4."/>
      <w:lvlJc w:val="left"/>
      <w:pPr>
        <w:ind w:left="2880" w:hanging="360"/>
      </w:pPr>
    </w:lvl>
    <w:lvl w:ilvl="4" w:tplc="1C090003" w:tentative="1">
      <w:start w:val="1"/>
      <w:numFmt w:val="lowerLetter"/>
      <w:lvlText w:val="%5."/>
      <w:lvlJc w:val="left"/>
      <w:pPr>
        <w:ind w:left="3600" w:hanging="360"/>
      </w:pPr>
    </w:lvl>
    <w:lvl w:ilvl="5" w:tplc="1C090005" w:tentative="1">
      <w:start w:val="1"/>
      <w:numFmt w:val="lowerRoman"/>
      <w:lvlText w:val="%6."/>
      <w:lvlJc w:val="right"/>
      <w:pPr>
        <w:ind w:left="4320" w:hanging="180"/>
      </w:pPr>
    </w:lvl>
    <w:lvl w:ilvl="6" w:tplc="1C090001" w:tentative="1">
      <w:start w:val="1"/>
      <w:numFmt w:val="decimal"/>
      <w:lvlText w:val="%7."/>
      <w:lvlJc w:val="left"/>
      <w:pPr>
        <w:ind w:left="5040" w:hanging="360"/>
      </w:pPr>
    </w:lvl>
    <w:lvl w:ilvl="7" w:tplc="1C090003" w:tentative="1">
      <w:start w:val="1"/>
      <w:numFmt w:val="lowerLetter"/>
      <w:lvlText w:val="%8."/>
      <w:lvlJc w:val="left"/>
      <w:pPr>
        <w:ind w:left="5760" w:hanging="360"/>
      </w:pPr>
    </w:lvl>
    <w:lvl w:ilvl="8" w:tplc="1C090005" w:tentative="1">
      <w:start w:val="1"/>
      <w:numFmt w:val="lowerRoman"/>
      <w:lvlText w:val="%9."/>
      <w:lvlJc w:val="right"/>
      <w:pPr>
        <w:ind w:left="6480" w:hanging="180"/>
      </w:pPr>
    </w:lvl>
  </w:abstractNum>
  <w:abstractNum w:abstractNumId="74">
    <w:nsid w:val="24440262"/>
    <w:multiLevelType w:val="hybridMultilevel"/>
    <w:tmpl w:val="0DF6F590"/>
    <w:lvl w:ilvl="0" w:tplc="00000002">
      <w:start w:val="1"/>
      <w:numFmt w:val="bullet"/>
      <w:lvlText w:val=""/>
      <w:lvlJc w:val="left"/>
      <w:pPr>
        <w:ind w:left="937" w:hanging="360"/>
      </w:pPr>
      <w:rPr>
        <w:rFonts w:ascii="Symbol" w:hAnsi="Symbol" w:hint="default"/>
      </w:rPr>
    </w:lvl>
    <w:lvl w:ilvl="1" w:tplc="1C090019" w:tentative="1">
      <w:start w:val="1"/>
      <w:numFmt w:val="bullet"/>
      <w:lvlText w:val="o"/>
      <w:lvlJc w:val="left"/>
      <w:pPr>
        <w:ind w:left="1657" w:hanging="360"/>
      </w:pPr>
      <w:rPr>
        <w:rFonts w:ascii="Courier New" w:hAnsi="Courier New" w:cs="Courier New" w:hint="default"/>
      </w:rPr>
    </w:lvl>
    <w:lvl w:ilvl="2" w:tplc="1C09001B" w:tentative="1">
      <w:start w:val="1"/>
      <w:numFmt w:val="bullet"/>
      <w:lvlText w:val=""/>
      <w:lvlJc w:val="left"/>
      <w:pPr>
        <w:ind w:left="2377" w:hanging="360"/>
      </w:pPr>
      <w:rPr>
        <w:rFonts w:ascii="Wingdings" w:hAnsi="Wingdings" w:hint="default"/>
      </w:rPr>
    </w:lvl>
    <w:lvl w:ilvl="3" w:tplc="1C09000F" w:tentative="1">
      <w:start w:val="1"/>
      <w:numFmt w:val="bullet"/>
      <w:lvlText w:val=""/>
      <w:lvlJc w:val="left"/>
      <w:pPr>
        <w:ind w:left="3097" w:hanging="360"/>
      </w:pPr>
      <w:rPr>
        <w:rFonts w:ascii="Symbol" w:hAnsi="Symbol" w:hint="default"/>
      </w:rPr>
    </w:lvl>
    <w:lvl w:ilvl="4" w:tplc="1C090019" w:tentative="1">
      <w:start w:val="1"/>
      <w:numFmt w:val="bullet"/>
      <w:lvlText w:val="o"/>
      <w:lvlJc w:val="left"/>
      <w:pPr>
        <w:ind w:left="3817" w:hanging="360"/>
      </w:pPr>
      <w:rPr>
        <w:rFonts w:ascii="Courier New" w:hAnsi="Courier New" w:cs="Courier New" w:hint="default"/>
      </w:rPr>
    </w:lvl>
    <w:lvl w:ilvl="5" w:tplc="1C09001B" w:tentative="1">
      <w:start w:val="1"/>
      <w:numFmt w:val="bullet"/>
      <w:lvlText w:val=""/>
      <w:lvlJc w:val="left"/>
      <w:pPr>
        <w:ind w:left="4537" w:hanging="360"/>
      </w:pPr>
      <w:rPr>
        <w:rFonts w:ascii="Wingdings" w:hAnsi="Wingdings" w:hint="default"/>
      </w:rPr>
    </w:lvl>
    <w:lvl w:ilvl="6" w:tplc="1C09000F" w:tentative="1">
      <w:start w:val="1"/>
      <w:numFmt w:val="bullet"/>
      <w:lvlText w:val=""/>
      <w:lvlJc w:val="left"/>
      <w:pPr>
        <w:ind w:left="5257" w:hanging="360"/>
      </w:pPr>
      <w:rPr>
        <w:rFonts w:ascii="Symbol" w:hAnsi="Symbol" w:hint="default"/>
      </w:rPr>
    </w:lvl>
    <w:lvl w:ilvl="7" w:tplc="1C090019" w:tentative="1">
      <w:start w:val="1"/>
      <w:numFmt w:val="bullet"/>
      <w:lvlText w:val="o"/>
      <w:lvlJc w:val="left"/>
      <w:pPr>
        <w:ind w:left="5977" w:hanging="360"/>
      </w:pPr>
      <w:rPr>
        <w:rFonts w:ascii="Courier New" w:hAnsi="Courier New" w:cs="Courier New" w:hint="default"/>
      </w:rPr>
    </w:lvl>
    <w:lvl w:ilvl="8" w:tplc="1C09001B" w:tentative="1">
      <w:start w:val="1"/>
      <w:numFmt w:val="bullet"/>
      <w:lvlText w:val=""/>
      <w:lvlJc w:val="left"/>
      <w:pPr>
        <w:ind w:left="6697" w:hanging="360"/>
      </w:pPr>
      <w:rPr>
        <w:rFonts w:ascii="Wingdings" w:hAnsi="Wingdings" w:hint="default"/>
      </w:rPr>
    </w:lvl>
  </w:abstractNum>
  <w:abstractNum w:abstractNumId="75">
    <w:nsid w:val="2446594F"/>
    <w:multiLevelType w:val="hybridMultilevel"/>
    <w:tmpl w:val="A550760E"/>
    <w:lvl w:ilvl="0" w:tplc="1C090001">
      <w:start w:val="1"/>
      <w:numFmt w:val="lowerLetter"/>
      <w:lvlText w:val="%1)"/>
      <w:lvlJc w:val="left"/>
      <w:pPr>
        <w:ind w:left="1069" w:hanging="360"/>
      </w:pPr>
      <w:rPr>
        <w:rFonts w:hint="default"/>
      </w:rPr>
    </w:lvl>
    <w:lvl w:ilvl="1" w:tplc="1C090003">
      <w:start w:val="1"/>
      <w:numFmt w:val="lowerLetter"/>
      <w:lvlText w:val="%2."/>
      <w:lvlJc w:val="left"/>
      <w:pPr>
        <w:ind w:left="1440" w:hanging="360"/>
      </w:pPr>
    </w:lvl>
    <w:lvl w:ilvl="2" w:tplc="1C090005" w:tentative="1">
      <w:start w:val="1"/>
      <w:numFmt w:val="lowerRoman"/>
      <w:lvlText w:val="%3."/>
      <w:lvlJc w:val="right"/>
      <w:pPr>
        <w:ind w:left="2160" w:hanging="180"/>
      </w:pPr>
    </w:lvl>
    <w:lvl w:ilvl="3" w:tplc="1C090001" w:tentative="1">
      <w:start w:val="1"/>
      <w:numFmt w:val="decimal"/>
      <w:lvlText w:val="%4."/>
      <w:lvlJc w:val="left"/>
      <w:pPr>
        <w:ind w:left="2880" w:hanging="360"/>
      </w:pPr>
    </w:lvl>
    <w:lvl w:ilvl="4" w:tplc="1C090003" w:tentative="1">
      <w:start w:val="1"/>
      <w:numFmt w:val="lowerLetter"/>
      <w:lvlText w:val="%5."/>
      <w:lvlJc w:val="left"/>
      <w:pPr>
        <w:ind w:left="3600" w:hanging="360"/>
      </w:pPr>
    </w:lvl>
    <w:lvl w:ilvl="5" w:tplc="1C090005" w:tentative="1">
      <w:start w:val="1"/>
      <w:numFmt w:val="lowerRoman"/>
      <w:lvlText w:val="%6."/>
      <w:lvlJc w:val="right"/>
      <w:pPr>
        <w:ind w:left="4320" w:hanging="180"/>
      </w:pPr>
    </w:lvl>
    <w:lvl w:ilvl="6" w:tplc="1C090001" w:tentative="1">
      <w:start w:val="1"/>
      <w:numFmt w:val="decimal"/>
      <w:lvlText w:val="%7."/>
      <w:lvlJc w:val="left"/>
      <w:pPr>
        <w:ind w:left="5040" w:hanging="360"/>
      </w:pPr>
    </w:lvl>
    <w:lvl w:ilvl="7" w:tplc="1C090003" w:tentative="1">
      <w:start w:val="1"/>
      <w:numFmt w:val="lowerLetter"/>
      <w:lvlText w:val="%8."/>
      <w:lvlJc w:val="left"/>
      <w:pPr>
        <w:ind w:left="5760" w:hanging="360"/>
      </w:pPr>
    </w:lvl>
    <w:lvl w:ilvl="8" w:tplc="1C090005" w:tentative="1">
      <w:start w:val="1"/>
      <w:numFmt w:val="lowerRoman"/>
      <w:lvlText w:val="%9."/>
      <w:lvlJc w:val="right"/>
      <w:pPr>
        <w:ind w:left="6480" w:hanging="180"/>
      </w:pPr>
    </w:lvl>
  </w:abstractNum>
  <w:abstractNum w:abstractNumId="76">
    <w:nsid w:val="25747BCC"/>
    <w:multiLevelType w:val="multilevel"/>
    <w:tmpl w:val="3028F730"/>
    <w:lvl w:ilvl="0">
      <w:start w:val="1"/>
      <w:numFmt w:val="decimal"/>
      <w:lvlText w:val="%1."/>
      <w:lvlJc w:val="left"/>
      <w:pPr>
        <w:ind w:left="654" w:hanging="360"/>
      </w:pPr>
      <w:rPr>
        <w:rFonts w:hint="default"/>
      </w:rPr>
    </w:lvl>
    <w:lvl w:ilvl="1">
      <w:start w:val="1"/>
      <w:numFmt w:val="lowerLetter"/>
      <w:lvlText w:val="%2."/>
      <w:lvlJc w:val="left"/>
      <w:pPr>
        <w:ind w:left="1374" w:hanging="360"/>
      </w:pPr>
      <w:rPr>
        <w:rFonts w:hint="default"/>
      </w:rPr>
    </w:lvl>
    <w:lvl w:ilvl="2">
      <w:start w:val="1"/>
      <w:numFmt w:val="lowerRoman"/>
      <w:lvlText w:val="%3."/>
      <w:lvlJc w:val="right"/>
      <w:pPr>
        <w:ind w:left="2094" w:hanging="180"/>
      </w:pPr>
      <w:rPr>
        <w:rFonts w:hint="default"/>
      </w:rPr>
    </w:lvl>
    <w:lvl w:ilvl="3">
      <w:start w:val="1"/>
      <w:numFmt w:val="decimal"/>
      <w:lvlText w:val="%4."/>
      <w:lvlJc w:val="left"/>
      <w:pPr>
        <w:ind w:left="2814" w:hanging="360"/>
      </w:pPr>
      <w:rPr>
        <w:rFonts w:hint="default"/>
      </w:rPr>
    </w:lvl>
    <w:lvl w:ilvl="4">
      <w:start w:val="1"/>
      <w:numFmt w:val="lowerLetter"/>
      <w:lvlText w:val="%5."/>
      <w:lvlJc w:val="left"/>
      <w:pPr>
        <w:ind w:left="3534" w:hanging="360"/>
      </w:pPr>
      <w:rPr>
        <w:rFonts w:hint="default"/>
      </w:rPr>
    </w:lvl>
    <w:lvl w:ilvl="5">
      <w:start w:val="1"/>
      <w:numFmt w:val="lowerRoman"/>
      <w:lvlText w:val="%6."/>
      <w:lvlJc w:val="right"/>
      <w:pPr>
        <w:ind w:left="4254" w:hanging="180"/>
      </w:pPr>
      <w:rPr>
        <w:rFonts w:hint="default"/>
      </w:rPr>
    </w:lvl>
    <w:lvl w:ilvl="6">
      <w:start w:val="1"/>
      <w:numFmt w:val="decimal"/>
      <w:lvlText w:val="%7."/>
      <w:lvlJc w:val="left"/>
      <w:pPr>
        <w:ind w:left="4974" w:hanging="360"/>
      </w:pPr>
      <w:rPr>
        <w:rFonts w:hint="default"/>
      </w:rPr>
    </w:lvl>
    <w:lvl w:ilvl="7">
      <w:start w:val="1"/>
      <w:numFmt w:val="lowerLetter"/>
      <w:lvlText w:val="%8."/>
      <w:lvlJc w:val="left"/>
      <w:pPr>
        <w:ind w:left="5694" w:hanging="360"/>
      </w:pPr>
      <w:rPr>
        <w:rFonts w:hint="default"/>
      </w:rPr>
    </w:lvl>
    <w:lvl w:ilvl="8">
      <w:start w:val="1"/>
      <w:numFmt w:val="lowerRoman"/>
      <w:lvlText w:val="%9."/>
      <w:lvlJc w:val="right"/>
      <w:pPr>
        <w:ind w:left="6414" w:hanging="180"/>
      </w:pPr>
      <w:rPr>
        <w:rFonts w:hint="default"/>
      </w:rPr>
    </w:lvl>
  </w:abstractNum>
  <w:abstractNum w:abstractNumId="77">
    <w:nsid w:val="25850FF9"/>
    <w:multiLevelType w:val="multilevel"/>
    <w:tmpl w:val="D72C42CA"/>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8">
    <w:nsid w:val="264F537D"/>
    <w:multiLevelType w:val="multilevel"/>
    <w:tmpl w:val="6BCE5CF8"/>
    <w:lvl w:ilvl="0">
      <w:start w:val="70"/>
      <w:numFmt w:val="decimal"/>
      <w:lvlText w:val="%1."/>
      <w:lvlJc w:val="left"/>
      <w:pPr>
        <w:tabs>
          <w:tab w:val="num" w:pos="600"/>
        </w:tabs>
        <w:ind w:left="600" w:hanging="600"/>
      </w:pPr>
      <w:rPr>
        <w:rFonts w:hint="default"/>
      </w:rPr>
    </w:lvl>
    <w:lvl w:ilvl="1">
      <w:start w:val="1"/>
      <w:numFmt w:val="bullet"/>
      <w:lvlText w:val=""/>
      <w:lvlJc w:val="left"/>
      <w:pPr>
        <w:tabs>
          <w:tab w:val="num" w:pos="1080"/>
        </w:tabs>
        <w:ind w:left="1080" w:hanging="720"/>
      </w:pPr>
      <w:rPr>
        <w:rFonts w:ascii="Symbol" w:hAnsi="Symbol"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79">
    <w:nsid w:val="265D7539"/>
    <w:multiLevelType w:val="multilevel"/>
    <w:tmpl w:val="C95EB708"/>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0">
    <w:nsid w:val="268C758A"/>
    <w:multiLevelType w:val="hybridMultilevel"/>
    <w:tmpl w:val="158ACB70"/>
    <w:lvl w:ilvl="0" w:tplc="4454D166">
      <w:start w:val="1"/>
      <w:numFmt w:val="bullet"/>
      <w:lvlText w:val=""/>
      <w:lvlJc w:val="left"/>
      <w:pPr>
        <w:ind w:left="720" w:hanging="360"/>
      </w:pPr>
      <w:rPr>
        <w:rFonts w:ascii="Symbol" w:hAnsi="Symbol" w:hint="default"/>
      </w:rPr>
    </w:lvl>
    <w:lvl w:ilvl="1" w:tplc="D734620C" w:tentative="1">
      <w:start w:val="1"/>
      <w:numFmt w:val="bullet"/>
      <w:lvlText w:val="o"/>
      <w:lvlJc w:val="left"/>
      <w:pPr>
        <w:ind w:left="1440" w:hanging="360"/>
      </w:pPr>
      <w:rPr>
        <w:rFonts w:ascii="Courier New" w:hAnsi="Courier New" w:cs="Courier New" w:hint="default"/>
      </w:rPr>
    </w:lvl>
    <w:lvl w:ilvl="2" w:tplc="C8804F88" w:tentative="1">
      <w:start w:val="1"/>
      <w:numFmt w:val="bullet"/>
      <w:lvlText w:val=""/>
      <w:lvlJc w:val="left"/>
      <w:pPr>
        <w:ind w:left="2160" w:hanging="360"/>
      </w:pPr>
      <w:rPr>
        <w:rFonts w:ascii="Wingdings" w:hAnsi="Wingdings" w:hint="default"/>
      </w:rPr>
    </w:lvl>
    <w:lvl w:ilvl="3" w:tplc="6ADA95CC" w:tentative="1">
      <w:start w:val="1"/>
      <w:numFmt w:val="bullet"/>
      <w:lvlText w:val=""/>
      <w:lvlJc w:val="left"/>
      <w:pPr>
        <w:ind w:left="2880" w:hanging="360"/>
      </w:pPr>
      <w:rPr>
        <w:rFonts w:ascii="Symbol" w:hAnsi="Symbol" w:hint="default"/>
      </w:rPr>
    </w:lvl>
    <w:lvl w:ilvl="4" w:tplc="51406598" w:tentative="1">
      <w:start w:val="1"/>
      <w:numFmt w:val="bullet"/>
      <w:lvlText w:val="o"/>
      <w:lvlJc w:val="left"/>
      <w:pPr>
        <w:ind w:left="3600" w:hanging="360"/>
      </w:pPr>
      <w:rPr>
        <w:rFonts w:ascii="Courier New" w:hAnsi="Courier New" w:cs="Courier New" w:hint="default"/>
      </w:rPr>
    </w:lvl>
    <w:lvl w:ilvl="5" w:tplc="EC7C09F8" w:tentative="1">
      <w:start w:val="1"/>
      <w:numFmt w:val="bullet"/>
      <w:lvlText w:val=""/>
      <w:lvlJc w:val="left"/>
      <w:pPr>
        <w:ind w:left="4320" w:hanging="360"/>
      </w:pPr>
      <w:rPr>
        <w:rFonts w:ascii="Wingdings" w:hAnsi="Wingdings" w:hint="default"/>
      </w:rPr>
    </w:lvl>
    <w:lvl w:ilvl="6" w:tplc="EC2ACB4E" w:tentative="1">
      <w:start w:val="1"/>
      <w:numFmt w:val="bullet"/>
      <w:lvlText w:val=""/>
      <w:lvlJc w:val="left"/>
      <w:pPr>
        <w:ind w:left="5040" w:hanging="360"/>
      </w:pPr>
      <w:rPr>
        <w:rFonts w:ascii="Symbol" w:hAnsi="Symbol" w:hint="default"/>
      </w:rPr>
    </w:lvl>
    <w:lvl w:ilvl="7" w:tplc="F07A1D00" w:tentative="1">
      <w:start w:val="1"/>
      <w:numFmt w:val="bullet"/>
      <w:lvlText w:val="o"/>
      <w:lvlJc w:val="left"/>
      <w:pPr>
        <w:ind w:left="5760" w:hanging="360"/>
      </w:pPr>
      <w:rPr>
        <w:rFonts w:ascii="Courier New" w:hAnsi="Courier New" w:cs="Courier New" w:hint="default"/>
      </w:rPr>
    </w:lvl>
    <w:lvl w:ilvl="8" w:tplc="073C0242" w:tentative="1">
      <w:start w:val="1"/>
      <w:numFmt w:val="bullet"/>
      <w:lvlText w:val=""/>
      <w:lvlJc w:val="left"/>
      <w:pPr>
        <w:ind w:left="6480" w:hanging="360"/>
      </w:pPr>
      <w:rPr>
        <w:rFonts w:ascii="Wingdings" w:hAnsi="Wingdings" w:hint="default"/>
      </w:rPr>
    </w:lvl>
  </w:abstractNum>
  <w:abstractNum w:abstractNumId="81">
    <w:nsid w:val="270514A3"/>
    <w:multiLevelType w:val="hybridMultilevel"/>
    <w:tmpl w:val="AE08ECEE"/>
    <w:lvl w:ilvl="0" w:tplc="1EC27EDC">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2">
    <w:nsid w:val="27174DA5"/>
    <w:multiLevelType w:val="hybridMultilevel"/>
    <w:tmpl w:val="783E56B4"/>
    <w:lvl w:ilvl="0" w:tplc="1C090001">
      <w:start w:val="1"/>
      <w:numFmt w:val="bullet"/>
      <w:lvlText w:val=""/>
      <w:lvlJc w:val="left"/>
      <w:pPr>
        <w:ind w:left="937" w:hanging="360"/>
      </w:pPr>
      <w:rPr>
        <w:rFonts w:ascii="Symbol" w:hAnsi="Symbol" w:hint="default"/>
      </w:rPr>
    </w:lvl>
    <w:lvl w:ilvl="1" w:tplc="1C090003" w:tentative="1">
      <w:start w:val="1"/>
      <w:numFmt w:val="bullet"/>
      <w:lvlText w:val="o"/>
      <w:lvlJc w:val="left"/>
      <w:pPr>
        <w:ind w:left="1657" w:hanging="360"/>
      </w:pPr>
      <w:rPr>
        <w:rFonts w:ascii="Courier New" w:hAnsi="Courier New" w:cs="Courier New" w:hint="default"/>
      </w:rPr>
    </w:lvl>
    <w:lvl w:ilvl="2" w:tplc="1C090005" w:tentative="1">
      <w:start w:val="1"/>
      <w:numFmt w:val="bullet"/>
      <w:lvlText w:val=""/>
      <w:lvlJc w:val="left"/>
      <w:pPr>
        <w:ind w:left="2377" w:hanging="360"/>
      </w:pPr>
      <w:rPr>
        <w:rFonts w:ascii="Wingdings" w:hAnsi="Wingdings" w:hint="default"/>
      </w:rPr>
    </w:lvl>
    <w:lvl w:ilvl="3" w:tplc="1C090001" w:tentative="1">
      <w:start w:val="1"/>
      <w:numFmt w:val="bullet"/>
      <w:lvlText w:val=""/>
      <w:lvlJc w:val="left"/>
      <w:pPr>
        <w:ind w:left="3097" w:hanging="360"/>
      </w:pPr>
      <w:rPr>
        <w:rFonts w:ascii="Symbol" w:hAnsi="Symbol" w:hint="default"/>
      </w:rPr>
    </w:lvl>
    <w:lvl w:ilvl="4" w:tplc="1C090003" w:tentative="1">
      <w:start w:val="1"/>
      <w:numFmt w:val="bullet"/>
      <w:lvlText w:val="o"/>
      <w:lvlJc w:val="left"/>
      <w:pPr>
        <w:ind w:left="3817" w:hanging="360"/>
      </w:pPr>
      <w:rPr>
        <w:rFonts w:ascii="Courier New" w:hAnsi="Courier New" w:cs="Courier New" w:hint="default"/>
      </w:rPr>
    </w:lvl>
    <w:lvl w:ilvl="5" w:tplc="1C090005" w:tentative="1">
      <w:start w:val="1"/>
      <w:numFmt w:val="bullet"/>
      <w:lvlText w:val=""/>
      <w:lvlJc w:val="left"/>
      <w:pPr>
        <w:ind w:left="4537" w:hanging="360"/>
      </w:pPr>
      <w:rPr>
        <w:rFonts w:ascii="Wingdings" w:hAnsi="Wingdings" w:hint="default"/>
      </w:rPr>
    </w:lvl>
    <w:lvl w:ilvl="6" w:tplc="1C090001" w:tentative="1">
      <w:start w:val="1"/>
      <w:numFmt w:val="bullet"/>
      <w:lvlText w:val=""/>
      <w:lvlJc w:val="left"/>
      <w:pPr>
        <w:ind w:left="5257" w:hanging="360"/>
      </w:pPr>
      <w:rPr>
        <w:rFonts w:ascii="Symbol" w:hAnsi="Symbol" w:hint="default"/>
      </w:rPr>
    </w:lvl>
    <w:lvl w:ilvl="7" w:tplc="1C090003" w:tentative="1">
      <w:start w:val="1"/>
      <w:numFmt w:val="bullet"/>
      <w:lvlText w:val="o"/>
      <w:lvlJc w:val="left"/>
      <w:pPr>
        <w:ind w:left="5977" w:hanging="360"/>
      </w:pPr>
      <w:rPr>
        <w:rFonts w:ascii="Courier New" w:hAnsi="Courier New" w:cs="Courier New" w:hint="default"/>
      </w:rPr>
    </w:lvl>
    <w:lvl w:ilvl="8" w:tplc="1C090005" w:tentative="1">
      <w:start w:val="1"/>
      <w:numFmt w:val="bullet"/>
      <w:lvlText w:val=""/>
      <w:lvlJc w:val="left"/>
      <w:pPr>
        <w:ind w:left="6697" w:hanging="360"/>
      </w:pPr>
      <w:rPr>
        <w:rFonts w:ascii="Wingdings" w:hAnsi="Wingdings" w:hint="default"/>
      </w:rPr>
    </w:lvl>
  </w:abstractNum>
  <w:abstractNum w:abstractNumId="83">
    <w:nsid w:val="27B57572"/>
    <w:multiLevelType w:val="hybridMultilevel"/>
    <w:tmpl w:val="E05479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4">
    <w:nsid w:val="27C90B65"/>
    <w:multiLevelType w:val="hybridMultilevel"/>
    <w:tmpl w:val="817C03A8"/>
    <w:lvl w:ilvl="0" w:tplc="1C090001">
      <w:start w:val="1"/>
      <w:numFmt w:val="lowerLetter"/>
      <w:lvlText w:val="%1)"/>
      <w:lvlJc w:val="left"/>
      <w:pPr>
        <w:tabs>
          <w:tab w:val="num" w:pos="567"/>
        </w:tabs>
        <w:ind w:left="794" w:hanging="227"/>
      </w:pPr>
      <w:rPr>
        <w:rFonts w:hint="default"/>
      </w:rPr>
    </w:lvl>
    <w:lvl w:ilvl="1" w:tplc="1C090003" w:tentative="1">
      <w:start w:val="1"/>
      <w:numFmt w:val="lowerLetter"/>
      <w:lvlText w:val="%2."/>
      <w:lvlJc w:val="left"/>
      <w:pPr>
        <w:tabs>
          <w:tab w:val="num" w:pos="1440"/>
        </w:tabs>
        <w:ind w:left="1440" w:hanging="360"/>
      </w:pPr>
    </w:lvl>
    <w:lvl w:ilvl="2" w:tplc="1C090005" w:tentative="1">
      <w:start w:val="1"/>
      <w:numFmt w:val="lowerRoman"/>
      <w:lvlText w:val="%3."/>
      <w:lvlJc w:val="right"/>
      <w:pPr>
        <w:tabs>
          <w:tab w:val="num" w:pos="2160"/>
        </w:tabs>
        <w:ind w:left="2160" w:hanging="180"/>
      </w:pPr>
    </w:lvl>
    <w:lvl w:ilvl="3" w:tplc="1C090001" w:tentative="1">
      <w:start w:val="1"/>
      <w:numFmt w:val="decimal"/>
      <w:lvlText w:val="%4."/>
      <w:lvlJc w:val="left"/>
      <w:pPr>
        <w:tabs>
          <w:tab w:val="num" w:pos="2880"/>
        </w:tabs>
        <w:ind w:left="2880" w:hanging="360"/>
      </w:pPr>
    </w:lvl>
    <w:lvl w:ilvl="4" w:tplc="1C090003" w:tentative="1">
      <w:start w:val="1"/>
      <w:numFmt w:val="lowerLetter"/>
      <w:lvlText w:val="%5."/>
      <w:lvlJc w:val="left"/>
      <w:pPr>
        <w:tabs>
          <w:tab w:val="num" w:pos="3600"/>
        </w:tabs>
        <w:ind w:left="3600" w:hanging="360"/>
      </w:pPr>
    </w:lvl>
    <w:lvl w:ilvl="5" w:tplc="1C090005" w:tentative="1">
      <w:start w:val="1"/>
      <w:numFmt w:val="lowerRoman"/>
      <w:lvlText w:val="%6."/>
      <w:lvlJc w:val="right"/>
      <w:pPr>
        <w:tabs>
          <w:tab w:val="num" w:pos="4320"/>
        </w:tabs>
        <w:ind w:left="4320" w:hanging="180"/>
      </w:pPr>
    </w:lvl>
    <w:lvl w:ilvl="6" w:tplc="1C090001" w:tentative="1">
      <w:start w:val="1"/>
      <w:numFmt w:val="decimal"/>
      <w:lvlText w:val="%7."/>
      <w:lvlJc w:val="left"/>
      <w:pPr>
        <w:tabs>
          <w:tab w:val="num" w:pos="5040"/>
        </w:tabs>
        <w:ind w:left="5040" w:hanging="360"/>
      </w:pPr>
    </w:lvl>
    <w:lvl w:ilvl="7" w:tplc="1C090003" w:tentative="1">
      <w:start w:val="1"/>
      <w:numFmt w:val="lowerLetter"/>
      <w:lvlText w:val="%8."/>
      <w:lvlJc w:val="left"/>
      <w:pPr>
        <w:tabs>
          <w:tab w:val="num" w:pos="5760"/>
        </w:tabs>
        <w:ind w:left="5760" w:hanging="360"/>
      </w:pPr>
    </w:lvl>
    <w:lvl w:ilvl="8" w:tplc="1C090005" w:tentative="1">
      <w:start w:val="1"/>
      <w:numFmt w:val="lowerRoman"/>
      <w:lvlText w:val="%9."/>
      <w:lvlJc w:val="right"/>
      <w:pPr>
        <w:tabs>
          <w:tab w:val="num" w:pos="6480"/>
        </w:tabs>
        <w:ind w:left="6480" w:hanging="180"/>
      </w:pPr>
    </w:lvl>
  </w:abstractNum>
  <w:abstractNum w:abstractNumId="85">
    <w:nsid w:val="281D204D"/>
    <w:multiLevelType w:val="multilevel"/>
    <w:tmpl w:val="D09EE820"/>
    <w:lvl w:ilvl="0">
      <w:start w:val="9"/>
      <w:numFmt w:val="decimal"/>
      <w:lvlText w:val="%1"/>
      <w:lvlJc w:val="left"/>
      <w:pPr>
        <w:ind w:left="420" w:hanging="420"/>
      </w:pPr>
      <w:rPr>
        <w:rFonts w:hint="default"/>
        <w:i w:val="0"/>
      </w:rPr>
    </w:lvl>
    <w:lvl w:ilvl="1">
      <w:start w:val="14"/>
      <w:numFmt w:val="decimal"/>
      <w:lvlText w:val="%1.%2"/>
      <w:lvlJc w:val="left"/>
      <w:pPr>
        <w:ind w:left="420" w:hanging="4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86">
    <w:nsid w:val="283D649A"/>
    <w:multiLevelType w:val="multilevel"/>
    <w:tmpl w:val="0F50C7DE"/>
    <w:name w:val="WW8Num24"/>
    <w:lvl w:ilvl="0">
      <w:start w:val="1"/>
      <w:numFmt w:val="decimal"/>
      <w:lvlText w:val="15.%1"/>
      <w:lvlJc w:val="left"/>
      <w:pPr>
        <w:tabs>
          <w:tab w:val="num" w:pos="360"/>
        </w:tabs>
        <w:ind w:left="360" w:hanging="360"/>
      </w:pPr>
      <w:rPr>
        <w:rFonts w:hint="default"/>
        <w:b w:val="0"/>
      </w:rPr>
    </w:lvl>
    <w:lvl w:ilvl="1">
      <w:start w:val="1"/>
      <w:numFmt w:val="decimal"/>
      <w:lvlText w:val="15.%2"/>
      <w:lvlJc w:val="left"/>
      <w:pPr>
        <w:tabs>
          <w:tab w:val="num" w:pos="792"/>
        </w:tabs>
        <w:ind w:left="792" w:hanging="432"/>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2160"/>
        </w:tabs>
        <w:ind w:left="2160" w:hanging="1080"/>
      </w:pPr>
      <w:rPr>
        <w:rFonts w:hint="default"/>
        <w:b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7">
    <w:nsid w:val="28A037E9"/>
    <w:multiLevelType w:val="multilevel"/>
    <w:tmpl w:val="57FA7DDC"/>
    <w:lvl w:ilvl="0">
      <w:start w:val="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8">
    <w:nsid w:val="28D074FD"/>
    <w:multiLevelType w:val="multilevel"/>
    <w:tmpl w:val="B938291A"/>
    <w:lvl w:ilvl="0">
      <w:start w:val="1"/>
      <w:numFmt w:val="bullet"/>
      <w:pStyle w:val="Bullet"/>
      <w:lvlText w:val=""/>
      <w:lvlJc w:val="left"/>
      <w:pPr>
        <w:tabs>
          <w:tab w:val="num" w:pos="720"/>
        </w:tabs>
        <w:ind w:left="720" w:hanging="360"/>
      </w:pPr>
      <w:rPr>
        <w:rFonts w:ascii="Symbol" w:hAnsi="Symbol" w:hint="default"/>
      </w:rPr>
    </w:lvl>
    <w:lvl w:ilvl="1">
      <w:start w:val="1"/>
      <w:numFmt w:val="bullet"/>
      <w:lvlText w:val=""/>
      <w:lvlJc w:val="left"/>
      <w:pPr>
        <w:tabs>
          <w:tab w:val="num" w:pos="1174"/>
        </w:tabs>
        <w:ind w:left="1080" w:hanging="266"/>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89">
    <w:nsid w:val="29A43954"/>
    <w:multiLevelType w:val="hybridMultilevel"/>
    <w:tmpl w:val="2F203BC4"/>
    <w:lvl w:ilvl="0" w:tplc="00000002">
      <w:start w:val="1"/>
      <w:numFmt w:val="decimal"/>
      <w:lvlText w:val="2.%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0">
    <w:nsid w:val="29A568DE"/>
    <w:multiLevelType w:val="hybridMultilevel"/>
    <w:tmpl w:val="A08A4E8C"/>
    <w:lvl w:ilvl="0" w:tplc="8AFC620C">
      <w:start w:val="1"/>
      <w:numFmt w:val="bullet"/>
      <w:lvlText w:val=""/>
      <w:lvlJc w:val="left"/>
      <w:pPr>
        <w:ind w:left="720" w:hanging="360"/>
      </w:pPr>
      <w:rPr>
        <w:rFonts w:ascii="Symbol" w:hAnsi="Symbol" w:hint="default"/>
      </w:rPr>
    </w:lvl>
    <w:lvl w:ilvl="1" w:tplc="E42E3636" w:tentative="1">
      <w:start w:val="1"/>
      <w:numFmt w:val="bullet"/>
      <w:lvlText w:val="o"/>
      <w:lvlJc w:val="left"/>
      <w:pPr>
        <w:ind w:left="1440" w:hanging="360"/>
      </w:pPr>
      <w:rPr>
        <w:rFonts w:ascii="Courier New" w:hAnsi="Courier New" w:cs="Courier New" w:hint="default"/>
      </w:rPr>
    </w:lvl>
    <w:lvl w:ilvl="2" w:tplc="08145550" w:tentative="1">
      <w:start w:val="1"/>
      <w:numFmt w:val="bullet"/>
      <w:lvlText w:val=""/>
      <w:lvlJc w:val="left"/>
      <w:pPr>
        <w:ind w:left="2160" w:hanging="360"/>
      </w:pPr>
      <w:rPr>
        <w:rFonts w:ascii="Wingdings" w:hAnsi="Wingdings" w:hint="default"/>
      </w:rPr>
    </w:lvl>
    <w:lvl w:ilvl="3" w:tplc="39DAE5E2" w:tentative="1">
      <w:start w:val="1"/>
      <w:numFmt w:val="bullet"/>
      <w:lvlText w:val=""/>
      <w:lvlJc w:val="left"/>
      <w:pPr>
        <w:ind w:left="2880" w:hanging="360"/>
      </w:pPr>
      <w:rPr>
        <w:rFonts w:ascii="Symbol" w:hAnsi="Symbol" w:hint="default"/>
      </w:rPr>
    </w:lvl>
    <w:lvl w:ilvl="4" w:tplc="D4BCDCE6" w:tentative="1">
      <w:start w:val="1"/>
      <w:numFmt w:val="bullet"/>
      <w:lvlText w:val="o"/>
      <w:lvlJc w:val="left"/>
      <w:pPr>
        <w:ind w:left="3600" w:hanging="360"/>
      </w:pPr>
      <w:rPr>
        <w:rFonts w:ascii="Courier New" w:hAnsi="Courier New" w:cs="Courier New" w:hint="default"/>
      </w:rPr>
    </w:lvl>
    <w:lvl w:ilvl="5" w:tplc="E368BA4E" w:tentative="1">
      <w:start w:val="1"/>
      <w:numFmt w:val="bullet"/>
      <w:lvlText w:val=""/>
      <w:lvlJc w:val="left"/>
      <w:pPr>
        <w:ind w:left="4320" w:hanging="360"/>
      </w:pPr>
      <w:rPr>
        <w:rFonts w:ascii="Wingdings" w:hAnsi="Wingdings" w:hint="default"/>
      </w:rPr>
    </w:lvl>
    <w:lvl w:ilvl="6" w:tplc="F77CE17E" w:tentative="1">
      <w:start w:val="1"/>
      <w:numFmt w:val="bullet"/>
      <w:lvlText w:val=""/>
      <w:lvlJc w:val="left"/>
      <w:pPr>
        <w:ind w:left="5040" w:hanging="360"/>
      </w:pPr>
      <w:rPr>
        <w:rFonts w:ascii="Symbol" w:hAnsi="Symbol" w:hint="default"/>
      </w:rPr>
    </w:lvl>
    <w:lvl w:ilvl="7" w:tplc="1B9EF09E" w:tentative="1">
      <w:start w:val="1"/>
      <w:numFmt w:val="bullet"/>
      <w:lvlText w:val="o"/>
      <w:lvlJc w:val="left"/>
      <w:pPr>
        <w:ind w:left="5760" w:hanging="360"/>
      </w:pPr>
      <w:rPr>
        <w:rFonts w:ascii="Courier New" w:hAnsi="Courier New" w:cs="Courier New" w:hint="default"/>
      </w:rPr>
    </w:lvl>
    <w:lvl w:ilvl="8" w:tplc="79624892" w:tentative="1">
      <w:start w:val="1"/>
      <w:numFmt w:val="bullet"/>
      <w:lvlText w:val=""/>
      <w:lvlJc w:val="left"/>
      <w:pPr>
        <w:ind w:left="6480" w:hanging="360"/>
      </w:pPr>
      <w:rPr>
        <w:rFonts w:ascii="Wingdings" w:hAnsi="Wingdings" w:hint="default"/>
      </w:rPr>
    </w:lvl>
  </w:abstractNum>
  <w:abstractNum w:abstractNumId="91">
    <w:nsid w:val="29D16AA5"/>
    <w:multiLevelType w:val="multilevel"/>
    <w:tmpl w:val="111EFCA4"/>
    <w:lvl w:ilvl="0">
      <w:start w:val="6"/>
      <w:numFmt w:val="decimal"/>
      <w:lvlText w:val="%1"/>
      <w:lvlJc w:val="left"/>
      <w:pPr>
        <w:ind w:left="600" w:hanging="600"/>
      </w:pPr>
      <w:rPr>
        <w:rFonts w:hint="default"/>
      </w:rPr>
    </w:lvl>
    <w:lvl w:ilvl="1">
      <w:start w:val="11"/>
      <w:numFmt w:val="decimal"/>
      <w:lvlText w:val="%1.%2"/>
      <w:lvlJc w:val="left"/>
      <w:pPr>
        <w:ind w:left="957" w:hanging="60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92">
    <w:nsid w:val="2A763349"/>
    <w:multiLevelType w:val="singleLevel"/>
    <w:tmpl w:val="04090017"/>
    <w:lvl w:ilvl="0">
      <w:start w:val="1"/>
      <w:numFmt w:val="lowerLetter"/>
      <w:lvlText w:val="%1)"/>
      <w:lvlJc w:val="left"/>
      <w:pPr>
        <w:tabs>
          <w:tab w:val="num" w:pos="360"/>
        </w:tabs>
        <w:ind w:left="360" w:hanging="360"/>
      </w:pPr>
      <w:rPr>
        <w:rFonts w:hint="default"/>
      </w:rPr>
    </w:lvl>
  </w:abstractNum>
  <w:abstractNum w:abstractNumId="93">
    <w:nsid w:val="2A776033"/>
    <w:multiLevelType w:val="multilevel"/>
    <w:tmpl w:val="A7AC1F64"/>
    <w:lvl w:ilvl="0">
      <w:start w:val="9"/>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nsid w:val="2BA173E2"/>
    <w:multiLevelType w:val="hybridMultilevel"/>
    <w:tmpl w:val="D3167EDC"/>
    <w:lvl w:ilvl="0" w:tplc="E438BCFA">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5">
    <w:nsid w:val="2C0E53D5"/>
    <w:multiLevelType w:val="multilevel"/>
    <w:tmpl w:val="BEFA29BC"/>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96">
    <w:nsid w:val="2C4B01C0"/>
    <w:multiLevelType w:val="hybridMultilevel"/>
    <w:tmpl w:val="F02A1D02"/>
    <w:lvl w:ilvl="0" w:tplc="AB509130">
      <w:start w:val="1"/>
      <w:numFmt w:val="lowerLetter"/>
      <w:lvlText w:val="%1)"/>
      <w:lvlJc w:val="left"/>
      <w:pPr>
        <w:tabs>
          <w:tab w:val="num" w:pos="2160"/>
        </w:tabs>
        <w:ind w:left="2160" w:hanging="720"/>
      </w:pPr>
      <w:rPr>
        <w:rFonts w:hint="default"/>
      </w:rPr>
    </w:lvl>
    <w:lvl w:ilvl="1" w:tplc="7374857A">
      <w:start w:val="3"/>
      <w:numFmt w:val="decimal"/>
      <w:lvlText w:val="%2"/>
      <w:lvlJc w:val="left"/>
      <w:pPr>
        <w:tabs>
          <w:tab w:val="num" w:pos="3600"/>
        </w:tabs>
        <w:ind w:left="3600" w:hanging="1440"/>
      </w:pPr>
      <w:rPr>
        <w:rFonts w:hint="default"/>
        <w:sz w:val="24"/>
      </w:rPr>
    </w:lvl>
    <w:lvl w:ilvl="2" w:tplc="39B8AA18" w:tentative="1">
      <w:start w:val="1"/>
      <w:numFmt w:val="lowerRoman"/>
      <w:lvlText w:val="%3."/>
      <w:lvlJc w:val="right"/>
      <w:pPr>
        <w:tabs>
          <w:tab w:val="num" w:pos="3240"/>
        </w:tabs>
        <w:ind w:left="3240" w:hanging="180"/>
      </w:pPr>
    </w:lvl>
    <w:lvl w:ilvl="3" w:tplc="EEFA712E" w:tentative="1">
      <w:start w:val="1"/>
      <w:numFmt w:val="decimal"/>
      <w:lvlText w:val="%4."/>
      <w:lvlJc w:val="left"/>
      <w:pPr>
        <w:tabs>
          <w:tab w:val="num" w:pos="3960"/>
        </w:tabs>
        <w:ind w:left="3960" w:hanging="360"/>
      </w:pPr>
    </w:lvl>
    <w:lvl w:ilvl="4" w:tplc="93BC0416" w:tentative="1">
      <w:start w:val="1"/>
      <w:numFmt w:val="lowerLetter"/>
      <w:lvlText w:val="%5."/>
      <w:lvlJc w:val="left"/>
      <w:pPr>
        <w:tabs>
          <w:tab w:val="num" w:pos="4680"/>
        </w:tabs>
        <w:ind w:left="4680" w:hanging="360"/>
      </w:pPr>
    </w:lvl>
    <w:lvl w:ilvl="5" w:tplc="1444EE7C" w:tentative="1">
      <w:start w:val="1"/>
      <w:numFmt w:val="lowerRoman"/>
      <w:lvlText w:val="%6."/>
      <w:lvlJc w:val="right"/>
      <w:pPr>
        <w:tabs>
          <w:tab w:val="num" w:pos="5400"/>
        </w:tabs>
        <w:ind w:left="5400" w:hanging="180"/>
      </w:pPr>
    </w:lvl>
    <w:lvl w:ilvl="6" w:tplc="916C5D16" w:tentative="1">
      <w:start w:val="1"/>
      <w:numFmt w:val="decimal"/>
      <w:lvlText w:val="%7."/>
      <w:lvlJc w:val="left"/>
      <w:pPr>
        <w:tabs>
          <w:tab w:val="num" w:pos="6120"/>
        </w:tabs>
        <w:ind w:left="6120" w:hanging="360"/>
      </w:pPr>
    </w:lvl>
    <w:lvl w:ilvl="7" w:tplc="9F22566E" w:tentative="1">
      <w:start w:val="1"/>
      <w:numFmt w:val="lowerLetter"/>
      <w:lvlText w:val="%8."/>
      <w:lvlJc w:val="left"/>
      <w:pPr>
        <w:tabs>
          <w:tab w:val="num" w:pos="6840"/>
        </w:tabs>
        <w:ind w:left="6840" w:hanging="360"/>
      </w:pPr>
    </w:lvl>
    <w:lvl w:ilvl="8" w:tplc="22465428" w:tentative="1">
      <w:start w:val="1"/>
      <w:numFmt w:val="lowerRoman"/>
      <w:lvlText w:val="%9."/>
      <w:lvlJc w:val="right"/>
      <w:pPr>
        <w:tabs>
          <w:tab w:val="num" w:pos="7560"/>
        </w:tabs>
        <w:ind w:left="7560" w:hanging="180"/>
      </w:pPr>
    </w:lvl>
  </w:abstractNum>
  <w:abstractNum w:abstractNumId="97">
    <w:nsid w:val="2C7368B1"/>
    <w:multiLevelType w:val="hybridMultilevel"/>
    <w:tmpl w:val="4AC49EE6"/>
    <w:lvl w:ilvl="0" w:tplc="166C91DC">
      <w:start w:val="1"/>
      <w:numFmt w:val="bullet"/>
      <w:lvlText w:val=""/>
      <w:lvlJc w:val="left"/>
      <w:pPr>
        <w:ind w:left="720" w:hanging="360"/>
      </w:pPr>
      <w:rPr>
        <w:rFonts w:ascii="Symbol" w:hAnsi="Symbol" w:hint="default"/>
      </w:rPr>
    </w:lvl>
    <w:lvl w:ilvl="1" w:tplc="23BA0CD0"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8">
    <w:nsid w:val="2D2F2A60"/>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9">
    <w:nsid w:val="2DD92A8A"/>
    <w:multiLevelType w:val="multilevel"/>
    <w:tmpl w:val="36246308"/>
    <w:lvl w:ilvl="0">
      <w:start w:val="1"/>
      <w:numFmt w:val="decimal"/>
      <w:lvlText w:val="87.%1"/>
      <w:lvlJc w:val="left"/>
      <w:pPr>
        <w:tabs>
          <w:tab w:val="num" w:pos="360"/>
        </w:tabs>
        <w:ind w:left="360" w:hanging="360"/>
      </w:pPr>
      <w:rPr>
        <w:rFonts w:hint="default"/>
        <w:b w:val="0"/>
      </w:rPr>
    </w:lvl>
    <w:lvl w:ilvl="1">
      <w:start w:val="1"/>
      <w:numFmt w:val="bullet"/>
      <w:lvlText w:val=""/>
      <w:lvlJc w:val="left"/>
      <w:pPr>
        <w:tabs>
          <w:tab w:val="num" w:pos="792"/>
        </w:tabs>
        <w:ind w:left="792" w:hanging="432"/>
      </w:pPr>
      <w:rPr>
        <w:rFonts w:ascii="Symbol" w:hAnsi="Symbol"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2160"/>
        </w:tabs>
        <w:ind w:left="2160" w:hanging="1080"/>
      </w:pPr>
      <w:rPr>
        <w:rFonts w:hint="default"/>
        <w:b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00">
    <w:nsid w:val="2E1639D1"/>
    <w:multiLevelType w:val="hybridMultilevel"/>
    <w:tmpl w:val="F25A0F78"/>
    <w:lvl w:ilvl="0" w:tplc="D8747D5A">
      <w:start w:val="1"/>
      <w:numFmt w:val="bullet"/>
      <w:lvlText w:val=""/>
      <w:lvlJc w:val="left"/>
      <w:pPr>
        <w:ind w:left="720" w:hanging="360"/>
      </w:pPr>
      <w:rPr>
        <w:rFonts w:ascii="Symbol" w:hAnsi="Symbol" w:hint="default"/>
      </w:rPr>
    </w:lvl>
    <w:lvl w:ilvl="1" w:tplc="66BCADEC" w:tentative="1">
      <w:start w:val="1"/>
      <w:numFmt w:val="bullet"/>
      <w:lvlText w:val="o"/>
      <w:lvlJc w:val="left"/>
      <w:pPr>
        <w:ind w:left="1440" w:hanging="360"/>
      </w:pPr>
      <w:rPr>
        <w:rFonts w:ascii="Courier New" w:hAnsi="Courier New" w:cs="Courier New" w:hint="default"/>
      </w:rPr>
    </w:lvl>
    <w:lvl w:ilvl="2" w:tplc="DE807B32" w:tentative="1">
      <w:start w:val="1"/>
      <w:numFmt w:val="bullet"/>
      <w:lvlText w:val=""/>
      <w:lvlJc w:val="left"/>
      <w:pPr>
        <w:ind w:left="2160" w:hanging="360"/>
      </w:pPr>
      <w:rPr>
        <w:rFonts w:ascii="Wingdings" w:hAnsi="Wingdings" w:hint="default"/>
      </w:rPr>
    </w:lvl>
    <w:lvl w:ilvl="3" w:tplc="C8D66F12" w:tentative="1">
      <w:start w:val="1"/>
      <w:numFmt w:val="bullet"/>
      <w:lvlText w:val=""/>
      <w:lvlJc w:val="left"/>
      <w:pPr>
        <w:ind w:left="2880" w:hanging="360"/>
      </w:pPr>
      <w:rPr>
        <w:rFonts w:ascii="Symbol" w:hAnsi="Symbol" w:hint="default"/>
      </w:rPr>
    </w:lvl>
    <w:lvl w:ilvl="4" w:tplc="689223AC" w:tentative="1">
      <w:start w:val="1"/>
      <w:numFmt w:val="bullet"/>
      <w:lvlText w:val="o"/>
      <w:lvlJc w:val="left"/>
      <w:pPr>
        <w:ind w:left="3600" w:hanging="360"/>
      </w:pPr>
      <w:rPr>
        <w:rFonts w:ascii="Courier New" w:hAnsi="Courier New" w:cs="Courier New" w:hint="default"/>
      </w:rPr>
    </w:lvl>
    <w:lvl w:ilvl="5" w:tplc="09AC4AD2" w:tentative="1">
      <w:start w:val="1"/>
      <w:numFmt w:val="bullet"/>
      <w:lvlText w:val=""/>
      <w:lvlJc w:val="left"/>
      <w:pPr>
        <w:ind w:left="4320" w:hanging="360"/>
      </w:pPr>
      <w:rPr>
        <w:rFonts w:ascii="Wingdings" w:hAnsi="Wingdings" w:hint="default"/>
      </w:rPr>
    </w:lvl>
    <w:lvl w:ilvl="6" w:tplc="C33A086A" w:tentative="1">
      <w:start w:val="1"/>
      <w:numFmt w:val="bullet"/>
      <w:lvlText w:val=""/>
      <w:lvlJc w:val="left"/>
      <w:pPr>
        <w:ind w:left="5040" w:hanging="360"/>
      </w:pPr>
      <w:rPr>
        <w:rFonts w:ascii="Symbol" w:hAnsi="Symbol" w:hint="default"/>
      </w:rPr>
    </w:lvl>
    <w:lvl w:ilvl="7" w:tplc="31CCCE94" w:tentative="1">
      <w:start w:val="1"/>
      <w:numFmt w:val="bullet"/>
      <w:lvlText w:val="o"/>
      <w:lvlJc w:val="left"/>
      <w:pPr>
        <w:ind w:left="5760" w:hanging="360"/>
      </w:pPr>
      <w:rPr>
        <w:rFonts w:ascii="Courier New" w:hAnsi="Courier New" w:cs="Courier New" w:hint="default"/>
      </w:rPr>
    </w:lvl>
    <w:lvl w:ilvl="8" w:tplc="8330534C" w:tentative="1">
      <w:start w:val="1"/>
      <w:numFmt w:val="bullet"/>
      <w:lvlText w:val=""/>
      <w:lvlJc w:val="left"/>
      <w:pPr>
        <w:ind w:left="6480" w:hanging="360"/>
      </w:pPr>
      <w:rPr>
        <w:rFonts w:ascii="Wingdings" w:hAnsi="Wingdings" w:hint="default"/>
      </w:rPr>
    </w:lvl>
  </w:abstractNum>
  <w:abstractNum w:abstractNumId="101">
    <w:nsid w:val="2EBB0944"/>
    <w:multiLevelType w:val="multilevel"/>
    <w:tmpl w:val="DF984B74"/>
    <w:lvl w:ilvl="0">
      <w:start w:val="1"/>
      <w:numFmt w:val="decimal"/>
      <w:lvlText w:val="18.%1"/>
      <w:lvlJc w:val="left"/>
      <w:pPr>
        <w:tabs>
          <w:tab w:val="num" w:pos="360"/>
        </w:tabs>
        <w:ind w:left="360" w:hanging="360"/>
      </w:pPr>
      <w:rPr>
        <w:rFonts w:hint="default"/>
        <w:b w:val="0"/>
      </w:rPr>
    </w:lvl>
    <w:lvl w:ilvl="1">
      <w:start w:val="1"/>
      <w:numFmt w:val="lowerRoman"/>
      <w:lvlText w:val="%2."/>
      <w:lvlJc w:val="right"/>
      <w:pPr>
        <w:tabs>
          <w:tab w:val="num" w:pos="792"/>
        </w:tabs>
        <w:ind w:left="792" w:hanging="432"/>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2160"/>
        </w:tabs>
        <w:ind w:left="2160" w:hanging="1080"/>
      </w:pPr>
      <w:rPr>
        <w:rFonts w:hint="default"/>
        <w:b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02">
    <w:nsid w:val="2FFE4D13"/>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3">
    <w:nsid w:val="300317AF"/>
    <w:multiLevelType w:val="singleLevel"/>
    <w:tmpl w:val="04090001"/>
    <w:lvl w:ilvl="0">
      <w:start w:val="1"/>
      <w:numFmt w:val="bullet"/>
      <w:pStyle w:val="Bullet4"/>
      <w:lvlText w:val=""/>
      <w:lvlJc w:val="left"/>
      <w:pPr>
        <w:tabs>
          <w:tab w:val="num" w:pos="360"/>
        </w:tabs>
        <w:ind w:left="360" w:hanging="360"/>
      </w:pPr>
      <w:rPr>
        <w:rFonts w:ascii="Symbol" w:hAnsi="Symbol" w:hint="default"/>
      </w:rPr>
    </w:lvl>
  </w:abstractNum>
  <w:abstractNum w:abstractNumId="104">
    <w:nsid w:val="30B266A9"/>
    <w:multiLevelType w:val="hybridMultilevel"/>
    <w:tmpl w:val="3D929ABE"/>
    <w:lvl w:ilvl="0" w:tplc="297A9D5A">
      <w:start w:val="1"/>
      <w:numFmt w:val="lowerLetter"/>
      <w:lvlText w:val="%1)"/>
      <w:lvlJc w:val="left"/>
      <w:pPr>
        <w:tabs>
          <w:tab w:val="num" w:pos="567"/>
        </w:tabs>
        <w:ind w:left="794" w:hanging="227"/>
      </w:pPr>
      <w:rPr>
        <w:rFonts w:hint="default"/>
      </w:rPr>
    </w:lvl>
    <w:lvl w:ilvl="1" w:tplc="34028938" w:tentative="1">
      <w:start w:val="1"/>
      <w:numFmt w:val="lowerLetter"/>
      <w:lvlText w:val="%2."/>
      <w:lvlJc w:val="left"/>
      <w:pPr>
        <w:tabs>
          <w:tab w:val="num" w:pos="1440"/>
        </w:tabs>
        <w:ind w:left="1440" w:hanging="360"/>
      </w:pPr>
    </w:lvl>
    <w:lvl w:ilvl="2" w:tplc="90488E3A" w:tentative="1">
      <w:start w:val="1"/>
      <w:numFmt w:val="lowerRoman"/>
      <w:lvlText w:val="%3."/>
      <w:lvlJc w:val="right"/>
      <w:pPr>
        <w:tabs>
          <w:tab w:val="num" w:pos="2160"/>
        </w:tabs>
        <w:ind w:left="2160" w:hanging="180"/>
      </w:pPr>
    </w:lvl>
    <w:lvl w:ilvl="3" w:tplc="DEC0241A" w:tentative="1">
      <w:start w:val="1"/>
      <w:numFmt w:val="decimal"/>
      <w:lvlText w:val="%4."/>
      <w:lvlJc w:val="left"/>
      <w:pPr>
        <w:tabs>
          <w:tab w:val="num" w:pos="2880"/>
        </w:tabs>
        <w:ind w:left="2880" w:hanging="360"/>
      </w:pPr>
    </w:lvl>
    <w:lvl w:ilvl="4" w:tplc="7C5C427E" w:tentative="1">
      <w:start w:val="1"/>
      <w:numFmt w:val="lowerLetter"/>
      <w:lvlText w:val="%5."/>
      <w:lvlJc w:val="left"/>
      <w:pPr>
        <w:tabs>
          <w:tab w:val="num" w:pos="3600"/>
        </w:tabs>
        <w:ind w:left="3600" w:hanging="360"/>
      </w:pPr>
    </w:lvl>
    <w:lvl w:ilvl="5" w:tplc="562C6058" w:tentative="1">
      <w:start w:val="1"/>
      <w:numFmt w:val="lowerRoman"/>
      <w:lvlText w:val="%6."/>
      <w:lvlJc w:val="right"/>
      <w:pPr>
        <w:tabs>
          <w:tab w:val="num" w:pos="4320"/>
        </w:tabs>
        <w:ind w:left="4320" w:hanging="180"/>
      </w:pPr>
    </w:lvl>
    <w:lvl w:ilvl="6" w:tplc="AB0C898C" w:tentative="1">
      <w:start w:val="1"/>
      <w:numFmt w:val="decimal"/>
      <w:lvlText w:val="%7."/>
      <w:lvlJc w:val="left"/>
      <w:pPr>
        <w:tabs>
          <w:tab w:val="num" w:pos="5040"/>
        </w:tabs>
        <w:ind w:left="5040" w:hanging="360"/>
      </w:pPr>
    </w:lvl>
    <w:lvl w:ilvl="7" w:tplc="31F269C0" w:tentative="1">
      <w:start w:val="1"/>
      <w:numFmt w:val="lowerLetter"/>
      <w:lvlText w:val="%8."/>
      <w:lvlJc w:val="left"/>
      <w:pPr>
        <w:tabs>
          <w:tab w:val="num" w:pos="5760"/>
        </w:tabs>
        <w:ind w:left="5760" w:hanging="360"/>
      </w:pPr>
    </w:lvl>
    <w:lvl w:ilvl="8" w:tplc="8B70BC4E" w:tentative="1">
      <w:start w:val="1"/>
      <w:numFmt w:val="lowerRoman"/>
      <w:lvlText w:val="%9."/>
      <w:lvlJc w:val="right"/>
      <w:pPr>
        <w:tabs>
          <w:tab w:val="num" w:pos="6480"/>
        </w:tabs>
        <w:ind w:left="6480" w:hanging="180"/>
      </w:pPr>
    </w:lvl>
  </w:abstractNum>
  <w:abstractNum w:abstractNumId="105">
    <w:nsid w:val="30DF237D"/>
    <w:multiLevelType w:val="multilevel"/>
    <w:tmpl w:val="621C3EA4"/>
    <w:lvl w:ilvl="0">
      <w:start w:val="2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06">
    <w:nsid w:val="31AA0ED2"/>
    <w:multiLevelType w:val="multilevel"/>
    <w:tmpl w:val="9CE44A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nsid w:val="31CC1E9F"/>
    <w:multiLevelType w:val="hybridMultilevel"/>
    <w:tmpl w:val="CD14F17C"/>
    <w:lvl w:ilvl="0" w:tplc="3ABC90B8">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nsid w:val="320D4E82"/>
    <w:multiLevelType w:val="multilevel"/>
    <w:tmpl w:val="76DA1F34"/>
    <w:name w:val="WW8Num242223442"/>
    <w:lvl w:ilvl="0">
      <w:start w:val="1"/>
      <w:numFmt w:val="decimal"/>
      <w:lvlText w:val="87.%1"/>
      <w:lvlJc w:val="left"/>
      <w:pPr>
        <w:tabs>
          <w:tab w:val="num" w:pos="360"/>
        </w:tabs>
        <w:ind w:left="360" w:hanging="360"/>
      </w:pPr>
      <w:rPr>
        <w:rFonts w:hint="default"/>
        <w:b w:val="0"/>
      </w:rPr>
    </w:lvl>
    <w:lvl w:ilvl="1">
      <w:start w:val="1"/>
      <w:numFmt w:val="decimal"/>
      <w:lvlText w:val="89.3.%2"/>
      <w:lvlJc w:val="left"/>
      <w:pPr>
        <w:tabs>
          <w:tab w:val="num" w:pos="792"/>
        </w:tabs>
        <w:ind w:left="792" w:hanging="432"/>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2160"/>
        </w:tabs>
        <w:ind w:left="2160" w:hanging="1080"/>
      </w:pPr>
      <w:rPr>
        <w:rFonts w:hint="default"/>
        <w:b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09">
    <w:nsid w:val="32390169"/>
    <w:multiLevelType w:val="hybridMultilevel"/>
    <w:tmpl w:val="8460FEA6"/>
    <w:lvl w:ilvl="0" w:tplc="FA1A6BF0">
      <w:start w:val="1"/>
      <w:numFmt w:val="bullet"/>
      <w:lvlText w:val=""/>
      <w:lvlJc w:val="left"/>
      <w:pPr>
        <w:ind w:left="720" w:hanging="360"/>
      </w:pPr>
      <w:rPr>
        <w:rFonts w:ascii="Symbol" w:hAnsi="Symbol" w:hint="default"/>
      </w:rPr>
    </w:lvl>
    <w:lvl w:ilvl="1" w:tplc="4BDED8D8" w:tentative="1">
      <w:start w:val="1"/>
      <w:numFmt w:val="bullet"/>
      <w:lvlText w:val="o"/>
      <w:lvlJc w:val="left"/>
      <w:pPr>
        <w:ind w:left="1440" w:hanging="360"/>
      </w:pPr>
      <w:rPr>
        <w:rFonts w:ascii="Courier New" w:hAnsi="Courier New" w:cs="Courier New" w:hint="default"/>
      </w:rPr>
    </w:lvl>
    <w:lvl w:ilvl="2" w:tplc="6D7E04F8" w:tentative="1">
      <w:start w:val="1"/>
      <w:numFmt w:val="bullet"/>
      <w:lvlText w:val=""/>
      <w:lvlJc w:val="left"/>
      <w:pPr>
        <w:ind w:left="2160" w:hanging="360"/>
      </w:pPr>
      <w:rPr>
        <w:rFonts w:ascii="Wingdings" w:hAnsi="Wingdings" w:hint="default"/>
      </w:rPr>
    </w:lvl>
    <w:lvl w:ilvl="3" w:tplc="E92CD512" w:tentative="1">
      <w:start w:val="1"/>
      <w:numFmt w:val="bullet"/>
      <w:lvlText w:val=""/>
      <w:lvlJc w:val="left"/>
      <w:pPr>
        <w:ind w:left="2880" w:hanging="360"/>
      </w:pPr>
      <w:rPr>
        <w:rFonts w:ascii="Symbol" w:hAnsi="Symbol" w:hint="default"/>
      </w:rPr>
    </w:lvl>
    <w:lvl w:ilvl="4" w:tplc="BBA661D4" w:tentative="1">
      <w:start w:val="1"/>
      <w:numFmt w:val="bullet"/>
      <w:lvlText w:val="o"/>
      <w:lvlJc w:val="left"/>
      <w:pPr>
        <w:ind w:left="3600" w:hanging="360"/>
      </w:pPr>
      <w:rPr>
        <w:rFonts w:ascii="Courier New" w:hAnsi="Courier New" w:cs="Courier New" w:hint="default"/>
      </w:rPr>
    </w:lvl>
    <w:lvl w:ilvl="5" w:tplc="781A0218" w:tentative="1">
      <w:start w:val="1"/>
      <w:numFmt w:val="bullet"/>
      <w:lvlText w:val=""/>
      <w:lvlJc w:val="left"/>
      <w:pPr>
        <w:ind w:left="4320" w:hanging="360"/>
      </w:pPr>
      <w:rPr>
        <w:rFonts w:ascii="Wingdings" w:hAnsi="Wingdings" w:hint="default"/>
      </w:rPr>
    </w:lvl>
    <w:lvl w:ilvl="6" w:tplc="AAE6AE1E" w:tentative="1">
      <w:start w:val="1"/>
      <w:numFmt w:val="bullet"/>
      <w:lvlText w:val=""/>
      <w:lvlJc w:val="left"/>
      <w:pPr>
        <w:ind w:left="5040" w:hanging="360"/>
      </w:pPr>
      <w:rPr>
        <w:rFonts w:ascii="Symbol" w:hAnsi="Symbol" w:hint="default"/>
      </w:rPr>
    </w:lvl>
    <w:lvl w:ilvl="7" w:tplc="6AD0494C" w:tentative="1">
      <w:start w:val="1"/>
      <w:numFmt w:val="bullet"/>
      <w:lvlText w:val="o"/>
      <w:lvlJc w:val="left"/>
      <w:pPr>
        <w:ind w:left="5760" w:hanging="360"/>
      </w:pPr>
      <w:rPr>
        <w:rFonts w:ascii="Courier New" w:hAnsi="Courier New" w:cs="Courier New" w:hint="default"/>
      </w:rPr>
    </w:lvl>
    <w:lvl w:ilvl="8" w:tplc="6526C37E" w:tentative="1">
      <w:start w:val="1"/>
      <w:numFmt w:val="bullet"/>
      <w:lvlText w:val=""/>
      <w:lvlJc w:val="left"/>
      <w:pPr>
        <w:ind w:left="6480" w:hanging="360"/>
      </w:pPr>
      <w:rPr>
        <w:rFonts w:ascii="Wingdings" w:hAnsi="Wingdings" w:hint="default"/>
      </w:rPr>
    </w:lvl>
  </w:abstractNum>
  <w:abstractNum w:abstractNumId="110">
    <w:nsid w:val="32C85360"/>
    <w:multiLevelType w:val="multilevel"/>
    <w:tmpl w:val="82BE3A52"/>
    <w:lvl w:ilvl="0">
      <w:start w:val="4"/>
      <w:numFmt w:val="none"/>
      <w:lvlText w:val="4.2"/>
      <w:lvlJc w:val="left"/>
      <w:pPr>
        <w:tabs>
          <w:tab w:val="num" w:pos="360"/>
        </w:tabs>
        <w:ind w:left="360" w:hanging="360"/>
      </w:pPr>
      <w:rPr>
        <w:rFonts w:hint="default"/>
        <w:b w:val="0"/>
        <w:i w:val="0"/>
        <w:color w:val="000000"/>
        <w:u w:color="FF0000"/>
      </w:rPr>
    </w:lvl>
    <w:lvl w:ilvl="1">
      <w:start w:val="3"/>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1">
    <w:nsid w:val="32D256FC"/>
    <w:multiLevelType w:val="hybridMultilevel"/>
    <w:tmpl w:val="E9562F4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2">
    <w:nsid w:val="32D3763B"/>
    <w:multiLevelType w:val="multilevel"/>
    <w:tmpl w:val="041E4E5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3">
    <w:nsid w:val="32FF2EBB"/>
    <w:multiLevelType w:val="multilevel"/>
    <w:tmpl w:val="02EA4D86"/>
    <w:lvl w:ilvl="0">
      <w:start w:val="5"/>
      <w:numFmt w:val="decimal"/>
      <w:lvlText w:val="%1"/>
      <w:lvlJc w:val="left"/>
      <w:pPr>
        <w:ind w:left="480" w:hanging="480"/>
      </w:pPr>
      <w:rPr>
        <w:rFonts w:hint="default"/>
      </w:rPr>
    </w:lvl>
    <w:lvl w:ilvl="1">
      <w:start w:val="8"/>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4">
    <w:nsid w:val="33057307"/>
    <w:multiLevelType w:val="hybridMultilevel"/>
    <w:tmpl w:val="5566B566"/>
    <w:lvl w:ilvl="0" w:tplc="C940553E">
      <w:start w:val="1"/>
      <w:numFmt w:val="bullet"/>
      <w:lvlText w:val=""/>
      <w:lvlJc w:val="left"/>
      <w:pPr>
        <w:ind w:left="720" w:hanging="360"/>
      </w:pPr>
      <w:rPr>
        <w:rFonts w:ascii="Symbol" w:hAnsi="Symbol" w:hint="default"/>
      </w:rPr>
    </w:lvl>
    <w:lvl w:ilvl="1" w:tplc="ABB01E3C" w:tentative="1">
      <w:start w:val="1"/>
      <w:numFmt w:val="bullet"/>
      <w:lvlText w:val="o"/>
      <w:lvlJc w:val="left"/>
      <w:pPr>
        <w:ind w:left="1440" w:hanging="360"/>
      </w:pPr>
      <w:rPr>
        <w:rFonts w:ascii="Courier New" w:hAnsi="Courier New" w:cs="Courier New" w:hint="default"/>
      </w:rPr>
    </w:lvl>
    <w:lvl w:ilvl="2" w:tplc="2828D0F8" w:tentative="1">
      <w:start w:val="1"/>
      <w:numFmt w:val="bullet"/>
      <w:lvlText w:val=""/>
      <w:lvlJc w:val="left"/>
      <w:pPr>
        <w:ind w:left="2160" w:hanging="360"/>
      </w:pPr>
      <w:rPr>
        <w:rFonts w:ascii="Wingdings" w:hAnsi="Wingdings" w:hint="default"/>
      </w:rPr>
    </w:lvl>
    <w:lvl w:ilvl="3" w:tplc="56E874B8" w:tentative="1">
      <w:start w:val="1"/>
      <w:numFmt w:val="bullet"/>
      <w:lvlText w:val=""/>
      <w:lvlJc w:val="left"/>
      <w:pPr>
        <w:ind w:left="2880" w:hanging="360"/>
      </w:pPr>
      <w:rPr>
        <w:rFonts w:ascii="Symbol" w:hAnsi="Symbol" w:hint="default"/>
      </w:rPr>
    </w:lvl>
    <w:lvl w:ilvl="4" w:tplc="1102F7EA" w:tentative="1">
      <w:start w:val="1"/>
      <w:numFmt w:val="bullet"/>
      <w:lvlText w:val="o"/>
      <w:lvlJc w:val="left"/>
      <w:pPr>
        <w:ind w:left="3600" w:hanging="360"/>
      </w:pPr>
      <w:rPr>
        <w:rFonts w:ascii="Courier New" w:hAnsi="Courier New" w:cs="Courier New" w:hint="default"/>
      </w:rPr>
    </w:lvl>
    <w:lvl w:ilvl="5" w:tplc="6F2EC610" w:tentative="1">
      <w:start w:val="1"/>
      <w:numFmt w:val="bullet"/>
      <w:lvlText w:val=""/>
      <w:lvlJc w:val="left"/>
      <w:pPr>
        <w:ind w:left="4320" w:hanging="360"/>
      </w:pPr>
      <w:rPr>
        <w:rFonts w:ascii="Wingdings" w:hAnsi="Wingdings" w:hint="default"/>
      </w:rPr>
    </w:lvl>
    <w:lvl w:ilvl="6" w:tplc="F3EC6B72" w:tentative="1">
      <w:start w:val="1"/>
      <w:numFmt w:val="bullet"/>
      <w:lvlText w:val=""/>
      <w:lvlJc w:val="left"/>
      <w:pPr>
        <w:ind w:left="5040" w:hanging="360"/>
      </w:pPr>
      <w:rPr>
        <w:rFonts w:ascii="Symbol" w:hAnsi="Symbol" w:hint="default"/>
      </w:rPr>
    </w:lvl>
    <w:lvl w:ilvl="7" w:tplc="4D5E8ABC" w:tentative="1">
      <w:start w:val="1"/>
      <w:numFmt w:val="bullet"/>
      <w:lvlText w:val="o"/>
      <w:lvlJc w:val="left"/>
      <w:pPr>
        <w:ind w:left="5760" w:hanging="360"/>
      </w:pPr>
      <w:rPr>
        <w:rFonts w:ascii="Courier New" w:hAnsi="Courier New" w:cs="Courier New" w:hint="default"/>
      </w:rPr>
    </w:lvl>
    <w:lvl w:ilvl="8" w:tplc="DB70DC9C" w:tentative="1">
      <w:start w:val="1"/>
      <w:numFmt w:val="bullet"/>
      <w:lvlText w:val=""/>
      <w:lvlJc w:val="left"/>
      <w:pPr>
        <w:ind w:left="6480" w:hanging="360"/>
      </w:pPr>
      <w:rPr>
        <w:rFonts w:ascii="Wingdings" w:hAnsi="Wingdings" w:hint="default"/>
      </w:rPr>
    </w:lvl>
  </w:abstractNum>
  <w:abstractNum w:abstractNumId="115">
    <w:nsid w:val="33865B78"/>
    <w:multiLevelType w:val="singleLevel"/>
    <w:tmpl w:val="1C09001B"/>
    <w:lvl w:ilvl="0">
      <w:start w:val="1"/>
      <w:numFmt w:val="lowerRoman"/>
      <w:lvlText w:val="%1."/>
      <w:lvlJc w:val="right"/>
      <w:pPr>
        <w:ind w:left="1800" w:hanging="360"/>
      </w:pPr>
      <w:rPr>
        <w:rFonts w:hint="default"/>
      </w:rPr>
    </w:lvl>
  </w:abstractNum>
  <w:abstractNum w:abstractNumId="116">
    <w:nsid w:val="3474769B"/>
    <w:multiLevelType w:val="multilevel"/>
    <w:tmpl w:val="F6C220A6"/>
    <w:lvl w:ilvl="0">
      <w:start w:val="9"/>
      <w:numFmt w:val="decimal"/>
      <w:lvlText w:val="%1"/>
      <w:lvlJc w:val="left"/>
      <w:pPr>
        <w:ind w:left="480" w:hanging="480"/>
      </w:pPr>
      <w:rPr>
        <w:rFonts w:hint="default"/>
      </w:rPr>
    </w:lvl>
    <w:lvl w:ilvl="1">
      <w:start w:val="2"/>
      <w:numFmt w:val="decimal"/>
      <w:lvlText w:val="%1.%2"/>
      <w:lvlJc w:val="left"/>
      <w:pPr>
        <w:ind w:left="1197" w:hanging="48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117">
    <w:nsid w:val="34875225"/>
    <w:multiLevelType w:val="multilevel"/>
    <w:tmpl w:val="DE1ECDF0"/>
    <w:lvl w:ilvl="0">
      <w:start w:val="1"/>
      <w:numFmt w:val="decimal"/>
      <w:lvlText w:val="%1."/>
      <w:lvlJc w:val="left"/>
      <w:pPr>
        <w:tabs>
          <w:tab w:val="num" w:pos="360"/>
        </w:tabs>
        <w:ind w:left="360" w:hanging="360"/>
      </w:pPr>
      <w:rPr>
        <w:rFonts w:hint="default"/>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8">
    <w:nsid w:val="34A011AE"/>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9">
    <w:nsid w:val="34B829A4"/>
    <w:multiLevelType w:val="multilevel"/>
    <w:tmpl w:val="0D96A9CC"/>
    <w:lvl w:ilvl="0">
      <w:start w:val="12"/>
      <w:numFmt w:val="decimal"/>
      <w:lvlText w:val="%1."/>
      <w:lvlJc w:val="left"/>
      <w:pPr>
        <w:tabs>
          <w:tab w:val="num" w:pos="360"/>
        </w:tabs>
        <w:ind w:left="360" w:hanging="360"/>
      </w:pPr>
      <w:rPr>
        <w:rFonts w:hint="default"/>
        <w:b/>
        <w:i w:val="0"/>
        <w:color w:val="auto"/>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none"/>
      <w:lvlText w:val="5.1"/>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0">
    <w:nsid w:val="34CD5837"/>
    <w:multiLevelType w:val="hybridMultilevel"/>
    <w:tmpl w:val="9EC6C27A"/>
    <w:lvl w:ilvl="0" w:tplc="A484D7AC">
      <w:start w:val="1"/>
      <w:numFmt w:val="lowerLetter"/>
      <w:lvlText w:val="%1)"/>
      <w:lvlJc w:val="left"/>
      <w:pPr>
        <w:ind w:left="720" w:hanging="360"/>
      </w:pPr>
      <w:rPr>
        <w:rFonts w:hint="default"/>
      </w:rPr>
    </w:lvl>
    <w:lvl w:ilvl="1" w:tplc="99E46FB2" w:tentative="1">
      <w:start w:val="1"/>
      <w:numFmt w:val="lowerLetter"/>
      <w:lvlText w:val="%2."/>
      <w:lvlJc w:val="left"/>
      <w:pPr>
        <w:ind w:left="1440" w:hanging="360"/>
      </w:pPr>
    </w:lvl>
    <w:lvl w:ilvl="2" w:tplc="78B899FE" w:tentative="1">
      <w:start w:val="1"/>
      <w:numFmt w:val="lowerRoman"/>
      <w:lvlText w:val="%3."/>
      <w:lvlJc w:val="right"/>
      <w:pPr>
        <w:ind w:left="2160" w:hanging="180"/>
      </w:pPr>
    </w:lvl>
    <w:lvl w:ilvl="3" w:tplc="357C61EA" w:tentative="1">
      <w:start w:val="1"/>
      <w:numFmt w:val="decimal"/>
      <w:lvlText w:val="%4."/>
      <w:lvlJc w:val="left"/>
      <w:pPr>
        <w:ind w:left="2880" w:hanging="360"/>
      </w:pPr>
    </w:lvl>
    <w:lvl w:ilvl="4" w:tplc="A4FAAC14" w:tentative="1">
      <w:start w:val="1"/>
      <w:numFmt w:val="lowerLetter"/>
      <w:lvlText w:val="%5."/>
      <w:lvlJc w:val="left"/>
      <w:pPr>
        <w:ind w:left="3600" w:hanging="360"/>
      </w:pPr>
    </w:lvl>
    <w:lvl w:ilvl="5" w:tplc="03121498" w:tentative="1">
      <w:start w:val="1"/>
      <w:numFmt w:val="lowerRoman"/>
      <w:lvlText w:val="%6."/>
      <w:lvlJc w:val="right"/>
      <w:pPr>
        <w:ind w:left="4320" w:hanging="180"/>
      </w:pPr>
    </w:lvl>
    <w:lvl w:ilvl="6" w:tplc="6C16E6DA" w:tentative="1">
      <w:start w:val="1"/>
      <w:numFmt w:val="decimal"/>
      <w:lvlText w:val="%7."/>
      <w:lvlJc w:val="left"/>
      <w:pPr>
        <w:ind w:left="5040" w:hanging="360"/>
      </w:pPr>
    </w:lvl>
    <w:lvl w:ilvl="7" w:tplc="D08871F6" w:tentative="1">
      <w:start w:val="1"/>
      <w:numFmt w:val="lowerLetter"/>
      <w:lvlText w:val="%8."/>
      <w:lvlJc w:val="left"/>
      <w:pPr>
        <w:ind w:left="5760" w:hanging="360"/>
      </w:pPr>
    </w:lvl>
    <w:lvl w:ilvl="8" w:tplc="72F47F22" w:tentative="1">
      <w:start w:val="1"/>
      <w:numFmt w:val="lowerRoman"/>
      <w:lvlText w:val="%9."/>
      <w:lvlJc w:val="right"/>
      <w:pPr>
        <w:ind w:left="6480" w:hanging="180"/>
      </w:pPr>
    </w:lvl>
  </w:abstractNum>
  <w:abstractNum w:abstractNumId="121">
    <w:nsid w:val="35AE10A1"/>
    <w:multiLevelType w:val="hybridMultilevel"/>
    <w:tmpl w:val="4008F5FE"/>
    <w:lvl w:ilvl="0" w:tplc="00000002">
      <w:start w:val="1"/>
      <w:numFmt w:val="lowerLetter"/>
      <w:lvlText w:val="%1)"/>
      <w:lvlJc w:val="left"/>
      <w:pPr>
        <w:ind w:left="1069" w:hanging="36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122">
    <w:nsid w:val="35D149B5"/>
    <w:multiLevelType w:val="multilevel"/>
    <w:tmpl w:val="E84AF81C"/>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3">
    <w:nsid w:val="35F2565F"/>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4">
    <w:nsid w:val="361F7847"/>
    <w:multiLevelType w:val="multilevel"/>
    <w:tmpl w:val="367EF6A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nsid w:val="36A63BC9"/>
    <w:multiLevelType w:val="multilevel"/>
    <w:tmpl w:val="A180309C"/>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nsid w:val="36C150E4"/>
    <w:multiLevelType w:val="hybridMultilevel"/>
    <w:tmpl w:val="1C204BDE"/>
    <w:lvl w:ilvl="0" w:tplc="4642DA5C">
      <w:start w:val="1"/>
      <w:numFmt w:val="lowerLetter"/>
      <w:lvlText w:val="%1)"/>
      <w:lvlJc w:val="left"/>
      <w:pPr>
        <w:tabs>
          <w:tab w:val="num" w:pos="567"/>
        </w:tabs>
        <w:ind w:left="794" w:hanging="227"/>
      </w:pPr>
      <w:rPr>
        <w:rFonts w:hint="default"/>
      </w:rPr>
    </w:lvl>
    <w:lvl w:ilvl="1" w:tplc="7DCC84C6">
      <w:start w:val="1"/>
      <w:numFmt w:val="upperLetter"/>
      <w:lvlText w:val="%2."/>
      <w:lvlJc w:val="left"/>
      <w:pPr>
        <w:tabs>
          <w:tab w:val="num" w:pos="1440"/>
        </w:tabs>
        <w:ind w:left="1440" w:hanging="360"/>
      </w:pPr>
      <w:rPr>
        <w:rFonts w:hint="default"/>
      </w:rPr>
    </w:lvl>
    <w:lvl w:ilvl="2" w:tplc="3CE81724" w:tentative="1">
      <w:start w:val="1"/>
      <w:numFmt w:val="lowerRoman"/>
      <w:lvlText w:val="%3."/>
      <w:lvlJc w:val="right"/>
      <w:pPr>
        <w:tabs>
          <w:tab w:val="num" w:pos="2160"/>
        </w:tabs>
        <w:ind w:left="2160" w:hanging="180"/>
      </w:pPr>
    </w:lvl>
    <w:lvl w:ilvl="3" w:tplc="1DACC79E" w:tentative="1">
      <w:start w:val="1"/>
      <w:numFmt w:val="decimal"/>
      <w:lvlText w:val="%4."/>
      <w:lvlJc w:val="left"/>
      <w:pPr>
        <w:tabs>
          <w:tab w:val="num" w:pos="2880"/>
        </w:tabs>
        <w:ind w:left="2880" w:hanging="360"/>
      </w:pPr>
    </w:lvl>
    <w:lvl w:ilvl="4" w:tplc="A8F094E2" w:tentative="1">
      <w:start w:val="1"/>
      <w:numFmt w:val="lowerLetter"/>
      <w:lvlText w:val="%5."/>
      <w:lvlJc w:val="left"/>
      <w:pPr>
        <w:tabs>
          <w:tab w:val="num" w:pos="3600"/>
        </w:tabs>
        <w:ind w:left="3600" w:hanging="360"/>
      </w:pPr>
    </w:lvl>
    <w:lvl w:ilvl="5" w:tplc="14B81E0A" w:tentative="1">
      <w:start w:val="1"/>
      <w:numFmt w:val="lowerRoman"/>
      <w:lvlText w:val="%6."/>
      <w:lvlJc w:val="right"/>
      <w:pPr>
        <w:tabs>
          <w:tab w:val="num" w:pos="4320"/>
        </w:tabs>
        <w:ind w:left="4320" w:hanging="180"/>
      </w:pPr>
    </w:lvl>
    <w:lvl w:ilvl="6" w:tplc="C56E9EE4" w:tentative="1">
      <w:start w:val="1"/>
      <w:numFmt w:val="decimal"/>
      <w:lvlText w:val="%7."/>
      <w:lvlJc w:val="left"/>
      <w:pPr>
        <w:tabs>
          <w:tab w:val="num" w:pos="5040"/>
        </w:tabs>
        <w:ind w:left="5040" w:hanging="360"/>
      </w:pPr>
    </w:lvl>
    <w:lvl w:ilvl="7" w:tplc="3CB2CABC" w:tentative="1">
      <w:start w:val="1"/>
      <w:numFmt w:val="lowerLetter"/>
      <w:lvlText w:val="%8."/>
      <w:lvlJc w:val="left"/>
      <w:pPr>
        <w:tabs>
          <w:tab w:val="num" w:pos="5760"/>
        </w:tabs>
        <w:ind w:left="5760" w:hanging="360"/>
      </w:pPr>
    </w:lvl>
    <w:lvl w:ilvl="8" w:tplc="47366DA2" w:tentative="1">
      <w:start w:val="1"/>
      <w:numFmt w:val="lowerRoman"/>
      <w:lvlText w:val="%9."/>
      <w:lvlJc w:val="right"/>
      <w:pPr>
        <w:tabs>
          <w:tab w:val="num" w:pos="6480"/>
        </w:tabs>
        <w:ind w:left="6480" w:hanging="180"/>
      </w:pPr>
    </w:lvl>
  </w:abstractNum>
  <w:abstractNum w:abstractNumId="127">
    <w:nsid w:val="36D009BF"/>
    <w:multiLevelType w:val="multilevel"/>
    <w:tmpl w:val="251C04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nsid w:val="3704435A"/>
    <w:multiLevelType w:val="hybridMultilevel"/>
    <w:tmpl w:val="F9D89106"/>
    <w:lvl w:ilvl="0" w:tplc="41666104">
      <w:start w:val="2"/>
      <w:numFmt w:val="bullet"/>
      <w:pStyle w:val="n"/>
      <w:lvlText w:val="-"/>
      <w:lvlJc w:val="left"/>
      <w:pPr>
        <w:tabs>
          <w:tab w:val="num" w:pos="720"/>
        </w:tabs>
        <w:ind w:left="720" w:hanging="360"/>
      </w:pPr>
      <w:rPr>
        <w:rFonts w:ascii="Times New Roman" w:eastAsia="Times New Roman" w:hAnsi="Times New Roman" w:cs="Times New Roman" w:hint="default"/>
      </w:rPr>
    </w:lvl>
    <w:lvl w:ilvl="1" w:tplc="43989D58" w:tentative="1">
      <w:start w:val="1"/>
      <w:numFmt w:val="bullet"/>
      <w:lvlText w:val="o"/>
      <w:lvlJc w:val="left"/>
      <w:pPr>
        <w:tabs>
          <w:tab w:val="num" w:pos="1440"/>
        </w:tabs>
        <w:ind w:left="1440" w:hanging="360"/>
      </w:pPr>
      <w:rPr>
        <w:rFonts w:ascii="Courier New" w:hAnsi="Courier New" w:hint="default"/>
      </w:rPr>
    </w:lvl>
    <w:lvl w:ilvl="2" w:tplc="DEECAA7C" w:tentative="1">
      <w:start w:val="1"/>
      <w:numFmt w:val="bullet"/>
      <w:lvlText w:val=""/>
      <w:lvlJc w:val="left"/>
      <w:pPr>
        <w:tabs>
          <w:tab w:val="num" w:pos="2160"/>
        </w:tabs>
        <w:ind w:left="2160" w:hanging="360"/>
      </w:pPr>
      <w:rPr>
        <w:rFonts w:ascii="Wingdings" w:hAnsi="Wingdings" w:hint="default"/>
      </w:rPr>
    </w:lvl>
    <w:lvl w:ilvl="3" w:tplc="D090A4D6" w:tentative="1">
      <w:start w:val="1"/>
      <w:numFmt w:val="bullet"/>
      <w:lvlText w:val=""/>
      <w:lvlJc w:val="left"/>
      <w:pPr>
        <w:tabs>
          <w:tab w:val="num" w:pos="2880"/>
        </w:tabs>
        <w:ind w:left="2880" w:hanging="360"/>
      </w:pPr>
      <w:rPr>
        <w:rFonts w:ascii="Symbol" w:hAnsi="Symbol" w:hint="default"/>
      </w:rPr>
    </w:lvl>
    <w:lvl w:ilvl="4" w:tplc="1B248F32" w:tentative="1">
      <w:start w:val="1"/>
      <w:numFmt w:val="bullet"/>
      <w:lvlText w:val="o"/>
      <w:lvlJc w:val="left"/>
      <w:pPr>
        <w:tabs>
          <w:tab w:val="num" w:pos="3600"/>
        </w:tabs>
        <w:ind w:left="3600" w:hanging="360"/>
      </w:pPr>
      <w:rPr>
        <w:rFonts w:ascii="Courier New" w:hAnsi="Courier New" w:hint="default"/>
      </w:rPr>
    </w:lvl>
    <w:lvl w:ilvl="5" w:tplc="F5369906" w:tentative="1">
      <w:start w:val="1"/>
      <w:numFmt w:val="bullet"/>
      <w:lvlText w:val=""/>
      <w:lvlJc w:val="left"/>
      <w:pPr>
        <w:tabs>
          <w:tab w:val="num" w:pos="4320"/>
        </w:tabs>
        <w:ind w:left="4320" w:hanging="360"/>
      </w:pPr>
      <w:rPr>
        <w:rFonts w:ascii="Wingdings" w:hAnsi="Wingdings" w:hint="default"/>
      </w:rPr>
    </w:lvl>
    <w:lvl w:ilvl="6" w:tplc="E5E880C6" w:tentative="1">
      <w:start w:val="1"/>
      <w:numFmt w:val="bullet"/>
      <w:lvlText w:val=""/>
      <w:lvlJc w:val="left"/>
      <w:pPr>
        <w:tabs>
          <w:tab w:val="num" w:pos="5040"/>
        </w:tabs>
        <w:ind w:left="5040" w:hanging="360"/>
      </w:pPr>
      <w:rPr>
        <w:rFonts w:ascii="Symbol" w:hAnsi="Symbol" w:hint="default"/>
      </w:rPr>
    </w:lvl>
    <w:lvl w:ilvl="7" w:tplc="A61C08FC" w:tentative="1">
      <w:start w:val="1"/>
      <w:numFmt w:val="bullet"/>
      <w:lvlText w:val="o"/>
      <w:lvlJc w:val="left"/>
      <w:pPr>
        <w:tabs>
          <w:tab w:val="num" w:pos="5760"/>
        </w:tabs>
        <w:ind w:left="5760" w:hanging="360"/>
      </w:pPr>
      <w:rPr>
        <w:rFonts w:ascii="Courier New" w:hAnsi="Courier New" w:hint="default"/>
      </w:rPr>
    </w:lvl>
    <w:lvl w:ilvl="8" w:tplc="0290A1F2" w:tentative="1">
      <w:start w:val="1"/>
      <w:numFmt w:val="bullet"/>
      <w:lvlText w:val=""/>
      <w:lvlJc w:val="left"/>
      <w:pPr>
        <w:tabs>
          <w:tab w:val="num" w:pos="6480"/>
        </w:tabs>
        <w:ind w:left="6480" w:hanging="360"/>
      </w:pPr>
      <w:rPr>
        <w:rFonts w:ascii="Wingdings" w:hAnsi="Wingdings" w:hint="default"/>
      </w:rPr>
    </w:lvl>
  </w:abstractNum>
  <w:abstractNum w:abstractNumId="129">
    <w:nsid w:val="38305657"/>
    <w:multiLevelType w:val="hybridMultilevel"/>
    <w:tmpl w:val="A29A6732"/>
    <w:lvl w:ilvl="0" w:tplc="1C09001B">
      <w:start w:val="1"/>
      <w:numFmt w:val="lowerRoman"/>
      <w:lvlText w:val="%1."/>
      <w:lvlJc w:val="right"/>
      <w:pPr>
        <w:ind w:left="1069" w:hanging="360"/>
      </w:pPr>
      <w:rPr>
        <w:rFonts w:hint="default"/>
      </w:rPr>
    </w:lvl>
    <w:lvl w:ilvl="1" w:tplc="37F4F35E" w:tentative="1">
      <w:start w:val="1"/>
      <w:numFmt w:val="bullet"/>
      <w:lvlText w:val="o"/>
      <w:lvlJc w:val="left"/>
      <w:pPr>
        <w:ind w:left="1789" w:hanging="360"/>
      </w:pPr>
      <w:rPr>
        <w:rFonts w:ascii="Courier New" w:hAnsi="Courier New" w:cs="Courier New" w:hint="default"/>
      </w:rPr>
    </w:lvl>
    <w:lvl w:ilvl="2" w:tplc="E0BE89AA" w:tentative="1">
      <w:start w:val="1"/>
      <w:numFmt w:val="bullet"/>
      <w:lvlText w:val=""/>
      <w:lvlJc w:val="left"/>
      <w:pPr>
        <w:ind w:left="2509" w:hanging="360"/>
      </w:pPr>
      <w:rPr>
        <w:rFonts w:ascii="Wingdings" w:hAnsi="Wingdings" w:hint="default"/>
      </w:rPr>
    </w:lvl>
    <w:lvl w:ilvl="3" w:tplc="A1A26300" w:tentative="1">
      <w:start w:val="1"/>
      <w:numFmt w:val="bullet"/>
      <w:lvlText w:val=""/>
      <w:lvlJc w:val="left"/>
      <w:pPr>
        <w:ind w:left="3229" w:hanging="360"/>
      </w:pPr>
      <w:rPr>
        <w:rFonts w:ascii="Symbol" w:hAnsi="Symbol" w:hint="default"/>
      </w:rPr>
    </w:lvl>
    <w:lvl w:ilvl="4" w:tplc="7F3A62F4" w:tentative="1">
      <w:start w:val="1"/>
      <w:numFmt w:val="bullet"/>
      <w:lvlText w:val="o"/>
      <w:lvlJc w:val="left"/>
      <w:pPr>
        <w:ind w:left="3949" w:hanging="360"/>
      </w:pPr>
      <w:rPr>
        <w:rFonts w:ascii="Courier New" w:hAnsi="Courier New" w:cs="Courier New" w:hint="default"/>
      </w:rPr>
    </w:lvl>
    <w:lvl w:ilvl="5" w:tplc="BD04D4B4" w:tentative="1">
      <w:start w:val="1"/>
      <w:numFmt w:val="bullet"/>
      <w:lvlText w:val=""/>
      <w:lvlJc w:val="left"/>
      <w:pPr>
        <w:ind w:left="4669" w:hanging="360"/>
      </w:pPr>
      <w:rPr>
        <w:rFonts w:ascii="Wingdings" w:hAnsi="Wingdings" w:hint="default"/>
      </w:rPr>
    </w:lvl>
    <w:lvl w:ilvl="6" w:tplc="BE48530C" w:tentative="1">
      <w:start w:val="1"/>
      <w:numFmt w:val="bullet"/>
      <w:lvlText w:val=""/>
      <w:lvlJc w:val="left"/>
      <w:pPr>
        <w:ind w:left="5389" w:hanging="360"/>
      </w:pPr>
      <w:rPr>
        <w:rFonts w:ascii="Symbol" w:hAnsi="Symbol" w:hint="default"/>
      </w:rPr>
    </w:lvl>
    <w:lvl w:ilvl="7" w:tplc="42AC2598" w:tentative="1">
      <w:start w:val="1"/>
      <w:numFmt w:val="bullet"/>
      <w:lvlText w:val="o"/>
      <w:lvlJc w:val="left"/>
      <w:pPr>
        <w:ind w:left="6109" w:hanging="360"/>
      </w:pPr>
      <w:rPr>
        <w:rFonts w:ascii="Courier New" w:hAnsi="Courier New" w:cs="Courier New" w:hint="default"/>
      </w:rPr>
    </w:lvl>
    <w:lvl w:ilvl="8" w:tplc="82EACACE" w:tentative="1">
      <w:start w:val="1"/>
      <w:numFmt w:val="bullet"/>
      <w:lvlText w:val=""/>
      <w:lvlJc w:val="left"/>
      <w:pPr>
        <w:ind w:left="6829" w:hanging="360"/>
      </w:pPr>
      <w:rPr>
        <w:rFonts w:ascii="Wingdings" w:hAnsi="Wingdings" w:hint="default"/>
      </w:rPr>
    </w:lvl>
  </w:abstractNum>
  <w:abstractNum w:abstractNumId="130">
    <w:nsid w:val="39826C16"/>
    <w:multiLevelType w:val="hybridMultilevel"/>
    <w:tmpl w:val="9EC46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1">
    <w:nsid w:val="3A1A2D64"/>
    <w:multiLevelType w:val="hybridMultilevel"/>
    <w:tmpl w:val="02DAAD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2">
    <w:nsid w:val="3A2F49F0"/>
    <w:multiLevelType w:val="hybridMultilevel"/>
    <w:tmpl w:val="7A7A01C6"/>
    <w:lvl w:ilvl="0" w:tplc="1C090001">
      <w:start w:val="1"/>
      <w:numFmt w:val="none"/>
      <w:lvlText w:val="92."/>
      <w:lvlJc w:val="left"/>
      <w:pPr>
        <w:tabs>
          <w:tab w:val="num" w:pos="1440"/>
        </w:tabs>
        <w:ind w:left="1440" w:hanging="360"/>
      </w:pPr>
      <w:rPr>
        <w:rFonts w:hint="default"/>
        <w:color w:val="FF0000"/>
      </w:rPr>
    </w:lvl>
    <w:lvl w:ilvl="1" w:tplc="1C090003">
      <w:start w:val="1"/>
      <w:numFmt w:val="lowerLetter"/>
      <w:lvlText w:val="%2)"/>
      <w:lvlJc w:val="left"/>
      <w:pPr>
        <w:tabs>
          <w:tab w:val="num" w:pos="1725"/>
        </w:tabs>
        <w:ind w:left="1725" w:hanging="645"/>
      </w:pPr>
      <w:rPr>
        <w:rFonts w:hint="default"/>
      </w:rPr>
    </w:lvl>
    <w:lvl w:ilvl="2" w:tplc="1C090005" w:tentative="1">
      <w:start w:val="1"/>
      <w:numFmt w:val="lowerRoman"/>
      <w:lvlText w:val="%3."/>
      <w:lvlJc w:val="right"/>
      <w:pPr>
        <w:tabs>
          <w:tab w:val="num" w:pos="2160"/>
        </w:tabs>
        <w:ind w:left="2160" w:hanging="180"/>
      </w:pPr>
    </w:lvl>
    <w:lvl w:ilvl="3" w:tplc="1C090001" w:tentative="1">
      <w:start w:val="1"/>
      <w:numFmt w:val="decimal"/>
      <w:lvlText w:val="%4."/>
      <w:lvlJc w:val="left"/>
      <w:pPr>
        <w:tabs>
          <w:tab w:val="num" w:pos="2880"/>
        </w:tabs>
        <w:ind w:left="2880" w:hanging="360"/>
      </w:pPr>
    </w:lvl>
    <w:lvl w:ilvl="4" w:tplc="1C090003" w:tentative="1">
      <w:start w:val="1"/>
      <w:numFmt w:val="lowerLetter"/>
      <w:lvlText w:val="%5."/>
      <w:lvlJc w:val="left"/>
      <w:pPr>
        <w:tabs>
          <w:tab w:val="num" w:pos="3600"/>
        </w:tabs>
        <w:ind w:left="3600" w:hanging="360"/>
      </w:pPr>
    </w:lvl>
    <w:lvl w:ilvl="5" w:tplc="1C090005" w:tentative="1">
      <w:start w:val="1"/>
      <w:numFmt w:val="lowerRoman"/>
      <w:lvlText w:val="%6."/>
      <w:lvlJc w:val="right"/>
      <w:pPr>
        <w:tabs>
          <w:tab w:val="num" w:pos="4320"/>
        </w:tabs>
        <w:ind w:left="4320" w:hanging="180"/>
      </w:pPr>
    </w:lvl>
    <w:lvl w:ilvl="6" w:tplc="1C090001" w:tentative="1">
      <w:start w:val="1"/>
      <w:numFmt w:val="decimal"/>
      <w:lvlText w:val="%7."/>
      <w:lvlJc w:val="left"/>
      <w:pPr>
        <w:tabs>
          <w:tab w:val="num" w:pos="5040"/>
        </w:tabs>
        <w:ind w:left="5040" w:hanging="360"/>
      </w:pPr>
    </w:lvl>
    <w:lvl w:ilvl="7" w:tplc="1C090003" w:tentative="1">
      <w:start w:val="1"/>
      <w:numFmt w:val="lowerLetter"/>
      <w:lvlText w:val="%8."/>
      <w:lvlJc w:val="left"/>
      <w:pPr>
        <w:tabs>
          <w:tab w:val="num" w:pos="5760"/>
        </w:tabs>
        <w:ind w:left="5760" w:hanging="360"/>
      </w:pPr>
    </w:lvl>
    <w:lvl w:ilvl="8" w:tplc="1C090005" w:tentative="1">
      <w:start w:val="1"/>
      <w:numFmt w:val="lowerRoman"/>
      <w:lvlText w:val="%9."/>
      <w:lvlJc w:val="right"/>
      <w:pPr>
        <w:tabs>
          <w:tab w:val="num" w:pos="6480"/>
        </w:tabs>
        <w:ind w:left="6480" w:hanging="180"/>
      </w:pPr>
    </w:lvl>
  </w:abstractNum>
  <w:abstractNum w:abstractNumId="133">
    <w:nsid w:val="3A7555D6"/>
    <w:multiLevelType w:val="hybridMultilevel"/>
    <w:tmpl w:val="7046A364"/>
    <w:lvl w:ilvl="0" w:tplc="C07A7838">
      <w:start w:val="1"/>
      <w:numFmt w:val="lowerLetter"/>
      <w:lvlText w:val="%1)"/>
      <w:lvlJc w:val="left"/>
      <w:pPr>
        <w:tabs>
          <w:tab w:val="num" w:pos="567"/>
        </w:tabs>
        <w:ind w:left="794" w:hanging="227"/>
      </w:pPr>
      <w:rPr>
        <w:rFonts w:hint="default"/>
      </w:rPr>
    </w:lvl>
    <w:lvl w:ilvl="1" w:tplc="509E184E"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4">
    <w:nsid w:val="3B2B20B8"/>
    <w:multiLevelType w:val="hybridMultilevel"/>
    <w:tmpl w:val="AFB2EE9E"/>
    <w:lvl w:ilvl="0" w:tplc="15DE3498">
      <w:start w:val="1"/>
      <w:numFmt w:val="bullet"/>
      <w:lvlText w:val=""/>
      <w:lvlJc w:val="left"/>
      <w:pPr>
        <w:ind w:left="1080" w:hanging="360"/>
      </w:pPr>
      <w:rPr>
        <w:rFonts w:ascii="Symbol" w:hAnsi="Symbol" w:hint="default"/>
      </w:rPr>
    </w:lvl>
    <w:lvl w:ilvl="1" w:tplc="08090019" w:tentative="1">
      <w:start w:val="1"/>
      <w:numFmt w:val="bullet"/>
      <w:lvlText w:val="o"/>
      <w:lvlJc w:val="left"/>
      <w:pPr>
        <w:ind w:left="1800" w:hanging="360"/>
      </w:pPr>
      <w:rPr>
        <w:rFonts w:ascii="Courier New" w:hAnsi="Courier New" w:cs="Courier New" w:hint="default"/>
      </w:rPr>
    </w:lvl>
    <w:lvl w:ilvl="2" w:tplc="0809001B" w:tentative="1">
      <w:start w:val="1"/>
      <w:numFmt w:val="bullet"/>
      <w:lvlText w:val=""/>
      <w:lvlJc w:val="left"/>
      <w:pPr>
        <w:ind w:left="2520" w:hanging="360"/>
      </w:pPr>
      <w:rPr>
        <w:rFonts w:ascii="Wingdings" w:hAnsi="Wingdings" w:hint="default"/>
      </w:rPr>
    </w:lvl>
    <w:lvl w:ilvl="3" w:tplc="0809000F" w:tentative="1">
      <w:start w:val="1"/>
      <w:numFmt w:val="bullet"/>
      <w:lvlText w:val=""/>
      <w:lvlJc w:val="left"/>
      <w:pPr>
        <w:ind w:left="3240" w:hanging="360"/>
      </w:pPr>
      <w:rPr>
        <w:rFonts w:ascii="Symbol" w:hAnsi="Symbol" w:hint="default"/>
      </w:rPr>
    </w:lvl>
    <w:lvl w:ilvl="4" w:tplc="08090019" w:tentative="1">
      <w:start w:val="1"/>
      <w:numFmt w:val="bullet"/>
      <w:lvlText w:val="o"/>
      <w:lvlJc w:val="left"/>
      <w:pPr>
        <w:ind w:left="3960" w:hanging="360"/>
      </w:pPr>
      <w:rPr>
        <w:rFonts w:ascii="Courier New" w:hAnsi="Courier New" w:cs="Courier New" w:hint="default"/>
      </w:rPr>
    </w:lvl>
    <w:lvl w:ilvl="5" w:tplc="0809001B" w:tentative="1">
      <w:start w:val="1"/>
      <w:numFmt w:val="bullet"/>
      <w:lvlText w:val=""/>
      <w:lvlJc w:val="left"/>
      <w:pPr>
        <w:ind w:left="4680" w:hanging="360"/>
      </w:pPr>
      <w:rPr>
        <w:rFonts w:ascii="Wingdings" w:hAnsi="Wingdings" w:hint="default"/>
      </w:rPr>
    </w:lvl>
    <w:lvl w:ilvl="6" w:tplc="0809000F" w:tentative="1">
      <w:start w:val="1"/>
      <w:numFmt w:val="bullet"/>
      <w:lvlText w:val=""/>
      <w:lvlJc w:val="left"/>
      <w:pPr>
        <w:ind w:left="5400" w:hanging="360"/>
      </w:pPr>
      <w:rPr>
        <w:rFonts w:ascii="Symbol" w:hAnsi="Symbol" w:hint="default"/>
      </w:rPr>
    </w:lvl>
    <w:lvl w:ilvl="7" w:tplc="08090019" w:tentative="1">
      <w:start w:val="1"/>
      <w:numFmt w:val="bullet"/>
      <w:lvlText w:val="o"/>
      <w:lvlJc w:val="left"/>
      <w:pPr>
        <w:ind w:left="6120" w:hanging="360"/>
      </w:pPr>
      <w:rPr>
        <w:rFonts w:ascii="Courier New" w:hAnsi="Courier New" w:cs="Courier New" w:hint="default"/>
      </w:rPr>
    </w:lvl>
    <w:lvl w:ilvl="8" w:tplc="0809001B" w:tentative="1">
      <w:start w:val="1"/>
      <w:numFmt w:val="bullet"/>
      <w:lvlText w:val=""/>
      <w:lvlJc w:val="left"/>
      <w:pPr>
        <w:ind w:left="6840" w:hanging="360"/>
      </w:pPr>
      <w:rPr>
        <w:rFonts w:ascii="Wingdings" w:hAnsi="Wingdings" w:hint="default"/>
      </w:rPr>
    </w:lvl>
  </w:abstractNum>
  <w:abstractNum w:abstractNumId="135">
    <w:nsid w:val="3B95047B"/>
    <w:multiLevelType w:val="hybridMultilevel"/>
    <w:tmpl w:val="3B90629A"/>
    <w:lvl w:ilvl="0" w:tplc="8BD0204C">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6">
    <w:nsid w:val="3CAC5C70"/>
    <w:multiLevelType w:val="hybridMultilevel"/>
    <w:tmpl w:val="02D88558"/>
    <w:lvl w:ilvl="0" w:tplc="1C09001B">
      <w:start w:val="1"/>
      <w:numFmt w:val="lowerRoman"/>
      <w:lvlText w:val="%1."/>
      <w:lvlJc w:val="right"/>
      <w:pPr>
        <w:tabs>
          <w:tab w:val="num" w:pos="1800"/>
        </w:tabs>
        <w:ind w:left="1800" w:hanging="360"/>
      </w:pPr>
      <w:rPr>
        <w:rFonts w:hint="default"/>
      </w:rPr>
    </w:lvl>
    <w:lvl w:ilvl="1" w:tplc="1C090003">
      <w:start w:val="1"/>
      <w:numFmt w:val="bullet"/>
      <w:lvlText w:val=""/>
      <w:lvlJc w:val="left"/>
      <w:pPr>
        <w:tabs>
          <w:tab w:val="num" w:pos="2520"/>
        </w:tabs>
        <w:ind w:left="2520" w:hanging="360"/>
      </w:pPr>
      <w:rPr>
        <w:rFonts w:ascii="Wingdings" w:hAnsi="Wingdings" w:hint="default"/>
      </w:rPr>
    </w:lvl>
    <w:lvl w:ilvl="2" w:tplc="1C090005" w:tentative="1">
      <w:start w:val="1"/>
      <w:numFmt w:val="bullet"/>
      <w:lvlText w:val=""/>
      <w:lvlJc w:val="left"/>
      <w:pPr>
        <w:tabs>
          <w:tab w:val="num" w:pos="3240"/>
        </w:tabs>
        <w:ind w:left="3240" w:hanging="360"/>
      </w:pPr>
      <w:rPr>
        <w:rFonts w:ascii="Wingdings" w:hAnsi="Wingdings" w:hint="default"/>
      </w:rPr>
    </w:lvl>
    <w:lvl w:ilvl="3" w:tplc="1C090001" w:tentative="1">
      <w:start w:val="1"/>
      <w:numFmt w:val="bullet"/>
      <w:lvlText w:val=""/>
      <w:lvlJc w:val="left"/>
      <w:pPr>
        <w:tabs>
          <w:tab w:val="num" w:pos="3960"/>
        </w:tabs>
        <w:ind w:left="3960" w:hanging="360"/>
      </w:pPr>
      <w:rPr>
        <w:rFonts w:ascii="Symbol" w:hAnsi="Symbol" w:hint="default"/>
      </w:rPr>
    </w:lvl>
    <w:lvl w:ilvl="4" w:tplc="1C090003" w:tentative="1">
      <w:start w:val="1"/>
      <w:numFmt w:val="bullet"/>
      <w:lvlText w:val="o"/>
      <w:lvlJc w:val="left"/>
      <w:pPr>
        <w:tabs>
          <w:tab w:val="num" w:pos="4680"/>
        </w:tabs>
        <w:ind w:left="4680" w:hanging="360"/>
      </w:pPr>
      <w:rPr>
        <w:rFonts w:ascii="Courier New" w:hAnsi="Courier New" w:hint="default"/>
      </w:rPr>
    </w:lvl>
    <w:lvl w:ilvl="5" w:tplc="1C090005" w:tentative="1">
      <w:start w:val="1"/>
      <w:numFmt w:val="bullet"/>
      <w:lvlText w:val=""/>
      <w:lvlJc w:val="left"/>
      <w:pPr>
        <w:tabs>
          <w:tab w:val="num" w:pos="5400"/>
        </w:tabs>
        <w:ind w:left="5400" w:hanging="360"/>
      </w:pPr>
      <w:rPr>
        <w:rFonts w:ascii="Wingdings" w:hAnsi="Wingdings" w:hint="default"/>
      </w:rPr>
    </w:lvl>
    <w:lvl w:ilvl="6" w:tplc="1C090001" w:tentative="1">
      <w:start w:val="1"/>
      <w:numFmt w:val="bullet"/>
      <w:lvlText w:val=""/>
      <w:lvlJc w:val="left"/>
      <w:pPr>
        <w:tabs>
          <w:tab w:val="num" w:pos="6120"/>
        </w:tabs>
        <w:ind w:left="6120" w:hanging="360"/>
      </w:pPr>
      <w:rPr>
        <w:rFonts w:ascii="Symbol" w:hAnsi="Symbol" w:hint="default"/>
      </w:rPr>
    </w:lvl>
    <w:lvl w:ilvl="7" w:tplc="1C090003" w:tentative="1">
      <w:start w:val="1"/>
      <w:numFmt w:val="bullet"/>
      <w:lvlText w:val="o"/>
      <w:lvlJc w:val="left"/>
      <w:pPr>
        <w:tabs>
          <w:tab w:val="num" w:pos="6840"/>
        </w:tabs>
        <w:ind w:left="6840" w:hanging="360"/>
      </w:pPr>
      <w:rPr>
        <w:rFonts w:ascii="Courier New" w:hAnsi="Courier New" w:hint="default"/>
      </w:rPr>
    </w:lvl>
    <w:lvl w:ilvl="8" w:tplc="1C090005" w:tentative="1">
      <w:start w:val="1"/>
      <w:numFmt w:val="bullet"/>
      <w:lvlText w:val=""/>
      <w:lvlJc w:val="left"/>
      <w:pPr>
        <w:tabs>
          <w:tab w:val="num" w:pos="7560"/>
        </w:tabs>
        <w:ind w:left="7560" w:hanging="360"/>
      </w:pPr>
      <w:rPr>
        <w:rFonts w:ascii="Wingdings" w:hAnsi="Wingdings" w:hint="default"/>
      </w:rPr>
    </w:lvl>
  </w:abstractNum>
  <w:abstractNum w:abstractNumId="137">
    <w:nsid w:val="3CC51451"/>
    <w:multiLevelType w:val="hybridMultilevel"/>
    <w:tmpl w:val="C47C4536"/>
    <w:lvl w:ilvl="0" w:tplc="04090001">
      <w:start w:val="1"/>
      <w:numFmt w:val="bullet"/>
      <w:lvlText w:val=""/>
      <w:lvlJc w:val="left"/>
      <w:pPr>
        <w:ind w:left="1080" w:hanging="360"/>
      </w:pPr>
      <w:rPr>
        <w:rFonts w:ascii="Symbol" w:hAnsi="Symbol" w:hint="default"/>
      </w:rPr>
    </w:lvl>
    <w:lvl w:ilvl="1" w:tplc="04090009"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nsid w:val="3CF707B4"/>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9">
    <w:nsid w:val="3D0647BC"/>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0">
    <w:nsid w:val="3D650219"/>
    <w:multiLevelType w:val="hybridMultilevel"/>
    <w:tmpl w:val="453EA9D8"/>
    <w:lvl w:ilvl="0" w:tplc="1C090001">
      <w:start w:val="1"/>
      <w:numFmt w:val="lowerLetter"/>
      <w:lvlText w:val="%1)"/>
      <w:lvlJc w:val="left"/>
      <w:pPr>
        <w:tabs>
          <w:tab w:val="num" w:pos="567"/>
        </w:tabs>
        <w:ind w:left="794" w:hanging="227"/>
      </w:pPr>
      <w:rPr>
        <w:rFonts w:hint="default"/>
      </w:rPr>
    </w:lvl>
    <w:lvl w:ilvl="1" w:tplc="1C090003" w:tentative="1">
      <w:start w:val="1"/>
      <w:numFmt w:val="lowerLetter"/>
      <w:lvlText w:val="%2."/>
      <w:lvlJc w:val="left"/>
      <w:pPr>
        <w:tabs>
          <w:tab w:val="num" w:pos="1440"/>
        </w:tabs>
        <w:ind w:left="1440" w:hanging="360"/>
      </w:pPr>
    </w:lvl>
    <w:lvl w:ilvl="2" w:tplc="1C090005" w:tentative="1">
      <w:start w:val="1"/>
      <w:numFmt w:val="lowerRoman"/>
      <w:lvlText w:val="%3."/>
      <w:lvlJc w:val="right"/>
      <w:pPr>
        <w:tabs>
          <w:tab w:val="num" w:pos="2160"/>
        </w:tabs>
        <w:ind w:left="2160" w:hanging="180"/>
      </w:pPr>
    </w:lvl>
    <w:lvl w:ilvl="3" w:tplc="1C090001" w:tentative="1">
      <w:start w:val="1"/>
      <w:numFmt w:val="decimal"/>
      <w:lvlText w:val="%4."/>
      <w:lvlJc w:val="left"/>
      <w:pPr>
        <w:tabs>
          <w:tab w:val="num" w:pos="2880"/>
        </w:tabs>
        <w:ind w:left="2880" w:hanging="360"/>
      </w:pPr>
    </w:lvl>
    <w:lvl w:ilvl="4" w:tplc="1C090003" w:tentative="1">
      <w:start w:val="1"/>
      <w:numFmt w:val="lowerLetter"/>
      <w:lvlText w:val="%5."/>
      <w:lvlJc w:val="left"/>
      <w:pPr>
        <w:tabs>
          <w:tab w:val="num" w:pos="3600"/>
        </w:tabs>
        <w:ind w:left="3600" w:hanging="360"/>
      </w:pPr>
    </w:lvl>
    <w:lvl w:ilvl="5" w:tplc="1C090005" w:tentative="1">
      <w:start w:val="1"/>
      <w:numFmt w:val="lowerRoman"/>
      <w:lvlText w:val="%6."/>
      <w:lvlJc w:val="right"/>
      <w:pPr>
        <w:tabs>
          <w:tab w:val="num" w:pos="4320"/>
        </w:tabs>
        <w:ind w:left="4320" w:hanging="180"/>
      </w:pPr>
    </w:lvl>
    <w:lvl w:ilvl="6" w:tplc="1C090001" w:tentative="1">
      <w:start w:val="1"/>
      <w:numFmt w:val="decimal"/>
      <w:lvlText w:val="%7."/>
      <w:lvlJc w:val="left"/>
      <w:pPr>
        <w:tabs>
          <w:tab w:val="num" w:pos="5040"/>
        </w:tabs>
        <w:ind w:left="5040" w:hanging="360"/>
      </w:pPr>
    </w:lvl>
    <w:lvl w:ilvl="7" w:tplc="1C090003" w:tentative="1">
      <w:start w:val="1"/>
      <w:numFmt w:val="lowerLetter"/>
      <w:lvlText w:val="%8."/>
      <w:lvlJc w:val="left"/>
      <w:pPr>
        <w:tabs>
          <w:tab w:val="num" w:pos="5760"/>
        </w:tabs>
        <w:ind w:left="5760" w:hanging="360"/>
      </w:pPr>
    </w:lvl>
    <w:lvl w:ilvl="8" w:tplc="1C090005" w:tentative="1">
      <w:start w:val="1"/>
      <w:numFmt w:val="lowerRoman"/>
      <w:lvlText w:val="%9."/>
      <w:lvlJc w:val="right"/>
      <w:pPr>
        <w:tabs>
          <w:tab w:val="num" w:pos="6480"/>
        </w:tabs>
        <w:ind w:left="6480" w:hanging="180"/>
      </w:pPr>
    </w:lvl>
  </w:abstractNum>
  <w:abstractNum w:abstractNumId="141">
    <w:nsid w:val="3D714A32"/>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2">
    <w:nsid w:val="3E1B4CD2"/>
    <w:multiLevelType w:val="hybridMultilevel"/>
    <w:tmpl w:val="842E760E"/>
    <w:lvl w:ilvl="0" w:tplc="14D21B94">
      <w:start w:val="1"/>
      <w:numFmt w:val="bullet"/>
      <w:lvlText w:val=""/>
      <w:lvlJc w:val="left"/>
      <w:pPr>
        <w:ind w:left="720" w:hanging="360"/>
      </w:pPr>
      <w:rPr>
        <w:rFonts w:ascii="Symbol" w:hAnsi="Symbol" w:hint="default"/>
      </w:rPr>
    </w:lvl>
    <w:lvl w:ilvl="1" w:tplc="54EC4012" w:tentative="1">
      <w:start w:val="1"/>
      <w:numFmt w:val="bullet"/>
      <w:lvlText w:val="o"/>
      <w:lvlJc w:val="left"/>
      <w:pPr>
        <w:ind w:left="1440" w:hanging="360"/>
      </w:pPr>
      <w:rPr>
        <w:rFonts w:ascii="Courier New" w:hAnsi="Courier New" w:cs="Courier New" w:hint="default"/>
      </w:rPr>
    </w:lvl>
    <w:lvl w:ilvl="2" w:tplc="430A5AD6" w:tentative="1">
      <w:start w:val="1"/>
      <w:numFmt w:val="bullet"/>
      <w:lvlText w:val=""/>
      <w:lvlJc w:val="left"/>
      <w:pPr>
        <w:ind w:left="2160" w:hanging="360"/>
      </w:pPr>
      <w:rPr>
        <w:rFonts w:ascii="Wingdings" w:hAnsi="Wingdings" w:hint="default"/>
      </w:rPr>
    </w:lvl>
    <w:lvl w:ilvl="3" w:tplc="30E87B90" w:tentative="1">
      <w:start w:val="1"/>
      <w:numFmt w:val="bullet"/>
      <w:lvlText w:val=""/>
      <w:lvlJc w:val="left"/>
      <w:pPr>
        <w:ind w:left="2880" w:hanging="360"/>
      </w:pPr>
      <w:rPr>
        <w:rFonts w:ascii="Symbol" w:hAnsi="Symbol" w:hint="default"/>
      </w:rPr>
    </w:lvl>
    <w:lvl w:ilvl="4" w:tplc="D2802336" w:tentative="1">
      <w:start w:val="1"/>
      <w:numFmt w:val="bullet"/>
      <w:lvlText w:val="o"/>
      <w:lvlJc w:val="left"/>
      <w:pPr>
        <w:ind w:left="3600" w:hanging="360"/>
      </w:pPr>
      <w:rPr>
        <w:rFonts w:ascii="Courier New" w:hAnsi="Courier New" w:cs="Courier New" w:hint="default"/>
      </w:rPr>
    </w:lvl>
    <w:lvl w:ilvl="5" w:tplc="4EC09450" w:tentative="1">
      <w:start w:val="1"/>
      <w:numFmt w:val="bullet"/>
      <w:lvlText w:val=""/>
      <w:lvlJc w:val="left"/>
      <w:pPr>
        <w:ind w:left="4320" w:hanging="360"/>
      </w:pPr>
      <w:rPr>
        <w:rFonts w:ascii="Wingdings" w:hAnsi="Wingdings" w:hint="default"/>
      </w:rPr>
    </w:lvl>
    <w:lvl w:ilvl="6" w:tplc="374E2E5E" w:tentative="1">
      <w:start w:val="1"/>
      <w:numFmt w:val="bullet"/>
      <w:lvlText w:val=""/>
      <w:lvlJc w:val="left"/>
      <w:pPr>
        <w:ind w:left="5040" w:hanging="360"/>
      </w:pPr>
      <w:rPr>
        <w:rFonts w:ascii="Symbol" w:hAnsi="Symbol" w:hint="default"/>
      </w:rPr>
    </w:lvl>
    <w:lvl w:ilvl="7" w:tplc="259899CE" w:tentative="1">
      <w:start w:val="1"/>
      <w:numFmt w:val="bullet"/>
      <w:lvlText w:val="o"/>
      <w:lvlJc w:val="left"/>
      <w:pPr>
        <w:ind w:left="5760" w:hanging="360"/>
      </w:pPr>
      <w:rPr>
        <w:rFonts w:ascii="Courier New" w:hAnsi="Courier New" w:cs="Courier New" w:hint="default"/>
      </w:rPr>
    </w:lvl>
    <w:lvl w:ilvl="8" w:tplc="F5403A08" w:tentative="1">
      <w:start w:val="1"/>
      <w:numFmt w:val="bullet"/>
      <w:lvlText w:val=""/>
      <w:lvlJc w:val="left"/>
      <w:pPr>
        <w:ind w:left="6480" w:hanging="360"/>
      </w:pPr>
      <w:rPr>
        <w:rFonts w:ascii="Wingdings" w:hAnsi="Wingdings" w:hint="default"/>
      </w:rPr>
    </w:lvl>
  </w:abstractNum>
  <w:abstractNum w:abstractNumId="143">
    <w:nsid w:val="3E38226E"/>
    <w:multiLevelType w:val="hybridMultilevel"/>
    <w:tmpl w:val="3D2E5FBC"/>
    <w:lvl w:ilvl="0" w:tplc="D724229E">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4">
    <w:nsid w:val="3E6145E5"/>
    <w:multiLevelType w:val="hybridMultilevel"/>
    <w:tmpl w:val="437C6DD8"/>
    <w:lvl w:ilvl="0" w:tplc="4E0CB0DC">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5">
    <w:nsid w:val="3F851FE1"/>
    <w:multiLevelType w:val="hybridMultilevel"/>
    <w:tmpl w:val="31DE841A"/>
    <w:lvl w:ilvl="0" w:tplc="1C090001">
      <w:start w:val="1"/>
      <w:numFmt w:val="lowerLetter"/>
      <w:lvlText w:val="%1)"/>
      <w:lvlJc w:val="left"/>
      <w:pPr>
        <w:tabs>
          <w:tab w:val="num" w:pos="2160"/>
        </w:tabs>
        <w:ind w:left="2160" w:hanging="720"/>
      </w:pPr>
      <w:rPr>
        <w:rFonts w:hint="default"/>
        <w:b/>
      </w:rPr>
    </w:lvl>
    <w:lvl w:ilvl="1" w:tplc="1C090003">
      <w:start w:val="1"/>
      <w:numFmt w:val="lowerLetter"/>
      <w:lvlText w:val="%2)"/>
      <w:lvlJc w:val="left"/>
      <w:pPr>
        <w:tabs>
          <w:tab w:val="num" w:pos="2880"/>
        </w:tabs>
        <w:ind w:left="2880" w:hanging="720"/>
      </w:pPr>
      <w:rPr>
        <w:rFonts w:hint="default"/>
        <w:b w:val="0"/>
      </w:rPr>
    </w:lvl>
    <w:lvl w:ilvl="2" w:tplc="1C090005" w:tentative="1">
      <w:start w:val="1"/>
      <w:numFmt w:val="lowerRoman"/>
      <w:lvlText w:val="%3."/>
      <w:lvlJc w:val="right"/>
      <w:pPr>
        <w:tabs>
          <w:tab w:val="num" w:pos="3240"/>
        </w:tabs>
        <w:ind w:left="3240" w:hanging="180"/>
      </w:pPr>
    </w:lvl>
    <w:lvl w:ilvl="3" w:tplc="1C090001" w:tentative="1">
      <w:start w:val="1"/>
      <w:numFmt w:val="decimal"/>
      <w:lvlText w:val="%4."/>
      <w:lvlJc w:val="left"/>
      <w:pPr>
        <w:tabs>
          <w:tab w:val="num" w:pos="3960"/>
        </w:tabs>
        <w:ind w:left="3960" w:hanging="360"/>
      </w:pPr>
    </w:lvl>
    <w:lvl w:ilvl="4" w:tplc="1C090003" w:tentative="1">
      <w:start w:val="1"/>
      <w:numFmt w:val="lowerLetter"/>
      <w:lvlText w:val="%5."/>
      <w:lvlJc w:val="left"/>
      <w:pPr>
        <w:tabs>
          <w:tab w:val="num" w:pos="4680"/>
        </w:tabs>
        <w:ind w:left="4680" w:hanging="360"/>
      </w:pPr>
    </w:lvl>
    <w:lvl w:ilvl="5" w:tplc="1C090005" w:tentative="1">
      <w:start w:val="1"/>
      <w:numFmt w:val="lowerRoman"/>
      <w:lvlText w:val="%6."/>
      <w:lvlJc w:val="right"/>
      <w:pPr>
        <w:tabs>
          <w:tab w:val="num" w:pos="5400"/>
        </w:tabs>
        <w:ind w:left="5400" w:hanging="180"/>
      </w:pPr>
    </w:lvl>
    <w:lvl w:ilvl="6" w:tplc="1C090001" w:tentative="1">
      <w:start w:val="1"/>
      <w:numFmt w:val="decimal"/>
      <w:lvlText w:val="%7."/>
      <w:lvlJc w:val="left"/>
      <w:pPr>
        <w:tabs>
          <w:tab w:val="num" w:pos="6120"/>
        </w:tabs>
        <w:ind w:left="6120" w:hanging="360"/>
      </w:pPr>
    </w:lvl>
    <w:lvl w:ilvl="7" w:tplc="1C090003" w:tentative="1">
      <w:start w:val="1"/>
      <w:numFmt w:val="lowerLetter"/>
      <w:lvlText w:val="%8."/>
      <w:lvlJc w:val="left"/>
      <w:pPr>
        <w:tabs>
          <w:tab w:val="num" w:pos="6840"/>
        </w:tabs>
        <w:ind w:left="6840" w:hanging="360"/>
      </w:pPr>
    </w:lvl>
    <w:lvl w:ilvl="8" w:tplc="1C090005" w:tentative="1">
      <w:start w:val="1"/>
      <w:numFmt w:val="lowerRoman"/>
      <w:lvlText w:val="%9."/>
      <w:lvlJc w:val="right"/>
      <w:pPr>
        <w:tabs>
          <w:tab w:val="num" w:pos="7560"/>
        </w:tabs>
        <w:ind w:left="7560" w:hanging="180"/>
      </w:pPr>
    </w:lvl>
  </w:abstractNum>
  <w:abstractNum w:abstractNumId="146">
    <w:nsid w:val="404C6F9C"/>
    <w:multiLevelType w:val="multilevel"/>
    <w:tmpl w:val="4C26CDDA"/>
    <w:name w:val="WW8Num242223"/>
    <w:lvl w:ilvl="0">
      <w:start w:val="1"/>
      <w:numFmt w:val="decimal"/>
      <w:lvlText w:val="18.%1"/>
      <w:lvlJc w:val="left"/>
      <w:pPr>
        <w:tabs>
          <w:tab w:val="num" w:pos="360"/>
        </w:tabs>
        <w:ind w:left="360" w:hanging="360"/>
      </w:pPr>
      <w:rPr>
        <w:rFonts w:hint="default"/>
        <w:b w:val="0"/>
      </w:rPr>
    </w:lvl>
    <w:lvl w:ilvl="1">
      <w:start w:val="1"/>
      <w:numFmt w:val="decimal"/>
      <w:lvlText w:val="61.%2"/>
      <w:lvlJc w:val="left"/>
      <w:pPr>
        <w:tabs>
          <w:tab w:val="num" w:pos="792"/>
        </w:tabs>
        <w:ind w:left="792" w:hanging="432"/>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2160"/>
        </w:tabs>
        <w:ind w:left="2160" w:hanging="1080"/>
      </w:pPr>
      <w:rPr>
        <w:rFonts w:hint="default"/>
        <w:b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47">
    <w:nsid w:val="410469B9"/>
    <w:multiLevelType w:val="hybridMultilevel"/>
    <w:tmpl w:val="793E9EC0"/>
    <w:lvl w:ilvl="0" w:tplc="176CCE46">
      <w:start w:val="1"/>
      <w:numFmt w:val="bullet"/>
      <w:lvlText w:val=""/>
      <w:lvlJc w:val="left"/>
      <w:pPr>
        <w:ind w:left="720" w:hanging="360"/>
      </w:pPr>
      <w:rPr>
        <w:rFonts w:ascii="Symbol" w:hAnsi="Symbol" w:hint="default"/>
      </w:rPr>
    </w:lvl>
    <w:lvl w:ilvl="1" w:tplc="0E88D940" w:tentative="1">
      <w:start w:val="1"/>
      <w:numFmt w:val="bullet"/>
      <w:lvlText w:val="o"/>
      <w:lvlJc w:val="left"/>
      <w:pPr>
        <w:ind w:left="1440" w:hanging="360"/>
      </w:pPr>
      <w:rPr>
        <w:rFonts w:ascii="Courier New" w:hAnsi="Courier New" w:cs="Courier New" w:hint="default"/>
      </w:rPr>
    </w:lvl>
    <w:lvl w:ilvl="2" w:tplc="1812ECBA" w:tentative="1">
      <w:start w:val="1"/>
      <w:numFmt w:val="bullet"/>
      <w:lvlText w:val=""/>
      <w:lvlJc w:val="left"/>
      <w:pPr>
        <w:ind w:left="2160" w:hanging="360"/>
      </w:pPr>
      <w:rPr>
        <w:rFonts w:ascii="Wingdings" w:hAnsi="Wingdings" w:hint="default"/>
      </w:rPr>
    </w:lvl>
    <w:lvl w:ilvl="3" w:tplc="4CBAF4E4" w:tentative="1">
      <w:start w:val="1"/>
      <w:numFmt w:val="bullet"/>
      <w:lvlText w:val=""/>
      <w:lvlJc w:val="left"/>
      <w:pPr>
        <w:ind w:left="2880" w:hanging="360"/>
      </w:pPr>
      <w:rPr>
        <w:rFonts w:ascii="Symbol" w:hAnsi="Symbol" w:hint="default"/>
      </w:rPr>
    </w:lvl>
    <w:lvl w:ilvl="4" w:tplc="57527E4A" w:tentative="1">
      <w:start w:val="1"/>
      <w:numFmt w:val="bullet"/>
      <w:lvlText w:val="o"/>
      <w:lvlJc w:val="left"/>
      <w:pPr>
        <w:ind w:left="3600" w:hanging="360"/>
      </w:pPr>
      <w:rPr>
        <w:rFonts w:ascii="Courier New" w:hAnsi="Courier New" w:cs="Courier New" w:hint="default"/>
      </w:rPr>
    </w:lvl>
    <w:lvl w:ilvl="5" w:tplc="454AB5A6" w:tentative="1">
      <w:start w:val="1"/>
      <w:numFmt w:val="bullet"/>
      <w:lvlText w:val=""/>
      <w:lvlJc w:val="left"/>
      <w:pPr>
        <w:ind w:left="4320" w:hanging="360"/>
      </w:pPr>
      <w:rPr>
        <w:rFonts w:ascii="Wingdings" w:hAnsi="Wingdings" w:hint="default"/>
      </w:rPr>
    </w:lvl>
    <w:lvl w:ilvl="6" w:tplc="2A683C16" w:tentative="1">
      <w:start w:val="1"/>
      <w:numFmt w:val="bullet"/>
      <w:lvlText w:val=""/>
      <w:lvlJc w:val="left"/>
      <w:pPr>
        <w:ind w:left="5040" w:hanging="360"/>
      </w:pPr>
      <w:rPr>
        <w:rFonts w:ascii="Symbol" w:hAnsi="Symbol" w:hint="default"/>
      </w:rPr>
    </w:lvl>
    <w:lvl w:ilvl="7" w:tplc="7278FC36" w:tentative="1">
      <w:start w:val="1"/>
      <w:numFmt w:val="bullet"/>
      <w:lvlText w:val="o"/>
      <w:lvlJc w:val="left"/>
      <w:pPr>
        <w:ind w:left="5760" w:hanging="360"/>
      </w:pPr>
      <w:rPr>
        <w:rFonts w:ascii="Courier New" w:hAnsi="Courier New" w:cs="Courier New" w:hint="default"/>
      </w:rPr>
    </w:lvl>
    <w:lvl w:ilvl="8" w:tplc="664ABB38" w:tentative="1">
      <w:start w:val="1"/>
      <w:numFmt w:val="bullet"/>
      <w:lvlText w:val=""/>
      <w:lvlJc w:val="left"/>
      <w:pPr>
        <w:ind w:left="6480" w:hanging="360"/>
      </w:pPr>
      <w:rPr>
        <w:rFonts w:ascii="Wingdings" w:hAnsi="Wingdings" w:hint="default"/>
      </w:rPr>
    </w:lvl>
  </w:abstractNum>
  <w:abstractNum w:abstractNumId="148">
    <w:nsid w:val="411A475E"/>
    <w:multiLevelType w:val="multilevel"/>
    <w:tmpl w:val="5B82F538"/>
    <w:lvl w:ilvl="0">
      <w:start w:val="8"/>
      <w:numFmt w:val="decimal"/>
      <w:lvlText w:val="%1"/>
      <w:lvlJc w:val="left"/>
      <w:pPr>
        <w:ind w:left="480" w:hanging="480"/>
      </w:pPr>
      <w:rPr>
        <w:rFonts w:hint="default"/>
      </w:rPr>
    </w:lvl>
    <w:lvl w:ilvl="1">
      <w:start w:val="6"/>
      <w:numFmt w:val="decimal"/>
      <w:lvlText w:val="%1.%2"/>
      <w:lvlJc w:val="left"/>
      <w:pPr>
        <w:ind w:left="638" w:hanging="480"/>
      </w:pPr>
      <w:rPr>
        <w:rFonts w:hint="default"/>
      </w:rPr>
    </w:lvl>
    <w:lvl w:ilvl="2">
      <w:start w:val="1"/>
      <w:numFmt w:val="decimal"/>
      <w:lvlText w:val="%1.%2.%3"/>
      <w:lvlJc w:val="left"/>
      <w:pPr>
        <w:ind w:left="1036" w:hanging="720"/>
      </w:pPr>
      <w:rPr>
        <w:rFonts w:hint="default"/>
      </w:rPr>
    </w:lvl>
    <w:lvl w:ilvl="3">
      <w:start w:val="1"/>
      <w:numFmt w:val="decimal"/>
      <w:lvlText w:val="%1.%2.%3.%4"/>
      <w:lvlJc w:val="left"/>
      <w:pPr>
        <w:ind w:left="1194" w:hanging="720"/>
      </w:pPr>
      <w:rPr>
        <w:rFonts w:hint="default"/>
      </w:rPr>
    </w:lvl>
    <w:lvl w:ilvl="4">
      <w:start w:val="1"/>
      <w:numFmt w:val="decimal"/>
      <w:lvlText w:val="%1.%2.%3.%4.%5"/>
      <w:lvlJc w:val="left"/>
      <w:pPr>
        <w:ind w:left="1712" w:hanging="1080"/>
      </w:pPr>
      <w:rPr>
        <w:rFonts w:hint="default"/>
      </w:rPr>
    </w:lvl>
    <w:lvl w:ilvl="5">
      <w:start w:val="1"/>
      <w:numFmt w:val="decimal"/>
      <w:lvlText w:val="%1.%2.%3.%4.%5.%6"/>
      <w:lvlJc w:val="left"/>
      <w:pPr>
        <w:ind w:left="1870" w:hanging="1080"/>
      </w:pPr>
      <w:rPr>
        <w:rFonts w:hint="default"/>
      </w:rPr>
    </w:lvl>
    <w:lvl w:ilvl="6">
      <w:start w:val="1"/>
      <w:numFmt w:val="decimal"/>
      <w:lvlText w:val="%1.%2.%3.%4.%5.%6.%7"/>
      <w:lvlJc w:val="left"/>
      <w:pPr>
        <w:ind w:left="2388" w:hanging="1440"/>
      </w:pPr>
      <w:rPr>
        <w:rFonts w:hint="default"/>
      </w:rPr>
    </w:lvl>
    <w:lvl w:ilvl="7">
      <w:start w:val="1"/>
      <w:numFmt w:val="decimal"/>
      <w:lvlText w:val="%1.%2.%3.%4.%5.%6.%7.%8"/>
      <w:lvlJc w:val="left"/>
      <w:pPr>
        <w:ind w:left="2546" w:hanging="1440"/>
      </w:pPr>
      <w:rPr>
        <w:rFonts w:hint="default"/>
      </w:rPr>
    </w:lvl>
    <w:lvl w:ilvl="8">
      <w:start w:val="1"/>
      <w:numFmt w:val="decimal"/>
      <w:lvlText w:val="%1.%2.%3.%4.%5.%6.%7.%8.%9"/>
      <w:lvlJc w:val="left"/>
      <w:pPr>
        <w:ind w:left="3064" w:hanging="1800"/>
      </w:pPr>
      <w:rPr>
        <w:rFonts w:hint="default"/>
      </w:rPr>
    </w:lvl>
  </w:abstractNum>
  <w:abstractNum w:abstractNumId="149">
    <w:nsid w:val="417C6938"/>
    <w:multiLevelType w:val="hybridMultilevel"/>
    <w:tmpl w:val="B4245FA8"/>
    <w:lvl w:ilvl="0" w:tplc="05145356">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0">
    <w:nsid w:val="41866DB0"/>
    <w:multiLevelType w:val="multilevel"/>
    <w:tmpl w:val="A22E2624"/>
    <w:lvl w:ilvl="0">
      <w:start w:val="1"/>
      <w:numFmt w:val="decimal"/>
      <w:lvlText w:val="%1."/>
      <w:lvlJc w:val="left"/>
      <w:pPr>
        <w:ind w:left="720" w:hanging="360"/>
      </w:pPr>
      <w:rPr>
        <w:rFonts w:hint="default"/>
      </w:rPr>
    </w:lvl>
    <w:lvl w:ilvl="1">
      <w:start w:val="2"/>
      <w:numFmt w:val="decimal"/>
      <w:isLgl/>
      <w:lvlText w:val="%1.%2"/>
      <w:lvlJc w:val="left"/>
      <w:pPr>
        <w:ind w:left="138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51">
    <w:nsid w:val="41C02782"/>
    <w:multiLevelType w:val="hybridMultilevel"/>
    <w:tmpl w:val="D8CC9DDC"/>
    <w:lvl w:ilvl="0" w:tplc="20DC20C4">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2">
    <w:nsid w:val="42DF1635"/>
    <w:multiLevelType w:val="multilevel"/>
    <w:tmpl w:val="DA3486A2"/>
    <w:lvl w:ilvl="0">
      <w:start w:val="1"/>
      <w:numFmt w:val="decimal"/>
      <w:lvlText w:val="%1."/>
      <w:lvlJc w:val="left"/>
      <w:pPr>
        <w:tabs>
          <w:tab w:val="num" w:pos="720"/>
        </w:tabs>
        <w:ind w:left="720" w:hanging="720"/>
      </w:pPr>
      <w:rPr>
        <w:rFonts w:hint="default"/>
        <w:b/>
        <w:i w:val="0"/>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53">
    <w:nsid w:val="43130102"/>
    <w:multiLevelType w:val="hybridMultilevel"/>
    <w:tmpl w:val="6DBC2966"/>
    <w:lvl w:ilvl="0" w:tplc="1C09000F">
      <w:start w:val="1"/>
      <w:numFmt w:val="lowerLetter"/>
      <w:lvlText w:val="%1)"/>
      <w:lvlJc w:val="left"/>
      <w:pPr>
        <w:tabs>
          <w:tab w:val="num" w:pos="360"/>
        </w:tabs>
        <w:ind w:left="587" w:hanging="227"/>
      </w:pPr>
      <w:rPr>
        <w:rFonts w:hint="default"/>
        <w:i w:val="0"/>
        <w:color w:val="000000"/>
      </w:rPr>
    </w:lvl>
    <w:lvl w:ilvl="1" w:tplc="1C090019" w:tentative="1">
      <w:start w:val="1"/>
      <w:numFmt w:val="lowerLetter"/>
      <w:lvlText w:val="%2."/>
      <w:lvlJc w:val="left"/>
      <w:pPr>
        <w:tabs>
          <w:tab w:val="num" w:pos="1440"/>
        </w:tabs>
        <w:ind w:left="1440" w:hanging="360"/>
      </w:p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abstractNum w:abstractNumId="154">
    <w:nsid w:val="43723746"/>
    <w:multiLevelType w:val="multilevel"/>
    <w:tmpl w:val="7AD4AE80"/>
    <w:lvl w:ilvl="0">
      <w:start w:val="16"/>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nsid w:val="43793D30"/>
    <w:multiLevelType w:val="hybridMultilevel"/>
    <w:tmpl w:val="18B66F02"/>
    <w:lvl w:ilvl="0" w:tplc="78F02406">
      <w:start w:val="1"/>
      <w:numFmt w:val="bullet"/>
      <w:lvlText w:val=""/>
      <w:lvlJc w:val="left"/>
      <w:pPr>
        <w:ind w:left="294" w:hanging="360"/>
      </w:pPr>
      <w:rPr>
        <w:rFonts w:ascii="Symbol" w:hAnsi="Symbol" w:hint="default"/>
      </w:rPr>
    </w:lvl>
    <w:lvl w:ilvl="1" w:tplc="08090019" w:tentative="1">
      <w:start w:val="1"/>
      <w:numFmt w:val="bullet"/>
      <w:lvlText w:val="o"/>
      <w:lvlJc w:val="left"/>
      <w:pPr>
        <w:ind w:left="1014" w:hanging="360"/>
      </w:pPr>
      <w:rPr>
        <w:rFonts w:ascii="Courier New" w:hAnsi="Courier New" w:cs="Courier New" w:hint="default"/>
      </w:rPr>
    </w:lvl>
    <w:lvl w:ilvl="2" w:tplc="0809001B" w:tentative="1">
      <w:start w:val="1"/>
      <w:numFmt w:val="bullet"/>
      <w:lvlText w:val=""/>
      <w:lvlJc w:val="left"/>
      <w:pPr>
        <w:ind w:left="1734" w:hanging="360"/>
      </w:pPr>
      <w:rPr>
        <w:rFonts w:ascii="Wingdings" w:hAnsi="Wingdings" w:hint="default"/>
      </w:rPr>
    </w:lvl>
    <w:lvl w:ilvl="3" w:tplc="0809000F" w:tentative="1">
      <w:start w:val="1"/>
      <w:numFmt w:val="bullet"/>
      <w:lvlText w:val=""/>
      <w:lvlJc w:val="left"/>
      <w:pPr>
        <w:ind w:left="2454" w:hanging="360"/>
      </w:pPr>
      <w:rPr>
        <w:rFonts w:ascii="Symbol" w:hAnsi="Symbol" w:hint="default"/>
      </w:rPr>
    </w:lvl>
    <w:lvl w:ilvl="4" w:tplc="08090019" w:tentative="1">
      <w:start w:val="1"/>
      <w:numFmt w:val="bullet"/>
      <w:lvlText w:val="o"/>
      <w:lvlJc w:val="left"/>
      <w:pPr>
        <w:ind w:left="3174" w:hanging="360"/>
      </w:pPr>
      <w:rPr>
        <w:rFonts w:ascii="Courier New" w:hAnsi="Courier New" w:cs="Courier New" w:hint="default"/>
      </w:rPr>
    </w:lvl>
    <w:lvl w:ilvl="5" w:tplc="0809001B" w:tentative="1">
      <w:start w:val="1"/>
      <w:numFmt w:val="bullet"/>
      <w:lvlText w:val=""/>
      <w:lvlJc w:val="left"/>
      <w:pPr>
        <w:ind w:left="3894" w:hanging="360"/>
      </w:pPr>
      <w:rPr>
        <w:rFonts w:ascii="Wingdings" w:hAnsi="Wingdings" w:hint="default"/>
      </w:rPr>
    </w:lvl>
    <w:lvl w:ilvl="6" w:tplc="0809000F" w:tentative="1">
      <w:start w:val="1"/>
      <w:numFmt w:val="bullet"/>
      <w:lvlText w:val=""/>
      <w:lvlJc w:val="left"/>
      <w:pPr>
        <w:ind w:left="4614" w:hanging="360"/>
      </w:pPr>
      <w:rPr>
        <w:rFonts w:ascii="Symbol" w:hAnsi="Symbol" w:hint="default"/>
      </w:rPr>
    </w:lvl>
    <w:lvl w:ilvl="7" w:tplc="08090019" w:tentative="1">
      <w:start w:val="1"/>
      <w:numFmt w:val="bullet"/>
      <w:lvlText w:val="o"/>
      <w:lvlJc w:val="left"/>
      <w:pPr>
        <w:ind w:left="5334" w:hanging="360"/>
      </w:pPr>
      <w:rPr>
        <w:rFonts w:ascii="Courier New" w:hAnsi="Courier New" w:cs="Courier New" w:hint="default"/>
      </w:rPr>
    </w:lvl>
    <w:lvl w:ilvl="8" w:tplc="0809001B" w:tentative="1">
      <w:start w:val="1"/>
      <w:numFmt w:val="bullet"/>
      <w:lvlText w:val=""/>
      <w:lvlJc w:val="left"/>
      <w:pPr>
        <w:ind w:left="6054" w:hanging="360"/>
      </w:pPr>
      <w:rPr>
        <w:rFonts w:ascii="Wingdings" w:hAnsi="Wingdings" w:hint="default"/>
      </w:rPr>
    </w:lvl>
  </w:abstractNum>
  <w:abstractNum w:abstractNumId="156">
    <w:nsid w:val="451B70D1"/>
    <w:multiLevelType w:val="multilevel"/>
    <w:tmpl w:val="E7D452C6"/>
    <w:lvl w:ilvl="0">
      <w:start w:val="14"/>
      <w:numFmt w:val="decimal"/>
      <w:lvlText w:val="%1."/>
      <w:lvlJc w:val="left"/>
      <w:pPr>
        <w:tabs>
          <w:tab w:val="num" w:pos="360"/>
        </w:tabs>
        <w:ind w:left="360" w:hanging="360"/>
      </w:pPr>
      <w:rPr>
        <w:rFonts w:hint="default"/>
        <w:b/>
        <w:i w:val="0"/>
        <w:color w:val="auto"/>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none"/>
      <w:lvlText w:val="5.1"/>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7">
    <w:nsid w:val="45A04D20"/>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58">
    <w:nsid w:val="45B56D61"/>
    <w:multiLevelType w:val="hybridMultilevel"/>
    <w:tmpl w:val="C164ACA4"/>
    <w:lvl w:ilvl="0" w:tplc="E7FC5D60">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9">
    <w:nsid w:val="45DF43B6"/>
    <w:multiLevelType w:val="multilevel"/>
    <w:tmpl w:val="994ECD1C"/>
    <w:lvl w:ilvl="0">
      <w:start w:val="4"/>
      <w:numFmt w:val="decimal"/>
      <w:lvlText w:val="%1"/>
      <w:lvlJc w:val="left"/>
      <w:pPr>
        <w:ind w:left="480" w:hanging="480"/>
      </w:pPr>
      <w:rPr>
        <w:rFonts w:hint="default"/>
      </w:rPr>
    </w:lvl>
    <w:lvl w:ilvl="1">
      <w:start w:val="3"/>
      <w:numFmt w:val="decimal"/>
      <w:lvlText w:val="%1.%2"/>
      <w:lvlJc w:val="left"/>
      <w:pPr>
        <w:ind w:left="838" w:hanging="480"/>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2870" w:hanging="108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3946" w:hanging="1440"/>
      </w:pPr>
      <w:rPr>
        <w:rFonts w:hint="default"/>
      </w:rPr>
    </w:lvl>
    <w:lvl w:ilvl="8">
      <w:start w:val="1"/>
      <w:numFmt w:val="decimal"/>
      <w:lvlText w:val="%1.%2.%3.%4.%5.%6.%7.%8.%9"/>
      <w:lvlJc w:val="left"/>
      <w:pPr>
        <w:ind w:left="4664" w:hanging="1800"/>
      </w:pPr>
      <w:rPr>
        <w:rFonts w:hint="default"/>
      </w:rPr>
    </w:lvl>
  </w:abstractNum>
  <w:abstractNum w:abstractNumId="160">
    <w:nsid w:val="4659156B"/>
    <w:multiLevelType w:val="hybridMultilevel"/>
    <w:tmpl w:val="2DA6AAFC"/>
    <w:lvl w:ilvl="0" w:tplc="01EC0D30">
      <w:start w:val="1"/>
      <w:numFmt w:val="lowerLetter"/>
      <w:lvlText w:val="%1)"/>
      <w:lvlJc w:val="left"/>
      <w:pPr>
        <w:tabs>
          <w:tab w:val="num" w:pos="720"/>
        </w:tabs>
        <w:ind w:left="720" w:hanging="360"/>
      </w:pPr>
      <w:rPr>
        <w:rFonts w:hint="default"/>
      </w:rPr>
    </w:lvl>
    <w:lvl w:ilvl="1" w:tplc="25BE6200" w:tentative="1">
      <w:start w:val="1"/>
      <w:numFmt w:val="lowerLetter"/>
      <w:lvlText w:val="%2."/>
      <w:lvlJc w:val="left"/>
      <w:pPr>
        <w:tabs>
          <w:tab w:val="num" w:pos="1440"/>
        </w:tabs>
        <w:ind w:left="1440" w:hanging="360"/>
      </w:pPr>
    </w:lvl>
    <w:lvl w:ilvl="2" w:tplc="32E85896" w:tentative="1">
      <w:start w:val="1"/>
      <w:numFmt w:val="lowerRoman"/>
      <w:lvlText w:val="%3."/>
      <w:lvlJc w:val="right"/>
      <w:pPr>
        <w:tabs>
          <w:tab w:val="num" w:pos="2160"/>
        </w:tabs>
        <w:ind w:left="2160" w:hanging="180"/>
      </w:pPr>
    </w:lvl>
    <w:lvl w:ilvl="3" w:tplc="DCEA7CC4" w:tentative="1">
      <w:start w:val="1"/>
      <w:numFmt w:val="decimal"/>
      <w:lvlText w:val="%4."/>
      <w:lvlJc w:val="left"/>
      <w:pPr>
        <w:tabs>
          <w:tab w:val="num" w:pos="2880"/>
        </w:tabs>
        <w:ind w:left="2880" w:hanging="360"/>
      </w:pPr>
    </w:lvl>
    <w:lvl w:ilvl="4" w:tplc="D82C9826" w:tentative="1">
      <w:start w:val="1"/>
      <w:numFmt w:val="lowerLetter"/>
      <w:lvlText w:val="%5."/>
      <w:lvlJc w:val="left"/>
      <w:pPr>
        <w:tabs>
          <w:tab w:val="num" w:pos="3600"/>
        </w:tabs>
        <w:ind w:left="3600" w:hanging="360"/>
      </w:pPr>
    </w:lvl>
    <w:lvl w:ilvl="5" w:tplc="4E1032C2" w:tentative="1">
      <w:start w:val="1"/>
      <w:numFmt w:val="lowerRoman"/>
      <w:lvlText w:val="%6."/>
      <w:lvlJc w:val="right"/>
      <w:pPr>
        <w:tabs>
          <w:tab w:val="num" w:pos="4320"/>
        </w:tabs>
        <w:ind w:left="4320" w:hanging="180"/>
      </w:pPr>
    </w:lvl>
    <w:lvl w:ilvl="6" w:tplc="BD48E656" w:tentative="1">
      <w:start w:val="1"/>
      <w:numFmt w:val="decimal"/>
      <w:lvlText w:val="%7."/>
      <w:lvlJc w:val="left"/>
      <w:pPr>
        <w:tabs>
          <w:tab w:val="num" w:pos="5040"/>
        </w:tabs>
        <w:ind w:left="5040" w:hanging="360"/>
      </w:pPr>
    </w:lvl>
    <w:lvl w:ilvl="7" w:tplc="F5B6E81E" w:tentative="1">
      <w:start w:val="1"/>
      <w:numFmt w:val="lowerLetter"/>
      <w:lvlText w:val="%8."/>
      <w:lvlJc w:val="left"/>
      <w:pPr>
        <w:tabs>
          <w:tab w:val="num" w:pos="5760"/>
        </w:tabs>
        <w:ind w:left="5760" w:hanging="360"/>
      </w:pPr>
    </w:lvl>
    <w:lvl w:ilvl="8" w:tplc="5CD83372" w:tentative="1">
      <w:start w:val="1"/>
      <w:numFmt w:val="lowerRoman"/>
      <w:lvlText w:val="%9."/>
      <w:lvlJc w:val="right"/>
      <w:pPr>
        <w:tabs>
          <w:tab w:val="num" w:pos="6480"/>
        </w:tabs>
        <w:ind w:left="6480" w:hanging="180"/>
      </w:pPr>
    </w:lvl>
  </w:abstractNum>
  <w:abstractNum w:abstractNumId="161">
    <w:nsid w:val="468E673C"/>
    <w:multiLevelType w:val="multilevel"/>
    <w:tmpl w:val="DA3486A2"/>
    <w:lvl w:ilvl="0">
      <w:start w:val="1"/>
      <w:numFmt w:val="decimal"/>
      <w:lvlText w:val="%1."/>
      <w:lvlJc w:val="left"/>
      <w:pPr>
        <w:tabs>
          <w:tab w:val="num" w:pos="720"/>
        </w:tabs>
        <w:ind w:left="720" w:hanging="720"/>
      </w:pPr>
      <w:rPr>
        <w:rFonts w:hint="default"/>
        <w:b/>
        <w:i w:val="0"/>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62">
    <w:nsid w:val="486E6583"/>
    <w:multiLevelType w:val="multilevel"/>
    <w:tmpl w:val="35E05EF6"/>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63">
    <w:nsid w:val="49417C8E"/>
    <w:multiLevelType w:val="singleLevel"/>
    <w:tmpl w:val="04090017"/>
    <w:lvl w:ilvl="0">
      <w:start w:val="1"/>
      <w:numFmt w:val="lowerLetter"/>
      <w:lvlText w:val="%1)"/>
      <w:lvlJc w:val="left"/>
      <w:pPr>
        <w:tabs>
          <w:tab w:val="num" w:pos="360"/>
        </w:tabs>
        <w:ind w:left="360" w:hanging="360"/>
      </w:pPr>
      <w:rPr>
        <w:rFonts w:hint="default"/>
      </w:rPr>
    </w:lvl>
  </w:abstractNum>
  <w:abstractNum w:abstractNumId="164">
    <w:nsid w:val="49853A6E"/>
    <w:multiLevelType w:val="hybridMultilevel"/>
    <w:tmpl w:val="339C3E06"/>
    <w:lvl w:ilvl="0" w:tplc="178005E2">
      <w:start w:val="1"/>
      <w:numFmt w:val="lowerLetter"/>
      <w:lvlText w:val="%1)"/>
      <w:lvlJc w:val="left"/>
      <w:pPr>
        <w:tabs>
          <w:tab w:val="num" w:pos="1080"/>
        </w:tabs>
        <w:ind w:left="1080" w:hanging="720"/>
      </w:pPr>
      <w:rPr>
        <w:rFonts w:hint="default"/>
      </w:rPr>
    </w:lvl>
    <w:lvl w:ilvl="1" w:tplc="02A49886" w:tentative="1">
      <w:start w:val="1"/>
      <w:numFmt w:val="lowerLetter"/>
      <w:lvlText w:val="%2."/>
      <w:lvlJc w:val="left"/>
      <w:pPr>
        <w:tabs>
          <w:tab w:val="num" w:pos="1440"/>
        </w:tabs>
        <w:ind w:left="1440" w:hanging="360"/>
      </w:pPr>
    </w:lvl>
    <w:lvl w:ilvl="2" w:tplc="D6AC0626" w:tentative="1">
      <w:start w:val="1"/>
      <w:numFmt w:val="lowerRoman"/>
      <w:lvlText w:val="%3."/>
      <w:lvlJc w:val="right"/>
      <w:pPr>
        <w:tabs>
          <w:tab w:val="num" w:pos="2160"/>
        </w:tabs>
        <w:ind w:left="2160" w:hanging="180"/>
      </w:pPr>
    </w:lvl>
    <w:lvl w:ilvl="3" w:tplc="55400D30" w:tentative="1">
      <w:start w:val="1"/>
      <w:numFmt w:val="decimal"/>
      <w:lvlText w:val="%4."/>
      <w:lvlJc w:val="left"/>
      <w:pPr>
        <w:tabs>
          <w:tab w:val="num" w:pos="2880"/>
        </w:tabs>
        <w:ind w:left="2880" w:hanging="360"/>
      </w:pPr>
    </w:lvl>
    <w:lvl w:ilvl="4" w:tplc="28F0CAE4" w:tentative="1">
      <w:start w:val="1"/>
      <w:numFmt w:val="lowerLetter"/>
      <w:lvlText w:val="%5."/>
      <w:lvlJc w:val="left"/>
      <w:pPr>
        <w:tabs>
          <w:tab w:val="num" w:pos="3600"/>
        </w:tabs>
        <w:ind w:left="3600" w:hanging="360"/>
      </w:pPr>
    </w:lvl>
    <w:lvl w:ilvl="5" w:tplc="14020CC8" w:tentative="1">
      <w:start w:val="1"/>
      <w:numFmt w:val="lowerRoman"/>
      <w:lvlText w:val="%6."/>
      <w:lvlJc w:val="right"/>
      <w:pPr>
        <w:tabs>
          <w:tab w:val="num" w:pos="4320"/>
        </w:tabs>
        <w:ind w:left="4320" w:hanging="180"/>
      </w:pPr>
    </w:lvl>
    <w:lvl w:ilvl="6" w:tplc="C6F64A14" w:tentative="1">
      <w:start w:val="1"/>
      <w:numFmt w:val="decimal"/>
      <w:lvlText w:val="%7."/>
      <w:lvlJc w:val="left"/>
      <w:pPr>
        <w:tabs>
          <w:tab w:val="num" w:pos="5040"/>
        </w:tabs>
        <w:ind w:left="5040" w:hanging="360"/>
      </w:pPr>
    </w:lvl>
    <w:lvl w:ilvl="7" w:tplc="310866B8" w:tentative="1">
      <w:start w:val="1"/>
      <w:numFmt w:val="lowerLetter"/>
      <w:lvlText w:val="%8."/>
      <w:lvlJc w:val="left"/>
      <w:pPr>
        <w:tabs>
          <w:tab w:val="num" w:pos="5760"/>
        </w:tabs>
        <w:ind w:left="5760" w:hanging="360"/>
      </w:pPr>
    </w:lvl>
    <w:lvl w:ilvl="8" w:tplc="36A497F4" w:tentative="1">
      <w:start w:val="1"/>
      <w:numFmt w:val="lowerRoman"/>
      <w:lvlText w:val="%9."/>
      <w:lvlJc w:val="right"/>
      <w:pPr>
        <w:tabs>
          <w:tab w:val="num" w:pos="6480"/>
        </w:tabs>
        <w:ind w:left="6480" w:hanging="180"/>
      </w:pPr>
    </w:lvl>
  </w:abstractNum>
  <w:abstractNum w:abstractNumId="165">
    <w:nsid w:val="4A9203D9"/>
    <w:multiLevelType w:val="hybridMultilevel"/>
    <w:tmpl w:val="7F3E0D06"/>
    <w:lvl w:ilvl="0" w:tplc="5136FE80">
      <w:start w:val="1"/>
      <w:numFmt w:val="lowerLetter"/>
      <w:lvlText w:val="%1)"/>
      <w:lvlJc w:val="left"/>
      <w:pPr>
        <w:tabs>
          <w:tab w:val="num" w:pos="0"/>
        </w:tabs>
        <w:ind w:left="227" w:hanging="227"/>
      </w:pPr>
      <w:rPr>
        <w:rFonts w:hint="default"/>
      </w:rPr>
    </w:lvl>
    <w:lvl w:ilvl="1" w:tplc="04090019" w:tentative="1">
      <w:start w:val="1"/>
      <w:numFmt w:val="lowerLetter"/>
      <w:lvlText w:val="%2."/>
      <w:lvlJc w:val="left"/>
      <w:pPr>
        <w:tabs>
          <w:tab w:val="num" w:pos="873"/>
        </w:tabs>
        <w:ind w:left="873" w:hanging="360"/>
      </w:pPr>
    </w:lvl>
    <w:lvl w:ilvl="2" w:tplc="0409001B" w:tentative="1">
      <w:start w:val="1"/>
      <w:numFmt w:val="lowerRoman"/>
      <w:lvlText w:val="%3."/>
      <w:lvlJc w:val="right"/>
      <w:pPr>
        <w:tabs>
          <w:tab w:val="num" w:pos="1593"/>
        </w:tabs>
        <w:ind w:left="1593" w:hanging="180"/>
      </w:pPr>
    </w:lvl>
    <w:lvl w:ilvl="3" w:tplc="0409000F" w:tentative="1">
      <w:start w:val="1"/>
      <w:numFmt w:val="decimal"/>
      <w:lvlText w:val="%4."/>
      <w:lvlJc w:val="left"/>
      <w:pPr>
        <w:tabs>
          <w:tab w:val="num" w:pos="2313"/>
        </w:tabs>
        <w:ind w:left="2313" w:hanging="360"/>
      </w:pPr>
    </w:lvl>
    <w:lvl w:ilvl="4" w:tplc="04090019" w:tentative="1">
      <w:start w:val="1"/>
      <w:numFmt w:val="lowerLetter"/>
      <w:lvlText w:val="%5."/>
      <w:lvlJc w:val="left"/>
      <w:pPr>
        <w:tabs>
          <w:tab w:val="num" w:pos="3033"/>
        </w:tabs>
        <w:ind w:left="3033" w:hanging="360"/>
      </w:pPr>
    </w:lvl>
    <w:lvl w:ilvl="5" w:tplc="0409001B" w:tentative="1">
      <w:start w:val="1"/>
      <w:numFmt w:val="lowerRoman"/>
      <w:lvlText w:val="%6."/>
      <w:lvlJc w:val="right"/>
      <w:pPr>
        <w:tabs>
          <w:tab w:val="num" w:pos="3753"/>
        </w:tabs>
        <w:ind w:left="3753" w:hanging="180"/>
      </w:pPr>
    </w:lvl>
    <w:lvl w:ilvl="6" w:tplc="0409000F" w:tentative="1">
      <w:start w:val="1"/>
      <w:numFmt w:val="decimal"/>
      <w:lvlText w:val="%7."/>
      <w:lvlJc w:val="left"/>
      <w:pPr>
        <w:tabs>
          <w:tab w:val="num" w:pos="4473"/>
        </w:tabs>
        <w:ind w:left="4473" w:hanging="360"/>
      </w:pPr>
    </w:lvl>
    <w:lvl w:ilvl="7" w:tplc="04090019" w:tentative="1">
      <w:start w:val="1"/>
      <w:numFmt w:val="lowerLetter"/>
      <w:lvlText w:val="%8."/>
      <w:lvlJc w:val="left"/>
      <w:pPr>
        <w:tabs>
          <w:tab w:val="num" w:pos="5193"/>
        </w:tabs>
        <w:ind w:left="5193" w:hanging="360"/>
      </w:pPr>
    </w:lvl>
    <w:lvl w:ilvl="8" w:tplc="0409001B" w:tentative="1">
      <w:start w:val="1"/>
      <w:numFmt w:val="lowerRoman"/>
      <w:lvlText w:val="%9."/>
      <w:lvlJc w:val="right"/>
      <w:pPr>
        <w:tabs>
          <w:tab w:val="num" w:pos="5913"/>
        </w:tabs>
        <w:ind w:left="5913" w:hanging="180"/>
      </w:pPr>
    </w:lvl>
  </w:abstractNum>
  <w:abstractNum w:abstractNumId="166">
    <w:nsid w:val="4ACF23A4"/>
    <w:multiLevelType w:val="hybridMultilevel"/>
    <w:tmpl w:val="03EA6070"/>
    <w:lvl w:ilvl="0" w:tplc="15DE3498">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67">
    <w:nsid w:val="4B2A5308"/>
    <w:multiLevelType w:val="hybridMultilevel"/>
    <w:tmpl w:val="4CF6F0DC"/>
    <w:lvl w:ilvl="0" w:tplc="1C090001">
      <w:start w:val="1"/>
      <w:numFmt w:val="lowerLetter"/>
      <w:lvlText w:val="%1)"/>
      <w:lvlJc w:val="left"/>
      <w:pPr>
        <w:tabs>
          <w:tab w:val="num" w:pos="567"/>
        </w:tabs>
        <w:ind w:left="794" w:hanging="227"/>
      </w:pPr>
      <w:rPr>
        <w:rFonts w:hint="default"/>
      </w:rPr>
    </w:lvl>
    <w:lvl w:ilvl="1" w:tplc="1C090003" w:tentative="1">
      <w:start w:val="1"/>
      <w:numFmt w:val="lowerLetter"/>
      <w:lvlText w:val="%2."/>
      <w:lvlJc w:val="left"/>
      <w:pPr>
        <w:tabs>
          <w:tab w:val="num" w:pos="1440"/>
        </w:tabs>
        <w:ind w:left="1440" w:hanging="360"/>
      </w:pPr>
    </w:lvl>
    <w:lvl w:ilvl="2" w:tplc="1C090005" w:tentative="1">
      <w:start w:val="1"/>
      <w:numFmt w:val="lowerRoman"/>
      <w:lvlText w:val="%3."/>
      <w:lvlJc w:val="right"/>
      <w:pPr>
        <w:tabs>
          <w:tab w:val="num" w:pos="2160"/>
        </w:tabs>
        <w:ind w:left="2160" w:hanging="180"/>
      </w:pPr>
    </w:lvl>
    <w:lvl w:ilvl="3" w:tplc="1C090001" w:tentative="1">
      <w:start w:val="1"/>
      <w:numFmt w:val="decimal"/>
      <w:lvlText w:val="%4."/>
      <w:lvlJc w:val="left"/>
      <w:pPr>
        <w:tabs>
          <w:tab w:val="num" w:pos="2880"/>
        </w:tabs>
        <w:ind w:left="2880" w:hanging="360"/>
      </w:pPr>
    </w:lvl>
    <w:lvl w:ilvl="4" w:tplc="1C090003" w:tentative="1">
      <w:start w:val="1"/>
      <w:numFmt w:val="lowerLetter"/>
      <w:lvlText w:val="%5."/>
      <w:lvlJc w:val="left"/>
      <w:pPr>
        <w:tabs>
          <w:tab w:val="num" w:pos="3600"/>
        </w:tabs>
        <w:ind w:left="3600" w:hanging="360"/>
      </w:pPr>
    </w:lvl>
    <w:lvl w:ilvl="5" w:tplc="1C090005" w:tentative="1">
      <w:start w:val="1"/>
      <w:numFmt w:val="lowerRoman"/>
      <w:lvlText w:val="%6."/>
      <w:lvlJc w:val="right"/>
      <w:pPr>
        <w:tabs>
          <w:tab w:val="num" w:pos="4320"/>
        </w:tabs>
        <w:ind w:left="4320" w:hanging="180"/>
      </w:pPr>
    </w:lvl>
    <w:lvl w:ilvl="6" w:tplc="1C090001" w:tentative="1">
      <w:start w:val="1"/>
      <w:numFmt w:val="decimal"/>
      <w:lvlText w:val="%7."/>
      <w:lvlJc w:val="left"/>
      <w:pPr>
        <w:tabs>
          <w:tab w:val="num" w:pos="5040"/>
        </w:tabs>
        <w:ind w:left="5040" w:hanging="360"/>
      </w:pPr>
    </w:lvl>
    <w:lvl w:ilvl="7" w:tplc="1C090003" w:tentative="1">
      <w:start w:val="1"/>
      <w:numFmt w:val="lowerLetter"/>
      <w:lvlText w:val="%8."/>
      <w:lvlJc w:val="left"/>
      <w:pPr>
        <w:tabs>
          <w:tab w:val="num" w:pos="5760"/>
        </w:tabs>
        <w:ind w:left="5760" w:hanging="360"/>
      </w:pPr>
    </w:lvl>
    <w:lvl w:ilvl="8" w:tplc="1C090005" w:tentative="1">
      <w:start w:val="1"/>
      <w:numFmt w:val="lowerRoman"/>
      <w:lvlText w:val="%9."/>
      <w:lvlJc w:val="right"/>
      <w:pPr>
        <w:tabs>
          <w:tab w:val="num" w:pos="6480"/>
        </w:tabs>
        <w:ind w:left="6480" w:hanging="180"/>
      </w:pPr>
    </w:lvl>
  </w:abstractNum>
  <w:abstractNum w:abstractNumId="168">
    <w:nsid w:val="4B31676E"/>
    <w:multiLevelType w:val="multilevel"/>
    <w:tmpl w:val="6F1A913E"/>
    <w:lvl w:ilvl="0">
      <w:start w:val="3"/>
      <w:numFmt w:val="decimal"/>
      <w:lvlText w:val="%1"/>
      <w:lvlJc w:val="left"/>
      <w:pPr>
        <w:ind w:left="480" w:hanging="480"/>
      </w:pPr>
      <w:rPr>
        <w:rFonts w:hint="default"/>
      </w:rPr>
    </w:lvl>
    <w:lvl w:ilvl="1">
      <w:start w:val="4"/>
      <w:numFmt w:val="decimal"/>
      <w:lvlText w:val="%1.%2"/>
      <w:lvlJc w:val="left"/>
      <w:pPr>
        <w:ind w:left="839" w:hanging="480"/>
      </w:pPr>
      <w:rPr>
        <w:rFonts w:hint="default"/>
      </w:rPr>
    </w:lvl>
    <w:lvl w:ilvl="2">
      <w:start w:val="1"/>
      <w:numFmt w:val="decimal"/>
      <w:lvlText w:val="%1.%2.%3"/>
      <w:lvlJc w:val="left"/>
      <w:pPr>
        <w:ind w:left="1438" w:hanging="720"/>
      </w:pPr>
      <w:rPr>
        <w:rFonts w:hint="default"/>
      </w:rPr>
    </w:lvl>
    <w:lvl w:ilvl="3">
      <w:start w:val="1"/>
      <w:numFmt w:val="decimal"/>
      <w:lvlText w:val="%1.%2.%3.%4"/>
      <w:lvlJc w:val="left"/>
      <w:pPr>
        <w:ind w:left="1797" w:hanging="720"/>
      </w:pPr>
      <w:rPr>
        <w:rFonts w:hint="default"/>
      </w:rPr>
    </w:lvl>
    <w:lvl w:ilvl="4">
      <w:start w:val="1"/>
      <w:numFmt w:val="decimal"/>
      <w:lvlText w:val="%1.%2.%3.%4.%5"/>
      <w:lvlJc w:val="left"/>
      <w:pPr>
        <w:ind w:left="2516" w:hanging="1080"/>
      </w:pPr>
      <w:rPr>
        <w:rFonts w:hint="default"/>
      </w:rPr>
    </w:lvl>
    <w:lvl w:ilvl="5">
      <w:start w:val="1"/>
      <w:numFmt w:val="decimal"/>
      <w:lvlText w:val="%1.%2.%3.%4.%5.%6"/>
      <w:lvlJc w:val="left"/>
      <w:pPr>
        <w:ind w:left="2875" w:hanging="1080"/>
      </w:pPr>
      <w:rPr>
        <w:rFonts w:hint="default"/>
      </w:rPr>
    </w:lvl>
    <w:lvl w:ilvl="6">
      <w:start w:val="1"/>
      <w:numFmt w:val="decimal"/>
      <w:lvlText w:val="%1.%2.%3.%4.%5.%6.%7"/>
      <w:lvlJc w:val="left"/>
      <w:pPr>
        <w:ind w:left="3594" w:hanging="1440"/>
      </w:pPr>
      <w:rPr>
        <w:rFonts w:hint="default"/>
      </w:rPr>
    </w:lvl>
    <w:lvl w:ilvl="7">
      <w:start w:val="1"/>
      <w:numFmt w:val="decimal"/>
      <w:lvlText w:val="%1.%2.%3.%4.%5.%6.%7.%8"/>
      <w:lvlJc w:val="left"/>
      <w:pPr>
        <w:ind w:left="3953" w:hanging="1440"/>
      </w:pPr>
      <w:rPr>
        <w:rFonts w:hint="default"/>
      </w:rPr>
    </w:lvl>
    <w:lvl w:ilvl="8">
      <w:start w:val="1"/>
      <w:numFmt w:val="decimal"/>
      <w:lvlText w:val="%1.%2.%3.%4.%5.%6.%7.%8.%9"/>
      <w:lvlJc w:val="left"/>
      <w:pPr>
        <w:ind w:left="4672" w:hanging="1800"/>
      </w:pPr>
      <w:rPr>
        <w:rFonts w:hint="default"/>
      </w:rPr>
    </w:lvl>
  </w:abstractNum>
  <w:abstractNum w:abstractNumId="169">
    <w:nsid w:val="4B40097E"/>
    <w:multiLevelType w:val="hybridMultilevel"/>
    <w:tmpl w:val="C826EE7A"/>
    <w:lvl w:ilvl="0" w:tplc="C898E7D0">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0">
    <w:nsid w:val="4B4B37C7"/>
    <w:multiLevelType w:val="multilevel"/>
    <w:tmpl w:val="BEB8383A"/>
    <w:lvl w:ilvl="0">
      <w:start w:val="1"/>
      <w:numFmt w:val="decimal"/>
      <w:pStyle w:val="Heading7"/>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1">
    <w:nsid w:val="4B6C3AD4"/>
    <w:multiLevelType w:val="multilevel"/>
    <w:tmpl w:val="46C45756"/>
    <w:lvl w:ilvl="0">
      <w:start w:val="5"/>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2">
    <w:nsid w:val="4BCB7F30"/>
    <w:multiLevelType w:val="multilevel"/>
    <w:tmpl w:val="EDF0BE08"/>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3">
    <w:nsid w:val="4C134100"/>
    <w:multiLevelType w:val="hybridMultilevel"/>
    <w:tmpl w:val="3B548100"/>
    <w:lvl w:ilvl="0" w:tplc="552288D2">
      <w:start w:val="1"/>
      <w:numFmt w:val="lowerLetter"/>
      <w:lvlText w:val="%1)"/>
      <w:lvlJc w:val="left"/>
      <w:pPr>
        <w:tabs>
          <w:tab w:val="num" w:pos="567"/>
        </w:tabs>
        <w:ind w:left="794" w:hanging="227"/>
      </w:pPr>
      <w:rPr>
        <w:rFonts w:hint="default"/>
      </w:rPr>
    </w:lvl>
    <w:lvl w:ilvl="1" w:tplc="6902FBBC">
      <w:start w:val="1"/>
      <w:numFmt w:val="lowerLetter"/>
      <w:lvlText w:val="%2."/>
      <w:lvlJc w:val="left"/>
      <w:pPr>
        <w:tabs>
          <w:tab w:val="num" w:pos="1440"/>
        </w:tabs>
        <w:ind w:left="1440" w:hanging="360"/>
      </w:pPr>
      <w:rPr>
        <w:rFonts w:hint="default"/>
      </w:rPr>
    </w:lvl>
    <w:lvl w:ilvl="2" w:tplc="26FAB8EC" w:tentative="1">
      <w:start w:val="1"/>
      <w:numFmt w:val="lowerRoman"/>
      <w:lvlText w:val="%3."/>
      <w:lvlJc w:val="right"/>
      <w:pPr>
        <w:tabs>
          <w:tab w:val="num" w:pos="2160"/>
        </w:tabs>
        <w:ind w:left="2160" w:hanging="180"/>
      </w:pPr>
    </w:lvl>
    <w:lvl w:ilvl="3" w:tplc="ED3A82D6" w:tentative="1">
      <w:start w:val="1"/>
      <w:numFmt w:val="decimal"/>
      <w:lvlText w:val="%4."/>
      <w:lvlJc w:val="left"/>
      <w:pPr>
        <w:tabs>
          <w:tab w:val="num" w:pos="2880"/>
        </w:tabs>
        <w:ind w:left="2880" w:hanging="360"/>
      </w:pPr>
    </w:lvl>
    <w:lvl w:ilvl="4" w:tplc="C4208A24" w:tentative="1">
      <w:start w:val="1"/>
      <w:numFmt w:val="lowerLetter"/>
      <w:lvlText w:val="%5."/>
      <w:lvlJc w:val="left"/>
      <w:pPr>
        <w:tabs>
          <w:tab w:val="num" w:pos="3600"/>
        </w:tabs>
        <w:ind w:left="3600" w:hanging="360"/>
      </w:pPr>
    </w:lvl>
    <w:lvl w:ilvl="5" w:tplc="13120386" w:tentative="1">
      <w:start w:val="1"/>
      <w:numFmt w:val="lowerRoman"/>
      <w:lvlText w:val="%6."/>
      <w:lvlJc w:val="right"/>
      <w:pPr>
        <w:tabs>
          <w:tab w:val="num" w:pos="4320"/>
        </w:tabs>
        <w:ind w:left="4320" w:hanging="180"/>
      </w:pPr>
    </w:lvl>
    <w:lvl w:ilvl="6" w:tplc="7CE01058" w:tentative="1">
      <w:start w:val="1"/>
      <w:numFmt w:val="decimal"/>
      <w:lvlText w:val="%7."/>
      <w:lvlJc w:val="left"/>
      <w:pPr>
        <w:tabs>
          <w:tab w:val="num" w:pos="5040"/>
        </w:tabs>
        <w:ind w:left="5040" w:hanging="360"/>
      </w:pPr>
    </w:lvl>
    <w:lvl w:ilvl="7" w:tplc="6EFAF4DA" w:tentative="1">
      <w:start w:val="1"/>
      <w:numFmt w:val="lowerLetter"/>
      <w:lvlText w:val="%8."/>
      <w:lvlJc w:val="left"/>
      <w:pPr>
        <w:tabs>
          <w:tab w:val="num" w:pos="5760"/>
        </w:tabs>
        <w:ind w:left="5760" w:hanging="360"/>
      </w:pPr>
    </w:lvl>
    <w:lvl w:ilvl="8" w:tplc="E4CAD208" w:tentative="1">
      <w:start w:val="1"/>
      <w:numFmt w:val="lowerRoman"/>
      <w:lvlText w:val="%9."/>
      <w:lvlJc w:val="right"/>
      <w:pPr>
        <w:tabs>
          <w:tab w:val="num" w:pos="6480"/>
        </w:tabs>
        <w:ind w:left="6480" w:hanging="180"/>
      </w:pPr>
    </w:lvl>
  </w:abstractNum>
  <w:abstractNum w:abstractNumId="174">
    <w:nsid w:val="4C495CCB"/>
    <w:multiLevelType w:val="hybridMultilevel"/>
    <w:tmpl w:val="286627AC"/>
    <w:lvl w:ilvl="0" w:tplc="E710E046">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75">
    <w:nsid w:val="4C7B49F9"/>
    <w:multiLevelType w:val="hybridMultilevel"/>
    <w:tmpl w:val="1D3E5C0C"/>
    <w:lvl w:ilvl="0" w:tplc="1C090001">
      <w:start w:val="1"/>
      <w:numFmt w:val="lowerLetter"/>
      <w:lvlText w:val="%1)"/>
      <w:lvlJc w:val="left"/>
      <w:pPr>
        <w:tabs>
          <w:tab w:val="num" w:pos="567"/>
        </w:tabs>
        <w:ind w:left="794" w:hanging="227"/>
      </w:pPr>
      <w:rPr>
        <w:rFonts w:hint="default"/>
      </w:rPr>
    </w:lvl>
    <w:lvl w:ilvl="1" w:tplc="1C090003" w:tentative="1">
      <w:start w:val="1"/>
      <w:numFmt w:val="lowerLetter"/>
      <w:lvlText w:val="%2."/>
      <w:lvlJc w:val="left"/>
      <w:pPr>
        <w:tabs>
          <w:tab w:val="num" w:pos="1440"/>
        </w:tabs>
        <w:ind w:left="1440" w:hanging="360"/>
      </w:pPr>
    </w:lvl>
    <w:lvl w:ilvl="2" w:tplc="1C090005" w:tentative="1">
      <w:start w:val="1"/>
      <w:numFmt w:val="lowerRoman"/>
      <w:lvlText w:val="%3."/>
      <w:lvlJc w:val="right"/>
      <w:pPr>
        <w:tabs>
          <w:tab w:val="num" w:pos="2160"/>
        </w:tabs>
        <w:ind w:left="2160" w:hanging="180"/>
      </w:pPr>
    </w:lvl>
    <w:lvl w:ilvl="3" w:tplc="1C090001" w:tentative="1">
      <w:start w:val="1"/>
      <w:numFmt w:val="decimal"/>
      <w:lvlText w:val="%4."/>
      <w:lvlJc w:val="left"/>
      <w:pPr>
        <w:tabs>
          <w:tab w:val="num" w:pos="2880"/>
        </w:tabs>
        <w:ind w:left="2880" w:hanging="360"/>
      </w:pPr>
    </w:lvl>
    <w:lvl w:ilvl="4" w:tplc="1C090003" w:tentative="1">
      <w:start w:val="1"/>
      <w:numFmt w:val="lowerLetter"/>
      <w:lvlText w:val="%5."/>
      <w:lvlJc w:val="left"/>
      <w:pPr>
        <w:tabs>
          <w:tab w:val="num" w:pos="3600"/>
        </w:tabs>
        <w:ind w:left="3600" w:hanging="360"/>
      </w:pPr>
    </w:lvl>
    <w:lvl w:ilvl="5" w:tplc="1C090005" w:tentative="1">
      <w:start w:val="1"/>
      <w:numFmt w:val="lowerRoman"/>
      <w:lvlText w:val="%6."/>
      <w:lvlJc w:val="right"/>
      <w:pPr>
        <w:tabs>
          <w:tab w:val="num" w:pos="4320"/>
        </w:tabs>
        <w:ind w:left="4320" w:hanging="180"/>
      </w:pPr>
    </w:lvl>
    <w:lvl w:ilvl="6" w:tplc="1C090001" w:tentative="1">
      <w:start w:val="1"/>
      <w:numFmt w:val="decimal"/>
      <w:lvlText w:val="%7."/>
      <w:lvlJc w:val="left"/>
      <w:pPr>
        <w:tabs>
          <w:tab w:val="num" w:pos="5040"/>
        </w:tabs>
        <w:ind w:left="5040" w:hanging="360"/>
      </w:pPr>
    </w:lvl>
    <w:lvl w:ilvl="7" w:tplc="1C090003" w:tentative="1">
      <w:start w:val="1"/>
      <w:numFmt w:val="lowerLetter"/>
      <w:lvlText w:val="%8."/>
      <w:lvlJc w:val="left"/>
      <w:pPr>
        <w:tabs>
          <w:tab w:val="num" w:pos="5760"/>
        </w:tabs>
        <w:ind w:left="5760" w:hanging="360"/>
      </w:pPr>
    </w:lvl>
    <w:lvl w:ilvl="8" w:tplc="1C090005" w:tentative="1">
      <w:start w:val="1"/>
      <w:numFmt w:val="lowerRoman"/>
      <w:lvlText w:val="%9."/>
      <w:lvlJc w:val="right"/>
      <w:pPr>
        <w:tabs>
          <w:tab w:val="num" w:pos="6480"/>
        </w:tabs>
        <w:ind w:left="6480" w:hanging="180"/>
      </w:pPr>
    </w:lvl>
  </w:abstractNum>
  <w:abstractNum w:abstractNumId="176">
    <w:nsid w:val="4CF642D3"/>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7">
    <w:nsid w:val="4D033528"/>
    <w:multiLevelType w:val="multilevel"/>
    <w:tmpl w:val="F54E431E"/>
    <w:lvl w:ilvl="0">
      <w:start w:val="18"/>
      <w:numFmt w:val="decimal"/>
      <w:lvlText w:val="%1"/>
      <w:lvlJc w:val="left"/>
      <w:pPr>
        <w:ind w:left="600" w:hanging="600"/>
      </w:pPr>
      <w:rPr>
        <w:rFonts w:hint="default"/>
      </w:rPr>
    </w:lvl>
    <w:lvl w:ilvl="1">
      <w:start w:val="1"/>
      <w:numFmt w:val="decimal"/>
      <w:lvlText w:val="%1.%2"/>
      <w:lvlJc w:val="left"/>
      <w:pPr>
        <w:ind w:left="958" w:hanging="600"/>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2870" w:hanging="108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3946" w:hanging="1440"/>
      </w:pPr>
      <w:rPr>
        <w:rFonts w:hint="default"/>
      </w:rPr>
    </w:lvl>
    <w:lvl w:ilvl="8">
      <w:start w:val="1"/>
      <w:numFmt w:val="decimal"/>
      <w:lvlText w:val="%1.%2.%3.%4.%5.%6.%7.%8.%9"/>
      <w:lvlJc w:val="left"/>
      <w:pPr>
        <w:ind w:left="4664" w:hanging="1800"/>
      </w:pPr>
      <w:rPr>
        <w:rFonts w:hint="default"/>
      </w:rPr>
    </w:lvl>
  </w:abstractNum>
  <w:abstractNum w:abstractNumId="178">
    <w:nsid w:val="4D130A5F"/>
    <w:multiLevelType w:val="singleLevel"/>
    <w:tmpl w:val="04090001"/>
    <w:lvl w:ilvl="0">
      <w:start w:val="1"/>
      <w:numFmt w:val="bullet"/>
      <w:pStyle w:val="TableBullet1"/>
      <w:lvlText w:val=""/>
      <w:lvlJc w:val="left"/>
      <w:pPr>
        <w:tabs>
          <w:tab w:val="num" w:pos="360"/>
        </w:tabs>
        <w:ind w:left="360" w:hanging="360"/>
      </w:pPr>
      <w:rPr>
        <w:rFonts w:ascii="Symbol" w:hAnsi="Symbol" w:hint="default"/>
      </w:rPr>
    </w:lvl>
  </w:abstractNum>
  <w:abstractNum w:abstractNumId="179">
    <w:nsid w:val="4D550334"/>
    <w:multiLevelType w:val="multilevel"/>
    <w:tmpl w:val="4300D2C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0">
    <w:nsid w:val="4D8476CD"/>
    <w:multiLevelType w:val="multilevel"/>
    <w:tmpl w:val="84400A92"/>
    <w:lvl w:ilvl="0">
      <w:start w:val="2"/>
      <w:numFmt w:val="decimal"/>
      <w:lvlText w:val="92.%1"/>
      <w:lvlJc w:val="left"/>
      <w:pPr>
        <w:tabs>
          <w:tab w:val="num" w:pos="360"/>
        </w:tabs>
        <w:ind w:left="360" w:hanging="360"/>
      </w:pPr>
      <w:rPr>
        <w:rFonts w:hint="default"/>
        <w:color w:val="FF0000"/>
      </w:rPr>
    </w:lvl>
    <w:lvl w:ilvl="1">
      <w:start w:val="1"/>
      <w:numFmt w:val="decimal"/>
      <w:lvlText w:val="74.%2"/>
      <w:lvlJc w:val="left"/>
      <w:pPr>
        <w:tabs>
          <w:tab w:val="num" w:pos="955"/>
        </w:tabs>
        <w:ind w:left="955" w:hanging="360"/>
      </w:pPr>
      <w:rPr>
        <w:rFonts w:hint="default"/>
      </w:rPr>
    </w:lvl>
    <w:lvl w:ilvl="2">
      <w:start w:val="1"/>
      <w:numFmt w:val="decimal"/>
      <w:lvlText w:val="%1.2.%3"/>
      <w:lvlJc w:val="left"/>
      <w:pPr>
        <w:tabs>
          <w:tab w:val="num" w:pos="1910"/>
        </w:tabs>
        <w:ind w:left="1910" w:hanging="720"/>
      </w:pPr>
      <w:rPr>
        <w:rFonts w:hint="default"/>
      </w:rPr>
    </w:lvl>
    <w:lvl w:ilvl="3">
      <w:start w:val="1"/>
      <w:numFmt w:val="decimal"/>
      <w:lvlText w:val="%1.%2.%3.%4"/>
      <w:lvlJc w:val="left"/>
      <w:pPr>
        <w:tabs>
          <w:tab w:val="num" w:pos="2505"/>
        </w:tabs>
        <w:ind w:left="2505" w:hanging="720"/>
      </w:pPr>
      <w:rPr>
        <w:rFonts w:hint="default"/>
      </w:rPr>
    </w:lvl>
    <w:lvl w:ilvl="4">
      <w:start w:val="1"/>
      <w:numFmt w:val="decimal"/>
      <w:lvlText w:val="%1.%2.%3.%4.%5"/>
      <w:lvlJc w:val="left"/>
      <w:pPr>
        <w:tabs>
          <w:tab w:val="num" w:pos="3460"/>
        </w:tabs>
        <w:ind w:left="3460" w:hanging="1080"/>
      </w:pPr>
      <w:rPr>
        <w:rFonts w:hint="default"/>
      </w:rPr>
    </w:lvl>
    <w:lvl w:ilvl="5">
      <w:start w:val="1"/>
      <w:numFmt w:val="decimal"/>
      <w:lvlText w:val="%1.%2.%3.%4.%5.%6"/>
      <w:lvlJc w:val="left"/>
      <w:pPr>
        <w:tabs>
          <w:tab w:val="num" w:pos="4055"/>
        </w:tabs>
        <w:ind w:left="4055" w:hanging="1080"/>
      </w:pPr>
      <w:rPr>
        <w:rFonts w:hint="default"/>
      </w:rPr>
    </w:lvl>
    <w:lvl w:ilvl="6">
      <w:start w:val="1"/>
      <w:numFmt w:val="decimal"/>
      <w:lvlText w:val="%1.%2.%3.%4.%5.%6.%7"/>
      <w:lvlJc w:val="left"/>
      <w:pPr>
        <w:tabs>
          <w:tab w:val="num" w:pos="5010"/>
        </w:tabs>
        <w:ind w:left="5010" w:hanging="1440"/>
      </w:pPr>
      <w:rPr>
        <w:rFonts w:hint="default"/>
      </w:rPr>
    </w:lvl>
    <w:lvl w:ilvl="7">
      <w:start w:val="1"/>
      <w:numFmt w:val="decimal"/>
      <w:lvlText w:val="%1.%2.%3.%4.%5.%6.%7.%8"/>
      <w:lvlJc w:val="left"/>
      <w:pPr>
        <w:tabs>
          <w:tab w:val="num" w:pos="5605"/>
        </w:tabs>
        <w:ind w:left="5605" w:hanging="1440"/>
      </w:pPr>
      <w:rPr>
        <w:rFonts w:hint="default"/>
      </w:rPr>
    </w:lvl>
    <w:lvl w:ilvl="8">
      <w:start w:val="1"/>
      <w:numFmt w:val="decimal"/>
      <w:lvlText w:val="%1.%2.%3.%4.%5.%6.%7.%8.%9"/>
      <w:lvlJc w:val="left"/>
      <w:pPr>
        <w:tabs>
          <w:tab w:val="num" w:pos="6560"/>
        </w:tabs>
        <w:ind w:left="6560" w:hanging="1800"/>
      </w:pPr>
      <w:rPr>
        <w:rFonts w:hint="default"/>
      </w:rPr>
    </w:lvl>
  </w:abstractNum>
  <w:abstractNum w:abstractNumId="181">
    <w:nsid w:val="4DCD06E5"/>
    <w:multiLevelType w:val="hybridMultilevel"/>
    <w:tmpl w:val="997CD9A4"/>
    <w:lvl w:ilvl="0" w:tplc="AD5879F0">
      <w:start w:val="1"/>
      <w:numFmt w:val="bullet"/>
      <w:pStyle w:val="Bullet2"/>
      <w:lvlText w:val="o"/>
      <w:lvlJc w:val="left"/>
      <w:pPr>
        <w:tabs>
          <w:tab w:val="num" w:pos="720"/>
        </w:tabs>
        <w:ind w:left="720" w:hanging="360"/>
      </w:pPr>
      <w:rPr>
        <w:rFonts w:ascii="Courier New" w:hAnsi="Courier New" w:cs="Times New Roman" w:hint="default"/>
      </w:rPr>
    </w:lvl>
    <w:lvl w:ilvl="1" w:tplc="8D22D110">
      <w:start w:val="1"/>
      <w:numFmt w:val="bullet"/>
      <w:lvlText w:val="o"/>
      <w:lvlJc w:val="left"/>
      <w:pPr>
        <w:tabs>
          <w:tab w:val="num" w:pos="1440"/>
        </w:tabs>
        <w:ind w:left="1440" w:hanging="360"/>
      </w:pPr>
      <w:rPr>
        <w:rFonts w:ascii="Courier New" w:hAnsi="Courier New" w:cs="Times New Roman" w:hint="default"/>
      </w:rPr>
    </w:lvl>
    <w:lvl w:ilvl="2" w:tplc="FB98A58A">
      <w:start w:val="1"/>
      <w:numFmt w:val="bullet"/>
      <w:lvlText w:val=""/>
      <w:lvlJc w:val="left"/>
      <w:pPr>
        <w:tabs>
          <w:tab w:val="num" w:pos="2160"/>
        </w:tabs>
        <w:ind w:left="2160" w:hanging="360"/>
      </w:pPr>
      <w:rPr>
        <w:rFonts w:ascii="Wingdings" w:hAnsi="Wingdings" w:hint="default"/>
      </w:rPr>
    </w:lvl>
    <w:lvl w:ilvl="3" w:tplc="2200DA5E">
      <w:start w:val="1"/>
      <w:numFmt w:val="bullet"/>
      <w:lvlText w:val=""/>
      <w:lvlJc w:val="left"/>
      <w:pPr>
        <w:tabs>
          <w:tab w:val="num" w:pos="2880"/>
        </w:tabs>
        <w:ind w:left="2880" w:hanging="360"/>
      </w:pPr>
      <w:rPr>
        <w:rFonts w:ascii="Symbol" w:hAnsi="Symbol" w:hint="default"/>
      </w:rPr>
    </w:lvl>
    <w:lvl w:ilvl="4" w:tplc="09460F78">
      <w:start w:val="1"/>
      <w:numFmt w:val="bullet"/>
      <w:lvlText w:val="o"/>
      <w:lvlJc w:val="left"/>
      <w:pPr>
        <w:tabs>
          <w:tab w:val="num" w:pos="3600"/>
        </w:tabs>
        <w:ind w:left="3600" w:hanging="360"/>
      </w:pPr>
      <w:rPr>
        <w:rFonts w:ascii="Courier New" w:hAnsi="Courier New" w:cs="Times New Roman" w:hint="default"/>
      </w:rPr>
    </w:lvl>
    <w:lvl w:ilvl="5" w:tplc="B8AC3F4E">
      <w:start w:val="1"/>
      <w:numFmt w:val="decimal"/>
      <w:lvlText w:val="%6."/>
      <w:lvlJc w:val="left"/>
      <w:pPr>
        <w:tabs>
          <w:tab w:val="num" w:pos="4320"/>
        </w:tabs>
        <w:ind w:left="4320" w:hanging="360"/>
      </w:pPr>
    </w:lvl>
    <w:lvl w:ilvl="6" w:tplc="26CE293E">
      <w:start w:val="1"/>
      <w:numFmt w:val="decimal"/>
      <w:lvlText w:val="%7."/>
      <w:lvlJc w:val="left"/>
      <w:pPr>
        <w:tabs>
          <w:tab w:val="num" w:pos="5040"/>
        </w:tabs>
        <w:ind w:left="5040" w:hanging="360"/>
      </w:pPr>
    </w:lvl>
    <w:lvl w:ilvl="7" w:tplc="A1F00C0A">
      <w:start w:val="1"/>
      <w:numFmt w:val="decimal"/>
      <w:lvlText w:val="%8."/>
      <w:lvlJc w:val="left"/>
      <w:pPr>
        <w:tabs>
          <w:tab w:val="num" w:pos="5760"/>
        </w:tabs>
        <w:ind w:left="5760" w:hanging="360"/>
      </w:pPr>
    </w:lvl>
    <w:lvl w:ilvl="8" w:tplc="40266E20">
      <w:start w:val="1"/>
      <w:numFmt w:val="decimal"/>
      <w:lvlText w:val="%9."/>
      <w:lvlJc w:val="left"/>
      <w:pPr>
        <w:tabs>
          <w:tab w:val="num" w:pos="6480"/>
        </w:tabs>
        <w:ind w:left="6480" w:hanging="360"/>
      </w:pPr>
    </w:lvl>
  </w:abstractNum>
  <w:abstractNum w:abstractNumId="182">
    <w:nsid w:val="4ECA55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3">
    <w:nsid w:val="4F040E72"/>
    <w:multiLevelType w:val="hybridMultilevel"/>
    <w:tmpl w:val="C81C89CE"/>
    <w:lvl w:ilvl="0" w:tplc="394EF82C">
      <w:start w:val="1"/>
      <w:numFmt w:val="bullet"/>
      <w:lvlText w:val=""/>
      <w:lvlJc w:val="left"/>
      <w:pPr>
        <w:tabs>
          <w:tab w:val="num" w:pos="720"/>
        </w:tabs>
        <w:ind w:left="720" w:hanging="360"/>
      </w:pPr>
      <w:rPr>
        <w:rFonts w:ascii="Symbol" w:hAnsi="Symbol" w:hint="default"/>
      </w:rPr>
    </w:lvl>
    <w:lvl w:ilvl="1" w:tplc="6A968480" w:tentative="1">
      <w:start w:val="1"/>
      <w:numFmt w:val="bullet"/>
      <w:lvlText w:val="o"/>
      <w:lvlJc w:val="left"/>
      <w:pPr>
        <w:tabs>
          <w:tab w:val="num" w:pos="1440"/>
        </w:tabs>
        <w:ind w:left="1440" w:hanging="360"/>
      </w:pPr>
      <w:rPr>
        <w:rFonts w:ascii="Courier New" w:hAnsi="Courier New" w:hint="default"/>
      </w:rPr>
    </w:lvl>
    <w:lvl w:ilvl="2" w:tplc="CCD809CA" w:tentative="1">
      <w:start w:val="1"/>
      <w:numFmt w:val="bullet"/>
      <w:lvlText w:val=""/>
      <w:lvlJc w:val="left"/>
      <w:pPr>
        <w:tabs>
          <w:tab w:val="num" w:pos="2160"/>
        </w:tabs>
        <w:ind w:left="2160" w:hanging="360"/>
      </w:pPr>
      <w:rPr>
        <w:rFonts w:ascii="Wingdings" w:hAnsi="Wingdings" w:hint="default"/>
      </w:rPr>
    </w:lvl>
    <w:lvl w:ilvl="3" w:tplc="F21262EC" w:tentative="1">
      <w:start w:val="1"/>
      <w:numFmt w:val="bullet"/>
      <w:lvlText w:val=""/>
      <w:lvlJc w:val="left"/>
      <w:pPr>
        <w:tabs>
          <w:tab w:val="num" w:pos="2880"/>
        </w:tabs>
        <w:ind w:left="2880" w:hanging="360"/>
      </w:pPr>
      <w:rPr>
        <w:rFonts w:ascii="Symbol" w:hAnsi="Symbol" w:hint="default"/>
      </w:rPr>
    </w:lvl>
    <w:lvl w:ilvl="4" w:tplc="9564819E" w:tentative="1">
      <w:start w:val="1"/>
      <w:numFmt w:val="bullet"/>
      <w:lvlText w:val="o"/>
      <w:lvlJc w:val="left"/>
      <w:pPr>
        <w:tabs>
          <w:tab w:val="num" w:pos="3600"/>
        </w:tabs>
        <w:ind w:left="3600" w:hanging="360"/>
      </w:pPr>
      <w:rPr>
        <w:rFonts w:ascii="Courier New" w:hAnsi="Courier New" w:hint="default"/>
      </w:rPr>
    </w:lvl>
    <w:lvl w:ilvl="5" w:tplc="0DAAAF40" w:tentative="1">
      <w:start w:val="1"/>
      <w:numFmt w:val="bullet"/>
      <w:lvlText w:val=""/>
      <w:lvlJc w:val="left"/>
      <w:pPr>
        <w:tabs>
          <w:tab w:val="num" w:pos="4320"/>
        </w:tabs>
        <w:ind w:left="4320" w:hanging="360"/>
      </w:pPr>
      <w:rPr>
        <w:rFonts w:ascii="Wingdings" w:hAnsi="Wingdings" w:hint="default"/>
      </w:rPr>
    </w:lvl>
    <w:lvl w:ilvl="6" w:tplc="DCE60A4C" w:tentative="1">
      <w:start w:val="1"/>
      <w:numFmt w:val="bullet"/>
      <w:lvlText w:val=""/>
      <w:lvlJc w:val="left"/>
      <w:pPr>
        <w:tabs>
          <w:tab w:val="num" w:pos="5040"/>
        </w:tabs>
        <w:ind w:left="5040" w:hanging="360"/>
      </w:pPr>
      <w:rPr>
        <w:rFonts w:ascii="Symbol" w:hAnsi="Symbol" w:hint="default"/>
      </w:rPr>
    </w:lvl>
    <w:lvl w:ilvl="7" w:tplc="4FC8FF66" w:tentative="1">
      <w:start w:val="1"/>
      <w:numFmt w:val="bullet"/>
      <w:lvlText w:val="o"/>
      <w:lvlJc w:val="left"/>
      <w:pPr>
        <w:tabs>
          <w:tab w:val="num" w:pos="5760"/>
        </w:tabs>
        <w:ind w:left="5760" w:hanging="360"/>
      </w:pPr>
      <w:rPr>
        <w:rFonts w:ascii="Courier New" w:hAnsi="Courier New" w:hint="default"/>
      </w:rPr>
    </w:lvl>
    <w:lvl w:ilvl="8" w:tplc="8ACC33AE" w:tentative="1">
      <w:start w:val="1"/>
      <w:numFmt w:val="bullet"/>
      <w:lvlText w:val=""/>
      <w:lvlJc w:val="left"/>
      <w:pPr>
        <w:tabs>
          <w:tab w:val="num" w:pos="6480"/>
        </w:tabs>
        <w:ind w:left="6480" w:hanging="360"/>
      </w:pPr>
      <w:rPr>
        <w:rFonts w:ascii="Wingdings" w:hAnsi="Wingdings" w:hint="default"/>
      </w:rPr>
    </w:lvl>
  </w:abstractNum>
  <w:abstractNum w:abstractNumId="184">
    <w:nsid w:val="4FEB2524"/>
    <w:multiLevelType w:val="hybridMultilevel"/>
    <w:tmpl w:val="002A9CD4"/>
    <w:lvl w:ilvl="0" w:tplc="CE10CAC6">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5">
    <w:nsid w:val="505D4A42"/>
    <w:multiLevelType w:val="multilevel"/>
    <w:tmpl w:val="0C2C32B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nsid w:val="50D70DBB"/>
    <w:multiLevelType w:val="multilevel"/>
    <w:tmpl w:val="CCF2FAC0"/>
    <w:lvl w:ilvl="0">
      <w:start w:val="4"/>
      <w:numFmt w:val="decimal"/>
      <w:lvlText w:val="%1."/>
      <w:lvlJc w:val="left"/>
      <w:pPr>
        <w:tabs>
          <w:tab w:val="num" w:pos="360"/>
        </w:tabs>
        <w:ind w:left="360" w:hanging="360"/>
      </w:pPr>
      <w:rPr>
        <w:rFonts w:hint="default"/>
        <w:b/>
        <w:i w:val="0"/>
        <w:color w:val="00000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7">
    <w:nsid w:val="50DA0188"/>
    <w:multiLevelType w:val="hybridMultilevel"/>
    <w:tmpl w:val="F63CF906"/>
    <w:lvl w:ilvl="0" w:tplc="3738D4FA">
      <w:start w:val="1"/>
      <w:numFmt w:val="lowerLetter"/>
      <w:lvlText w:val="%1)"/>
      <w:lvlJc w:val="left"/>
      <w:pPr>
        <w:tabs>
          <w:tab w:val="num" w:pos="567"/>
        </w:tabs>
        <w:ind w:left="794" w:hanging="227"/>
      </w:pPr>
      <w:rPr>
        <w:rFonts w:hint="default"/>
      </w:rPr>
    </w:lvl>
    <w:lvl w:ilvl="1" w:tplc="FC560EA2" w:tentative="1">
      <w:start w:val="1"/>
      <w:numFmt w:val="lowerLetter"/>
      <w:lvlText w:val="%2."/>
      <w:lvlJc w:val="left"/>
      <w:pPr>
        <w:tabs>
          <w:tab w:val="num" w:pos="1440"/>
        </w:tabs>
        <w:ind w:left="1440" w:hanging="360"/>
      </w:pPr>
    </w:lvl>
    <w:lvl w:ilvl="2" w:tplc="9996A390" w:tentative="1">
      <w:start w:val="1"/>
      <w:numFmt w:val="lowerRoman"/>
      <w:lvlText w:val="%3."/>
      <w:lvlJc w:val="right"/>
      <w:pPr>
        <w:tabs>
          <w:tab w:val="num" w:pos="2160"/>
        </w:tabs>
        <w:ind w:left="2160" w:hanging="180"/>
      </w:pPr>
    </w:lvl>
    <w:lvl w:ilvl="3" w:tplc="7E60913A" w:tentative="1">
      <w:start w:val="1"/>
      <w:numFmt w:val="decimal"/>
      <w:lvlText w:val="%4."/>
      <w:lvlJc w:val="left"/>
      <w:pPr>
        <w:tabs>
          <w:tab w:val="num" w:pos="2880"/>
        </w:tabs>
        <w:ind w:left="2880" w:hanging="360"/>
      </w:pPr>
    </w:lvl>
    <w:lvl w:ilvl="4" w:tplc="0270D7E4" w:tentative="1">
      <w:start w:val="1"/>
      <w:numFmt w:val="lowerLetter"/>
      <w:lvlText w:val="%5."/>
      <w:lvlJc w:val="left"/>
      <w:pPr>
        <w:tabs>
          <w:tab w:val="num" w:pos="3600"/>
        </w:tabs>
        <w:ind w:left="3600" w:hanging="360"/>
      </w:pPr>
    </w:lvl>
    <w:lvl w:ilvl="5" w:tplc="D92852C4" w:tentative="1">
      <w:start w:val="1"/>
      <w:numFmt w:val="lowerRoman"/>
      <w:lvlText w:val="%6."/>
      <w:lvlJc w:val="right"/>
      <w:pPr>
        <w:tabs>
          <w:tab w:val="num" w:pos="4320"/>
        </w:tabs>
        <w:ind w:left="4320" w:hanging="180"/>
      </w:pPr>
    </w:lvl>
    <w:lvl w:ilvl="6" w:tplc="82AA255A" w:tentative="1">
      <w:start w:val="1"/>
      <w:numFmt w:val="decimal"/>
      <w:lvlText w:val="%7."/>
      <w:lvlJc w:val="left"/>
      <w:pPr>
        <w:tabs>
          <w:tab w:val="num" w:pos="5040"/>
        </w:tabs>
        <w:ind w:left="5040" w:hanging="360"/>
      </w:pPr>
    </w:lvl>
    <w:lvl w:ilvl="7" w:tplc="6A5A6A36" w:tentative="1">
      <w:start w:val="1"/>
      <w:numFmt w:val="lowerLetter"/>
      <w:lvlText w:val="%8."/>
      <w:lvlJc w:val="left"/>
      <w:pPr>
        <w:tabs>
          <w:tab w:val="num" w:pos="5760"/>
        </w:tabs>
        <w:ind w:left="5760" w:hanging="360"/>
      </w:pPr>
    </w:lvl>
    <w:lvl w:ilvl="8" w:tplc="2B968C4A" w:tentative="1">
      <w:start w:val="1"/>
      <w:numFmt w:val="lowerRoman"/>
      <w:lvlText w:val="%9."/>
      <w:lvlJc w:val="right"/>
      <w:pPr>
        <w:tabs>
          <w:tab w:val="num" w:pos="6480"/>
        </w:tabs>
        <w:ind w:left="6480" w:hanging="180"/>
      </w:pPr>
    </w:lvl>
  </w:abstractNum>
  <w:abstractNum w:abstractNumId="188">
    <w:nsid w:val="51B433D3"/>
    <w:multiLevelType w:val="hybridMultilevel"/>
    <w:tmpl w:val="8D3819E6"/>
    <w:lvl w:ilvl="0" w:tplc="B5424492">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nsid w:val="52000E95"/>
    <w:multiLevelType w:val="hybridMultilevel"/>
    <w:tmpl w:val="1D882BF6"/>
    <w:lvl w:ilvl="0" w:tplc="855EEFD6">
      <w:start w:val="1"/>
      <w:numFmt w:val="bullet"/>
      <w:lvlText w:val=""/>
      <w:lvlJc w:val="left"/>
      <w:pPr>
        <w:tabs>
          <w:tab w:val="num" w:pos="1080"/>
        </w:tabs>
        <w:ind w:left="1080" w:hanging="360"/>
      </w:pPr>
      <w:rPr>
        <w:rFonts w:ascii="Symbol" w:hAnsi="Symbol" w:hint="default"/>
      </w:rPr>
    </w:lvl>
    <w:lvl w:ilvl="1" w:tplc="1C090019" w:tentative="1">
      <w:start w:val="1"/>
      <w:numFmt w:val="bullet"/>
      <w:lvlText w:val="o"/>
      <w:lvlJc w:val="left"/>
      <w:pPr>
        <w:tabs>
          <w:tab w:val="num" w:pos="1800"/>
        </w:tabs>
        <w:ind w:left="1800" w:hanging="360"/>
      </w:pPr>
      <w:rPr>
        <w:rFonts w:ascii="Courier New" w:hAnsi="Courier New" w:hint="default"/>
      </w:rPr>
    </w:lvl>
    <w:lvl w:ilvl="2" w:tplc="1C09001B" w:tentative="1">
      <w:start w:val="1"/>
      <w:numFmt w:val="bullet"/>
      <w:lvlText w:val=""/>
      <w:lvlJc w:val="left"/>
      <w:pPr>
        <w:tabs>
          <w:tab w:val="num" w:pos="2520"/>
        </w:tabs>
        <w:ind w:left="2520" w:hanging="360"/>
      </w:pPr>
      <w:rPr>
        <w:rFonts w:ascii="Wingdings" w:hAnsi="Wingdings" w:hint="default"/>
      </w:rPr>
    </w:lvl>
    <w:lvl w:ilvl="3" w:tplc="1C09000F" w:tentative="1">
      <w:start w:val="1"/>
      <w:numFmt w:val="bullet"/>
      <w:lvlText w:val=""/>
      <w:lvlJc w:val="left"/>
      <w:pPr>
        <w:tabs>
          <w:tab w:val="num" w:pos="3240"/>
        </w:tabs>
        <w:ind w:left="3240" w:hanging="360"/>
      </w:pPr>
      <w:rPr>
        <w:rFonts w:ascii="Symbol" w:hAnsi="Symbol" w:hint="default"/>
      </w:rPr>
    </w:lvl>
    <w:lvl w:ilvl="4" w:tplc="1C090019" w:tentative="1">
      <w:start w:val="1"/>
      <w:numFmt w:val="bullet"/>
      <w:lvlText w:val="o"/>
      <w:lvlJc w:val="left"/>
      <w:pPr>
        <w:tabs>
          <w:tab w:val="num" w:pos="3960"/>
        </w:tabs>
        <w:ind w:left="3960" w:hanging="360"/>
      </w:pPr>
      <w:rPr>
        <w:rFonts w:ascii="Courier New" w:hAnsi="Courier New" w:hint="default"/>
      </w:rPr>
    </w:lvl>
    <w:lvl w:ilvl="5" w:tplc="1C09001B" w:tentative="1">
      <w:start w:val="1"/>
      <w:numFmt w:val="bullet"/>
      <w:lvlText w:val=""/>
      <w:lvlJc w:val="left"/>
      <w:pPr>
        <w:tabs>
          <w:tab w:val="num" w:pos="4680"/>
        </w:tabs>
        <w:ind w:left="4680" w:hanging="360"/>
      </w:pPr>
      <w:rPr>
        <w:rFonts w:ascii="Wingdings" w:hAnsi="Wingdings" w:hint="default"/>
      </w:rPr>
    </w:lvl>
    <w:lvl w:ilvl="6" w:tplc="1C09000F" w:tentative="1">
      <w:start w:val="1"/>
      <w:numFmt w:val="bullet"/>
      <w:lvlText w:val=""/>
      <w:lvlJc w:val="left"/>
      <w:pPr>
        <w:tabs>
          <w:tab w:val="num" w:pos="5400"/>
        </w:tabs>
        <w:ind w:left="5400" w:hanging="360"/>
      </w:pPr>
      <w:rPr>
        <w:rFonts w:ascii="Symbol" w:hAnsi="Symbol" w:hint="default"/>
      </w:rPr>
    </w:lvl>
    <w:lvl w:ilvl="7" w:tplc="1C090019" w:tentative="1">
      <w:start w:val="1"/>
      <w:numFmt w:val="bullet"/>
      <w:lvlText w:val="o"/>
      <w:lvlJc w:val="left"/>
      <w:pPr>
        <w:tabs>
          <w:tab w:val="num" w:pos="6120"/>
        </w:tabs>
        <w:ind w:left="6120" w:hanging="360"/>
      </w:pPr>
      <w:rPr>
        <w:rFonts w:ascii="Courier New" w:hAnsi="Courier New" w:hint="default"/>
      </w:rPr>
    </w:lvl>
    <w:lvl w:ilvl="8" w:tplc="1C09001B" w:tentative="1">
      <w:start w:val="1"/>
      <w:numFmt w:val="bullet"/>
      <w:lvlText w:val=""/>
      <w:lvlJc w:val="left"/>
      <w:pPr>
        <w:tabs>
          <w:tab w:val="num" w:pos="6840"/>
        </w:tabs>
        <w:ind w:left="6840" w:hanging="360"/>
      </w:pPr>
      <w:rPr>
        <w:rFonts w:ascii="Wingdings" w:hAnsi="Wingdings" w:hint="default"/>
      </w:rPr>
    </w:lvl>
  </w:abstractNum>
  <w:abstractNum w:abstractNumId="190">
    <w:nsid w:val="52AE1C59"/>
    <w:multiLevelType w:val="multilevel"/>
    <w:tmpl w:val="5566BB9C"/>
    <w:lvl w:ilvl="0">
      <w:start w:val="6"/>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91">
    <w:nsid w:val="53232270"/>
    <w:multiLevelType w:val="hybridMultilevel"/>
    <w:tmpl w:val="A9521E92"/>
    <w:lvl w:ilvl="0" w:tplc="A3800C8E">
      <w:start w:val="1"/>
      <w:numFmt w:val="lowerLetter"/>
      <w:lvlText w:val="%1)"/>
      <w:lvlJc w:val="left"/>
      <w:pPr>
        <w:tabs>
          <w:tab w:val="num" w:pos="567"/>
        </w:tabs>
        <w:ind w:left="794" w:hanging="227"/>
      </w:pPr>
      <w:rPr>
        <w:rFonts w:hint="default"/>
      </w:rPr>
    </w:lvl>
    <w:lvl w:ilvl="1" w:tplc="223224A0" w:tentative="1">
      <w:start w:val="1"/>
      <w:numFmt w:val="lowerLetter"/>
      <w:lvlText w:val="%2."/>
      <w:lvlJc w:val="left"/>
      <w:pPr>
        <w:tabs>
          <w:tab w:val="num" w:pos="1440"/>
        </w:tabs>
        <w:ind w:left="1440" w:hanging="360"/>
      </w:pPr>
    </w:lvl>
    <w:lvl w:ilvl="2" w:tplc="6C4AF560" w:tentative="1">
      <w:start w:val="1"/>
      <w:numFmt w:val="lowerRoman"/>
      <w:lvlText w:val="%3."/>
      <w:lvlJc w:val="right"/>
      <w:pPr>
        <w:tabs>
          <w:tab w:val="num" w:pos="2160"/>
        </w:tabs>
        <w:ind w:left="2160" w:hanging="180"/>
      </w:pPr>
    </w:lvl>
    <w:lvl w:ilvl="3" w:tplc="05088660" w:tentative="1">
      <w:start w:val="1"/>
      <w:numFmt w:val="decimal"/>
      <w:lvlText w:val="%4."/>
      <w:lvlJc w:val="left"/>
      <w:pPr>
        <w:tabs>
          <w:tab w:val="num" w:pos="2880"/>
        </w:tabs>
        <w:ind w:left="2880" w:hanging="360"/>
      </w:pPr>
    </w:lvl>
    <w:lvl w:ilvl="4" w:tplc="B6AC8D58" w:tentative="1">
      <w:start w:val="1"/>
      <w:numFmt w:val="lowerLetter"/>
      <w:lvlText w:val="%5."/>
      <w:lvlJc w:val="left"/>
      <w:pPr>
        <w:tabs>
          <w:tab w:val="num" w:pos="3600"/>
        </w:tabs>
        <w:ind w:left="3600" w:hanging="360"/>
      </w:pPr>
    </w:lvl>
    <w:lvl w:ilvl="5" w:tplc="FA7059E6" w:tentative="1">
      <w:start w:val="1"/>
      <w:numFmt w:val="lowerRoman"/>
      <w:lvlText w:val="%6."/>
      <w:lvlJc w:val="right"/>
      <w:pPr>
        <w:tabs>
          <w:tab w:val="num" w:pos="4320"/>
        </w:tabs>
        <w:ind w:left="4320" w:hanging="180"/>
      </w:pPr>
    </w:lvl>
    <w:lvl w:ilvl="6" w:tplc="2A08DBB4" w:tentative="1">
      <w:start w:val="1"/>
      <w:numFmt w:val="decimal"/>
      <w:lvlText w:val="%7."/>
      <w:lvlJc w:val="left"/>
      <w:pPr>
        <w:tabs>
          <w:tab w:val="num" w:pos="5040"/>
        </w:tabs>
        <w:ind w:left="5040" w:hanging="360"/>
      </w:pPr>
    </w:lvl>
    <w:lvl w:ilvl="7" w:tplc="31A4BE78" w:tentative="1">
      <w:start w:val="1"/>
      <w:numFmt w:val="lowerLetter"/>
      <w:lvlText w:val="%8."/>
      <w:lvlJc w:val="left"/>
      <w:pPr>
        <w:tabs>
          <w:tab w:val="num" w:pos="5760"/>
        </w:tabs>
        <w:ind w:left="5760" w:hanging="360"/>
      </w:pPr>
    </w:lvl>
    <w:lvl w:ilvl="8" w:tplc="862EF714" w:tentative="1">
      <w:start w:val="1"/>
      <w:numFmt w:val="lowerRoman"/>
      <w:lvlText w:val="%9."/>
      <w:lvlJc w:val="right"/>
      <w:pPr>
        <w:tabs>
          <w:tab w:val="num" w:pos="6480"/>
        </w:tabs>
        <w:ind w:left="6480" w:hanging="180"/>
      </w:pPr>
    </w:lvl>
  </w:abstractNum>
  <w:abstractNum w:abstractNumId="192">
    <w:nsid w:val="536C2CD5"/>
    <w:multiLevelType w:val="multilevel"/>
    <w:tmpl w:val="9E70A88A"/>
    <w:lvl w:ilvl="0">
      <w:start w:val="1"/>
      <w:numFmt w:val="decimal"/>
      <w:lvlText w:val="18.%1"/>
      <w:lvlJc w:val="left"/>
      <w:pPr>
        <w:tabs>
          <w:tab w:val="num" w:pos="360"/>
        </w:tabs>
        <w:ind w:left="360" w:hanging="360"/>
      </w:pPr>
      <w:rPr>
        <w:rFonts w:hint="default"/>
        <w:b w:val="0"/>
      </w:rPr>
    </w:lvl>
    <w:lvl w:ilvl="1">
      <w:start w:val="1"/>
      <w:numFmt w:val="lowerRoman"/>
      <w:lvlText w:val="%2."/>
      <w:lvlJc w:val="right"/>
      <w:pPr>
        <w:tabs>
          <w:tab w:val="num" w:pos="792"/>
        </w:tabs>
        <w:ind w:left="792" w:hanging="432"/>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2160"/>
        </w:tabs>
        <w:ind w:left="2160" w:hanging="1080"/>
      </w:pPr>
      <w:rPr>
        <w:rFonts w:hint="default"/>
        <w:b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93">
    <w:nsid w:val="54034D7C"/>
    <w:multiLevelType w:val="hybridMultilevel"/>
    <w:tmpl w:val="99167C86"/>
    <w:lvl w:ilvl="0" w:tplc="0C28A850">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4">
    <w:nsid w:val="543E1F25"/>
    <w:multiLevelType w:val="hybridMultilevel"/>
    <w:tmpl w:val="2102A108"/>
    <w:lvl w:ilvl="0" w:tplc="83FCC4A6">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5">
    <w:nsid w:val="54E818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6">
    <w:nsid w:val="55055DC3"/>
    <w:multiLevelType w:val="hybridMultilevel"/>
    <w:tmpl w:val="FCD29BBE"/>
    <w:lvl w:ilvl="0" w:tplc="2C261C4C">
      <w:start w:val="1"/>
      <w:numFmt w:val="lowerLetter"/>
      <w:lvlText w:val="%1)"/>
      <w:lvlJc w:val="left"/>
      <w:pPr>
        <w:ind w:left="720" w:hanging="360"/>
      </w:pPr>
      <w:rPr>
        <w:rFonts w:hint="default"/>
      </w:rPr>
    </w:lvl>
    <w:lvl w:ilvl="1" w:tplc="070A8678" w:tentative="1">
      <w:start w:val="1"/>
      <w:numFmt w:val="lowerLetter"/>
      <w:lvlText w:val="%2."/>
      <w:lvlJc w:val="left"/>
      <w:pPr>
        <w:ind w:left="1440" w:hanging="360"/>
      </w:pPr>
    </w:lvl>
    <w:lvl w:ilvl="2" w:tplc="2474D8E0" w:tentative="1">
      <w:start w:val="1"/>
      <w:numFmt w:val="lowerRoman"/>
      <w:lvlText w:val="%3."/>
      <w:lvlJc w:val="right"/>
      <w:pPr>
        <w:ind w:left="2160" w:hanging="180"/>
      </w:pPr>
    </w:lvl>
    <w:lvl w:ilvl="3" w:tplc="B27821E0" w:tentative="1">
      <w:start w:val="1"/>
      <w:numFmt w:val="decimal"/>
      <w:lvlText w:val="%4."/>
      <w:lvlJc w:val="left"/>
      <w:pPr>
        <w:ind w:left="2880" w:hanging="360"/>
      </w:pPr>
    </w:lvl>
    <w:lvl w:ilvl="4" w:tplc="D67869D6" w:tentative="1">
      <w:start w:val="1"/>
      <w:numFmt w:val="lowerLetter"/>
      <w:lvlText w:val="%5."/>
      <w:lvlJc w:val="left"/>
      <w:pPr>
        <w:ind w:left="3600" w:hanging="360"/>
      </w:pPr>
    </w:lvl>
    <w:lvl w:ilvl="5" w:tplc="94F6375A" w:tentative="1">
      <w:start w:val="1"/>
      <w:numFmt w:val="lowerRoman"/>
      <w:lvlText w:val="%6."/>
      <w:lvlJc w:val="right"/>
      <w:pPr>
        <w:ind w:left="4320" w:hanging="180"/>
      </w:pPr>
    </w:lvl>
    <w:lvl w:ilvl="6" w:tplc="E506A20C" w:tentative="1">
      <w:start w:val="1"/>
      <w:numFmt w:val="decimal"/>
      <w:lvlText w:val="%7."/>
      <w:lvlJc w:val="left"/>
      <w:pPr>
        <w:ind w:left="5040" w:hanging="360"/>
      </w:pPr>
    </w:lvl>
    <w:lvl w:ilvl="7" w:tplc="0DF48590" w:tentative="1">
      <w:start w:val="1"/>
      <w:numFmt w:val="lowerLetter"/>
      <w:lvlText w:val="%8."/>
      <w:lvlJc w:val="left"/>
      <w:pPr>
        <w:ind w:left="5760" w:hanging="360"/>
      </w:pPr>
    </w:lvl>
    <w:lvl w:ilvl="8" w:tplc="58E817D2" w:tentative="1">
      <w:start w:val="1"/>
      <w:numFmt w:val="lowerRoman"/>
      <w:lvlText w:val="%9."/>
      <w:lvlJc w:val="right"/>
      <w:pPr>
        <w:ind w:left="6480" w:hanging="180"/>
      </w:pPr>
    </w:lvl>
  </w:abstractNum>
  <w:abstractNum w:abstractNumId="197">
    <w:nsid w:val="551726F7"/>
    <w:multiLevelType w:val="hybridMultilevel"/>
    <w:tmpl w:val="1924D758"/>
    <w:lvl w:ilvl="0" w:tplc="00000002">
      <w:start w:val="1"/>
      <w:numFmt w:val="lowerLetter"/>
      <w:lvlText w:val="%1)"/>
      <w:lvlJc w:val="left"/>
      <w:pPr>
        <w:tabs>
          <w:tab w:val="num" w:pos="720"/>
        </w:tabs>
        <w:ind w:left="720" w:hanging="360"/>
      </w:pPr>
    </w:lvl>
    <w:lvl w:ilvl="1" w:tplc="1C090019">
      <w:start w:val="1"/>
      <w:numFmt w:val="lowerRoman"/>
      <w:lvlText w:val="%2)"/>
      <w:lvlJc w:val="left"/>
      <w:pPr>
        <w:tabs>
          <w:tab w:val="num" w:pos="1440"/>
        </w:tabs>
        <w:ind w:left="1440" w:hanging="360"/>
      </w:pPr>
      <w:rPr>
        <w:rFonts w:ascii="Arial" w:hAnsi="Arial" w:cs="Times New Roman" w:hint="default"/>
        <w:color w:val="FF0000"/>
      </w:r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abstractNum w:abstractNumId="198">
    <w:nsid w:val="56362A36"/>
    <w:multiLevelType w:val="multilevel"/>
    <w:tmpl w:val="B0C86876"/>
    <w:lvl w:ilvl="0">
      <w:start w:val="1"/>
      <w:numFmt w:val="decimal"/>
      <w:lvlText w:val="%1."/>
      <w:lvlJc w:val="left"/>
      <w:pPr>
        <w:ind w:left="720" w:hanging="360"/>
      </w:pPr>
      <w:rPr>
        <w:rFonts w:hint="default"/>
      </w:rPr>
    </w:lvl>
    <w:lvl w:ilvl="1">
      <w:start w:val="2"/>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99">
    <w:nsid w:val="56525E8A"/>
    <w:multiLevelType w:val="hybridMultilevel"/>
    <w:tmpl w:val="19D8BDC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0">
    <w:nsid w:val="56857E73"/>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01">
    <w:nsid w:val="57757DCD"/>
    <w:multiLevelType w:val="multilevel"/>
    <w:tmpl w:val="E7321F5E"/>
    <w:lvl w:ilvl="0">
      <w:start w:val="1"/>
      <w:numFmt w:val="decimal"/>
      <w:lvlText w:val="%1"/>
      <w:lvlJc w:val="left"/>
      <w:pPr>
        <w:ind w:left="480" w:hanging="480"/>
      </w:pPr>
      <w:rPr>
        <w:rFonts w:hint="default"/>
      </w:rPr>
    </w:lvl>
    <w:lvl w:ilvl="1">
      <w:start w:val="5"/>
      <w:numFmt w:val="decimal"/>
      <w:lvlText w:val="%1.%2"/>
      <w:lvlJc w:val="left"/>
      <w:pPr>
        <w:ind w:left="842" w:hanging="480"/>
      </w:pPr>
      <w:rPr>
        <w:rFonts w:hint="default"/>
      </w:rPr>
    </w:lvl>
    <w:lvl w:ilvl="2">
      <w:start w:val="1"/>
      <w:numFmt w:val="decimal"/>
      <w:lvlText w:val="%1.%2.%3"/>
      <w:lvlJc w:val="left"/>
      <w:pPr>
        <w:ind w:left="1444" w:hanging="720"/>
      </w:pPr>
      <w:rPr>
        <w:rFonts w:hint="default"/>
      </w:rPr>
    </w:lvl>
    <w:lvl w:ilvl="3">
      <w:start w:val="1"/>
      <w:numFmt w:val="decimal"/>
      <w:lvlText w:val="%1.%2.%3.%4"/>
      <w:lvlJc w:val="left"/>
      <w:pPr>
        <w:ind w:left="1806" w:hanging="720"/>
      </w:pPr>
      <w:rPr>
        <w:rFonts w:hint="default"/>
      </w:rPr>
    </w:lvl>
    <w:lvl w:ilvl="4">
      <w:start w:val="1"/>
      <w:numFmt w:val="decimal"/>
      <w:lvlText w:val="%1.%2.%3.%4.%5"/>
      <w:lvlJc w:val="left"/>
      <w:pPr>
        <w:ind w:left="2528" w:hanging="1080"/>
      </w:pPr>
      <w:rPr>
        <w:rFonts w:hint="default"/>
      </w:rPr>
    </w:lvl>
    <w:lvl w:ilvl="5">
      <w:start w:val="1"/>
      <w:numFmt w:val="decimal"/>
      <w:lvlText w:val="%1.%2.%3.%4.%5.%6"/>
      <w:lvlJc w:val="left"/>
      <w:pPr>
        <w:ind w:left="2890" w:hanging="1080"/>
      </w:pPr>
      <w:rPr>
        <w:rFonts w:hint="default"/>
      </w:rPr>
    </w:lvl>
    <w:lvl w:ilvl="6">
      <w:start w:val="1"/>
      <w:numFmt w:val="decimal"/>
      <w:lvlText w:val="%1.%2.%3.%4.%5.%6.%7"/>
      <w:lvlJc w:val="left"/>
      <w:pPr>
        <w:ind w:left="3612" w:hanging="1440"/>
      </w:pPr>
      <w:rPr>
        <w:rFonts w:hint="default"/>
      </w:rPr>
    </w:lvl>
    <w:lvl w:ilvl="7">
      <w:start w:val="1"/>
      <w:numFmt w:val="decimal"/>
      <w:lvlText w:val="%1.%2.%3.%4.%5.%6.%7.%8"/>
      <w:lvlJc w:val="left"/>
      <w:pPr>
        <w:ind w:left="3974" w:hanging="1440"/>
      </w:pPr>
      <w:rPr>
        <w:rFonts w:hint="default"/>
      </w:rPr>
    </w:lvl>
    <w:lvl w:ilvl="8">
      <w:start w:val="1"/>
      <w:numFmt w:val="decimal"/>
      <w:lvlText w:val="%1.%2.%3.%4.%5.%6.%7.%8.%9"/>
      <w:lvlJc w:val="left"/>
      <w:pPr>
        <w:ind w:left="4696" w:hanging="1800"/>
      </w:pPr>
      <w:rPr>
        <w:rFonts w:hint="default"/>
      </w:rPr>
    </w:lvl>
  </w:abstractNum>
  <w:abstractNum w:abstractNumId="202">
    <w:nsid w:val="577D1DE0"/>
    <w:multiLevelType w:val="hybridMultilevel"/>
    <w:tmpl w:val="A994439A"/>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lowerLetter"/>
      <w:lvlText w:val="%2."/>
      <w:lvlJc w:val="left"/>
      <w:pPr>
        <w:tabs>
          <w:tab w:val="num" w:pos="1440"/>
        </w:tabs>
        <w:ind w:left="1440" w:hanging="360"/>
      </w:pPr>
    </w:lvl>
    <w:lvl w:ilvl="2" w:tplc="1C090005" w:tentative="1">
      <w:start w:val="1"/>
      <w:numFmt w:val="lowerRoman"/>
      <w:lvlText w:val="%3."/>
      <w:lvlJc w:val="right"/>
      <w:pPr>
        <w:tabs>
          <w:tab w:val="num" w:pos="2160"/>
        </w:tabs>
        <w:ind w:left="2160" w:hanging="180"/>
      </w:pPr>
    </w:lvl>
    <w:lvl w:ilvl="3" w:tplc="1C090001" w:tentative="1">
      <w:start w:val="1"/>
      <w:numFmt w:val="decimal"/>
      <w:lvlText w:val="%4."/>
      <w:lvlJc w:val="left"/>
      <w:pPr>
        <w:tabs>
          <w:tab w:val="num" w:pos="2880"/>
        </w:tabs>
        <w:ind w:left="2880" w:hanging="360"/>
      </w:pPr>
    </w:lvl>
    <w:lvl w:ilvl="4" w:tplc="1C090003" w:tentative="1">
      <w:start w:val="1"/>
      <w:numFmt w:val="lowerLetter"/>
      <w:lvlText w:val="%5."/>
      <w:lvlJc w:val="left"/>
      <w:pPr>
        <w:tabs>
          <w:tab w:val="num" w:pos="3600"/>
        </w:tabs>
        <w:ind w:left="3600" w:hanging="360"/>
      </w:pPr>
    </w:lvl>
    <w:lvl w:ilvl="5" w:tplc="1C090005" w:tentative="1">
      <w:start w:val="1"/>
      <w:numFmt w:val="lowerRoman"/>
      <w:lvlText w:val="%6."/>
      <w:lvlJc w:val="right"/>
      <w:pPr>
        <w:tabs>
          <w:tab w:val="num" w:pos="4320"/>
        </w:tabs>
        <w:ind w:left="4320" w:hanging="180"/>
      </w:pPr>
    </w:lvl>
    <w:lvl w:ilvl="6" w:tplc="1C090001" w:tentative="1">
      <w:start w:val="1"/>
      <w:numFmt w:val="decimal"/>
      <w:lvlText w:val="%7."/>
      <w:lvlJc w:val="left"/>
      <w:pPr>
        <w:tabs>
          <w:tab w:val="num" w:pos="5040"/>
        </w:tabs>
        <w:ind w:left="5040" w:hanging="360"/>
      </w:pPr>
    </w:lvl>
    <w:lvl w:ilvl="7" w:tplc="1C090003" w:tentative="1">
      <w:start w:val="1"/>
      <w:numFmt w:val="lowerLetter"/>
      <w:lvlText w:val="%8."/>
      <w:lvlJc w:val="left"/>
      <w:pPr>
        <w:tabs>
          <w:tab w:val="num" w:pos="5760"/>
        </w:tabs>
        <w:ind w:left="5760" w:hanging="360"/>
      </w:pPr>
    </w:lvl>
    <w:lvl w:ilvl="8" w:tplc="1C090005" w:tentative="1">
      <w:start w:val="1"/>
      <w:numFmt w:val="lowerRoman"/>
      <w:lvlText w:val="%9."/>
      <w:lvlJc w:val="right"/>
      <w:pPr>
        <w:tabs>
          <w:tab w:val="num" w:pos="6480"/>
        </w:tabs>
        <w:ind w:left="6480" w:hanging="180"/>
      </w:pPr>
    </w:lvl>
  </w:abstractNum>
  <w:abstractNum w:abstractNumId="203">
    <w:nsid w:val="57C73C16"/>
    <w:multiLevelType w:val="hybridMultilevel"/>
    <w:tmpl w:val="BB78798A"/>
    <w:lvl w:ilvl="0" w:tplc="1C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4">
    <w:nsid w:val="58421561"/>
    <w:multiLevelType w:val="hybridMultilevel"/>
    <w:tmpl w:val="63727632"/>
    <w:lvl w:ilvl="0" w:tplc="04090001">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5">
    <w:nsid w:val="5882343A"/>
    <w:multiLevelType w:val="hybridMultilevel"/>
    <w:tmpl w:val="44FE449E"/>
    <w:lvl w:ilvl="0" w:tplc="00000002">
      <w:start w:val="1"/>
      <w:numFmt w:val="decimal"/>
      <w:lvlText w:val="2.%1"/>
      <w:lvlJc w:val="left"/>
      <w:pPr>
        <w:tabs>
          <w:tab w:val="num" w:pos="7808"/>
        </w:tabs>
        <w:ind w:left="7808" w:hanging="720"/>
      </w:pPr>
      <w:rPr>
        <w:rFonts w:hint="default"/>
      </w:rPr>
    </w:lvl>
    <w:lvl w:ilvl="1" w:tplc="1C090019">
      <w:start w:val="1"/>
      <w:numFmt w:val="lowerLetter"/>
      <w:lvlText w:val="%2)"/>
      <w:lvlJc w:val="left"/>
      <w:pPr>
        <w:tabs>
          <w:tab w:val="num" w:pos="8168"/>
        </w:tabs>
        <w:ind w:left="8168" w:hanging="360"/>
      </w:pPr>
      <w:rPr>
        <w:rFonts w:hint="default"/>
      </w:rPr>
    </w:lvl>
    <w:lvl w:ilvl="2" w:tplc="1C09001B">
      <w:start w:val="1"/>
      <w:numFmt w:val="bullet"/>
      <w:lvlText w:val=""/>
      <w:lvlJc w:val="left"/>
      <w:pPr>
        <w:tabs>
          <w:tab w:val="num" w:pos="9068"/>
        </w:tabs>
        <w:ind w:left="9068" w:hanging="360"/>
      </w:pPr>
      <w:rPr>
        <w:rFonts w:ascii="Symbol" w:hAnsi="Symbol" w:hint="default"/>
      </w:rPr>
    </w:lvl>
    <w:lvl w:ilvl="3" w:tplc="1C09000F" w:tentative="1">
      <w:start w:val="1"/>
      <w:numFmt w:val="decimal"/>
      <w:lvlText w:val="%4."/>
      <w:lvlJc w:val="left"/>
      <w:pPr>
        <w:tabs>
          <w:tab w:val="num" w:pos="9608"/>
        </w:tabs>
        <w:ind w:left="9608" w:hanging="360"/>
      </w:pPr>
    </w:lvl>
    <w:lvl w:ilvl="4" w:tplc="1C090019" w:tentative="1">
      <w:start w:val="1"/>
      <w:numFmt w:val="lowerLetter"/>
      <w:lvlText w:val="%5."/>
      <w:lvlJc w:val="left"/>
      <w:pPr>
        <w:tabs>
          <w:tab w:val="num" w:pos="10328"/>
        </w:tabs>
        <w:ind w:left="10328" w:hanging="360"/>
      </w:pPr>
    </w:lvl>
    <w:lvl w:ilvl="5" w:tplc="1C09001B" w:tentative="1">
      <w:start w:val="1"/>
      <w:numFmt w:val="lowerRoman"/>
      <w:lvlText w:val="%6."/>
      <w:lvlJc w:val="right"/>
      <w:pPr>
        <w:tabs>
          <w:tab w:val="num" w:pos="11048"/>
        </w:tabs>
        <w:ind w:left="11048" w:hanging="180"/>
      </w:pPr>
    </w:lvl>
    <w:lvl w:ilvl="6" w:tplc="1C09000F" w:tentative="1">
      <w:start w:val="1"/>
      <w:numFmt w:val="decimal"/>
      <w:lvlText w:val="%7."/>
      <w:lvlJc w:val="left"/>
      <w:pPr>
        <w:tabs>
          <w:tab w:val="num" w:pos="11768"/>
        </w:tabs>
        <w:ind w:left="11768" w:hanging="360"/>
      </w:pPr>
    </w:lvl>
    <w:lvl w:ilvl="7" w:tplc="1C090019" w:tentative="1">
      <w:start w:val="1"/>
      <w:numFmt w:val="lowerLetter"/>
      <w:lvlText w:val="%8."/>
      <w:lvlJc w:val="left"/>
      <w:pPr>
        <w:tabs>
          <w:tab w:val="num" w:pos="12488"/>
        </w:tabs>
        <w:ind w:left="12488" w:hanging="360"/>
      </w:pPr>
    </w:lvl>
    <w:lvl w:ilvl="8" w:tplc="1C09001B" w:tentative="1">
      <w:start w:val="1"/>
      <w:numFmt w:val="lowerRoman"/>
      <w:lvlText w:val="%9."/>
      <w:lvlJc w:val="right"/>
      <w:pPr>
        <w:tabs>
          <w:tab w:val="num" w:pos="13208"/>
        </w:tabs>
        <w:ind w:left="13208" w:hanging="180"/>
      </w:pPr>
    </w:lvl>
  </w:abstractNum>
  <w:abstractNum w:abstractNumId="206">
    <w:nsid w:val="58D4139B"/>
    <w:multiLevelType w:val="hybridMultilevel"/>
    <w:tmpl w:val="8FD8E550"/>
    <w:lvl w:ilvl="0" w:tplc="4746C846">
      <w:start w:val="1"/>
      <w:numFmt w:val="bullet"/>
      <w:lvlText w:val=""/>
      <w:lvlJc w:val="left"/>
      <w:pPr>
        <w:ind w:left="720" w:hanging="360"/>
      </w:pPr>
      <w:rPr>
        <w:rFonts w:ascii="Symbol" w:hAnsi="Symbol" w:hint="default"/>
      </w:rPr>
    </w:lvl>
    <w:lvl w:ilvl="1" w:tplc="BA304F5A" w:tentative="1">
      <w:start w:val="1"/>
      <w:numFmt w:val="bullet"/>
      <w:lvlText w:val="o"/>
      <w:lvlJc w:val="left"/>
      <w:pPr>
        <w:ind w:left="1440" w:hanging="360"/>
      </w:pPr>
      <w:rPr>
        <w:rFonts w:ascii="Courier New" w:hAnsi="Courier New" w:cs="Courier New" w:hint="default"/>
      </w:rPr>
    </w:lvl>
    <w:lvl w:ilvl="2" w:tplc="04090001"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7">
    <w:nsid w:val="59111BE0"/>
    <w:multiLevelType w:val="hybridMultilevel"/>
    <w:tmpl w:val="8D80DC06"/>
    <w:lvl w:ilvl="0" w:tplc="1C090001">
      <w:start w:val="1"/>
      <w:numFmt w:val="decimal"/>
      <w:lvlText w:val="%1."/>
      <w:lvlJc w:val="left"/>
      <w:pPr>
        <w:tabs>
          <w:tab w:val="num" w:pos="360"/>
        </w:tabs>
        <w:ind w:left="360" w:hanging="360"/>
      </w:pPr>
      <w:rPr>
        <w:rFonts w:hint="default"/>
        <w:b/>
        <w:i w:val="0"/>
      </w:rPr>
    </w:lvl>
    <w:lvl w:ilvl="1" w:tplc="1C090003">
      <w:start w:val="1"/>
      <w:numFmt w:val="bullet"/>
      <w:lvlText w:val=""/>
      <w:lvlJc w:val="left"/>
      <w:pPr>
        <w:tabs>
          <w:tab w:val="num" w:pos="1080"/>
        </w:tabs>
        <w:ind w:left="1080" w:hanging="360"/>
      </w:pPr>
      <w:rPr>
        <w:rFonts w:ascii="Symbol" w:hAnsi="Symbol" w:hint="default"/>
      </w:rPr>
    </w:lvl>
    <w:lvl w:ilvl="2" w:tplc="1C090005" w:tentative="1">
      <w:start w:val="1"/>
      <w:numFmt w:val="lowerRoman"/>
      <w:lvlText w:val="%3."/>
      <w:lvlJc w:val="right"/>
      <w:pPr>
        <w:tabs>
          <w:tab w:val="num" w:pos="1800"/>
        </w:tabs>
        <w:ind w:left="1800" w:hanging="180"/>
      </w:pPr>
    </w:lvl>
    <w:lvl w:ilvl="3" w:tplc="1C090001" w:tentative="1">
      <w:start w:val="1"/>
      <w:numFmt w:val="decimal"/>
      <w:lvlText w:val="%4."/>
      <w:lvlJc w:val="left"/>
      <w:pPr>
        <w:tabs>
          <w:tab w:val="num" w:pos="2520"/>
        </w:tabs>
        <w:ind w:left="2520" w:hanging="360"/>
      </w:pPr>
    </w:lvl>
    <w:lvl w:ilvl="4" w:tplc="1C090003" w:tentative="1">
      <w:start w:val="1"/>
      <w:numFmt w:val="lowerLetter"/>
      <w:lvlText w:val="%5."/>
      <w:lvlJc w:val="left"/>
      <w:pPr>
        <w:tabs>
          <w:tab w:val="num" w:pos="3240"/>
        </w:tabs>
        <w:ind w:left="3240" w:hanging="360"/>
      </w:pPr>
    </w:lvl>
    <w:lvl w:ilvl="5" w:tplc="1C090005" w:tentative="1">
      <w:start w:val="1"/>
      <w:numFmt w:val="lowerRoman"/>
      <w:lvlText w:val="%6."/>
      <w:lvlJc w:val="right"/>
      <w:pPr>
        <w:tabs>
          <w:tab w:val="num" w:pos="3960"/>
        </w:tabs>
        <w:ind w:left="3960" w:hanging="180"/>
      </w:pPr>
    </w:lvl>
    <w:lvl w:ilvl="6" w:tplc="1C090001" w:tentative="1">
      <w:start w:val="1"/>
      <w:numFmt w:val="decimal"/>
      <w:lvlText w:val="%7."/>
      <w:lvlJc w:val="left"/>
      <w:pPr>
        <w:tabs>
          <w:tab w:val="num" w:pos="4680"/>
        </w:tabs>
        <w:ind w:left="4680" w:hanging="360"/>
      </w:pPr>
    </w:lvl>
    <w:lvl w:ilvl="7" w:tplc="1C090003" w:tentative="1">
      <w:start w:val="1"/>
      <w:numFmt w:val="lowerLetter"/>
      <w:lvlText w:val="%8."/>
      <w:lvlJc w:val="left"/>
      <w:pPr>
        <w:tabs>
          <w:tab w:val="num" w:pos="5400"/>
        </w:tabs>
        <w:ind w:left="5400" w:hanging="360"/>
      </w:pPr>
    </w:lvl>
    <w:lvl w:ilvl="8" w:tplc="1C090005" w:tentative="1">
      <w:start w:val="1"/>
      <w:numFmt w:val="lowerRoman"/>
      <w:lvlText w:val="%9."/>
      <w:lvlJc w:val="right"/>
      <w:pPr>
        <w:tabs>
          <w:tab w:val="num" w:pos="6120"/>
        </w:tabs>
        <w:ind w:left="6120" w:hanging="180"/>
      </w:pPr>
    </w:lvl>
  </w:abstractNum>
  <w:abstractNum w:abstractNumId="208">
    <w:nsid w:val="597A62B4"/>
    <w:multiLevelType w:val="multilevel"/>
    <w:tmpl w:val="829C2D02"/>
    <w:lvl w:ilvl="0">
      <w:start w:val="6"/>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09">
    <w:nsid w:val="5A7D2468"/>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10">
    <w:nsid w:val="5AB2158E"/>
    <w:multiLevelType w:val="multilevel"/>
    <w:tmpl w:val="80607410"/>
    <w:lvl w:ilvl="0">
      <w:start w:val="6"/>
      <w:numFmt w:val="decimal"/>
      <w:lvlText w:val="%1."/>
      <w:lvlJc w:val="left"/>
      <w:pPr>
        <w:ind w:left="1800" w:hanging="360"/>
      </w:pPr>
      <w:rPr>
        <w:rFonts w:hint="default"/>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11">
    <w:nsid w:val="5E010865"/>
    <w:multiLevelType w:val="hybridMultilevel"/>
    <w:tmpl w:val="7E96CDA4"/>
    <w:lvl w:ilvl="0" w:tplc="8444AE72">
      <w:start w:val="1"/>
      <w:numFmt w:val="lowerLetter"/>
      <w:lvlText w:val="%1)"/>
      <w:lvlJc w:val="left"/>
      <w:pPr>
        <w:tabs>
          <w:tab w:val="num" w:pos="567"/>
        </w:tabs>
        <w:ind w:left="794" w:hanging="227"/>
      </w:pPr>
      <w:rPr>
        <w:rFonts w:hint="default"/>
      </w:rPr>
    </w:lvl>
    <w:lvl w:ilvl="1" w:tplc="E162FEC8" w:tentative="1">
      <w:start w:val="1"/>
      <w:numFmt w:val="lowerLetter"/>
      <w:lvlText w:val="%2."/>
      <w:lvlJc w:val="left"/>
      <w:pPr>
        <w:tabs>
          <w:tab w:val="num" w:pos="1440"/>
        </w:tabs>
        <w:ind w:left="1440" w:hanging="360"/>
      </w:pPr>
    </w:lvl>
    <w:lvl w:ilvl="2" w:tplc="F950F8BE" w:tentative="1">
      <w:start w:val="1"/>
      <w:numFmt w:val="lowerRoman"/>
      <w:lvlText w:val="%3."/>
      <w:lvlJc w:val="right"/>
      <w:pPr>
        <w:tabs>
          <w:tab w:val="num" w:pos="2160"/>
        </w:tabs>
        <w:ind w:left="2160" w:hanging="180"/>
      </w:pPr>
    </w:lvl>
    <w:lvl w:ilvl="3" w:tplc="2DC40C1C" w:tentative="1">
      <w:start w:val="1"/>
      <w:numFmt w:val="decimal"/>
      <w:lvlText w:val="%4."/>
      <w:lvlJc w:val="left"/>
      <w:pPr>
        <w:tabs>
          <w:tab w:val="num" w:pos="2880"/>
        </w:tabs>
        <w:ind w:left="2880" w:hanging="360"/>
      </w:pPr>
    </w:lvl>
    <w:lvl w:ilvl="4" w:tplc="DC86A1CE" w:tentative="1">
      <w:start w:val="1"/>
      <w:numFmt w:val="lowerLetter"/>
      <w:lvlText w:val="%5."/>
      <w:lvlJc w:val="left"/>
      <w:pPr>
        <w:tabs>
          <w:tab w:val="num" w:pos="3600"/>
        </w:tabs>
        <w:ind w:left="3600" w:hanging="360"/>
      </w:pPr>
    </w:lvl>
    <w:lvl w:ilvl="5" w:tplc="F8CA1144" w:tentative="1">
      <w:start w:val="1"/>
      <w:numFmt w:val="lowerRoman"/>
      <w:lvlText w:val="%6."/>
      <w:lvlJc w:val="right"/>
      <w:pPr>
        <w:tabs>
          <w:tab w:val="num" w:pos="4320"/>
        </w:tabs>
        <w:ind w:left="4320" w:hanging="180"/>
      </w:pPr>
    </w:lvl>
    <w:lvl w:ilvl="6" w:tplc="AB324182" w:tentative="1">
      <w:start w:val="1"/>
      <w:numFmt w:val="decimal"/>
      <w:lvlText w:val="%7."/>
      <w:lvlJc w:val="left"/>
      <w:pPr>
        <w:tabs>
          <w:tab w:val="num" w:pos="5040"/>
        </w:tabs>
        <w:ind w:left="5040" w:hanging="360"/>
      </w:pPr>
    </w:lvl>
    <w:lvl w:ilvl="7" w:tplc="74E85F98" w:tentative="1">
      <w:start w:val="1"/>
      <w:numFmt w:val="lowerLetter"/>
      <w:lvlText w:val="%8."/>
      <w:lvlJc w:val="left"/>
      <w:pPr>
        <w:tabs>
          <w:tab w:val="num" w:pos="5760"/>
        </w:tabs>
        <w:ind w:left="5760" w:hanging="360"/>
      </w:pPr>
    </w:lvl>
    <w:lvl w:ilvl="8" w:tplc="C7BC205A" w:tentative="1">
      <w:start w:val="1"/>
      <w:numFmt w:val="lowerRoman"/>
      <w:lvlText w:val="%9."/>
      <w:lvlJc w:val="right"/>
      <w:pPr>
        <w:tabs>
          <w:tab w:val="num" w:pos="6480"/>
        </w:tabs>
        <w:ind w:left="6480" w:hanging="180"/>
      </w:pPr>
    </w:lvl>
  </w:abstractNum>
  <w:abstractNum w:abstractNumId="212">
    <w:nsid w:val="5F0A4C52"/>
    <w:multiLevelType w:val="hybridMultilevel"/>
    <w:tmpl w:val="8570A384"/>
    <w:lvl w:ilvl="0" w:tplc="08090017">
      <w:start w:val="1"/>
      <w:numFmt w:val="lowerLetter"/>
      <w:lvlText w:val="%1)"/>
      <w:lvlJc w:val="left"/>
      <w:pPr>
        <w:tabs>
          <w:tab w:val="num" w:pos="567"/>
        </w:tabs>
        <w:ind w:left="794" w:hanging="227"/>
      </w:pPr>
      <w:rPr>
        <w:rFonts w:hint="default"/>
        <w:b w:val="0"/>
        <w:i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13">
    <w:nsid w:val="5F9B7E36"/>
    <w:multiLevelType w:val="multilevel"/>
    <w:tmpl w:val="9B1AAB56"/>
    <w:lvl w:ilvl="0">
      <w:start w:val="1"/>
      <w:numFmt w:val="none"/>
      <w:lvlText w:val="9.1"/>
      <w:lvlJc w:val="left"/>
      <w:pPr>
        <w:ind w:left="360" w:hanging="360"/>
      </w:pPr>
      <w:rPr>
        <w:rFonts w:hint="default"/>
        <w:b w:val="0"/>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4">
    <w:nsid w:val="5FB32D72"/>
    <w:multiLevelType w:val="hybridMultilevel"/>
    <w:tmpl w:val="6DDAA368"/>
    <w:lvl w:ilvl="0" w:tplc="50A2D0AE">
      <w:start w:val="1"/>
      <w:numFmt w:val="bullet"/>
      <w:lvlText w:val=""/>
      <w:lvlJc w:val="left"/>
      <w:pPr>
        <w:ind w:left="720" w:hanging="360"/>
      </w:pPr>
      <w:rPr>
        <w:rFonts w:ascii="Symbol" w:hAnsi="Symbol" w:hint="default"/>
      </w:rPr>
    </w:lvl>
    <w:lvl w:ilvl="1" w:tplc="576E8FFC" w:tentative="1">
      <w:start w:val="1"/>
      <w:numFmt w:val="bullet"/>
      <w:lvlText w:val="o"/>
      <w:lvlJc w:val="left"/>
      <w:pPr>
        <w:ind w:left="1440" w:hanging="360"/>
      </w:pPr>
      <w:rPr>
        <w:rFonts w:ascii="Courier New" w:hAnsi="Courier New" w:cs="Courier New" w:hint="default"/>
      </w:rPr>
    </w:lvl>
    <w:lvl w:ilvl="2" w:tplc="256AD340" w:tentative="1">
      <w:start w:val="1"/>
      <w:numFmt w:val="bullet"/>
      <w:lvlText w:val=""/>
      <w:lvlJc w:val="left"/>
      <w:pPr>
        <w:ind w:left="2160" w:hanging="360"/>
      </w:pPr>
      <w:rPr>
        <w:rFonts w:ascii="Wingdings" w:hAnsi="Wingdings" w:hint="default"/>
      </w:rPr>
    </w:lvl>
    <w:lvl w:ilvl="3" w:tplc="C102E55E" w:tentative="1">
      <w:start w:val="1"/>
      <w:numFmt w:val="bullet"/>
      <w:lvlText w:val=""/>
      <w:lvlJc w:val="left"/>
      <w:pPr>
        <w:ind w:left="2880" w:hanging="360"/>
      </w:pPr>
      <w:rPr>
        <w:rFonts w:ascii="Symbol" w:hAnsi="Symbol" w:hint="default"/>
      </w:rPr>
    </w:lvl>
    <w:lvl w:ilvl="4" w:tplc="ED0EB5EE" w:tentative="1">
      <w:start w:val="1"/>
      <w:numFmt w:val="bullet"/>
      <w:lvlText w:val="o"/>
      <w:lvlJc w:val="left"/>
      <w:pPr>
        <w:ind w:left="3600" w:hanging="360"/>
      </w:pPr>
      <w:rPr>
        <w:rFonts w:ascii="Courier New" w:hAnsi="Courier New" w:cs="Courier New" w:hint="default"/>
      </w:rPr>
    </w:lvl>
    <w:lvl w:ilvl="5" w:tplc="DCAC544A" w:tentative="1">
      <w:start w:val="1"/>
      <w:numFmt w:val="bullet"/>
      <w:lvlText w:val=""/>
      <w:lvlJc w:val="left"/>
      <w:pPr>
        <w:ind w:left="4320" w:hanging="360"/>
      </w:pPr>
      <w:rPr>
        <w:rFonts w:ascii="Wingdings" w:hAnsi="Wingdings" w:hint="default"/>
      </w:rPr>
    </w:lvl>
    <w:lvl w:ilvl="6" w:tplc="35705F08" w:tentative="1">
      <w:start w:val="1"/>
      <w:numFmt w:val="bullet"/>
      <w:lvlText w:val=""/>
      <w:lvlJc w:val="left"/>
      <w:pPr>
        <w:ind w:left="5040" w:hanging="360"/>
      </w:pPr>
      <w:rPr>
        <w:rFonts w:ascii="Symbol" w:hAnsi="Symbol" w:hint="default"/>
      </w:rPr>
    </w:lvl>
    <w:lvl w:ilvl="7" w:tplc="17241D7A" w:tentative="1">
      <w:start w:val="1"/>
      <w:numFmt w:val="bullet"/>
      <w:lvlText w:val="o"/>
      <w:lvlJc w:val="left"/>
      <w:pPr>
        <w:ind w:left="5760" w:hanging="360"/>
      </w:pPr>
      <w:rPr>
        <w:rFonts w:ascii="Courier New" w:hAnsi="Courier New" w:cs="Courier New" w:hint="default"/>
      </w:rPr>
    </w:lvl>
    <w:lvl w:ilvl="8" w:tplc="41A0ED9A" w:tentative="1">
      <w:start w:val="1"/>
      <w:numFmt w:val="bullet"/>
      <w:lvlText w:val=""/>
      <w:lvlJc w:val="left"/>
      <w:pPr>
        <w:ind w:left="6480" w:hanging="360"/>
      </w:pPr>
      <w:rPr>
        <w:rFonts w:ascii="Wingdings" w:hAnsi="Wingdings" w:hint="default"/>
      </w:rPr>
    </w:lvl>
  </w:abstractNum>
  <w:abstractNum w:abstractNumId="215">
    <w:nsid w:val="5FED511A"/>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16">
    <w:nsid w:val="5FEF124E"/>
    <w:multiLevelType w:val="hybridMultilevel"/>
    <w:tmpl w:val="E31EA446"/>
    <w:lvl w:ilvl="0" w:tplc="1C090001">
      <w:start w:val="1"/>
      <w:numFmt w:val="bullet"/>
      <w:lvlText w:val=""/>
      <w:lvlJc w:val="left"/>
      <w:pPr>
        <w:tabs>
          <w:tab w:val="num" w:pos="720"/>
        </w:tabs>
        <w:ind w:left="720" w:hanging="720"/>
      </w:pPr>
      <w:rPr>
        <w:rFonts w:ascii="Symbol" w:hAnsi="Symbol" w:hint="default"/>
        <w:b w:val="0"/>
      </w:rPr>
    </w:lvl>
    <w:lvl w:ilvl="1" w:tplc="1C090003">
      <w:start w:val="5"/>
      <w:numFmt w:val="decimal"/>
      <w:lvlText w:val="%2."/>
      <w:lvlJc w:val="left"/>
      <w:pPr>
        <w:tabs>
          <w:tab w:val="num" w:pos="1080"/>
        </w:tabs>
        <w:ind w:left="1080" w:hanging="360"/>
      </w:pPr>
      <w:rPr>
        <w:rFonts w:hint="default"/>
      </w:rPr>
    </w:lvl>
    <w:lvl w:ilvl="2" w:tplc="1C090005" w:tentative="1">
      <w:start w:val="1"/>
      <w:numFmt w:val="lowerRoman"/>
      <w:lvlText w:val="%3."/>
      <w:lvlJc w:val="right"/>
      <w:pPr>
        <w:tabs>
          <w:tab w:val="num" w:pos="1800"/>
        </w:tabs>
        <w:ind w:left="1800" w:hanging="180"/>
      </w:pPr>
    </w:lvl>
    <w:lvl w:ilvl="3" w:tplc="1C090001" w:tentative="1">
      <w:start w:val="1"/>
      <w:numFmt w:val="decimal"/>
      <w:lvlText w:val="%4."/>
      <w:lvlJc w:val="left"/>
      <w:pPr>
        <w:tabs>
          <w:tab w:val="num" w:pos="2520"/>
        </w:tabs>
        <w:ind w:left="2520" w:hanging="360"/>
      </w:pPr>
    </w:lvl>
    <w:lvl w:ilvl="4" w:tplc="1C090003" w:tentative="1">
      <w:start w:val="1"/>
      <w:numFmt w:val="lowerLetter"/>
      <w:lvlText w:val="%5."/>
      <w:lvlJc w:val="left"/>
      <w:pPr>
        <w:tabs>
          <w:tab w:val="num" w:pos="3240"/>
        </w:tabs>
        <w:ind w:left="3240" w:hanging="360"/>
      </w:pPr>
    </w:lvl>
    <w:lvl w:ilvl="5" w:tplc="1C090005" w:tentative="1">
      <w:start w:val="1"/>
      <w:numFmt w:val="lowerRoman"/>
      <w:lvlText w:val="%6."/>
      <w:lvlJc w:val="right"/>
      <w:pPr>
        <w:tabs>
          <w:tab w:val="num" w:pos="3960"/>
        </w:tabs>
        <w:ind w:left="3960" w:hanging="180"/>
      </w:pPr>
    </w:lvl>
    <w:lvl w:ilvl="6" w:tplc="1C090001" w:tentative="1">
      <w:start w:val="1"/>
      <w:numFmt w:val="decimal"/>
      <w:lvlText w:val="%7."/>
      <w:lvlJc w:val="left"/>
      <w:pPr>
        <w:tabs>
          <w:tab w:val="num" w:pos="4680"/>
        </w:tabs>
        <w:ind w:left="4680" w:hanging="360"/>
      </w:pPr>
    </w:lvl>
    <w:lvl w:ilvl="7" w:tplc="1C090003" w:tentative="1">
      <w:start w:val="1"/>
      <w:numFmt w:val="lowerLetter"/>
      <w:lvlText w:val="%8."/>
      <w:lvlJc w:val="left"/>
      <w:pPr>
        <w:tabs>
          <w:tab w:val="num" w:pos="5400"/>
        </w:tabs>
        <w:ind w:left="5400" w:hanging="360"/>
      </w:pPr>
    </w:lvl>
    <w:lvl w:ilvl="8" w:tplc="1C090005" w:tentative="1">
      <w:start w:val="1"/>
      <w:numFmt w:val="lowerRoman"/>
      <w:lvlText w:val="%9."/>
      <w:lvlJc w:val="right"/>
      <w:pPr>
        <w:tabs>
          <w:tab w:val="num" w:pos="6120"/>
        </w:tabs>
        <w:ind w:left="6120" w:hanging="180"/>
      </w:pPr>
    </w:lvl>
  </w:abstractNum>
  <w:abstractNum w:abstractNumId="217">
    <w:nsid w:val="60061920"/>
    <w:multiLevelType w:val="multilevel"/>
    <w:tmpl w:val="2D90421E"/>
    <w:lvl w:ilvl="0">
      <w:start w:val="1"/>
      <w:numFmt w:val="none"/>
      <w:lvlText w:val="10.1"/>
      <w:lvlJc w:val="left"/>
      <w:pPr>
        <w:ind w:left="360" w:hanging="360"/>
      </w:pPr>
      <w:rPr>
        <w:rFonts w:hint="default"/>
        <w:b w:val="0"/>
        <w:i w:val="0"/>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8">
    <w:nsid w:val="605274BB"/>
    <w:multiLevelType w:val="hybridMultilevel"/>
    <w:tmpl w:val="DC2E8824"/>
    <w:lvl w:ilvl="0" w:tplc="626C57EC">
      <w:start w:val="1"/>
      <w:numFmt w:val="bullet"/>
      <w:lvlText w:val=""/>
      <w:lvlJc w:val="left"/>
      <w:pPr>
        <w:ind w:left="776" w:hanging="360"/>
      </w:pPr>
      <w:rPr>
        <w:rFonts w:ascii="Symbol" w:hAnsi="Symbol" w:hint="default"/>
      </w:rPr>
    </w:lvl>
    <w:lvl w:ilvl="1" w:tplc="7DA837D4" w:tentative="1">
      <w:start w:val="1"/>
      <w:numFmt w:val="bullet"/>
      <w:lvlText w:val="o"/>
      <w:lvlJc w:val="left"/>
      <w:pPr>
        <w:ind w:left="1496" w:hanging="360"/>
      </w:pPr>
      <w:rPr>
        <w:rFonts w:ascii="Courier New" w:hAnsi="Courier New" w:cs="Courier New" w:hint="default"/>
      </w:rPr>
    </w:lvl>
    <w:lvl w:ilvl="2" w:tplc="12C44580" w:tentative="1">
      <w:start w:val="1"/>
      <w:numFmt w:val="bullet"/>
      <w:lvlText w:val=""/>
      <w:lvlJc w:val="left"/>
      <w:pPr>
        <w:ind w:left="2216" w:hanging="360"/>
      </w:pPr>
      <w:rPr>
        <w:rFonts w:ascii="Wingdings" w:hAnsi="Wingdings" w:hint="default"/>
      </w:rPr>
    </w:lvl>
    <w:lvl w:ilvl="3" w:tplc="C484AA9C" w:tentative="1">
      <w:start w:val="1"/>
      <w:numFmt w:val="bullet"/>
      <w:lvlText w:val=""/>
      <w:lvlJc w:val="left"/>
      <w:pPr>
        <w:ind w:left="2936" w:hanging="360"/>
      </w:pPr>
      <w:rPr>
        <w:rFonts w:ascii="Symbol" w:hAnsi="Symbol" w:hint="default"/>
      </w:rPr>
    </w:lvl>
    <w:lvl w:ilvl="4" w:tplc="9BAEF074" w:tentative="1">
      <w:start w:val="1"/>
      <w:numFmt w:val="bullet"/>
      <w:lvlText w:val="o"/>
      <w:lvlJc w:val="left"/>
      <w:pPr>
        <w:ind w:left="3656" w:hanging="360"/>
      </w:pPr>
      <w:rPr>
        <w:rFonts w:ascii="Courier New" w:hAnsi="Courier New" w:cs="Courier New" w:hint="default"/>
      </w:rPr>
    </w:lvl>
    <w:lvl w:ilvl="5" w:tplc="24C61AA2" w:tentative="1">
      <w:start w:val="1"/>
      <w:numFmt w:val="bullet"/>
      <w:lvlText w:val=""/>
      <w:lvlJc w:val="left"/>
      <w:pPr>
        <w:ind w:left="4376" w:hanging="360"/>
      </w:pPr>
      <w:rPr>
        <w:rFonts w:ascii="Wingdings" w:hAnsi="Wingdings" w:hint="default"/>
      </w:rPr>
    </w:lvl>
    <w:lvl w:ilvl="6" w:tplc="30409230" w:tentative="1">
      <w:start w:val="1"/>
      <w:numFmt w:val="bullet"/>
      <w:lvlText w:val=""/>
      <w:lvlJc w:val="left"/>
      <w:pPr>
        <w:ind w:left="5096" w:hanging="360"/>
      </w:pPr>
      <w:rPr>
        <w:rFonts w:ascii="Symbol" w:hAnsi="Symbol" w:hint="default"/>
      </w:rPr>
    </w:lvl>
    <w:lvl w:ilvl="7" w:tplc="A80C481A" w:tentative="1">
      <w:start w:val="1"/>
      <w:numFmt w:val="bullet"/>
      <w:lvlText w:val="o"/>
      <w:lvlJc w:val="left"/>
      <w:pPr>
        <w:ind w:left="5816" w:hanging="360"/>
      </w:pPr>
      <w:rPr>
        <w:rFonts w:ascii="Courier New" w:hAnsi="Courier New" w:cs="Courier New" w:hint="default"/>
      </w:rPr>
    </w:lvl>
    <w:lvl w:ilvl="8" w:tplc="702E2B26" w:tentative="1">
      <w:start w:val="1"/>
      <w:numFmt w:val="bullet"/>
      <w:lvlText w:val=""/>
      <w:lvlJc w:val="left"/>
      <w:pPr>
        <w:ind w:left="6536" w:hanging="360"/>
      </w:pPr>
      <w:rPr>
        <w:rFonts w:ascii="Wingdings" w:hAnsi="Wingdings" w:hint="default"/>
      </w:rPr>
    </w:lvl>
  </w:abstractNum>
  <w:abstractNum w:abstractNumId="219">
    <w:nsid w:val="608D3D7A"/>
    <w:multiLevelType w:val="hybridMultilevel"/>
    <w:tmpl w:val="6BA4E51C"/>
    <w:lvl w:ilvl="0" w:tplc="1C090001">
      <w:start w:val="1"/>
      <w:numFmt w:val="bullet"/>
      <w:lvlText w:val=""/>
      <w:lvlJc w:val="left"/>
      <w:pPr>
        <w:tabs>
          <w:tab w:val="num" w:pos="360"/>
        </w:tabs>
        <w:ind w:left="360" w:hanging="360"/>
      </w:pPr>
      <w:rPr>
        <w:rFonts w:ascii="Symbol" w:hAnsi="Symbol" w:hint="default"/>
        <w:color w:val="000000"/>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220">
    <w:nsid w:val="612C1A8C"/>
    <w:multiLevelType w:val="hybridMultilevel"/>
    <w:tmpl w:val="1AFE0216"/>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1">
    <w:nsid w:val="617E7837"/>
    <w:multiLevelType w:val="hybridMultilevel"/>
    <w:tmpl w:val="3AAC36A8"/>
    <w:lvl w:ilvl="0" w:tplc="1C090001">
      <w:start w:val="1"/>
      <w:numFmt w:val="lowerLetter"/>
      <w:lvlText w:val="%1)"/>
      <w:lvlJc w:val="left"/>
      <w:pPr>
        <w:tabs>
          <w:tab w:val="num" w:pos="567"/>
        </w:tabs>
        <w:ind w:left="794" w:hanging="227"/>
      </w:pPr>
      <w:rPr>
        <w:rFonts w:hint="default"/>
      </w:rPr>
    </w:lvl>
    <w:lvl w:ilvl="1" w:tplc="1C090003" w:tentative="1">
      <w:start w:val="1"/>
      <w:numFmt w:val="lowerLetter"/>
      <w:lvlText w:val="%2."/>
      <w:lvlJc w:val="left"/>
      <w:pPr>
        <w:tabs>
          <w:tab w:val="num" w:pos="1440"/>
        </w:tabs>
        <w:ind w:left="1440" w:hanging="360"/>
      </w:pPr>
    </w:lvl>
    <w:lvl w:ilvl="2" w:tplc="1C090005" w:tentative="1">
      <w:start w:val="1"/>
      <w:numFmt w:val="lowerRoman"/>
      <w:lvlText w:val="%3."/>
      <w:lvlJc w:val="right"/>
      <w:pPr>
        <w:tabs>
          <w:tab w:val="num" w:pos="2160"/>
        </w:tabs>
        <w:ind w:left="2160" w:hanging="180"/>
      </w:pPr>
    </w:lvl>
    <w:lvl w:ilvl="3" w:tplc="1C090001" w:tentative="1">
      <w:start w:val="1"/>
      <w:numFmt w:val="decimal"/>
      <w:lvlText w:val="%4."/>
      <w:lvlJc w:val="left"/>
      <w:pPr>
        <w:tabs>
          <w:tab w:val="num" w:pos="2880"/>
        </w:tabs>
        <w:ind w:left="2880" w:hanging="360"/>
      </w:pPr>
    </w:lvl>
    <w:lvl w:ilvl="4" w:tplc="1C090003" w:tentative="1">
      <w:start w:val="1"/>
      <w:numFmt w:val="lowerLetter"/>
      <w:lvlText w:val="%5."/>
      <w:lvlJc w:val="left"/>
      <w:pPr>
        <w:tabs>
          <w:tab w:val="num" w:pos="3600"/>
        </w:tabs>
        <w:ind w:left="3600" w:hanging="360"/>
      </w:pPr>
    </w:lvl>
    <w:lvl w:ilvl="5" w:tplc="1C090005" w:tentative="1">
      <w:start w:val="1"/>
      <w:numFmt w:val="lowerRoman"/>
      <w:lvlText w:val="%6."/>
      <w:lvlJc w:val="right"/>
      <w:pPr>
        <w:tabs>
          <w:tab w:val="num" w:pos="4320"/>
        </w:tabs>
        <w:ind w:left="4320" w:hanging="180"/>
      </w:pPr>
    </w:lvl>
    <w:lvl w:ilvl="6" w:tplc="1C090001" w:tentative="1">
      <w:start w:val="1"/>
      <w:numFmt w:val="decimal"/>
      <w:lvlText w:val="%7."/>
      <w:lvlJc w:val="left"/>
      <w:pPr>
        <w:tabs>
          <w:tab w:val="num" w:pos="5040"/>
        </w:tabs>
        <w:ind w:left="5040" w:hanging="360"/>
      </w:pPr>
    </w:lvl>
    <w:lvl w:ilvl="7" w:tplc="1C090003" w:tentative="1">
      <w:start w:val="1"/>
      <w:numFmt w:val="lowerLetter"/>
      <w:lvlText w:val="%8."/>
      <w:lvlJc w:val="left"/>
      <w:pPr>
        <w:tabs>
          <w:tab w:val="num" w:pos="5760"/>
        </w:tabs>
        <w:ind w:left="5760" w:hanging="360"/>
      </w:pPr>
    </w:lvl>
    <w:lvl w:ilvl="8" w:tplc="1C090005" w:tentative="1">
      <w:start w:val="1"/>
      <w:numFmt w:val="lowerRoman"/>
      <w:lvlText w:val="%9."/>
      <w:lvlJc w:val="right"/>
      <w:pPr>
        <w:tabs>
          <w:tab w:val="num" w:pos="6480"/>
        </w:tabs>
        <w:ind w:left="6480" w:hanging="180"/>
      </w:pPr>
    </w:lvl>
  </w:abstractNum>
  <w:abstractNum w:abstractNumId="222">
    <w:nsid w:val="6399204E"/>
    <w:multiLevelType w:val="multilevel"/>
    <w:tmpl w:val="8BFCE58C"/>
    <w:lvl w:ilvl="0">
      <w:start w:val="15"/>
      <w:numFmt w:val="none"/>
      <w:lvlText w:val="16.1"/>
      <w:lvlJc w:val="left"/>
      <w:pPr>
        <w:tabs>
          <w:tab w:val="num" w:pos="360"/>
        </w:tabs>
        <w:ind w:left="360" w:hanging="360"/>
      </w:pPr>
      <w:rPr>
        <w:rFonts w:hint="default"/>
        <w:b w:val="0"/>
        <w:i w:val="0"/>
        <w:color w:val="auto"/>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none"/>
      <w:lvlText w:val="5.1"/>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3">
    <w:nsid w:val="63E10022"/>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4">
    <w:nsid w:val="64443FF6"/>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5">
    <w:nsid w:val="64695E36"/>
    <w:multiLevelType w:val="multilevel"/>
    <w:tmpl w:val="1BB0AF92"/>
    <w:lvl w:ilvl="0">
      <w:start w:val="1"/>
      <w:numFmt w:val="decimal"/>
      <w:lvlText w:val="%1"/>
      <w:lvlJc w:val="left"/>
      <w:pPr>
        <w:ind w:left="720" w:hanging="720"/>
      </w:pPr>
      <w:rPr>
        <w:rFonts w:hint="default"/>
      </w:rPr>
    </w:lvl>
    <w:lvl w:ilvl="1">
      <w:start w:val="1"/>
      <w:numFmt w:val="decimal"/>
      <w:lvlText w:val="%1.%2"/>
      <w:lvlJc w:val="left"/>
      <w:pPr>
        <w:ind w:left="10359"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6">
    <w:nsid w:val="65245F36"/>
    <w:multiLevelType w:val="hybridMultilevel"/>
    <w:tmpl w:val="EB96667C"/>
    <w:lvl w:ilvl="0" w:tplc="BB2AABAC">
      <w:start w:val="1"/>
      <w:numFmt w:val="bullet"/>
      <w:lvlText w:val=""/>
      <w:lvlJc w:val="left"/>
      <w:pPr>
        <w:ind w:left="1854" w:hanging="360"/>
      </w:pPr>
      <w:rPr>
        <w:rFonts w:ascii="Symbol" w:hAnsi="Symbol" w:hint="default"/>
      </w:rPr>
    </w:lvl>
    <w:lvl w:ilvl="1" w:tplc="50928A0E" w:tentative="1">
      <w:start w:val="1"/>
      <w:numFmt w:val="bullet"/>
      <w:lvlText w:val="o"/>
      <w:lvlJc w:val="left"/>
      <w:pPr>
        <w:ind w:left="2574" w:hanging="360"/>
      </w:pPr>
      <w:rPr>
        <w:rFonts w:ascii="Courier New" w:hAnsi="Courier New" w:cs="Courier New" w:hint="default"/>
      </w:rPr>
    </w:lvl>
    <w:lvl w:ilvl="2" w:tplc="DF741C2C" w:tentative="1">
      <w:start w:val="1"/>
      <w:numFmt w:val="bullet"/>
      <w:lvlText w:val=""/>
      <w:lvlJc w:val="left"/>
      <w:pPr>
        <w:ind w:left="3294" w:hanging="360"/>
      </w:pPr>
      <w:rPr>
        <w:rFonts w:ascii="Wingdings" w:hAnsi="Wingdings" w:hint="default"/>
      </w:rPr>
    </w:lvl>
    <w:lvl w:ilvl="3" w:tplc="219000EC" w:tentative="1">
      <w:start w:val="1"/>
      <w:numFmt w:val="bullet"/>
      <w:lvlText w:val=""/>
      <w:lvlJc w:val="left"/>
      <w:pPr>
        <w:ind w:left="4014" w:hanging="360"/>
      </w:pPr>
      <w:rPr>
        <w:rFonts w:ascii="Symbol" w:hAnsi="Symbol" w:hint="default"/>
      </w:rPr>
    </w:lvl>
    <w:lvl w:ilvl="4" w:tplc="D62C0E0A" w:tentative="1">
      <w:start w:val="1"/>
      <w:numFmt w:val="bullet"/>
      <w:lvlText w:val="o"/>
      <w:lvlJc w:val="left"/>
      <w:pPr>
        <w:ind w:left="4734" w:hanging="360"/>
      </w:pPr>
      <w:rPr>
        <w:rFonts w:ascii="Courier New" w:hAnsi="Courier New" w:cs="Courier New" w:hint="default"/>
      </w:rPr>
    </w:lvl>
    <w:lvl w:ilvl="5" w:tplc="19764CB0" w:tentative="1">
      <w:start w:val="1"/>
      <w:numFmt w:val="bullet"/>
      <w:lvlText w:val=""/>
      <w:lvlJc w:val="left"/>
      <w:pPr>
        <w:ind w:left="5454" w:hanging="360"/>
      </w:pPr>
      <w:rPr>
        <w:rFonts w:ascii="Wingdings" w:hAnsi="Wingdings" w:hint="default"/>
      </w:rPr>
    </w:lvl>
    <w:lvl w:ilvl="6" w:tplc="847AAF66" w:tentative="1">
      <w:start w:val="1"/>
      <w:numFmt w:val="bullet"/>
      <w:lvlText w:val=""/>
      <w:lvlJc w:val="left"/>
      <w:pPr>
        <w:ind w:left="6174" w:hanging="360"/>
      </w:pPr>
      <w:rPr>
        <w:rFonts w:ascii="Symbol" w:hAnsi="Symbol" w:hint="default"/>
      </w:rPr>
    </w:lvl>
    <w:lvl w:ilvl="7" w:tplc="882EDE0C" w:tentative="1">
      <w:start w:val="1"/>
      <w:numFmt w:val="bullet"/>
      <w:lvlText w:val="o"/>
      <w:lvlJc w:val="left"/>
      <w:pPr>
        <w:ind w:left="6894" w:hanging="360"/>
      </w:pPr>
      <w:rPr>
        <w:rFonts w:ascii="Courier New" w:hAnsi="Courier New" w:cs="Courier New" w:hint="default"/>
      </w:rPr>
    </w:lvl>
    <w:lvl w:ilvl="8" w:tplc="2AD0E756" w:tentative="1">
      <w:start w:val="1"/>
      <w:numFmt w:val="bullet"/>
      <w:lvlText w:val=""/>
      <w:lvlJc w:val="left"/>
      <w:pPr>
        <w:ind w:left="7614" w:hanging="360"/>
      </w:pPr>
      <w:rPr>
        <w:rFonts w:ascii="Wingdings" w:hAnsi="Wingdings" w:hint="default"/>
      </w:rPr>
    </w:lvl>
  </w:abstractNum>
  <w:abstractNum w:abstractNumId="227">
    <w:nsid w:val="65536021"/>
    <w:multiLevelType w:val="multilevel"/>
    <w:tmpl w:val="7BEEF57A"/>
    <w:lvl w:ilvl="0">
      <w:start w:val="8"/>
      <w:numFmt w:val="decimal"/>
      <w:lvlText w:val="%1."/>
      <w:lvlJc w:val="left"/>
      <w:pPr>
        <w:tabs>
          <w:tab w:val="num" w:pos="720"/>
        </w:tabs>
        <w:ind w:left="720" w:hanging="720"/>
      </w:pPr>
      <w:rPr>
        <w:rFonts w:hint="default"/>
      </w:rPr>
    </w:lvl>
    <w:lvl w:ilvl="1">
      <w:start w:val="1"/>
      <w:numFmt w:val="decimal"/>
      <w:isLgl/>
      <w:lvlText w:val="2.%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8">
    <w:nsid w:val="65C2069C"/>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9">
    <w:nsid w:val="65D3260D"/>
    <w:multiLevelType w:val="hybridMultilevel"/>
    <w:tmpl w:val="A0C29E9C"/>
    <w:lvl w:ilvl="0" w:tplc="1C090001">
      <w:start w:val="1"/>
      <w:numFmt w:val="lowerLetter"/>
      <w:lvlText w:val="%1)"/>
      <w:lvlJc w:val="left"/>
      <w:pPr>
        <w:tabs>
          <w:tab w:val="num" w:pos="1080"/>
        </w:tabs>
        <w:ind w:left="1080" w:hanging="540"/>
      </w:pPr>
      <w:rPr>
        <w:rFonts w:hint="default"/>
      </w:rPr>
    </w:lvl>
    <w:lvl w:ilvl="1" w:tplc="1C090003" w:tentative="1">
      <w:start w:val="1"/>
      <w:numFmt w:val="lowerLetter"/>
      <w:lvlText w:val="%2."/>
      <w:lvlJc w:val="left"/>
      <w:pPr>
        <w:tabs>
          <w:tab w:val="num" w:pos="1620"/>
        </w:tabs>
        <w:ind w:left="1620" w:hanging="360"/>
      </w:pPr>
    </w:lvl>
    <w:lvl w:ilvl="2" w:tplc="1C090005" w:tentative="1">
      <w:start w:val="1"/>
      <w:numFmt w:val="lowerRoman"/>
      <w:lvlText w:val="%3."/>
      <w:lvlJc w:val="right"/>
      <w:pPr>
        <w:tabs>
          <w:tab w:val="num" w:pos="2340"/>
        </w:tabs>
        <w:ind w:left="2340" w:hanging="180"/>
      </w:pPr>
    </w:lvl>
    <w:lvl w:ilvl="3" w:tplc="1C090001" w:tentative="1">
      <w:start w:val="1"/>
      <w:numFmt w:val="decimal"/>
      <w:lvlText w:val="%4."/>
      <w:lvlJc w:val="left"/>
      <w:pPr>
        <w:tabs>
          <w:tab w:val="num" w:pos="3060"/>
        </w:tabs>
        <w:ind w:left="3060" w:hanging="360"/>
      </w:pPr>
    </w:lvl>
    <w:lvl w:ilvl="4" w:tplc="1C090003" w:tentative="1">
      <w:start w:val="1"/>
      <w:numFmt w:val="lowerLetter"/>
      <w:lvlText w:val="%5."/>
      <w:lvlJc w:val="left"/>
      <w:pPr>
        <w:tabs>
          <w:tab w:val="num" w:pos="3780"/>
        </w:tabs>
        <w:ind w:left="3780" w:hanging="360"/>
      </w:pPr>
    </w:lvl>
    <w:lvl w:ilvl="5" w:tplc="1C090005" w:tentative="1">
      <w:start w:val="1"/>
      <w:numFmt w:val="lowerRoman"/>
      <w:lvlText w:val="%6."/>
      <w:lvlJc w:val="right"/>
      <w:pPr>
        <w:tabs>
          <w:tab w:val="num" w:pos="4500"/>
        </w:tabs>
        <w:ind w:left="4500" w:hanging="180"/>
      </w:pPr>
    </w:lvl>
    <w:lvl w:ilvl="6" w:tplc="1C090001" w:tentative="1">
      <w:start w:val="1"/>
      <w:numFmt w:val="decimal"/>
      <w:lvlText w:val="%7."/>
      <w:lvlJc w:val="left"/>
      <w:pPr>
        <w:tabs>
          <w:tab w:val="num" w:pos="5220"/>
        </w:tabs>
        <w:ind w:left="5220" w:hanging="360"/>
      </w:pPr>
    </w:lvl>
    <w:lvl w:ilvl="7" w:tplc="1C090003" w:tentative="1">
      <w:start w:val="1"/>
      <w:numFmt w:val="lowerLetter"/>
      <w:lvlText w:val="%8."/>
      <w:lvlJc w:val="left"/>
      <w:pPr>
        <w:tabs>
          <w:tab w:val="num" w:pos="5940"/>
        </w:tabs>
        <w:ind w:left="5940" w:hanging="360"/>
      </w:pPr>
    </w:lvl>
    <w:lvl w:ilvl="8" w:tplc="1C090005" w:tentative="1">
      <w:start w:val="1"/>
      <w:numFmt w:val="lowerRoman"/>
      <w:lvlText w:val="%9."/>
      <w:lvlJc w:val="right"/>
      <w:pPr>
        <w:tabs>
          <w:tab w:val="num" w:pos="6660"/>
        </w:tabs>
        <w:ind w:left="6660" w:hanging="180"/>
      </w:pPr>
    </w:lvl>
  </w:abstractNum>
  <w:abstractNum w:abstractNumId="230">
    <w:nsid w:val="65E07F30"/>
    <w:multiLevelType w:val="multilevel"/>
    <w:tmpl w:val="47BA355C"/>
    <w:lvl w:ilvl="0">
      <w:start w:val="3"/>
      <w:numFmt w:val="decimal"/>
      <w:lvlText w:val="%1"/>
      <w:lvlJc w:val="left"/>
      <w:pPr>
        <w:ind w:left="480" w:hanging="480"/>
      </w:pPr>
      <w:rPr>
        <w:rFonts w:hint="default"/>
      </w:rPr>
    </w:lvl>
    <w:lvl w:ilvl="1">
      <w:start w:val="6"/>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1">
    <w:nsid w:val="69DE45D0"/>
    <w:multiLevelType w:val="hybridMultilevel"/>
    <w:tmpl w:val="D9321390"/>
    <w:lvl w:ilvl="0" w:tplc="15DE3498">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32">
    <w:nsid w:val="6AA03BFC"/>
    <w:multiLevelType w:val="hybridMultilevel"/>
    <w:tmpl w:val="01D6AE6E"/>
    <w:lvl w:ilvl="0" w:tplc="508ED0A2">
      <w:start w:val="1"/>
      <w:numFmt w:val="bullet"/>
      <w:lvlText w:val=""/>
      <w:lvlJc w:val="left"/>
      <w:pPr>
        <w:tabs>
          <w:tab w:val="num" w:pos="567"/>
        </w:tabs>
        <w:ind w:left="794" w:hanging="227"/>
      </w:pPr>
      <w:rPr>
        <w:rFonts w:ascii="Symbol" w:hAnsi="Symbol" w:hint="default"/>
      </w:rPr>
    </w:lvl>
    <w:lvl w:ilvl="1" w:tplc="7B3C5260" w:tentative="1">
      <w:start w:val="1"/>
      <w:numFmt w:val="lowerLetter"/>
      <w:lvlText w:val="%2."/>
      <w:lvlJc w:val="left"/>
      <w:pPr>
        <w:tabs>
          <w:tab w:val="num" w:pos="1440"/>
        </w:tabs>
        <w:ind w:left="1440" w:hanging="360"/>
      </w:pPr>
    </w:lvl>
    <w:lvl w:ilvl="2" w:tplc="85E63648" w:tentative="1">
      <w:start w:val="1"/>
      <w:numFmt w:val="lowerRoman"/>
      <w:lvlText w:val="%3."/>
      <w:lvlJc w:val="right"/>
      <w:pPr>
        <w:tabs>
          <w:tab w:val="num" w:pos="2160"/>
        </w:tabs>
        <w:ind w:left="2160" w:hanging="180"/>
      </w:pPr>
    </w:lvl>
    <w:lvl w:ilvl="3" w:tplc="BDE48B8A" w:tentative="1">
      <w:start w:val="1"/>
      <w:numFmt w:val="decimal"/>
      <w:lvlText w:val="%4."/>
      <w:lvlJc w:val="left"/>
      <w:pPr>
        <w:tabs>
          <w:tab w:val="num" w:pos="2880"/>
        </w:tabs>
        <w:ind w:left="2880" w:hanging="360"/>
      </w:pPr>
    </w:lvl>
    <w:lvl w:ilvl="4" w:tplc="BADAC05A" w:tentative="1">
      <w:start w:val="1"/>
      <w:numFmt w:val="lowerLetter"/>
      <w:lvlText w:val="%5."/>
      <w:lvlJc w:val="left"/>
      <w:pPr>
        <w:tabs>
          <w:tab w:val="num" w:pos="3600"/>
        </w:tabs>
        <w:ind w:left="3600" w:hanging="360"/>
      </w:pPr>
    </w:lvl>
    <w:lvl w:ilvl="5" w:tplc="ECEA8946" w:tentative="1">
      <w:start w:val="1"/>
      <w:numFmt w:val="lowerRoman"/>
      <w:lvlText w:val="%6."/>
      <w:lvlJc w:val="right"/>
      <w:pPr>
        <w:tabs>
          <w:tab w:val="num" w:pos="4320"/>
        </w:tabs>
        <w:ind w:left="4320" w:hanging="180"/>
      </w:pPr>
    </w:lvl>
    <w:lvl w:ilvl="6" w:tplc="C9FEB5E0" w:tentative="1">
      <w:start w:val="1"/>
      <w:numFmt w:val="decimal"/>
      <w:lvlText w:val="%7."/>
      <w:lvlJc w:val="left"/>
      <w:pPr>
        <w:tabs>
          <w:tab w:val="num" w:pos="5040"/>
        </w:tabs>
        <w:ind w:left="5040" w:hanging="360"/>
      </w:pPr>
    </w:lvl>
    <w:lvl w:ilvl="7" w:tplc="E96EB9EA" w:tentative="1">
      <w:start w:val="1"/>
      <w:numFmt w:val="lowerLetter"/>
      <w:lvlText w:val="%8."/>
      <w:lvlJc w:val="left"/>
      <w:pPr>
        <w:tabs>
          <w:tab w:val="num" w:pos="5760"/>
        </w:tabs>
        <w:ind w:left="5760" w:hanging="360"/>
      </w:pPr>
    </w:lvl>
    <w:lvl w:ilvl="8" w:tplc="F208B7FC" w:tentative="1">
      <w:start w:val="1"/>
      <w:numFmt w:val="lowerRoman"/>
      <w:lvlText w:val="%9."/>
      <w:lvlJc w:val="right"/>
      <w:pPr>
        <w:tabs>
          <w:tab w:val="num" w:pos="6480"/>
        </w:tabs>
        <w:ind w:left="6480" w:hanging="180"/>
      </w:pPr>
    </w:lvl>
  </w:abstractNum>
  <w:abstractNum w:abstractNumId="233">
    <w:nsid w:val="6B347523"/>
    <w:multiLevelType w:val="hybridMultilevel"/>
    <w:tmpl w:val="253E0FF2"/>
    <w:lvl w:ilvl="0" w:tplc="1C090001">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34">
    <w:nsid w:val="6BDA5D20"/>
    <w:multiLevelType w:val="hybridMultilevel"/>
    <w:tmpl w:val="89BA34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5">
    <w:nsid w:val="6C7B0BEB"/>
    <w:multiLevelType w:val="hybridMultilevel"/>
    <w:tmpl w:val="66A8D1C2"/>
    <w:lvl w:ilvl="0" w:tplc="1C090001">
      <w:start w:val="1"/>
      <w:numFmt w:val="lowerLetter"/>
      <w:lvlText w:val="%1)"/>
      <w:lvlJc w:val="left"/>
      <w:pPr>
        <w:tabs>
          <w:tab w:val="num" w:pos="1080"/>
        </w:tabs>
        <w:ind w:left="1080" w:hanging="720"/>
      </w:pPr>
      <w:rPr>
        <w:rFonts w:hint="default"/>
      </w:rPr>
    </w:lvl>
    <w:lvl w:ilvl="1" w:tplc="1C090003" w:tentative="1">
      <w:start w:val="1"/>
      <w:numFmt w:val="lowerLetter"/>
      <w:lvlText w:val="%2."/>
      <w:lvlJc w:val="left"/>
      <w:pPr>
        <w:tabs>
          <w:tab w:val="num" w:pos="1440"/>
        </w:tabs>
        <w:ind w:left="1440" w:hanging="360"/>
      </w:pPr>
    </w:lvl>
    <w:lvl w:ilvl="2" w:tplc="1C090005" w:tentative="1">
      <w:start w:val="1"/>
      <w:numFmt w:val="lowerRoman"/>
      <w:lvlText w:val="%3."/>
      <w:lvlJc w:val="right"/>
      <w:pPr>
        <w:tabs>
          <w:tab w:val="num" w:pos="2160"/>
        </w:tabs>
        <w:ind w:left="2160" w:hanging="180"/>
      </w:pPr>
    </w:lvl>
    <w:lvl w:ilvl="3" w:tplc="1C090001" w:tentative="1">
      <w:start w:val="1"/>
      <w:numFmt w:val="decimal"/>
      <w:lvlText w:val="%4."/>
      <w:lvlJc w:val="left"/>
      <w:pPr>
        <w:tabs>
          <w:tab w:val="num" w:pos="2880"/>
        </w:tabs>
        <w:ind w:left="2880" w:hanging="360"/>
      </w:pPr>
    </w:lvl>
    <w:lvl w:ilvl="4" w:tplc="1C090003" w:tentative="1">
      <w:start w:val="1"/>
      <w:numFmt w:val="lowerLetter"/>
      <w:lvlText w:val="%5."/>
      <w:lvlJc w:val="left"/>
      <w:pPr>
        <w:tabs>
          <w:tab w:val="num" w:pos="3600"/>
        </w:tabs>
        <w:ind w:left="3600" w:hanging="360"/>
      </w:pPr>
    </w:lvl>
    <w:lvl w:ilvl="5" w:tplc="1C090005" w:tentative="1">
      <w:start w:val="1"/>
      <w:numFmt w:val="lowerRoman"/>
      <w:lvlText w:val="%6."/>
      <w:lvlJc w:val="right"/>
      <w:pPr>
        <w:tabs>
          <w:tab w:val="num" w:pos="4320"/>
        </w:tabs>
        <w:ind w:left="4320" w:hanging="180"/>
      </w:pPr>
    </w:lvl>
    <w:lvl w:ilvl="6" w:tplc="1C090001" w:tentative="1">
      <w:start w:val="1"/>
      <w:numFmt w:val="decimal"/>
      <w:lvlText w:val="%7."/>
      <w:lvlJc w:val="left"/>
      <w:pPr>
        <w:tabs>
          <w:tab w:val="num" w:pos="5040"/>
        </w:tabs>
        <w:ind w:left="5040" w:hanging="360"/>
      </w:pPr>
    </w:lvl>
    <w:lvl w:ilvl="7" w:tplc="1C090003" w:tentative="1">
      <w:start w:val="1"/>
      <w:numFmt w:val="lowerLetter"/>
      <w:lvlText w:val="%8."/>
      <w:lvlJc w:val="left"/>
      <w:pPr>
        <w:tabs>
          <w:tab w:val="num" w:pos="5760"/>
        </w:tabs>
        <w:ind w:left="5760" w:hanging="360"/>
      </w:pPr>
    </w:lvl>
    <w:lvl w:ilvl="8" w:tplc="1C090005" w:tentative="1">
      <w:start w:val="1"/>
      <w:numFmt w:val="lowerRoman"/>
      <w:lvlText w:val="%9."/>
      <w:lvlJc w:val="right"/>
      <w:pPr>
        <w:tabs>
          <w:tab w:val="num" w:pos="6480"/>
        </w:tabs>
        <w:ind w:left="6480" w:hanging="180"/>
      </w:pPr>
    </w:lvl>
  </w:abstractNum>
  <w:abstractNum w:abstractNumId="236">
    <w:nsid w:val="6CB3534E"/>
    <w:multiLevelType w:val="multilevel"/>
    <w:tmpl w:val="EB6ADCFE"/>
    <w:lvl w:ilvl="0">
      <w:start w:val="1"/>
      <w:numFmt w:val="none"/>
      <w:lvlText w:val="7.2"/>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7">
    <w:nsid w:val="6CB82AFD"/>
    <w:multiLevelType w:val="multilevel"/>
    <w:tmpl w:val="C5388388"/>
    <w:lvl w:ilvl="0">
      <w:start w:val="4"/>
      <w:numFmt w:val="decimal"/>
      <w:lvlText w:val="%1"/>
      <w:lvlJc w:val="left"/>
      <w:pPr>
        <w:tabs>
          <w:tab w:val="num" w:pos="360"/>
        </w:tabs>
        <w:ind w:left="360" w:hanging="360"/>
      </w:pPr>
      <w:rPr>
        <w:rFonts w:hint="default"/>
        <w:b/>
        <w:i w:val="0"/>
        <w:color w:val="auto"/>
      </w:rPr>
    </w:lvl>
    <w:lvl w:ilvl="1">
      <w:start w:val="3"/>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8">
    <w:nsid w:val="6CC930AF"/>
    <w:multiLevelType w:val="multilevel"/>
    <w:tmpl w:val="D4681804"/>
    <w:lvl w:ilvl="0">
      <w:start w:val="1"/>
      <w:numFmt w:val="decimal"/>
      <w:lvlText w:val="18.%1"/>
      <w:lvlJc w:val="left"/>
      <w:pPr>
        <w:tabs>
          <w:tab w:val="num" w:pos="360"/>
        </w:tabs>
        <w:ind w:left="360" w:hanging="360"/>
      </w:pPr>
      <w:rPr>
        <w:rFonts w:hint="default"/>
        <w:b w:val="0"/>
      </w:rPr>
    </w:lvl>
    <w:lvl w:ilvl="1">
      <w:start w:val="1"/>
      <w:numFmt w:val="lowerRoman"/>
      <w:lvlText w:val="%2."/>
      <w:lvlJc w:val="right"/>
      <w:pPr>
        <w:tabs>
          <w:tab w:val="num" w:pos="792"/>
        </w:tabs>
        <w:ind w:left="792" w:hanging="432"/>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2160"/>
        </w:tabs>
        <w:ind w:left="2160" w:hanging="1080"/>
      </w:pPr>
      <w:rPr>
        <w:rFonts w:hint="default"/>
        <w:b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39">
    <w:nsid w:val="6CF00DDC"/>
    <w:multiLevelType w:val="multilevel"/>
    <w:tmpl w:val="DA3486A2"/>
    <w:lvl w:ilvl="0">
      <w:start w:val="1"/>
      <w:numFmt w:val="decimal"/>
      <w:lvlText w:val="%1."/>
      <w:lvlJc w:val="left"/>
      <w:pPr>
        <w:tabs>
          <w:tab w:val="num" w:pos="720"/>
        </w:tabs>
        <w:ind w:left="720" w:hanging="720"/>
      </w:pPr>
      <w:rPr>
        <w:rFonts w:hint="default"/>
        <w:b/>
        <w:i w:val="0"/>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0">
    <w:nsid w:val="6DB63F72"/>
    <w:multiLevelType w:val="hybridMultilevel"/>
    <w:tmpl w:val="868E7D08"/>
    <w:lvl w:ilvl="0" w:tplc="D27C928E">
      <w:start w:val="1"/>
      <w:numFmt w:val="lowerLetter"/>
      <w:lvlText w:val="%1)"/>
      <w:lvlJc w:val="left"/>
      <w:pPr>
        <w:tabs>
          <w:tab w:val="num" w:pos="720"/>
        </w:tabs>
        <w:ind w:left="720" w:hanging="360"/>
      </w:pPr>
    </w:lvl>
    <w:lvl w:ilvl="1" w:tplc="E392E3FC" w:tentative="1">
      <w:start w:val="1"/>
      <w:numFmt w:val="lowerLetter"/>
      <w:lvlText w:val="%2."/>
      <w:lvlJc w:val="left"/>
      <w:pPr>
        <w:tabs>
          <w:tab w:val="num" w:pos="1440"/>
        </w:tabs>
        <w:ind w:left="1440" w:hanging="360"/>
      </w:pPr>
    </w:lvl>
    <w:lvl w:ilvl="2" w:tplc="C7023BD4" w:tentative="1">
      <w:start w:val="1"/>
      <w:numFmt w:val="lowerRoman"/>
      <w:lvlText w:val="%3."/>
      <w:lvlJc w:val="right"/>
      <w:pPr>
        <w:tabs>
          <w:tab w:val="num" w:pos="2160"/>
        </w:tabs>
        <w:ind w:left="2160" w:hanging="180"/>
      </w:pPr>
    </w:lvl>
    <w:lvl w:ilvl="3" w:tplc="8F6EDF50" w:tentative="1">
      <w:start w:val="1"/>
      <w:numFmt w:val="decimal"/>
      <w:lvlText w:val="%4."/>
      <w:lvlJc w:val="left"/>
      <w:pPr>
        <w:tabs>
          <w:tab w:val="num" w:pos="2880"/>
        </w:tabs>
        <w:ind w:left="2880" w:hanging="360"/>
      </w:pPr>
    </w:lvl>
    <w:lvl w:ilvl="4" w:tplc="AEE413AA" w:tentative="1">
      <w:start w:val="1"/>
      <w:numFmt w:val="lowerLetter"/>
      <w:lvlText w:val="%5."/>
      <w:lvlJc w:val="left"/>
      <w:pPr>
        <w:tabs>
          <w:tab w:val="num" w:pos="3600"/>
        </w:tabs>
        <w:ind w:left="3600" w:hanging="360"/>
      </w:pPr>
    </w:lvl>
    <w:lvl w:ilvl="5" w:tplc="B3B82DB8" w:tentative="1">
      <w:start w:val="1"/>
      <w:numFmt w:val="lowerRoman"/>
      <w:lvlText w:val="%6."/>
      <w:lvlJc w:val="right"/>
      <w:pPr>
        <w:tabs>
          <w:tab w:val="num" w:pos="4320"/>
        </w:tabs>
        <w:ind w:left="4320" w:hanging="180"/>
      </w:pPr>
    </w:lvl>
    <w:lvl w:ilvl="6" w:tplc="5F70E9F0" w:tentative="1">
      <w:start w:val="1"/>
      <w:numFmt w:val="decimal"/>
      <w:lvlText w:val="%7."/>
      <w:lvlJc w:val="left"/>
      <w:pPr>
        <w:tabs>
          <w:tab w:val="num" w:pos="5040"/>
        </w:tabs>
        <w:ind w:left="5040" w:hanging="360"/>
      </w:pPr>
    </w:lvl>
    <w:lvl w:ilvl="7" w:tplc="5F1E9426" w:tentative="1">
      <w:start w:val="1"/>
      <w:numFmt w:val="lowerLetter"/>
      <w:lvlText w:val="%8."/>
      <w:lvlJc w:val="left"/>
      <w:pPr>
        <w:tabs>
          <w:tab w:val="num" w:pos="5760"/>
        </w:tabs>
        <w:ind w:left="5760" w:hanging="360"/>
      </w:pPr>
    </w:lvl>
    <w:lvl w:ilvl="8" w:tplc="154EB78A" w:tentative="1">
      <w:start w:val="1"/>
      <w:numFmt w:val="lowerRoman"/>
      <w:lvlText w:val="%9."/>
      <w:lvlJc w:val="right"/>
      <w:pPr>
        <w:tabs>
          <w:tab w:val="num" w:pos="6480"/>
        </w:tabs>
        <w:ind w:left="6480" w:hanging="180"/>
      </w:pPr>
    </w:lvl>
  </w:abstractNum>
  <w:abstractNum w:abstractNumId="241">
    <w:nsid w:val="6E4A49B7"/>
    <w:multiLevelType w:val="multilevel"/>
    <w:tmpl w:val="52B418DE"/>
    <w:lvl w:ilvl="0">
      <w:start w:val="20"/>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2">
    <w:nsid w:val="6E661FEB"/>
    <w:multiLevelType w:val="hybridMultilevel"/>
    <w:tmpl w:val="5714EDC8"/>
    <w:lvl w:ilvl="0" w:tplc="1AB25D38">
      <w:start w:val="1"/>
      <w:numFmt w:val="decimal"/>
      <w:lvlText w:val="%1."/>
      <w:lvlJc w:val="left"/>
      <w:pPr>
        <w:ind w:left="2912" w:hanging="360"/>
      </w:pPr>
      <w:rPr>
        <w:rFonts w:hint="default"/>
      </w:rPr>
    </w:lvl>
    <w:lvl w:ilvl="1" w:tplc="08090019">
      <w:start w:val="1"/>
      <w:numFmt w:val="lowerLetter"/>
      <w:lvlText w:val="%2)"/>
      <w:lvlJc w:val="left"/>
      <w:pPr>
        <w:ind w:left="1080" w:hanging="360"/>
      </w:pPr>
      <w:rPr>
        <w:rFonts w:hint="default"/>
      </w:rPr>
    </w:lvl>
    <w:lvl w:ilvl="2" w:tplc="0809001B">
      <w:start w:val="1"/>
      <w:numFmt w:val="bullet"/>
      <w:lvlText w:val="-"/>
      <w:lvlJc w:val="left"/>
      <w:pPr>
        <w:ind w:left="1980" w:hanging="360"/>
      </w:pPr>
      <w:rPr>
        <w:rFonts w:ascii="Arial" w:eastAsia="Times New Roman" w:hAnsi="Arial" w:cs="Aria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3">
    <w:nsid w:val="6F241560"/>
    <w:multiLevelType w:val="hybridMultilevel"/>
    <w:tmpl w:val="55087526"/>
    <w:lvl w:ilvl="0" w:tplc="846C85A0">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4">
    <w:nsid w:val="6FD05A8A"/>
    <w:multiLevelType w:val="hybridMultilevel"/>
    <w:tmpl w:val="7082BF1E"/>
    <w:lvl w:ilvl="0" w:tplc="EE62BB7A">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5">
    <w:nsid w:val="6FDA5299"/>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6">
    <w:nsid w:val="715B04DC"/>
    <w:multiLevelType w:val="multilevel"/>
    <w:tmpl w:val="2C1479EC"/>
    <w:lvl w:ilvl="0">
      <w:start w:val="10"/>
      <w:numFmt w:val="decimal"/>
      <w:lvlText w:val="%1"/>
      <w:lvlJc w:val="left"/>
      <w:pPr>
        <w:ind w:left="600" w:hanging="600"/>
      </w:pPr>
      <w:rPr>
        <w:rFonts w:hint="default"/>
      </w:rPr>
    </w:lvl>
    <w:lvl w:ilvl="1">
      <w:start w:val="2"/>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7">
    <w:nsid w:val="71BC78FD"/>
    <w:multiLevelType w:val="hybridMultilevel"/>
    <w:tmpl w:val="91D2A25A"/>
    <w:lvl w:ilvl="0" w:tplc="1C09000F">
      <w:start w:val="1"/>
      <w:numFmt w:val="lowerLetter"/>
      <w:lvlText w:val="%1)"/>
      <w:lvlJc w:val="left"/>
      <w:pPr>
        <w:tabs>
          <w:tab w:val="num" w:pos="567"/>
        </w:tabs>
        <w:ind w:left="794" w:hanging="227"/>
      </w:pPr>
      <w:rPr>
        <w:rFonts w:hint="default"/>
      </w:rPr>
    </w:lvl>
    <w:lvl w:ilvl="1" w:tplc="7FDC8CE0" w:tentative="1">
      <w:start w:val="1"/>
      <w:numFmt w:val="lowerLetter"/>
      <w:lvlText w:val="%2."/>
      <w:lvlJc w:val="left"/>
      <w:pPr>
        <w:tabs>
          <w:tab w:val="num" w:pos="1440"/>
        </w:tabs>
        <w:ind w:left="1440" w:hanging="360"/>
      </w:pPr>
    </w:lvl>
    <w:lvl w:ilvl="2" w:tplc="D46818E0"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abstractNum w:abstractNumId="248">
    <w:nsid w:val="71CA12FC"/>
    <w:multiLevelType w:val="multilevel"/>
    <w:tmpl w:val="0EF644C8"/>
    <w:lvl w:ilvl="0">
      <w:start w:val="10"/>
      <w:numFmt w:val="decimal"/>
      <w:lvlText w:val="%1"/>
      <w:lvlJc w:val="left"/>
      <w:pPr>
        <w:ind w:left="600" w:hanging="600"/>
      </w:pPr>
      <w:rPr>
        <w:rFonts w:hint="default"/>
      </w:rPr>
    </w:lvl>
    <w:lvl w:ilvl="1">
      <w:start w:val="1"/>
      <w:numFmt w:val="decimal"/>
      <w:lvlText w:val="%1.%2"/>
      <w:lvlJc w:val="left"/>
      <w:pPr>
        <w:ind w:left="961" w:hanging="60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1803" w:hanging="72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2885" w:hanging="108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3967" w:hanging="1440"/>
      </w:pPr>
      <w:rPr>
        <w:rFonts w:hint="default"/>
      </w:rPr>
    </w:lvl>
    <w:lvl w:ilvl="8">
      <w:start w:val="1"/>
      <w:numFmt w:val="decimal"/>
      <w:lvlText w:val="%1.%2.%3.%4.%5.%6.%7.%8.%9"/>
      <w:lvlJc w:val="left"/>
      <w:pPr>
        <w:ind w:left="4688" w:hanging="1800"/>
      </w:pPr>
      <w:rPr>
        <w:rFonts w:hint="default"/>
      </w:rPr>
    </w:lvl>
  </w:abstractNum>
  <w:abstractNum w:abstractNumId="249">
    <w:nsid w:val="71E40D2A"/>
    <w:multiLevelType w:val="multilevel"/>
    <w:tmpl w:val="09B02A18"/>
    <w:lvl w:ilvl="0">
      <w:start w:val="15"/>
      <w:numFmt w:val="decimal"/>
      <w:lvlText w:val="%1."/>
      <w:lvlJc w:val="left"/>
      <w:pPr>
        <w:tabs>
          <w:tab w:val="num" w:pos="360"/>
        </w:tabs>
        <w:ind w:left="360" w:hanging="360"/>
      </w:pPr>
      <w:rPr>
        <w:rFonts w:ascii="Arial" w:hAnsi="Arial" w:cs="Times New Roman" w:hint="default"/>
        <w:b/>
        <w:i w:val="0"/>
        <w:color w:val="auto"/>
        <w:sz w:val="22"/>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none"/>
      <w:lvlText w:val="5.1"/>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0">
    <w:nsid w:val="720A3D39"/>
    <w:multiLevelType w:val="hybridMultilevel"/>
    <w:tmpl w:val="0BB67F4E"/>
    <w:lvl w:ilvl="0" w:tplc="80FE3234">
      <w:start w:val="1"/>
      <w:numFmt w:val="lowerLetter"/>
      <w:lvlText w:val="%1)"/>
      <w:lvlJc w:val="left"/>
      <w:pPr>
        <w:tabs>
          <w:tab w:val="num" w:pos="1080"/>
        </w:tabs>
        <w:ind w:left="1080" w:hanging="720"/>
      </w:pPr>
      <w:rPr>
        <w:rFonts w:hint="default"/>
      </w:rPr>
    </w:lvl>
    <w:lvl w:ilvl="1" w:tplc="4D120A98">
      <w:start w:val="1"/>
      <w:numFmt w:val="lowerLetter"/>
      <w:lvlText w:val="(%2)"/>
      <w:lvlJc w:val="left"/>
      <w:pPr>
        <w:ind w:left="1440" w:hanging="360"/>
      </w:pPr>
      <w:rPr>
        <w:rFonts w:hint="default"/>
      </w:rPr>
    </w:lvl>
    <w:lvl w:ilvl="2" w:tplc="E45C2190" w:tentative="1">
      <w:start w:val="1"/>
      <w:numFmt w:val="lowerRoman"/>
      <w:lvlText w:val="%3."/>
      <w:lvlJc w:val="right"/>
      <w:pPr>
        <w:tabs>
          <w:tab w:val="num" w:pos="2160"/>
        </w:tabs>
        <w:ind w:left="2160" w:hanging="180"/>
      </w:pPr>
    </w:lvl>
    <w:lvl w:ilvl="3" w:tplc="131C67A6" w:tentative="1">
      <w:start w:val="1"/>
      <w:numFmt w:val="decimal"/>
      <w:lvlText w:val="%4."/>
      <w:lvlJc w:val="left"/>
      <w:pPr>
        <w:tabs>
          <w:tab w:val="num" w:pos="2880"/>
        </w:tabs>
        <w:ind w:left="2880" w:hanging="360"/>
      </w:pPr>
    </w:lvl>
    <w:lvl w:ilvl="4" w:tplc="EC7CE504" w:tentative="1">
      <w:start w:val="1"/>
      <w:numFmt w:val="lowerLetter"/>
      <w:lvlText w:val="%5."/>
      <w:lvlJc w:val="left"/>
      <w:pPr>
        <w:tabs>
          <w:tab w:val="num" w:pos="3600"/>
        </w:tabs>
        <w:ind w:left="3600" w:hanging="360"/>
      </w:pPr>
    </w:lvl>
    <w:lvl w:ilvl="5" w:tplc="612C2FF6" w:tentative="1">
      <w:start w:val="1"/>
      <w:numFmt w:val="lowerRoman"/>
      <w:lvlText w:val="%6."/>
      <w:lvlJc w:val="right"/>
      <w:pPr>
        <w:tabs>
          <w:tab w:val="num" w:pos="4320"/>
        </w:tabs>
        <w:ind w:left="4320" w:hanging="180"/>
      </w:pPr>
    </w:lvl>
    <w:lvl w:ilvl="6" w:tplc="451EFDA6" w:tentative="1">
      <w:start w:val="1"/>
      <w:numFmt w:val="decimal"/>
      <w:lvlText w:val="%7."/>
      <w:lvlJc w:val="left"/>
      <w:pPr>
        <w:tabs>
          <w:tab w:val="num" w:pos="5040"/>
        </w:tabs>
        <w:ind w:left="5040" w:hanging="360"/>
      </w:pPr>
    </w:lvl>
    <w:lvl w:ilvl="7" w:tplc="6B4A85D6" w:tentative="1">
      <w:start w:val="1"/>
      <w:numFmt w:val="lowerLetter"/>
      <w:lvlText w:val="%8."/>
      <w:lvlJc w:val="left"/>
      <w:pPr>
        <w:tabs>
          <w:tab w:val="num" w:pos="5760"/>
        </w:tabs>
        <w:ind w:left="5760" w:hanging="360"/>
      </w:pPr>
    </w:lvl>
    <w:lvl w:ilvl="8" w:tplc="F4AE7D22" w:tentative="1">
      <w:start w:val="1"/>
      <w:numFmt w:val="lowerRoman"/>
      <w:lvlText w:val="%9."/>
      <w:lvlJc w:val="right"/>
      <w:pPr>
        <w:tabs>
          <w:tab w:val="num" w:pos="6480"/>
        </w:tabs>
        <w:ind w:left="6480" w:hanging="180"/>
      </w:pPr>
    </w:lvl>
  </w:abstractNum>
  <w:abstractNum w:abstractNumId="251">
    <w:nsid w:val="737A67EB"/>
    <w:multiLevelType w:val="hybridMultilevel"/>
    <w:tmpl w:val="D1DC8FFE"/>
    <w:lvl w:ilvl="0" w:tplc="1C09001B">
      <w:start w:val="1"/>
      <w:numFmt w:val="lowerRoman"/>
      <w:lvlText w:val="%1."/>
      <w:lvlJc w:val="right"/>
      <w:pPr>
        <w:ind w:left="1080" w:hanging="360"/>
      </w:pPr>
      <w:rPr>
        <w:rFonts w:hint="default"/>
      </w:rPr>
    </w:lvl>
    <w:lvl w:ilvl="1" w:tplc="739466AC"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52">
    <w:nsid w:val="73CC2160"/>
    <w:multiLevelType w:val="hybridMultilevel"/>
    <w:tmpl w:val="5A328BE6"/>
    <w:lvl w:ilvl="0" w:tplc="1C090001">
      <w:start w:val="1"/>
      <w:numFmt w:val="lowerLetter"/>
      <w:lvlText w:val="%1)"/>
      <w:lvlJc w:val="left"/>
      <w:pPr>
        <w:tabs>
          <w:tab w:val="num" w:pos="2880"/>
        </w:tabs>
        <w:ind w:left="2880" w:hanging="720"/>
      </w:pPr>
      <w:rPr>
        <w:rFonts w:hint="default"/>
        <w:b w:val="0"/>
      </w:rPr>
    </w:lvl>
    <w:lvl w:ilvl="1" w:tplc="1C090003" w:tentative="1">
      <w:start w:val="1"/>
      <w:numFmt w:val="lowerLetter"/>
      <w:lvlText w:val="%2."/>
      <w:lvlJc w:val="left"/>
      <w:pPr>
        <w:tabs>
          <w:tab w:val="num" w:pos="3240"/>
        </w:tabs>
        <w:ind w:left="3240" w:hanging="360"/>
      </w:pPr>
    </w:lvl>
    <w:lvl w:ilvl="2" w:tplc="1C090005" w:tentative="1">
      <w:start w:val="1"/>
      <w:numFmt w:val="lowerRoman"/>
      <w:lvlText w:val="%3."/>
      <w:lvlJc w:val="right"/>
      <w:pPr>
        <w:tabs>
          <w:tab w:val="num" w:pos="3960"/>
        </w:tabs>
        <w:ind w:left="3960" w:hanging="180"/>
      </w:pPr>
    </w:lvl>
    <w:lvl w:ilvl="3" w:tplc="1C090001" w:tentative="1">
      <w:start w:val="1"/>
      <w:numFmt w:val="decimal"/>
      <w:lvlText w:val="%4."/>
      <w:lvlJc w:val="left"/>
      <w:pPr>
        <w:tabs>
          <w:tab w:val="num" w:pos="4680"/>
        </w:tabs>
        <w:ind w:left="4680" w:hanging="360"/>
      </w:pPr>
    </w:lvl>
    <w:lvl w:ilvl="4" w:tplc="1C090003" w:tentative="1">
      <w:start w:val="1"/>
      <w:numFmt w:val="lowerLetter"/>
      <w:lvlText w:val="%5."/>
      <w:lvlJc w:val="left"/>
      <w:pPr>
        <w:tabs>
          <w:tab w:val="num" w:pos="5400"/>
        </w:tabs>
        <w:ind w:left="5400" w:hanging="360"/>
      </w:pPr>
    </w:lvl>
    <w:lvl w:ilvl="5" w:tplc="1C090005" w:tentative="1">
      <w:start w:val="1"/>
      <w:numFmt w:val="lowerRoman"/>
      <w:lvlText w:val="%6."/>
      <w:lvlJc w:val="right"/>
      <w:pPr>
        <w:tabs>
          <w:tab w:val="num" w:pos="6120"/>
        </w:tabs>
        <w:ind w:left="6120" w:hanging="180"/>
      </w:pPr>
    </w:lvl>
    <w:lvl w:ilvl="6" w:tplc="1C090001" w:tentative="1">
      <w:start w:val="1"/>
      <w:numFmt w:val="decimal"/>
      <w:lvlText w:val="%7."/>
      <w:lvlJc w:val="left"/>
      <w:pPr>
        <w:tabs>
          <w:tab w:val="num" w:pos="6840"/>
        </w:tabs>
        <w:ind w:left="6840" w:hanging="360"/>
      </w:pPr>
    </w:lvl>
    <w:lvl w:ilvl="7" w:tplc="1C090003" w:tentative="1">
      <w:start w:val="1"/>
      <w:numFmt w:val="lowerLetter"/>
      <w:lvlText w:val="%8."/>
      <w:lvlJc w:val="left"/>
      <w:pPr>
        <w:tabs>
          <w:tab w:val="num" w:pos="7560"/>
        </w:tabs>
        <w:ind w:left="7560" w:hanging="360"/>
      </w:pPr>
    </w:lvl>
    <w:lvl w:ilvl="8" w:tplc="1C090005" w:tentative="1">
      <w:start w:val="1"/>
      <w:numFmt w:val="lowerRoman"/>
      <w:lvlText w:val="%9."/>
      <w:lvlJc w:val="right"/>
      <w:pPr>
        <w:tabs>
          <w:tab w:val="num" w:pos="8280"/>
        </w:tabs>
        <w:ind w:left="8280" w:hanging="180"/>
      </w:pPr>
    </w:lvl>
  </w:abstractNum>
  <w:abstractNum w:abstractNumId="253">
    <w:nsid w:val="74315834"/>
    <w:multiLevelType w:val="multilevel"/>
    <w:tmpl w:val="7096C1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val="0"/>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4">
    <w:nsid w:val="7462241D"/>
    <w:multiLevelType w:val="multilevel"/>
    <w:tmpl w:val="3FDC4E1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5">
    <w:nsid w:val="756C0EB7"/>
    <w:multiLevelType w:val="multilevel"/>
    <w:tmpl w:val="74F098A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6">
    <w:nsid w:val="758B2864"/>
    <w:multiLevelType w:val="hybridMultilevel"/>
    <w:tmpl w:val="F894F8D6"/>
    <w:lvl w:ilvl="0" w:tplc="8222D09A">
      <w:start w:val="1"/>
      <w:numFmt w:val="lowerLetter"/>
      <w:lvlText w:val="%1)"/>
      <w:lvlJc w:val="left"/>
      <w:pPr>
        <w:ind w:left="1069" w:hanging="360"/>
      </w:pPr>
      <w:rPr>
        <w:rFonts w:hint="default"/>
      </w:rPr>
    </w:lvl>
    <w:lvl w:ilvl="1" w:tplc="5C524B0E" w:tentative="1">
      <w:start w:val="1"/>
      <w:numFmt w:val="lowerLetter"/>
      <w:lvlText w:val="%2."/>
      <w:lvlJc w:val="left"/>
      <w:pPr>
        <w:ind w:left="1789" w:hanging="360"/>
      </w:pPr>
    </w:lvl>
    <w:lvl w:ilvl="2" w:tplc="C7BCEE2A" w:tentative="1">
      <w:start w:val="1"/>
      <w:numFmt w:val="lowerRoman"/>
      <w:lvlText w:val="%3."/>
      <w:lvlJc w:val="right"/>
      <w:pPr>
        <w:ind w:left="2509" w:hanging="180"/>
      </w:pPr>
    </w:lvl>
    <w:lvl w:ilvl="3" w:tplc="68760872" w:tentative="1">
      <w:start w:val="1"/>
      <w:numFmt w:val="decimal"/>
      <w:lvlText w:val="%4."/>
      <w:lvlJc w:val="left"/>
      <w:pPr>
        <w:ind w:left="3229" w:hanging="360"/>
      </w:pPr>
    </w:lvl>
    <w:lvl w:ilvl="4" w:tplc="38F80996" w:tentative="1">
      <w:start w:val="1"/>
      <w:numFmt w:val="lowerLetter"/>
      <w:lvlText w:val="%5."/>
      <w:lvlJc w:val="left"/>
      <w:pPr>
        <w:ind w:left="3949" w:hanging="360"/>
      </w:pPr>
    </w:lvl>
    <w:lvl w:ilvl="5" w:tplc="3B92B5A8" w:tentative="1">
      <w:start w:val="1"/>
      <w:numFmt w:val="lowerRoman"/>
      <w:lvlText w:val="%6."/>
      <w:lvlJc w:val="right"/>
      <w:pPr>
        <w:ind w:left="4669" w:hanging="180"/>
      </w:pPr>
    </w:lvl>
    <w:lvl w:ilvl="6" w:tplc="91BEC708" w:tentative="1">
      <w:start w:val="1"/>
      <w:numFmt w:val="decimal"/>
      <w:lvlText w:val="%7."/>
      <w:lvlJc w:val="left"/>
      <w:pPr>
        <w:ind w:left="5389" w:hanging="360"/>
      </w:pPr>
    </w:lvl>
    <w:lvl w:ilvl="7" w:tplc="F6A47B9A" w:tentative="1">
      <w:start w:val="1"/>
      <w:numFmt w:val="lowerLetter"/>
      <w:lvlText w:val="%8."/>
      <w:lvlJc w:val="left"/>
      <w:pPr>
        <w:ind w:left="6109" w:hanging="360"/>
      </w:pPr>
    </w:lvl>
    <w:lvl w:ilvl="8" w:tplc="392CBED6" w:tentative="1">
      <w:start w:val="1"/>
      <w:numFmt w:val="lowerRoman"/>
      <w:lvlText w:val="%9."/>
      <w:lvlJc w:val="right"/>
      <w:pPr>
        <w:ind w:left="6829" w:hanging="180"/>
      </w:pPr>
    </w:lvl>
  </w:abstractNum>
  <w:abstractNum w:abstractNumId="257">
    <w:nsid w:val="76394BB5"/>
    <w:multiLevelType w:val="hybridMultilevel"/>
    <w:tmpl w:val="5EC4F28C"/>
    <w:lvl w:ilvl="0" w:tplc="7C7619B6">
      <w:start w:val="1"/>
      <w:numFmt w:val="lowerLetter"/>
      <w:lvlText w:val="%1)"/>
      <w:lvlJc w:val="left"/>
      <w:pPr>
        <w:tabs>
          <w:tab w:val="num" w:pos="567"/>
        </w:tabs>
        <w:ind w:left="794" w:hanging="227"/>
      </w:pPr>
      <w:rPr>
        <w:rFonts w:hint="default"/>
      </w:rPr>
    </w:lvl>
    <w:lvl w:ilvl="1" w:tplc="1C090019" w:tentative="1">
      <w:start w:val="1"/>
      <w:numFmt w:val="lowerLetter"/>
      <w:lvlText w:val="%2."/>
      <w:lvlJc w:val="left"/>
      <w:pPr>
        <w:tabs>
          <w:tab w:val="num" w:pos="1440"/>
        </w:tabs>
        <w:ind w:left="1440" w:hanging="360"/>
      </w:p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abstractNum w:abstractNumId="258">
    <w:nsid w:val="76810CCF"/>
    <w:multiLevelType w:val="multilevel"/>
    <w:tmpl w:val="4CFA7E3C"/>
    <w:lvl w:ilvl="0">
      <w:start w:val="1"/>
      <w:numFmt w:val="lowerRoman"/>
      <w:lvlText w:val="%1."/>
      <w:lvlJc w:val="righ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9">
    <w:nsid w:val="76D80CE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0">
    <w:nsid w:val="7756780B"/>
    <w:multiLevelType w:val="multilevel"/>
    <w:tmpl w:val="55C27F80"/>
    <w:lvl w:ilvl="0">
      <w:start w:val="1"/>
      <w:numFmt w:val="decimal"/>
      <w:lvlText w:val="%1."/>
      <w:lvlJc w:val="left"/>
      <w:pPr>
        <w:ind w:left="360" w:hanging="360"/>
      </w:pPr>
      <w:rPr>
        <w:rFonts w:hint="default"/>
        <w:b/>
      </w:rPr>
    </w:lvl>
    <w:lvl w:ilvl="1">
      <w:start w:val="1"/>
      <w:numFmt w:val="decimal"/>
      <w:lvlText w:val="%2."/>
      <w:lvlJc w:val="left"/>
      <w:pPr>
        <w:ind w:left="7830" w:hanging="720"/>
      </w:pPr>
      <w:rPr>
        <w:rFonts w:hint="default"/>
        <w:b w:val="0"/>
      </w:rPr>
    </w:lvl>
    <w:lvl w:ilvl="2">
      <w:start w:val="1"/>
      <w:numFmt w:val="decimal"/>
      <w:isLgl/>
      <w:lvlText w:val="%1.%2.%3"/>
      <w:lvlJc w:val="left"/>
      <w:pPr>
        <w:ind w:left="1350" w:hanging="108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2070" w:hanging="1800"/>
      </w:pPr>
      <w:rPr>
        <w:rFonts w:hint="default"/>
      </w:rPr>
    </w:lvl>
    <w:lvl w:ilvl="6">
      <w:start w:val="1"/>
      <w:numFmt w:val="decimal"/>
      <w:isLgl/>
      <w:lvlText w:val="%1.%2.%3.%4.%5.%6.%7"/>
      <w:lvlJc w:val="left"/>
      <w:pPr>
        <w:ind w:left="2430" w:hanging="2160"/>
      </w:pPr>
      <w:rPr>
        <w:rFonts w:hint="default"/>
      </w:rPr>
    </w:lvl>
    <w:lvl w:ilvl="7">
      <w:start w:val="1"/>
      <w:numFmt w:val="decimal"/>
      <w:isLgl/>
      <w:lvlText w:val="%1.%2.%3.%4.%5.%6.%7.%8"/>
      <w:lvlJc w:val="left"/>
      <w:pPr>
        <w:ind w:left="2430" w:hanging="2160"/>
      </w:pPr>
      <w:rPr>
        <w:rFonts w:hint="default"/>
      </w:rPr>
    </w:lvl>
    <w:lvl w:ilvl="8">
      <w:start w:val="1"/>
      <w:numFmt w:val="decimal"/>
      <w:isLgl/>
      <w:lvlText w:val="%1.%2.%3.%4.%5.%6.%7.%8.%9"/>
      <w:lvlJc w:val="left"/>
      <w:pPr>
        <w:ind w:left="2790" w:hanging="2520"/>
      </w:pPr>
      <w:rPr>
        <w:rFonts w:hint="default"/>
      </w:rPr>
    </w:lvl>
  </w:abstractNum>
  <w:abstractNum w:abstractNumId="261">
    <w:nsid w:val="77FA0D75"/>
    <w:multiLevelType w:val="singleLevel"/>
    <w:tmpl w:val="F5C086E4"/>
    <w:lvl w:ilvl="0">
      <w:start w:val="1"/>
      <w:numFmt w:val="bullet"/>
      <w:pStyle w:val="Style1"/>
      <w:lvlText w:val=""/>
      <w:lvlJc w:val="left"/>
      <w:pPr>
        <w:tabs>
          <w:tab w:val="num" w:pos="360"/>
        </w:tabs>
        <w:ind w:left="360" w:hanging="360"/>
      </w:pPr>
      <w:rPr>
        <w:rFonts w:ascii="Symbol" w:hAnsi="Symbol" w:hint="default"/>
      </w:rPr>
    </w:lvl>
  </w:abstractNum>
  <w:abstractNum w:abstractNumId="262">
    <w:nsid w:val="78C567E1"/>
    <w:multiLevelType w:val="multilevel"/>
    <w:tmpl w:val="ED440528"/>
    <w:lvl w:ilvl="0">
      <w:start w:val="5"/>
      <w:numFmt w:val="decimal"/>
      <w:lvlText w:val="%1"/>
      <w:lvlJc w:val="left"/>
      <w:pPr>
        <w:ind w:left="600" w:hanging="600"/>
      </w:pPr>
      <w:rPr>
        <w:rFonts w:hint="default"/>
      </w:rPr>
    </w:lvl>
    <w:lvl w:ilvl="1">
      <w:start w:val="10"/>
      <w:numFmt w:val="decimal"/>
      <w:lvlText w:val="%1.%2"/>
      <w:lvlJc w:val="left"/>
      <w:pPr>
        <w:ind w:left="1167" w:hanging="60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63">
    <w:nsid w:val="79922597"/>
    <w:multiLevelType w:val="multilevel"/>
    <w:tmpl w:val="7F8ED5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4">
    <w:nsid w:val="79992C8E"/>
    <w:multiLevelType w:val="hybridMultilevel"/>
    <w:tmpl w:val="0F8482E6"/>
    <w:lvl w:ilvl="0" w:tplc="98C6642E">
      <w:start w:val="1"/>
      <w:numFmt w:val="bullet"/>
      <w:lvlText w:val=""/>
      <w:lvlJc w:val="left"/>
      <w:pPr>
        <w:tabs>
          <w:tab w:val="num" w:pos="417"/>
        </w:tabs>
        <w:ind w:left="340" w:hanging="283"/>
      </w:pPr>
      <w:rPr>
        <w:rFonts w:ascii="Symbol" w:hAnsi="Symbol" w:hint="default"/>
      </w:rPr>
    </w:lvl>
    <w:lvl w:ilvl="1" w:tplc="D0D2B06C">
      <w:start w:val="1"/>
      <w:numFmt w:val="bullet"/>
      <w:pStyle w:val="Bullet1"/>
      <w:lvlText w:val=""/>
      <w:lvlJc w:val="left"/>
      <w:pPr>
        <w:tabs>
          <w:tab w:val="num" w:pos="1647"/>
        </w:tabs>
        <w:ind w:left="1647" w:hanging="567"/>
      </w:pPr>
      <w:rPr>
        <w:rFonts w:ascii="Symbol" w:hAnsi="Symbol" w:hint="default"/>
        <w:sz w:val="18"/>
      </w:rPr>
    </w:lvl>
    <w:lvl w:ilvl="2" w:tplc="CD1C577A" w:tentative="1">
      <w:start w:val="1"/>
      <w:numFmt w:val="bullet"/>
      <w:lvlText w:val=""/>
      <w:lvlJc w:val="left"/>
      <w:pPr>
        <w:tabs>
          <w:tab w:val="num" w:pos="2160"/>
        </w:tabs>
        <w:ind w:left="2160" w:hanging="360"/>
      </w:pPr>
      <w:rPr>
        <w:rFonts w:ascii="Wingdings" w:hAnsi="Wingdings" w:hint="default"/>
      </w:rPr>
    </w:lvl>
    <w:lvl w:ilvl="3" w:tplc="470A9606" w:tentative="1">
      <w:start w:val="1"/>
      <w:numFmt w:val="bullet"/>
      <w:lvlText w:val=""/>
      <w:lvlJc w:val="left"/>
      <w:pPr>
        <w:tabs>
          <w:tab w:val="num" w:pos="2880"/>
        </w:tabs>
        <w:ind w:left="2880" w:hanging="360"/>
      </w:pPr>
      <w:rPr>
        <w:rFonts w:ascii="Symbol" w:hAnsi="Symbol" w:hint="default"/>
      </w:rPr>
    </w:lvl>
    <w:lvl w:ilvl="4" w:tplc="CDDA9CB0" w:tentative="1">
      <w:start w:val="1"/>
      <w:numFmt w:val="bullet"/>
      <w:lvlText w:val="o"/>
      <w:lvlJc w:val="left"/>
      <w:pPr>
        <w:tabs>
          <w:tab w:val="num" w:pos="3600"/>
        </w:tabs>
        <w:ind w:left="3600" w:hanging="360"/>
      </w:pPr>
      <w:rPr>
        <w:rFonts w:ascii="Courier New" w:hAnsi="Courier New" w:hint="default"/>
      </w:rPr>
    </w:lvl>
    <w:lvl w:ilvl="5" w:tplc="9E0844C8" w:tentative="1">
      <w:start w:val="1"/>
      <w:numFmt w:val="bullet"/>
      <w:lvlText w:val=""/>
      <w:lvlJc w:val="left"/>
      <w:pPr>
        <w:tabs>
          <w:tab w:val="num" w:pos="4320"/>
        </w:tabs>
        <w:ind w:left="4320" w:hanging="360"/>
      </w:pPr>
      <w:rPr>
        <w:rFonts w:ascii="Wingdings" w:hAnsi="Wingdings" w:hint="default"/>
      </w:rPr>
    </w:lvl>
    <w:lvl w:ilvl="6" w:tplc="08A048AE" w:tentative="1">
      <w:start w:val="1"/>
      <w:numFmt w:val="bullet"/>
      <w:lvlText w:val=""/>
      <w:lvlJc w:val="left"/>
      <w:pPr>
        <w:tabs>
          <w:tab w:val="num" w:pos="5040"/>
        </w:tabs>
        <w:ind w:left="5040" w:hanging="360"/>
      </w:pPr>
      <w:rPr>
        <w:rFonts w:ascii="Symbol" w:hAnsi="Symbol" w:hint="default"/>
      </w:rPr>
    </w:lvl>
    <w:lvl w:ilvl="7" w:tplc="978EAF56" w:tentative="1">
      <w:start w:val="1"/>
      <w:numFmt w:val="bullet"/>
      <w:lvlText w:val="o"/>
      <w:lvlJc w:val="left"/>
      <w:pPr>
        <w:tabs>
          <w:tab w:val="num" w:pos="5760"/>
        </w:tabs>
        <w:ind w:left="5760" w:hanging="360"/>
      </w:pPr>
      <w:rPr>
        <w:rFonts w:ascii="Courier New" w:hAnsi="Courier New" w:hint="default"/>
      </w:rPr>
    </w:lvl>
    <w:lvl w:ilvl="8" w:tplc="229AD8DC" w:tentative="1">
      <w:start w:val="1"/>
      <w:numFmt w:val="bullet"/>
      <w:lvlText w:val=""/>
      <w:lvlJc w:val="left"/>
      <w:pPr>
        <w:tabs>
          <w:tab w:val="num" w:pos="6480"/>
        </w:tabs>
        <w:ind w:left="6480" w:hanging="360"/>
      </w:pPr>
      <w:rPr>
        <w:rFonts w:ascii="Wingdings" w:hAnsi="Wingdings" w:hint="default"/>
      </w:rPr>
    </w:lvl>
  </w:abstractNum>
  <w:abstractNum w:abstractNumId="265">
    <w:nsid w:val="79A20A21"/>
    <w:multiLevelType w:val="hybridMultilevel"/>
    <w:tmpl w:val="69B83C74"/>
    <w:lvl w:ilvl="0" w:tplc="709C759C">
      <w:start w:val="1"/>
      <w:numFmt w:val="bullet"/>
      <w:lvlText w:val=""/>
      <w:lvlJc w:val="left"/>
      <w:pPr>
        <w:ind w:left="-132" w:hanging="360"/>
      </w:pPr>
      <w:rPr>
        <w:rFonts w:ascii="Symbol" w:hAnsi="Symbol" w:hint="default"/>
      </w:rPr>
    </w:lvl>
    <w:lvl w:ilvl="1" w:tplc="814E083E" w:tentative="1">
      <w:start w:val="1"/>
      <w:numFmt w:val="bullet"/>
      <w:lvlText w:val="o"/>
      <w:lvlJc w:val="left"/>
      <w:pPr>
        <w:ind w:left="588" w:hanging="360"/>
      </w:pPr>
      <w:rPr>
        <w:rFonts w:ascii="Courier New" w:hAnsi="Courier New" w:cs="Courier New" w:hint="default"/>
      </w:rPr>
    </w:lvl>
    <w:lvl w:ilvl="2" w:tplc="B1242C84" w:tentative="1">
      <w:start w:val="1"/>
      <w:numFmt w:val="bullet"/>
      <w:lvlText w:val=""/>
      <w:lvlJc w:val="left"/>
      <w:pPr>
        <w:ind w:left="1308" w:hanging="360"/>
      </w:pPr>
      <w:rPr>
        <w:rFonts w:ascii="Wingdings" w:hAnsi="Wingdings" w:hint="default"/>
      </w:rPr>
    </w:lvl>
    <w:lvl w:ilvl="3" w:tplc="348409B2" w:tentative="1">
      <w:start w:val="1"/>
      <w:numFmt w:val="bullet"/>
      <w:lvlText w:val=""/>
      <w:lvlJc w:val="left"/>
      <w:pPr>
        <w:ind w:left="2028" w:hanging="360"/>
      </w:pPr>
      <w:rPr>
        <w:rFonts w:ascii="Symbol" w:hAnsi="Symbol" w:hint="default"/>
      </w:rPr>
    </w:lvl>
    <w:lvl w:ilvl="4" w:tplc="38E2A7D8" w:tentative="1">
      <w:start w:val="1"/>
      <w:numFmt w:val="bullet"/>
      <w:lvlText w:val="o"/>
      <w:lvlJc w:val="left"/>
      <w:pPr>
        <w:ind w:left="2748" w:hanging="360"/>
      </w:pPr>
      <w:rPr>
        <w:rFonts w:ascii="Courier New" w:hAnsi="Courier New" w:cs="Courier New" w:hint="default"/>
      </w:rPr>
    </w:lvl>
    <w:lvl w:ilvl="5" w:tplc="B1E8842E" w:tentative="1">
      <w:start w:val="1"/>
      <w:numFmt w:val="bullet"/>
      <w:lvlText w:val=""/>
      <w:lvlJc w:val="left"/>
      <w:pPr>
        <w:ind w:left="3468" w:hanging="360"/>
      </w:pPr>
      <w:rPr>
        <w:rFonts w:ascii="Wingdings" w:hAnsi="Wingdings" w:hint="default"/>
      </w:rPr>
    </w:lvl>
    <w:lvl w:ilvl="6" w:tplc="560EDEDA" w:tentative="1">
      <w:start w:val="1"/>
      <w:numFmt w:val="bullet"/>
      <w:lvlText w:val=""/>
      <w:lvlJc w:val="left"/>
      <w:pPr>
        <w:ind w:left="4188" w:hanging="360"/>
      </w:pPr>
      <w:rPr>
        <w:rFonts w:ascii="Symbol" w:hAnsi="Symbol" w:hint="default"/>
      </w:rPr>
    </w:lvl>
    <w:lvl w:ilvl="7" w:tplc="1158A0C0" w:tentative="1">
      <w:start w:val="1"/>
      <w:numFmt w:val="bullet"/>
      <w:lvlText w:val="o"/>
      <w:lvlJc w:val="left"/>
      <w:pPr>
        <w:ind w:left="4908" w:hanging="360"/>
      </w:pPr>
      <w:rPr>
        <w:rFonts w:ascii="Courier New" w:hAnsi="Courier New" w:cs="Courier New" w:hint="default"/>
      </w:rPr>
    </w:lvl>
    <w:lvl w:ilvl="8" w:tplc="6FBCDC5E" w:tentative="1">
      <w:start w:val="1"/>
      <w:numFmt w:val="bullet"/>
      <w:lvlText w:val=""/>
      <w:lvlJc w:val="left"/>
      <w:pPr>
        <w:ind w:left="5628" w:hanging="360"/>
      </w:pPr>
      <w:rPr>
        <w:rFonts w:ascii="Wingdings" w:hAnsi="Wingdings" w:hint="default"/>
      </w:rPr>
    </w:lvl>
  </w:abstractNum>
  <w:abstractNum w:abstractNumId="266">
    <w:nsid w:val="79FB54FD"/>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7">
    <w:nsid w:val="7A2C3ACD"/>
    <w:multiLevelType w:val="hybridMultilevel"/>
    <w:tmpl w:val="E4B0E490"/>
    <w:lvl w:ilvl="0" w:tplc="04090001">
      <w:start w:val="7"/>
      <w:numFmt w:val="decimal"/>
      <w:lvlText w:val="%1.1"/>
      <w:lvlJc w:val="left"/>
      <w:pPr>
        <w:ind w:left="1440" w:hanging="360"/>
      </w:pPr>
      <w:rPr>
        <w:rFonts w:hint="default"/>
      </w:rPr>
    </w:lvl>
    <w:lvl w:ilvl="1" w:tplc="1C090003">
      <w:start w:val="1"/>
      <w:numFmt w:val="lowerLetter"/>
      <w:lvlText w:val="%2."/>
      <w:lvlJc w:val="left"/>
      <w:pPr>
        <w:ind w:left="1440" w:hanging="360"/>
      </w:pPr>
    </w:lvl>
    <w:lvl w:ilvl="2" w:tplc="1C090005" w:tentative="1">
      <w:start w:val="1"/>
      <w:numFmt w:val="lowerRoman"/>
      <w:lvlText w:val="%3."/>
      <w:lvlJc w:val="right"/>
      <w:pPr>
        <w:ind w:left="2160" w:hanging="180"/>
      </w:pPr>
    </w:lvl>
    <w:lvl w:ilvl="3" w:tplc="1C090001" w:tentative="1">
      <w:start w:val="1"/>
      <w:numFmt w:val="decimal"/>
      <w:lvlText w:val="%4."/>
      <w:lvlJc w:val="left"/>
      <w:pPr>
        <w:ind w:left="2880" w:hanging="360"/>
      </w:pPr>
    </w:lvl>
    <w:lvl w:ilvl="4" w:tplc="1C090003" w:tentative="1">
      <w:start w:val="1"/>
      <w:numFmt w:val="lowerLetter"/>
      <w:lvlText w:val="%5."/>
      <w:lvlJc w:val="left"/>
      <w:pPr>
        <w:ind w:left="3600" w:hanging="360"/>
      </w:pPr>
    </w:lvl>
    <w:lvl w:ilvl="5" w:tplc="1C090005" w:tentative="1">
      <w:start w:val="1"/>
      <w:numFmt w:val="lowerRoman"/>
      <w:lvlText w:val="%6."/>
      <w:lvlJc w:val="right"/>
      <w:pPr>
        <w:ind w:left="4320" w:hanging="180"/>
      </w:pPr>
    </w:lvl>
    <w:lvl w:ilvl="6" w:tplc="1C090001" w:tentative="1">
      <w:start w:val="1"/>
      <w:numFmt w:val="decimal"/>
      <w:lvlText w:val="%7."/>
      <w:lvlJc w:val="left"/>
      <w:pPr>
        <w:ind w:left="5040" w:hanging="360"/>
      </w:pPr>
    </w:lvl>
    <w:lvl w:ilvl="7" w:tplc="1C090003" w:tentative="1">
      <w:start w:val="1"/>
      <w:numFmt w:val="lowerLetter"/>
      <w:lvlText w:val="%8."/>
      <w:lvlJc w:val="left"/>
      <w:pPr>
        <w:ind w:left="5760" w:hanging="360"/>
      </w:pPr>
    </w:lvl>
    <w:lvl w:ilvl="8" w:tplc="1C090005" w:tentative="1">
      <w:start w:val="1"/>
      <w:numFmt w:val="lowerRoman"/>
      <w:lvlText w:val="%9."/>
      <w:lvlJc w:val="right"/>
      <w:pPr>
        <w:ind w:left="6480" w:hanging="180"/>
      </w:pPr>
    </w:lvl>
  </w:abstractNum>
  <w:abstractNum w:abstractNumId="268">
    <w:nsid w:val="7AB426ED"/>
    <w:multiLevelType w:val="hybridMultilevel"/>
    <w:tmpl w:val="08D4FCDE"/>
    <w:lvl w:ilvl="0" w:tplc="09F2E64E">
      <w:start w:val="1"/>
      <w:numFmt w:val="lowerRoman"/>
      <w:lvlText w:val="%1."/>
      <w:lvlJc w:val="right"/>
      <w:pPr>
        <w:ind w:left="180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9">
    <w:nsid w:val="7B611D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0">
    <w:nsid w:val="7B7A493A"/>
    <w:multiLevelType w:val="hybridMultilevel"/>
    <w:tmpl w:val="03ECF896"/>
    <w:lvl w:ilvl="0" w:tplc="5F5A9E96">
      <w:start w:val="1"/>
      <w:numFmt w:val="bullet"/>
      <w:lvlText w:val=""/>
      <w:lvlJc w:val="left"/>
      <w:pPr>
        <w:ind w:left="720" w:hanging="360"/>
      </w:pPr>
      <w:rPr>
        <w:rFonts w:ascii="Symbol" w:hAnsi="Symbol" w:hint="default"/>
      </w:rPr>
    </w:lvl>
    <w:lvl w:ilvl="1" w:tplc="53181A64" w:tentative="1">
      <w:start w:val="1"/>
      <w:numFmt w:val="bullet"/>
      <w:lvlText w:val="o"/>
      <w:lvlJc w:val="left"/>
      <w:pPr>
        <w:ind w:left="1440" w:hanging="360"/>
      </w:pPr>
      <w:rPr>
        <w:rFonts w:ascii="Courier New" w:hAnsi="Courier New" w:cs="Courier New" w:hint="default"/>
      </w:rPr>
    </w:lvl>
    <w:lvl w:ilvl="2" w:tplc="BC023DF0" w:tentative="1">
      <w:start w:val="1"/>
      <w:numFmt w:val="bullet"/>
      <w:lvlText w:val=""/>
      <w:lvlJc w:val="left"/>
      <w:pPr>
        <w:ind w:left="2160" w:hanging="360"/>
      </w:pPr>
      <w:rPr>
        <w:rFonts w:ascii="Wingdings" w:hAnsi="Wingdings" w:hint="default"/>
      </w:rPr>
    </w:lvl>
    <w:lvl w:ilvl="3" w:tplc="779E7EFA" w:tentative="1">
      <w:start w:val="1"/>
      <w:numFmt w:val="bullet"/>
      <w:lvlText w:val=""/>
      <w:lvlJc w:val="left"/>
      <w:pPr>
        <w:ind w:left="2880" w:hanging="360"/>
      </w:pPr>
      <w:rPr>
        <w:rFonts w:ascii="Symbol" w:hAnsi="Symbol" w:hint="default"/>
      </w:rPr>
    </w:lvl>
    <w:lvl w:ilvl="4" w:tplc="E3CED934" w:tentative="1">
      <w:start w:val="1"/>
      <w:numFmt w:val="bullet"/>
      <w:lvlText w:val="o"/>
      <w:lvlJc w:val="left"/>
      <w:pPr>
        <w:ind w:left="3600" w:hanging="360"/>
      </w:pPr>
      <w:rPr>
        <w:rFonts w:ascii="Courier New" w:hAnsi="Courier New" w:cs="Courier New" w:hint="default"/>
      </w:rPr>
    </w:lvl>
    <w:lvl w:ilvl="5" w:tplc="6366DCD4" w:tentative="1">
      <w:start w:val="1"/>
      <w:numFmt w:val="bullet"/>
      <w:lvlText w:val=""/>
      <w:lvlJc w:val="left"/>
      <w:pPr>
        <w:ind w:left="4320" w:hanging="360"/>
      </w:pPr>
      <w:rPr>
        <w:rFonts w:ascii="Wingdings" w:hAnsi="Wingdings" w:hint="default"/>
      </w:rPr>
    </w:lvl>
    <w:lvl w:ilvl="6" w:tplc="49F21A92" w:tentative="1">
      <w:start w:val="1"/>
      <w:numFmt w:val="bullet"/>
      <w:lvlText w:val=""/>
      <w:lvlJc w:val="left"/>
      <w:pPr>
        <w:ind w:left="5040" w:hanging="360"/>
      </w:pPr>
      <w:rPr>
        <w:rFonts w:ascii="Symbol" w:hAnsi="Symbol" w:hint="default"/>
      </w:rPr>
    </w:lvl>
    <w:lvl w:ilvl="7" w:tplc="C4CEA3DA" w:tentative="1">
      <w:start w:val="1"/>
      <w:numFmt w:val="bullet"/>
      <w:lvlText w:val="o"/>
      <w:lvlJc w:val="left"/>
      <w:pPr>
        <w:ind w:left="5760" w:hanging="360"/>
      </w:pPr>
      <w:rPr>
        <w:rFonts w:ascii="Courier New" w:hAnsi="Courier New" w:cs="Courier New" w:hint="default"/>
      </w:rPr>
    </w:lvl>
    <w:lvl w:ilvl="8" w:tplc="7972A1EE" w:tentative="1">
      <w:start w:val="1"/>
      <w:numFmt w:val="bullet"/>
      <w:lvlText w:val=""/>
      <w:lvlJc w:val="left"/>
      <w:pPr>
        <w:ind w:left="6480" w:hanging="360"/>
      </w:pPr>
      <w:rPr>
        <w:rFonts w:ascii="Wingdings" w:hAnsi="Wingdings" w:hint="default"/>
      </w:rPr>
    </w:lvl>
  </w:abstractNum>
  <w:abstractNum w:abstractNumId="271">
    <w:nsid w:val="7C371820"/>
    <w:multiLevelType w:val="multilevel"/>
    <w:tmpl w:val="3752C854"/>
    <w:lvl w:ilvl="0">
      <w:start w:val="1"/>
      <w:numFmt w:val="decimal"/>
      <w:lvlText w:val="%1."/>
      <w:lvlJc w:val="left"/>
      <w:pPr>
        <w:tabs>
          <w:tab w:val="num" w:pos="720"/>
        </w:tabs>
        <w:ind w:left="720" w:hanging="720"/>
      </w:pPr>
      <w:rPr>
        <w:rFonts w:hint="default"/>
        <w:b/>
        <w:i w:val="0"/>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2">
    <w:nsid w:val="7C5065FF"/>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3">
    <w:nsid w:val="7D2A118F"/>
    <w:multiLevelType w:val="hybridMultilevel"/>
    <w:tmpl w:val="BD6446F4"/>
    <w:lvl w:ilvl="0" w:tplc="04090001">
      <w:start w:val="7"/>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4">
    <w:nsid w:val="7E211285"/>
    <w:multiLevelType w:val="multilevel"/>
    <w:tmpl w:val="5DB0B38E"/>
    <w:lvl w:ilvl="0">
      <w:start w:val="3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5">
    <w:nsid w:val="7EEF6010"/>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6">
    <w:nsid w:val="7EFE2464"/>
    <w:multiLevelType w:val="multilevel"/>
    <w:tmpl w:val="2F38BEBA"/>
    <w:lvl w:ilvl="0">
      <w:start w:val="1"/>
      <w:numFmt w:val="none"/>
      <w:lvlText w:val="8.2"/>
      <w:lvlJc w:val="left"/>
      <w:pPr>
        <w:ind w:left="360" w:hanging="360"/>
      </w:pPr>
      <w:rPr>
        <w:rFonts w:hint="default"/>
        <w:b w:val="0"/>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7">
    <w:nsid w:val="7F6172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8">
    <w:nsid w:val="7FA1279B"/>
    <w:multiLevelType w:val="multilevel"/>
    <w:tmpl w:val="496E89A0"/>
    <w:lvl w:ilvl="0">
      <w:start w:val="2"/>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9">
    <w:nsid w:val="7FDB4B40"/>
    <w:multiLevelType w:val="hybridMultilevel"/>
    <w:tmpl w:val="1F6028A6"/>
    <w:name w:val="WW8Num24222332222"/>
    <w:lvl w:ilvl="0" w:tplc="0EAAF59C">
      <w:start w:val="1"/>
      <w:numFmt w:val="bullet"/>
      <w:lvlText w:val=""/>
      <w:lvlJc w:val="left"/>
      <w:pPr>
        <w:tabs>
          <w:tab w:val="num" w:pos="360"/>
        </w:tabs>
        <w:ind w:left="360" w:hanging="360"/>
      </w:pPr>
      <w:rPr>
        <w:rFonts w:ascii="Wingdings" w:hAnsi="Wingdings" w:hint="default"/>
        <w:color w:val="000000"/>
      </w:rPr>
    </w:lvl>
    <w:lvl w:ilvl="1" w:tplc="217CE380" w:tentative="1">
      <w:start w:val="1"/>
      <w:numFmt w:val="bullet"/>
      <w:lvlText w:val="o"/>
      <w:lvlJc w:val="left"/>
      <w:pPr>
        <w:tabs>
          <w:tab w:val="num" w:pos="1440"/>
        </w:tabs>
        <w:ind w:left="1440" w:hanging="360"/>
      </w:pPr>
      <w:rPr>
        <w:rFonts w:ascii="Courier New" w:hAnsi="Courier New" w:cs="Courier New" w:hint="default"/>
      </w:rPr>
    </w:lvl>
    <w:lvl w:ilvl="2" w:tplc="322AE182" w:tentative="1">
      <w:start w:val="1"/>
      <w:numFmt w:val="bullet"/>
      <w:lvlText w:val=""/>
      <w:lvlJc w:val="left"/>
      <w:pPr>
        <w:tabs>
          <w:tab w:val="num" w:pos="2160"/>
        </w:tabs>
        <w:ind w:left="2160" w:hanging="360"/>
      </w:pPr>
      <w:rPr>
        <w:rFonts w:ascii="Wingdings" w:hAnsi="Wingdings" w:hint="default"/>
      </w:rPr>
    </w:lvl>
    <w:lvl w:ilvl="3" w:tplc="F3EE8636" w:tentative="1">
      <w:start w:val="1"/>
      <w:numFmt w:val="bullet"/>
      <w:lvlText w:val=""/>
      <w:lvlJc w:val="left"/>
      <w:pPr>
        <w:tabs>
          <w:tab w:val="num" w:pos="2880"/>
        </w:tabs>
        <w:ind w:left="2880" w:hanging="360"/>
      </w:pPr>
      <w:rPr>
        <w:rFonts w:ascii="Symbol" w:hAnsi="Symbol" w:hint="default"/>
      </w:rPr>
    </w:lvl>
    <w:lvl w:ilvl="4" w:tplc="644E79E4" w:tentative="1">
      <w:start w:val="1"/>
      <w:numFmt w:val="bullet"/>
      <w:lvlText w:val="o"/>
      <w:lvlJc w:val="left"/>
      <w:pPr>
        <w:tabs>
          <w:tab w:val="num" w:pos="3600"/>
        </w:tabs>
        <w:ind w:left="3600" w:hanging="360"/>
      </w:pPr>
      <w:rPr>
        <w:rFonts w:ascii="Courier New" w:hAnsi="Courier New" w:cs="Courier New" w:hint="default"/>
      </w:rPr>
    </w:lvl>
    <w:lvl w:ilvl="5" w:tplc="923C7EE4" w:tentative="1">
      <w:start w:val="1"/>
      <w:numFmt w:val="bullet"/>
      <w:lvlText w:val=""/>
      <w:lvlJc w:val="left"/>
      <w:pPr>
        <w:tabs>
          <w:tab w:val="num" w:pos="4320"/>
        </w:tabs>
        <w:ind w:left="4320" w:hanging="360"/>
      </w:pPr>
      <w:rPr>
        <w:rFonts w:ascii="Wingdings" w:hAnsi="Wingdings" w:hint="default"/>
      </w:rPr>
    </w:lvl>
    <w:lvl w:ilvl="6" w:tplc="959E732E" w:tentative="1">
      <w:start w:val="1"/>
      <w:numFmt w:val="bullet"/>
      <w:lvlText w:val=""/>
      <w:lvlJc w:val="left"/>
      <w:pPr>
        <w:tabs>
          <w:tab w:val="num" w:pos="5040"/>
        </w:tabs>
        <w:ind w:left="5040" w:hanging="360"/>
      </w:pPr>
      <w:rPr>
        <w:rFonts w:ascii="Symbol" w:hAnsi="Symbol" w:hint="default"/>
      </w:rPr>
    </w:lvl>
    <w:lvl w:ilvl="7" w:tplc="3F82DD8A" w:tentative="1">
      <w:start w:val="1"/>
      <w:numFmt w:val="bullet"/>
      <w:lvlText w:val="o"/>
      <w:lvlJc w:val="left"/>
      <w:pPr>
        <w:tabs>
          <w:tab w:val="num" w:pos="5760"/>
        </w:tabs>
        <w:ind w:left="5760" w:hanging="360"/>
      </w:pPr>
      <w:rPr>
        <w:rFonts w:ascii="Courier New" w:hAnsi="Courier New" w:cs="Courier New" w:hint="default"/>
      </w:rPr>
    </w:lvl>
    <w:lvl w:ilvl="8" w:tplc="BB7645FC" w:tentative="1">
      <w:start w:val="1"/>
      <w:numFmt w:val="bullet"/>
      <w:lvlText w:val=""/>
      <w:lvlJc w:val="left"/>
      <w:pPr>
        <w:tabs>
          <w:tab w:val="num" w:pos="6480"/>
        </w:tabs>
        <w:ind w:left="6480" w:hanging="360"/>
      </w:pPr>
      <w:rPr>
        <w:rFonts w:ascii="Wingdings" w:hAnsi="Wingdings" w:hint="default"/>
      </w:rPr>
    </w:lvl>
  </w:abstractNum>
  <w:num w:numId="1">
    <w:abstractNumId w:val="239"/>
  </w:num>
  <w:num w:numId="2">
    <w:abstractNumId w:val="277"/>
  </w:num>
  <w:num w:numId="3">
    <w:abstractNumId w:val="9"/>
  </w:num>
  <w:num w:numId="4">
    <w:abstractNumId w:val="65"/>
  </w:num>
  <w:num w:numId="5">
    <w:abstractNumId w:val="58"/>
  </w:num>
  <w:num w:numId="6">
    <w:abstractNumId w:val="258"/>
  </w:num>
  <w:num w:numId="7">
    <w:abstractNumId w:val="1"/>
  </w:num>
  <w:num w:numId="8">
    <w:abstractNumId w:val="36"/>
  </w:num>
  <w:num w:numId="9">
    <w:abstractNumId w:val="41"/>
  </w:num>
  <w:num w:numId="10">
    <w:abstractNumId w:val="170"/>
  </w:num>
  <w:num w:numId="11">
    <w:abstractNumId w:val="195"/>
  </w:num>
  <w:num w:numId="12">
    <w:abstractNumId w:val="10"/>
  </w:num>
  <w:num w:numId="13">
    <w:abstractNumId w:val="269"/>
  </w:num>
  <w:num w:numId="14">
    <w:abstractNumId w:val="141"/>
  </w:num>
  <w:num w:numId="15">
    <w:abstractNumId w:val="182"/>
  </w:num>
  <w:num w:numId="16">
    <w:abstractNumId w:val="12"/>
  </w:num>
  <w:num w:numId="17">
    <w:abstractNumId w:val="210"/>
  </w:num>
  <w:num w:numId="18">
    <w:abstractNumId w:val="50"/>
  </w:num>
  <w:num w:numId="19">
    <w:abstractNumId w:val="208"/>
  </w:num>
  <w:num w:numId="20">
    <w:abstractNumId w:val="190"/>
  </w:num>
  <w:num w:numId="21">
    <w:abstractNumId w:val="260"/>
  </w:num>
  <w:num w:numId="22">
    <w:abstractNumId w:val="174"/>
  </w:num>
  <w:num w:numId="23">
    <w:abstractNumId w:val="207"/>
  </w:num>
  <w:num w:numId="24">
    <w:abstractNumId w:val="48"/>
  </w:num>
  <w:num w:numId="25">
    <w:abstractNumId w:val="189"/>
  </w:num>
  <w:num w:numId="26">
    <w:abstractNumId w:val="22"/>
  </w:num>
  <w:num w:numId="27">
    <w:abstractNumId w:val="231"/>
  </w:num>
  <w:num w:numId="28">
    <w:abstractNumId w:val="130"/>
  </w:num>
  <w:num w:numId="29">
    <w:abstractNumId w:val="225"/>
  </w:num>
  <w:num w:numId="30">
    <w:abstractNumId w:val="205"/>
  </w:num>
  <w:num w:numId="31">
    <w:abstractNumId w:val="183"/>
  </w:num>
  <w:num w:numId="32">
    <w:abstractNumId w:val="45"/>
  </w:num>
  <w:num w:numId="33">
    <w:abstractNumId w:val="14"/>
  </w:num>
  <w:num w:numId="34">
    <w:abstractNumId w:val="172"/>
  </w:num>
  <w:num w:numId="35">
    <w:abstractNumId w:val="95"/>
  </w:num>
  <w:num w:numId="36">
    <w:abstractNumId w:val="206"/>
  </w:num>
  <w:num w:numId="37">
    <w:abstractNumId w:val="90"/>
  </w:num>
  <w:num w:numId="38">
    <w:abstractNumId w:val="226"/>
  </w:num>
  <w:num w:numId="39">
    <w:abstractNumId w:val="97"/>
  </w:num>
  <w:num w:numId="40">
    <w:abstractNumId w:val="117"/>
  </w:num>
  <w:num w:numId="41">
    <w:abstractNumId w:val="131"/>
  </w:num>
  <w:num w:numId="42">
    <w:abstractNumId w:val="109"/>
  </w:num>
  <w:num w:numId="43">
    <w:abstractNumId w:val="214"/>
  </w:num>
  <w:num w:numId="44">
    <w:abstractNumId w:val="80"/>
  </w:num>
  <w:num w:numId="45">
    <w:abstractNumId w:val="163"/>
  </w:num>
  <w:num w:numId="46">
    <w:abstractNumId w:val="92"/>
  </w:num>
  <w:num w:numId="47">
    <w:abstractNumId w:val="147"/>
  </w:num>
  <w:num w:numId="48">
    <w:abstractNumId w:val="261"/>
  </w:num>
  <w:num w:numId="49">
    <w:abstractNumId w:val="178"/>
  </w:num>
  <w:num w:numId="50">
    <w:abstractNumId w:val="103"/>
  </w:num>
  <w:num w:numId="51">
    <w:abstractNumId w:val="128"/>
  </w:num>
  <w:num w:numId="52">
    <w:abstractNumId w:val="115"/>
  </w:num>
  <w:num w:numId="53">
    <w:abstractNumId w:val="264"/>
  </w:num>
  <w:num w:numId="54">
    <w:abstractNumId w:val="54"/>
  </w:num>
  <w:num w:numId="55">
    <w:abstractNumId w:val="76"/>
  </w:num>
  <w:num w:numId="56">
    <w:abstractNumId w:val="263"/>
  </w:num>
  <w:num w:numId="57">
    <w:abstractNumId w:val="74"/>
  </w:num>
  <w:num w:numId="58">
    <w:abstractNumId w:val="166"/>
  </w:num>
  <w:num w:numId="59">
    <w:abstractNumId w:val="27"/>
  </w:num>
  <w:num w:numId="60">
    <w:abstractNumId w:val="83"/>
  </w:num>
  <w:num w:numId="61">
    <w:abstractNumId w:val="82"/>
  </w:num>
  <w:num w:numId="62">
    <w:abstractNumId w:val="186"/>
  </w:num>
  <w:num w:numId="63">
    <w:abstractNumId w:val="237"/>
  </w:num>
  <w:num w:numId="64">
    <w:abstractNumId w:val="267"/>
  </w:num>
  <w:num w:numId="65">
    <w:abstractNumId w:val="236"/>
  </w:num>
  <w:num w:numId="66">
    <w:abstractNumId w:val="62"/>
  </w:num>
  <w:num w:numId="67">
    <w:abstractNumId w:val="276"/>
  </w:num>
  <w:num w:numId="68">
    <w:abstractNumId w:val="213"/>
  </w:num>
  <w:num w:numId="69">
    <w:abstractNumId w:val="217"/>
  </w:num>
  <w:num w:numId="70">
    <w:abstractNumId w:val="17"/>
  </w:num>
  <w:num w:numId="71">
    <w:abstractNumId w:val="119"/>
  </w:num>
  <w:num w:numId="72">
    <w:abstractNumId w:val="156"/>
  </w:num>
  <w:num w:numId="73">
    <w:abstractNumId w:val="67"/>
  </w:num>
  <w:num w:numId="74">
    <w:abstractNumId w:val="8"/>
  </w:num>
  <w:num w:numId="75">
    <w:abstractNumId w:val="47"/>
  </w:num>
  <w:num w:numId="76">
    <w:abstractNumId w:val="249"/>
  </w:num>
  <w:num w:numId="77">
    <w:abstractNumId w:val="222"/>
  </w:num>
  <w:num w:numId="78">
    <w:abstractNumId w:val="110"/>
  </w:num>
  <w:num w:numId="79">
    <w:abstractNumId w:val="72"/>
  </w:num>
  <w:num w:numId="80">
    <w:abstractNumId w:val="3"/>
  </w:num>
  <w:num w:numId="81">
    <w:abstractNumId w:val="96"/>
  </w:num>
  <w:num w:numId="82">
    <w:abstractNumId w:val="145"/>
  </w:num>
  <w:num w:numId="83">
    <w:abstractNumId w:val="252"/>
  </w:num>
  <w:num w:numId="84">
    <w:abstractNumId w:val="88"/>
  </w:num>
  <w:num w:numId="85">
    <w:abstractNumId w:val="134"/>
  </w:num>
  <w:num w:numId="86">
    <w:abstractNumId w:val="78"/>
  </w:num>
  <w:num w:numId="87">
    <w:abstractNumId w:val="99"/>
  </w:num>
  <w:num w:numId="88">
    <w:abstractNumId w:val="59"/>
  </w:num>
  <w:num w:numId="89">
    <w:abstractNumId w:val="155"/>
  </w:num>
  <w:num w:numId="90">
    <w:abstractNumId w:val="142"/>
  </w:num>
  <w:num w:numId="91">
    <w:abstractNumId w:val="114"/>
  </w:num>
  <w:num w:numId="92">
    <w:abstractNumId w:val="234"/>
  </w:num>
  <w:num w:numId="93">
    <w:abstractNumId w:val="180"/>
  </w:num>
  <w:num w:numId="94">
    <w:abstractNumId w:val="32"/>
  </w:num>
  <w:num w:numId="95">
    <w:abstractNumId w:val="122"/>
  </w:num>
  <w:num w:numId="96">
    <w:abstractNumId w:val="68"/>
  </w:num>
  <w:num w:numId="97">
    <w:abstractNumId w:val="233"/>
  </w:num>
  <w:num w:numId="98">
    <w:abstractNumId w:val="229"/>
  </w:num>
  <w:num w:numId="99">
    <w:abstractNumId w:val="160"/>
  </w:num>
  <w:num w:numId="100">
    <w:abstractNumId w:val="132"/>
  </w:num>
  <w:num w:numId="101">
    <w:abstractNumId w:val="202"/>
  </w:num>
  <w:num w:numId="102">
    <w:abstractNumId w:val="270"/>
  </w:num>
  <w:num w:numId="103">
    <w:abstractNumId w:val="235"/>
  </w:num>
  <w:num w:numId="104">
    <w:abstractNumId w:val="164"/>
  </w:num>
  <w:num w:numId="105">
    <w:abstractNumId w:val="250"/>
  </w:num>
  <w:num w:numId="106">
    <w:abstractNumId w:val="203"/>
  </w:num>
  <w:num w:numId="107">
    <w:abstractNumId w:val="30"/>
  </w:num>
  <w:num w:numId="108">
    <w:abstractNumId w:val="136"/>
  </w:num>
  <w:num w:numId="109">
    <w:abstractNumId w:val="253"/>
  </w:num>
  <w:num w:numId="110">
    <w:abstractNumId w:val="100"/>
  </w:num>
  <w:num w:numId="111">
    <w:abstractNumId w:val="212"/>
  </w:num>
  <w:num w:numId="112">
    <w:abstractNumId w:val="188"/>
  </w:num>
  <w:num w:numId="113">
    <w:abstractNumId w:val="46"/>
  </w:num>
  <w:num w:numId="114">
    <w:abstractNumId w:val="60"/>
  </w:num>
  <w:num w:numId="115">
    <w:abstractNumId w:val="38"/>
  </w:num>
  <w:num w:numId="116">
    <w:abstractNumId w:val="240"/>
  </w:num>
  <w:num w:numId="117">
    <w:abstractNumId w:val="191"/>
  </w:num>
  <w:num w:numId="118">
    <w:abstractNumId w:val="37"/>
  </w:num>
  <w:num w:numId="119">
    <w:abstractNumId w:val="153"/>
  </w:num>
  <w:num w:numId="120">
    <w:abstractNumId w:val="133"/>
  </w:num>
  <w:num w:numId="121">
    <w:abstractNumId w:val="232"/>
  </w:num>
  <w:num w:numId="122">
    <w:abstractNumId w:val="257"/>
  </w:num>
  <w:num w:numId="123">
    <w:abstractNumId w:val="221"/>
  </w:num>
  <w:num w:numId="124">
    <w:abstractNumId w:val="28"/>
  </w:num>
  <w:num w:numId="125">
    <w:abstractNumId w:val="173"/>
  </w:num>
  <w:num w:numId="126">
    <w:abstractNumId w:val="104"/>
  </w:num>
  <w:num w:numId="127">
    <w:abstractNumId w:val="71"/>
  </w:num>
  <w:num w:numId="128">
    <w:abstractNumId w:val="187"/>
  </w:num>
  <w:num w:numId="129">
    <w:abstractNumId w:val="84"/>
  </w:num>
  <w:num w:numId="130">
    <w:abstractNumId w:val="126"/>
  </w:num>
  <w:num w:numId="131">
    <w:abstractNumId w:val="140"/>
  </w:num>
  <w:num w:numId="132">
    <w:abstractNumId w:val="175"/>
  </w:num>
  <w:num w:numId="133">
    <w:abstractNumId w:val="247"/>
  </w:num>
  <w:num w:numId="134">
    <w:abstractNumId w:val="218"/>
  </w:num>
  <w:num w:numId="135">
    <w:abstractNumId w:val="31"/>
  </w:num>
  <w:num w:numId="136">
    <w:abstractNumId w:val="53"/>
  </w:num>
  <w:num w:numId="137">
    <w:abstractNumId w:val="165"/>
  </w:num>
  <w:num w:numId="138">
    <w:abstractNumId w:val="211"/>
  </w:num>
  <w:num w:numId="139">
    <w:abstractNumId w:val="49"/>
  </w:num>
  <w:num w:numId="140">
    <w:abstractNumId w:val="51"/>
  </w:num>
  <w:num w:numId="141">
    <w:abstractNumId w:val="197"/>
  </w:num>
  <w:num w:numId="142">
    <w:abstractNumId w:val="167"/>
  </w:num>
  <w:num w:numId="143">
    <w:abstractNumId w:val="101"/>
  </w:num>
  <w:num w:numId="144">
    <w:abstractNumId w:val="181"/>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45">
    <w:abstractNumId w:val="219"/>
  </w:num>
  <w:num w:numId="146">
    <w:abstractNumId w:val="55"/>
  </w:num>
  <w:num w:numId="147">
    <w:abstractNumId w:val="43"/>
  </w:num>
  <w:num w:numId="148">
    <w:abstractNumId w:val="251"/>
  </w:num>
  <w:num w:numId="149">
    <w:abstractNumId w:val="265"/>
  </w:num>
  <w:num w:numId="150">
    <w:abstractNumId w:val="198"/>
  </w:num>
  <w:num w:numId="151">
    <w:abstractNumId w:val="120"/>
  </w:num>
  <w:num w:numId="152">
    <w:abstractNumId w:val="196"/>
  </w:num>
  <w:num w:numId="153">
    <w:abstractNumId w:val="121"/>
  </w:num>
  <w:num w:numId="154">
    <w:abstractNumId w:val="75"/>
  </w:num>
  <w:num w:numId="155">
    <w:abstractNumId w:val="256"/>
  </w:num>
  <w:num w:numId="156">
    <w:abstractNumId w:val="73"/>
  </w:num>
  <w:num w:numId="157">
    <w:abstractNumId w:val="204"/>
  </w:num>
  <w:num w:numId="158">
    <w:abstractNumId w:val="242"/>
  </w:num>
  <w:num w:numId="159">
    <w:abstractNumId w:val="220"/>
  </w:num>
  <w:num w:numId="160">
    <w:abstractNumId w:val="63"/>
  </w:num>
  <w:num w:numId="161">
    <w:abstractNumId w:val="137"/>
  </w:num>
  <w:num w:numId="162">
    <w:abstractNumId w:val="33"/>
  </w:num>
  <w:num w:numId="163">
    <w:abstractNumId w:val="127"/>
  </w:num>
  <w:num w:numId="164">
    <w:abstractNumId w:val="199"/>
  </w:num>
  <w:num w:numId="165">
    <w:abstractNumId w:val="61"/>
  </w:num>
  <w:num w:numId="166">
    <w:abstractNumId w:val="216"/>
  </w:num>
  <w:num w:numId="167">
    <w:abstractNumId w:val="129"/>
  </w:num>
  <w:num w:numId="168">
    <w:abstractNumId w:val="271"/>
  </w:num>
  <w:num w:numId="169">
    <w:abstractNumId w:val="58"/>
    <w:lvlOverride w:ilvl="0">
      <w:lvl w:ilvl="0">
        <w:start w:val="1"/>
        <w:numFmt w:val="decimal"/>
        <w:lvlText w:val="%1."/>
        <w:lvlJc w:val="left"/>
        <w:pPr>
          <w:tabs>
            <w:tab w:val="num" w:pos="720"/>
          </w:tabs>
          <w:ind w:left="720" w:hanging="720"/>
        </w:pPr>
        <w:rPr>
          <w:rFonts w:hint="default"/>
        </w:rPr>
      </w:lvl>
    </w:lvlOverride>
    <w:lvlOverride w:ilvl="1">
      <w:lvl w:ilvl="1">
        <w:start w:val="1"/>
        <w:numFmt w:val="decimal"/>
        <w:isLgl/>
        <w:lvlText w:val="2.%2"/>
        <w:lvlJc w:val="left"/>
        <w:pPr>
          <w:tabs>
            <w:tab w:val="num" w:pos="720"/>
          </w:tabs>
          <w:ind w:left="720" w:hanging="720"/>
        </w:pPr>
        <w:rPr>
          <w:rFonts w:hint="default"/>
        </w:rPr>
      </w:lvl>
    </w:lvlOverride>
    <w:lvlOverride w:ilvl="2">
      <w:lvl w:ilvl="2">
        <w:start w:val="1"/>
        <w:numFmt w:val="decimal"/>
        <w:isLgl/>
        <w:lvlText w:val="%1.%2.%3"/>
        <w:lvlJc w:val="left"/>
        <w:pPr>
          <w:tabs>
            <w:tab w:val="num" w:pos="720"/>
          </w:tabs>
          <w:ind w:left="720" w:hanging="720"/>
        </w:pPr>
        <w:rPr>
          <w:rFonts w:hint="default"/>
        </w:rPr>
      </w:lvl>
    </w:lvlOverride>
    <w:lvlOverride w:ilvl="3">
      <w:lvl w:ilvl="3">
        <w:start w:val="1"/>
        <w:numFmt w:val="decimal"/>
        <w:isLgl/>
        <w:lvlText w:val="%1.%2.%3.%4"/>
        <w:lvlJc w:val="left"/>
        <w:pPr>
          <w:tabs>
            <w:tab w:val="num" w:pos="720"/>
          </w:tabs>
          <w:ind w:left="720" w:hanging="720"/>
        </w:pPr>
        <w:rPr>
          <w:rFonts w:hint="default"/>
        </w:rPr>
      </w:lvl>
    </w:lvlOverride>
    <w:lvlOverride w:ilvl="4">
      <w:lvl w:ilvl="4">
        <w:start w:val="1"/>
        <w:numFmt w:val="decimal"/>
        <w:isLgl/>
        <w:lvlText w:val="%1.%2.%3.%4.%5"/>
        <w:lvlJc w:val="left"/>
        <w:pPr>
          <w:tabs>
            <w:tab w:val="num" w:pos="1080"/>
          </w:tabs>
          <w:ind w:left="1080" w:hanging="1080"/>
        </w:pPr>
        <w:rPr>
          <w:rFonts w:hint="default"/>
        </w:rPr>
      </w:lvl>
    </w:lvlOverride>
    <w:lvlOverride w:ilvl="5">
      <w:lvl w:ilvl="5">
        <w:start w:val="1"/>
        <w:numFmt w:val="decimal"/>
        <w:isLgl/>
        <w:lvlText w:val="%1.%2.%3.%4.%5.%6"/>
        <w:lvlJc w:val="left"/>
        <w:pPr>
          <w:tabs>
            <w:tab w:val="num" w:pos="1080"/>
          </w:tabs>
          <w:ind w:left="1080" w:hanging="1080"/>
        </w:pPr>
        <w:rPr>
          <w:rFonts w:hint="default"/>
        </w:rPr>
      </w:lvl>
    </w:lvlOverride>
    <w:lvlOverride w:ilvl="6">
      <w:lvl w:ilvl="6">
        <w:start w:val="1"/>
        <w:numFmt w:val="decimal"/>
        <w:isLgl/>
        <w:lvlText w:val="%1.%2.%3.%4.%5.%6.%7"/>
        <w:lvlJc w:val="left"/>
        <w:pPr>
          <w:tabs>
            <w:tab w:val="num" w:pos="1440"/>
          </w:tabs>
          <w:ind w:left="1440" w:hanging="1440"/>
        </w:pPr>
        <w:rPr>
          <w:rFonts w:hint="default"/>
        </w:rPr>
      </w:lvl>
    </w:lvlOverride>
    <w:lvlOverride w:ilvl="7">
      <w:lvl w:ilvl="7">
        <w:start w:val="1"/>
        <w:numFmt w:val="decimal"/>
        <w:isLgl/>
        <w:lvlText w:val="%1.%2.%3.%4.%5.%6.%7.%8"/>
        <w:lvlJc w:val="left"/>
        <w:pPr>
          <w:tabs>
            <w:tab w:val="num" w:pos="1440"/>
          </w:tabs>
          <w:ind w:left="1440" w:hanging="1440"/>
        </w:pPr>
        <w:rPr>
          <w:rFonts w:hint="default"/>
        </w:rPr>
      </w:lvl>
    </w:lvlOverride>
    <w:lvlOverride w:ilvl="8">
      <w:lvl w:ilvl="8">
        <w:start w:val="1"/>
        <w:numFmt w:val="decimal"/>
        <w:isLgl/>
        <w:lvlText w:val="%1.%2.%3.%4.%5.%6.%7.%8.%9"/>
        <w:lvlJc w:val="left"/>
        <w:pPr>
          <w:tabs>
            <w:tab w:val="num" w:pos="1800"/>
          </w:tabs>
          <w:ind w:left="1800" w:hanging="1800"/>
        </w:pPr>
        <w:rPr>
          <w:rFonts w:hint="default"/>
        </w:rPr>
      </w:lvl>
    </w:lvlOverride>
  </w:num>
  <w:num w:numId="170">
    <w:abstractNumId w:val="150"/>
  </w:num>
  <w:num w:numId="171">
    <w:abstractNumId w:val="179"/>
  </w:num>
  <w:num w:numId="172">
    <w:abstractNumId w:val="112"/>
  </w:num>
  <w:num w:numId="173">
    <w:abstractNumId w:val="152"/>
  </w:num>
  <w:num w:numId="174">
    <w:abstractNumId w:val="29"/>
  </w:num>
  <w:num w:numId="175">
    <w:abstractNumId w:val="98"/>
  </w:num>
  <w:num w:numId="176">
    <w:abstractNumId w:val="223"/>
  </w:num>
  <w:num w:numId="177">
    <w:abstractNumId w:val="272"/>
  </w:num>
  <w:num w:numId="178">
    <w:abstractNumId w:val="224"/>
  </w:num>
  <w:num w:numId="179">
    <w:abstractNumId w:val="124"/>
  </w:num>
  <w:num w:numId="180">
    <w:abstractNumId w:val="139"/>
  </w:num>
  <w:num w:numId="181">
    <w:abstractNumId w:val="230"/>
  </w:num>
  <w:num w:numId="182">
    <w:abstractNumId w:val="259"/>
  </w:num>
  <w:num w:numId="183">
    <w:abstractNumId w:val="161"/>
  </w:num>
  <w:num w:numId="184">
    <w:abstractNumId w:val="273"/>
  </w:num>
  <w:num w:numId="185">
    <w:abstractNumId w:val="141"/>
    <w:lvlOverride w:ilvl="0">
      <w:startOverride w:val="5"/>
    </w:lvlOverride>
    <w:lvlOverride w:ilvl="1">
      <w:startOverride w:val="4"/>
    </w:lvlOverride>
    <w:lvlOverride w:ilvl="2">
      <w:startOverride w:val="1"/>
    </w:lvlOverride>
  </w:num>
  <w:num w:numId="186">
    <w:abstractNumId w:val="141"/>
    <w:lvlOverride w:ilvl="0">
      <w:startOverride w:val="5"/>
    </w:lvlOverride>
    <w:lvlOverride w:ilvl="1">
      <w:startOverride w:val="4"/>
    </w:lvlOverride>
    <w:lvlOverride w:ilvl="2">
      <w:startOverride w:val="1"/>
    </w:lvlOverride>
  </w:num>
  <w:num w:numId="187">
    <w:abstractNumId w:val="141"/>
    <w:lvlOverride w:ilvl="0">
      <w:startOverride w:val="5"/>
    </w:lvlOverride>
    <w:lvlOverride w:ilvl="1">
      <w:startOverride w:val="4"/>
    </w:lvlOverride>
    <w:lvlOverride w:ilvl="2">
      <w:startOverride w:val="1"/>
    </w:lvlOverride>
  </w:num>
  <w:num w:numId="188">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41"/>
  </w:num>
  <w:num w:numId="190">
    <w:abstractNumId w:val="171"/>
  </w:num>
  <w:num w:numId="191">
    <w:abstractNumId w:val="176"/>
  </w:num>
  <w:num w:numId="192">
    <w:abstractNumId w:val="113"/>
  </w:num>
  <w:num w:numId="193">
    <w:abstractNumId w:val="40"/>
  </w:num>
  <w:num w:numId="194">
    <w:abstractNumId w:val="262"/>
  </w:num>
  <w:num w:numId="195">
    <w:abstractNumId w:val="70"/>
  </w:num>
  <w:num w:numId="196">
    <w:abstractNumId w:val="162"/>
  </w:num>
  <w:num w:numId="197">
    <w:abstractNumId w:val="116"/>
  </w:num>
  <w:num w:numId="198">
    <w:abstractNumId w:val="93"/>
  </w:num>
  <w:num w:numId="199">
    <w:abstractNumId w:val="25"/>
  </w:num>
  <w:num w:numId="200">
    <w:abstractNumId w:val="85"/>
  </w:num>
  <w:num w:numId="201">
    <w:abstractNumId w:val="102"/>
  </w:num>
  <w:num w:numId="202">
    <w:abstractNumId w:val="185"/>
  </w:num>
  <w:num w:numId="203">
    <w:abstractNumId w:val="246"/>
  </w:num>
  <w:num w:numId="204">
    <w:abstractNumId w:val="35"/>
  </w:num>
  <w:num w:numId="205">
    <w:abstractNumId w:val="123"/>
  </w:num>
  <w:num w:numId="206">
    <w:abstractNumId w:val="245"/>
  </w:num>
  <w:num w:numId="207">
    <w:abstractNumId w:val="266"/>
  </w:num>
  <w:num w:numId="208">
    <w:abstractNumId w:val="89"/>
  </w:num>
  <w:num w:numId="209">
    <w:abstractNumId w:val="209"/>
  </w:num>
  <w:num w:numId="210">
    <w:abstractNumId w:val="6"/>
  </w:num>
  <w:num w:numId="211">
    <w:abstractNumId w:val="106"/>
  </w:num>
  <w:num w:numId="212">
    <w:abstractNumId w:val="125"/>
  </w:num>
  <w:num w:numId="213">
    <w:abstractNumId w:val="157"/>
  </w:num>
  <w:num w:numId="214">
    <w:abstractNumId w:val="254"/>
  </w:num>
  <w:num w:numId="215">
    <w:abstractNumId w:val="4"/>
  </w:num>
  <w:num w:numId="216">
    <w:abstractNumId w:val="154"/>
  </w:num>
  <w:num w:numId="217">
    <w:abstractNumId w:val="5"/>
  </w:num>
  <w:num w:numId="218">
    <w:abstractNumId w:val="138"/>
  </w:num>
  <w:num w:numId="219">
    <w:abstractNumId w:val="105"/>
  </w:num>
  <w:num w:numId="220">
    <w:abstractNumId w:val="275"/>
  </w:num>
  <w:num w:numId="221">
    <w:abstractNumId w:val="274"/>
  </w:num>
  <w:num w:numId="222">
    <w:abstractNumId w:val="79"/>
  </w:num>
  <w:num w:numId="223">
    <w:abstractNumId w:val="248"/>
  </w:num>
  <w:num w:numId="224">
    <w:abstractNumId w:val="19"/>
  </w:num>
  <w:num w:numId="225">
    <w:abstractNumId w:val="177"/>
  </w:num>
  <w:num w:numId="226">
    <w:abstractNumId w:val="44"/>
  </w:num>
  <w:num w:numId="227">
    <w:abstractNumId w:val="241"/>
  </w:num>
  <w:num w:numId="228">
    <w:abstractNumId w:val="228"/>
  </w:num>
  <w:num w:numId="229">
    <w:abstractNumId w:val="88"/>
  </w:num>
  <w:num w:numId="230">
    <w:abstractNumId w:val="42"/>
  </w:num>
  <w:num w:numId="231">
    <w:abstractNumId w:val="15"/>
  </w:num>
  <w:num w:numId="232">
    <w:abstractNumId w:val="215"/>
  </w:num>
  <w:num w:numId="233">
    <w:abstractNumId w:val="18"/>
  </w:num>
  <w:num w:numId="234">
    <w:abstractNumId w:val="255"/>
  </w:num>
  <w:num w:numId="235">
    <w:abstractNumId w:val="278"/>
  </w:num>
  <w:num w:numId="236">
    <w:abstractNumId w:val="7"/>
  </w:num>
  <w:num w:numId="237">
    <w:abstractNumId w:val="243"/>
  </w:num>
  <w:num w:numId="238">
    <w:abstractNumId w:val="169"/>
  </w:num>
  <w:num w:numId="239">
    <w:abstractNumId w:val="56"/>
  </w:num>
  <w:num w:numId="240">
    <w:abstractNumId w:val="268"/>
  </w:num>
  <w:num w:numId="241">
    <w:abstractNumId w:val="135"/>
  </w:num>
  <w:num w:numId="242">
    <w:abstractNumId w:val="158"/>
  </w:num>
  <w:num w:numId="243">
    <w:abstractNumId w:val="151"/>
  </w:num>
  <w:num w:numId="244">
    <w:abstractNumId w:val="244"/>
  </w:num>
  <w:num w:numId="245">
    <w:abstractNumId w:val="149"/>
  </w:num>
  <w:num w:numId="246">
    <w:abstractNumId w:val="184"/>
  </w:num>
  <w:num w:numId="247">
    <w:abstractNumId w:val="143"/>
  </w:num>
  <w:num w:numId="248">
    <w:abstractNumId w:val="24"/>
  </w:num>
  <w:num w:numId="249">
    <w:abstractNumId w:val="144"/>
  </w:num>
  <w:num w:numId="250">
    <w:abstractNumId w:val="193"/>
  </w:num>
  <w:num w:numId="251">
    <w:abstractNumId w:val="94"/>
  </w:num>
  <w:num w:numId="252">
    <w:abstractNumId w:val="107"/>
  </w:num>
  <w:num w:numId="253">
    <w:abstractNumId w:val="194"/>
  </w:num>
  <w:num w:numId="254">
    <w:abstractNumId w:val="81"/>
  </w:num>
  <w:num w:numId="255">
    <w:abstractNumId w:val="66"/>
  </w:num>
  <w:num w:numId="256">
    <w:abstractNumId w:val="23"/>
  </w:num>
  <w:num w:numId="257">
    <w:abstractNumId w:val="21"/>
  </w:num>
  <w:num w:numId="258">
    <w:abstractNumId w:val="159"/>
  </w:num>
  <w:num w:numId="259">
    <w:abstractNumId w:val="200"/>
  </w:num>
  <w:num w:numId="260">
    <w:abstractNumId w:val="69"/>
  </w:num>
  <w:num w:numId="261">
    <w:abstractNumId w:val="87"/>
  </w:num>
  <w:num w:numId="262">
    <w:abstractNumId w:val="168"/>
  </w:num>
  <w:num w:numId="263">
    <w:abstractNumId w:val="148"/>
  </w:num>
  <w:num w:numId="264">
    <w:abstractNumId w:val="201"/>
  </w:num>
  <w:num w:numId="265">
    <w:abstractNumId w:val="2"/>
  </w:num>
  <w:num w:numId="266">
    <w:abstractNumId w:val="238"/>
  </w:num>
  <w:num w:numId="267">
    <w:abstractNumId w:val="13"/>
  </w:num>
  <w:num w:numId="268">
    <w:abstractNumId w:val="52"/>
  </w:num>
  <w:num w:numId="269">
    <w:abstractNumId w:val="34"/>
  </w:num>
  <w:num w:numId="270">
    <w:abstractNumId w:val="192"/>
  </w:num>
  <w:num w:numId="271">
    <w:abstractNumId w:val="91"/>
  </w:num>
  <w:num w:numId="272">
    <w:abstractNumId w:val="11"/>
  </w:num>
  <w:num w:numId="273">
    <w:abstractNumId w:val="20"/>
  </w:num>
  <w:num w:numId="274">
    <w:abstractNumId w:val="111"/>
  </w:num>
  <w:num w:numId="275">
    <w:abstractNumId w:val="118"/>
  </w:num>
  <w:num w:numId="276">
    <w:abstractNumId w:val="16"/>
  </w:num>
  <w:num w:numId="277">
    <w:abstractNumId w:val="57"/>
  </w:num>
  <w:num w:numId="278">
    <w:abstractNumId w:val="36"/>
  </w:num>
  <w:num w:numId="279">
    <w:abstractNumId w:val="36"/>
  </w:num>
  <w:num w:numId="280">
    <w:abstractNumId w:val="36"/>
  </w:num>
  <w:num w:numId="281">
    <w:abstractNumId w:val="36"/>
  </w:num>
  <w:num w:numId="282">
    <w:abstractNumId w:val="227"/>
  </w:num>
  <w:num w:numId="283">
    <w:abstractNumId w:val="7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72E"/>
    <w:rsid w:val="00000682"/>
    <w:rsid w:val="00002919"/>
    <w:rsid w:val="00012EF4"/>
    <w:rsid w:val="0002748A"/>
    <w:rsid w:val="000338DC"/>
    <w:rsid w:val="00034C9D"/>
    <w:rsid w:val="0003519D"/>
    <w:rsid w:val="00037050"/>
    <w:rsid w:val="00041C71"/>
    <w:rsid w:val="00043BE2"/>
    <w:rsid w:val="0005275E"/>
    <w:rsid w:val="000605E2"/>
    <w:rsid w:val="00063B7D"/>
    <w:rsid w:val="00073125"/>
    <w:rsid w:val="000810E6"/>
    <w:rsid w:val="000856B9"/>
    <w:rsid w:val="000B3663"/>
    <w:rsid w:val="000B3FAB"/>
    <w:rsid w:val="000C232E"/>
    <w:rsid w:val="000C2CBA"/>
    <w:rsid w:val="000C74FB"/>
    <w:rsid w:val="000D0C45"/>
    <w:rsid w:val="000D3B42"/>
    <w:rsid w:val="000D56C6"/>
    <w:rsid w:val="000E3414"/>
    <w:rsid w:val="000E4840"/>
    <w:rsid w:val="000E5F42"/>
    <w:rsid w:val="000F1EFB"/>
    <w:rsid w:val="00102A5C"/>
    <w:rsid w:val="00105257"/>
    <w:rsid w:val="00105F6F"/>
    <w:rsid w:val="00112016"/>
    <w:rsid w:val="00122C3F"/>
    <w:rsid w:val="001379F8"/>
    <w:rsid w:val="00142AC2"/>
    <w:rsid w:val="001650DC"/>
    <w:rsid w:val="00170AF5"/>
    <w:rsid w:val="00171865"/>
    <w:rsid w:val="001727AA"/>
    <w:rsid w:val="001727D0"/>
    <w:rsid w:val="0017284B"/>
    <w:rsid w:val="00174B20"/>
    <w:rsid w:val="001871A2"/>
    <w:rsid w:val="00190D18"/>
    <w:rsid w:val="001946C7"/>
    <w:rsid w:val="00196550"/>
    <w:rsid w:val="001A348A"/>
    <w:rsid w:val="001A4594"/>
    <w:rsid w:val="001B0887"/>
    <w:rsid w:val="001B2C6F"/>
    <w:rsid w:val="001B5601"/>
    <w:rsid w:val="001B5CD3"/>
    <w:rsid w:val="001C08AE"/>
    <w:rsid w:val="001C4BAC"/>
    <w:rsid w:val="001C633A"/>
    <w:rsid w:val="001D4D4A"/>
    <w:rsid w:val="001E14BA"/>
    <w:rsid w:val="001E7B1F"/>
    <w:rsid w:val="001F0939"/>
    <w:rsid w:val="001F3B35"/>
    <w:rsid w:val="001F6C42"/>
    <w:rsid w:val="002007EF"/>
    <w:rsid w:val="00205A54"/>
    <w:rsid w:val="00206399"/>
    <w:rsid w:val="00224D4B"/>
    <w:rsid w:val="00227C34"/>
    <w:rsid w:val="0023363F"/>
    <w:rsid w:val="00241C8A"/>
    <w:rsid w:val="00243BEC"/>
    <w:rsid w:val="002509B1"/>
    <w:rsid w:val="00250F55"/>
    <w:rsid w:val="00251B82"/>
    <w:rsid w:val="00252C43"/>
    <w:rsid w:val="002562C9"/>
    <w:rsid w:val="0025711B"/>
    <w:rsid w:val="0025792B"/>
    <w:rsid w:val="002740C3"/>
    <w:rsid w:val="002748B3"/>
    <w:rsid w:val="002834E6"/>
    <w:rsid w:val="00283D80"/>
    <w:rsid w:val="0028490B"/>
    <w:rsid w:val="00286A74"/>
    <w:rsid w:val="00287B30"/>
    <w:rsid w:val="002900BE"/>
    <w:rsid w:val="0029061F"/>
    <w:rsid w:val="00292CA2"/>
    <w:rsid w:val="00296427"/>
    <w:rsid w:val="002A1243"/>
    <w:rsid w:val="002A4CD8"/>
    <w:rsid w:val="002A5537"/>
    <w:rsid w:val="002B6794"/>
    <w:rsid w:val="002C0418"/>
    <w:rsid w:val="002C55B4"/>
    <w:rsid w:val="002D6C93"/>
    <w:rsid w:val="002D77CF"/>
    <w:rsid w:val="002E43E0"/>
    <w:rsid w:val="002F0A33"/>
    <w:rsid w:val="002F59AB"/>
    <w:rsid w:val="00303777"/>
    <w:rsid w:val="00304BB2"/>
    <w:rsid w:val="003102EE"/>
    <w:rsid w:val="0031673C"/>
    <w:rsid w:val="003326B5"/>
    <w:rsid w:val="00335F97"/>
    <w:rsid w:val="00340D63"/>
    <w:rsid w:val="00340E40"/>
    <w:rsid w:val="0034552D"/>
    <w:rsid w:val="00345739"/>
    <w:rsid w:val="003460EA"/>
    <w:rsid w:val="00347138"/>
    <w:rsid w:val="00347CA7"/>
    <w:rsid w:val="00354045"/>
    <w:rsid w:val="003579D7"/>
    <w:rsid w:val="003643AC"/>
    <w:rsid w:val="003707E6"/>
    <w:rsid w:val="00371519"/>
    <w:rsid w:val="00372F83"/>
    <w:rsid w:val="003738E9"/>
    <w:rsid w:val="00374901"/>
    <w:rsid w:val="00381596"/>
    <w:rsid w:val="00384461"/>
    <w:rsid w:val="00384E68"/>
    <w:rsid w:val="00387368"/>
    <w:rsid w:val="00394161"/>
    <w:rsid w:val="003945A8"/>
    <w:rsid w:val="003A330A"/>
    <w:rsid w:val="003A33EA"/>
    <w:rsid w:val="003B0DDE"/>
    <w:rsid w:val="003B153A"/>
    <w:rsid w:val="003B45C7"/>
    <w:rsid w:val="003B48EE"/>
    <w:rsid w:val="003B6B86"/>
    <w:rsid w:val="003C2C97"/>
    <w:rsid w:val="003C465A"/>
    <w:rsid w:val="003D1C7A"/>
    <w:rsid w:val="003D3314"/>
    <w:rsid w:val="003D42F4"/>
    <w:rsid w:val="003D4588"/>
    <w:rsid w:val="003D6116"/>
    <w:rsid w:val="003D6C3E"/>
    <w:rsid w:val="003E1261"/>
    <w:rsid w:val="003E5223"/>
    <w:rsid w:val="003E54E9"/>
    <w:rsid w:val="003E73F3"/>
    <w:rsid w:val="003F13F0"/>
    <w:rsid w:val="003F16C4"/>
    <w:rsid w:val="003F65AF"/>
    <w:rsid w:val="00404D29"/>
    <w:rsid w:val="00407680"/>
    <w:rsid w:val="00412986"/>
    <w:rsid w:val="00420BD7"/>
    <w:rsid w:val="004250C1"/>
    <w:rsid w:val="0043039A"/>
    <w:rsid w:val="00432F7C"/>
    <w:rsid w:val="00433880"/>
    <w:rsid w:val="00436C81"/>
    <w:rsid w:val="00440F2C"/>
    <w:rsid w:val="0044624E"/>
    <w:rsid w:val="00446A58"/>
    <w:rsid w:val="0046237A"/>
    <w:rsid w:val="00463C37"/>
    <w:rsid w:val="00465423"/>
    <w:rsid w:val="00467D38"/>
    <w:rsid w:val="00471976"/>
    <w:rsid w:val="0047348B"/>
    <w:rsid w:val="00474305"/>
    <w:rsid w:val="00483A17"/>
    <w:rsid w:val="00487156"/>
    <w:rsid w:val="00493833"/>
    <w:rsid w:val="00493B76"/>
    <w:rsid w:val="00497551"/>
    <w:rsid w:val="004A1C29"/>
    <w:rsid w:val="004A55E2"/>
    <w:rsid w:val="004B535C"/>
    <w:rsid w:val="004D442A"/>
    <w:rsid w:val="004E069A"/>
    <w:rsid w:val="004E2611"/>
    <w:rsid w:val="004E2B00"/>
    <w:rsid w:val="004E2C19"/>
    <w:rsid w:val="004E4D69"/>
    <w:rsid w:val="004E5F5B"/>
    <w:rsid w:val="004E6A2D"/>
    <w:rsid w:val="004F5AB7"/>
    <w:rsid w:val="0050244B"/>
    <w:rsid w:val="00525F39"/>
    <w:rsid w:val="00533C28"/>
    <w:rsid w:val="0053442F"/>
    <w:rsid w:val="0053738C"/>
    <w:rsid w:val="00543838"/>
    <w:rsid w:val="00543F5A"/>
    <w:rsid w:val="0054572C"/>
    <w:rsid w:val="0054665B"/>
    <w:rsid w:val="0055454A"/>
    <w:rsid w:val="00555E2C"/>
    <w:rsid w:val="0055773D"/>
    <w:rsid w:val="005615E5"/>
    <w:rsid w:val="005616F4"/>
    <w:rsid w:val="0056422A"/>
    <w:rsid w:val="00571202"/>
    <w:rsid w:val="00581701"/>
    <w:rsid w:val="00583933"/>
    <w:rsid w:val="005843B3"/>
    <w:rsid w:val="005848B9"/>
    <w:rsid w:val="00590401"/>
    <w:rsid w:val="00591118"/>
    <w:rsid w:val="00593A42"/>
    <w:rsid w:val="005B2A1A"/>
    <w:rsid w:val="005C172E"/>
    <w:rsid w:val="005C750F"/>
    <w:rsid w:val="005D00F9"/>
    <w:rsid w:val="005D5C8A"/>
    <w:rsid w:val="005E5241"/>
    <w:rsid w:val="005E6AFF"/>
    <w:rsid w:val="005F0010"/>
    <w:rsid w:val="00615910"/>
    <w:rsid w:val="00615EE0"/>
    <w:rsid w:val="0062147F"/>
    <w:rsid w:val="006223F3"/>
    <w:rsid w:val="0064026D"/>
    <w:rsid w:val="0064128D"/>
    <w:rsid w:val="00643FEC"/>
    <w:rsid w:val="00652A3E"/>
    <w:rsid w:val="00654B31"/>
    <w:rsid w:val="00654D1A"/>
    <w:rsid w:val="00663894"/>
    <w:rsid w:val="00672854"/>
    <w:rsid w:val="006756DA"/>
    <w:rsid w:val="006973B9"/>
    <w:rsid w:val="006A097B"/>
    <w:rsid w:val="006B0172"/>
    <w:rsid w:val="006B1EFE"/>
    <w:rsid w:val="006B469E"/>
    <w:rsid w:val="006B6488"/>
    <w:rsid w:val="006C1D4F"/>
    <w:rsid w:val="006C75A2"/>
    <w:rsid w:val="006C7BBE"/>
    <w:rsid w:val="006E0ECA"/>
    <w:rsid w:val="006E2691"/>
    <w:rsid w:val="006E4EF5"/>
    <w:rsid w:val="006E672E"/>
    <w:rsid w:val="006E6BF8"/>
    <w:rsid w:val="00702FE5"/>
    <w:rsid w:val="007033AF"/>
    <w:rsid w:val="00704E80"/>
    <w:rsid w:val="00705082"/>
    <w:rsid w:val="00706F16"/>
    <w:rsid w:val="0070700C"/>
    <w:rsid w:val="0070708F"/>
    <w:rsid w:val="00720AF3"/>
    <w:rsid w:val="00721F20"/>
    <w:rsid w:val="00725512"/>
    <w:rsid w:val="00726915"/>
    <w:rsid w:val="007328DE"/>
    <w:rsid w:val="00737A07"/>
    <w:rsid w:val="00747128"/>
    <w:rsid w:val="00754125"/>
    <w:rsid w:val="00754DDA"/>
    <w:rsid w:val="007560DE"/>
    <w:rsid w:val="007620AB"/>
    <w:rsid w:val="007642E0"/>
    <w:rsid w:val="0076759B"/>
    <w:rsid w:val="00770682"/>
    <w:rsid w:val="00770CC6"/>
    <w:rsid w:val="00770F10"/>
    <w:rsid w:val="00780D73"/>
    <w:rsid w:val="00783FD4"/>
    <w:rsid w:val="007857E2"/>
    <w:rsid w:val="0078609D"/>
    <w:rsid w:val="00786804"/>
    <w:rsid w:val="00786ED8"/>
    <w:rsid w:val="0078779D"/>
    <w:rsid w:val="00796550"/>
    <w:rsid w:val="00797426"/>
    <w:rsid w:val="00797F27"/>
    <w:rsid w:val="007A6276"/>
    <w:rsid w:val="007B5420"/>
    <w:rsid w:val="007C2C58"/>
    <w:rsid w:val="007C6537"/>
    <w:rsid w:val="007D42DF"/>
    <w:rsid w:val="007D52E3"/>
    <w:rsid w:val="007E25CE"/>
    <w:rsid w:val="007E39BC"/>
    <w:rsid w:val="007E4618"/>
    <w:rsid w:val="007E7C11"/>
    <w:rsid w:val="007E7FA8"/>
    <w:rsid w:val="007F03A7"/>
    <w:rsid w:val="00806F58"/>
    <w:rsid w:val="00807369"/>
    <w:rsid w:val="00807386"/>
    <w:rsid w:val="00810107"/>
    <w:rsid w:val="00816E69"/>
    <w:rsid w:val="00824398"/>
    <w:rsid w:val="008354C4"/>
    <w:rsid w:val="00840D8A"/>
    <w:rsid w:val="00842ACB"/>
    <w:rsid w:val="00844E1B"/>
    <w:rsid w:val="0085153B"/>
    <w:rsid w:val="0086128F"/>
    <w:rsid w:val="00870347"/>
    <w:rsid w:val="00874412"/>
    <w:rsid w:val="00875FB5"/>
    <w:rsid w:val="0087727F"/>
    <w:rsid w:val="00881884"/>
    <w:rsid w:val="00884CA9"/>
    <w:rsid w:val="00885AF0"/>
    <w:rsid w:val="00893238"/>
    <w:rsid w:val="008950E9"/>
    <w:rsid w:val="008B0127"/>
    <w:rsid w:val="008B1055"/>
    <w:rsid w:val="008B63E0"/>
    <w:rsid w:val="008C7D50"/>
    <w:rsid w:val="008D055E"/>
    <w:rsid w:val="008D44B3"/>
    <w:rsid w:val="008D7741"/>
    <w:rsid w:val="008E34E2"/>
    <w:rsid w:val="008E38CD"/>
    <w:rsid w:val="008E410A"/>
    <w:rsid w:val="008E5327"/>
    <w:rsid w:val="008E7449"/>
    <w:rsid w:val="008E7DAF"/>
    <w:rsid w:val="008F70A1"/>
    <w:rsid w:val="00905A96"/>
    <w:rsid w:val="009221F1"/>
    <w:rsid w:val="00936C89"/>
    <w:rsid w:val="00941737"/>
    <w:rsid w:val="0094679E"/>
    <w:rsid w:val="00961DB6"/>
    <w:rsid w:val="009679E1"/>
    <w:rsid w:val="00985996"/>
    <w:rsid w:val="00985D05"/>
    <w:rsid w:val="00991510"/>
    <w:rsid w:val="00993520"/>
    <w:rsid w:val="00993985"/>
    <w:rsid w:val="009A3C61"/>
    <w:rsid w:val="009B28E5"/>
    <w:rsid w:val="009B3750"/>
    <w:rsid w:val="009B4388"/>
    <w:rsid w:val="009B60D0"/>
    <w:rsid w:val="009C11C0"/>
    <w:rsid w:val="009C2303"/>
    <w:rsid w:val="009C3F0E"/>
    <w:rsid w:val="009C4A5A"/>
    <w:rsid w:val="009D766F"/>
    <w:rsid w:val="009E7A21"/>
    <w:rsid w:val="009F0EB1"/>
    <w:rsid w:val="009F564D"/>
    <w:rsid w:val="009F755A"/>
    <w:rsid w:val="00A064AE"/>
    <w:rsid w:val="00A12F03"/>
    <w:rsid w:val="00A212ED"/>
    <w:rsid w:val="00A40058"/>
    <w:rsid w:val="00A433D8"/>
    <w:rsid w:val="00A5099A"/>
    <w:rsid w:val="00A50BB7"/>
    <w:rsid w:val="00A52378"/>
    <w:rsid w:val="00A5658D"/>
    <w:rsid w:val="00A66BB3"/>
    <w:rsid w:val="00A70640"/>
    <w:rsid w:val="00A87083"/>
    <w:rsid w:val="00AA130A"/>
    <w:rsid w:val="00AA39A2"/>
    <w:rsid w:val="00AB6651"/>
    <w:rsid w:val="00AB71A8"/>
    <w:rsid w:val="00AC3E3D"/>
    <w:rsid w:val="00AC5012"/>
    <w:rsid w:val="00AC5ECB"/>
    <w:rsid w:val="00AD2A78"/>
    <w:rsid w:val="00AD3BE7"/>
    <w:rsid w:val="00AE1764"/>
    <w:rsid w:val="00AE3A16"/>
    <w:rsid w:val="00AE3AE5"/>
    <w:rsid w:val="00AE68F6"/>
    <w:rsid w:val="00AE6BF4"/>
    <w:rsid w:val="00AF2FF0"/>
    <w:rsid w:val="00AF3FFF"/>
    <w:rsid w:val="00AF4AE2"/>
    <w:rsid w:val="00AF5837"/>
    <w:rsid w:val="00B0043C"/>
    <w:rsid w:val="00B00726"/>
    <w:rsid w:val="00B02575"/>
    <w:rsid w:val="00B0420C"/>
    <w:rsid w:val="00B0726E"/>
    <w:rsid w:val="00B07F81"/>
    <w:rsid w:val="00B14829"/>
    <w:rsid w:val="00B17987"/>
    <w:rsid w:val="00B24944"/>
    <w:rsid w:val="00B312C3"/>
    <w:rsid w:val="00B31D4D"/>
    <w:rsid w:val="00B321B0"/>
    <w:rsid w:val="00B40898"/>
    <w:rsid w:val="00B416D5"/>
    <w:rsid w:val="00B428BB"/>
    <w:rsid w:val="00B45180"/>
    <w:rsid w:val="00B47EDE"/>
    <w:rsid w:val="00B56AA9"/>
    <w:rsid w:val="00B726BB"/>
    <w:rsid w:val="00B7581E"/>
    <w:rsid w:val="00B8115D"/>
    <w:rsid w:val="00B94BFC"/>
    <w:rsid w:val="00B956D5"/>
    <w:rsid w:val="00BA456C"/>
    <w:rsid w:val="00BA5B36"/>
    <w:rsid w:val="00BA751D"/>
    <w:rsid w:val="00BB11BE"/>
    <w:rsid w:val="00BB23FF"/>
    <w:rsid w:val="00BB2BB9"/>
    <w:rsid w:val="00BC18B6"/>
    <w:rsid w:val="00BC22CF"/>
    <w:rsid w:val="00BC647C"/>
    <w:rsid w:val="00BD40BE"/>
    <w:rsid w:val="00BD439F"/>
    <w:rsid w:val="00BD7F84"/>
    <w:rsid w:val="00BE095B"/>
    <w:rsid w:val="00BE5A6A"/>
    <w:rsid w:val="00BF10B4"/>
    <w:rsid w:val="00C00875"/>
    <w:rsid w:val="00C043E1"/>
    <w:rsid w:val="00C051E9"/>
    <w:rsid w:val="00C06D09"/>
    <w:rsid w:val="00C1249D"/>
    <w:rsid w:val="00C21637"/>
    <w:rsid w:val="00C22006"/>
    <w:rsid w:val="00C221EA"/>
    <w:rsid w:val="00C236CD"/>
    <w:rsid w:val="00C25E3F"/>
    <w:rsid w:val="00C31A5E"/>
    <w:rsid w:val="00C36DAA"/>
    <w:rsid w:val="00C44FAD"/>
    <w:rsid w:val="00C45B6F"/>
    <w:rsid w:val="00C57209"/>
    <w:rsid w:val="00C575C4"/>
    <w:rsid w:val="00C626CB"/>
    <w:rsid w:val="00C646B7"/>
    <w:rsid w:val="00C64C87"/>
    <w:rsid w:val="00C6554B"/>
    <w:rsid w:val="00C70BC4"/>
    <w:rsid w:val="00C7133B"/>
    <w:rsid w:val="00C71D99"/>
    <w:rsid w:val="00C7266D"/>
    <w:rsid w:val="00C8007B"/>
    <w:rsid w:val="00C813E7"/>
    <w:rsid w:val="00C9467D"/>
    <w:rsid w:val="00CA0B15"/>
    <w:rsid w:val="00CA3852"/>
    <w:rsid w:val="00CA6B84"/>
    <w:rsid w:val="00CA7BE3"/>
    <w:rsid w:val="00CB3D94"/>
    <w:rsid w:val="00CC43F1"/>
    <w:rsid w:val="00CC675D"/>
    <w:rsid w:val="00CD0C8E"/>
    <w:rsid w:val="00CD3982"/>
    <w:rsid w:val="00CD50B4"/>
    <w:rsid w:val="00CD5E53"/>
    <w:rsid w:val="00CD6175"/>
    <w:rsid w:val="00CD77FD"/>
    <w:rsid w:val="00CE4627"/>
    <w:rsid w:val="00CE5D85"/>
    <w:rsid w:val="00CE602D"/>
    <w:rsid w:val="00CF2FFF"/>
    <w:rsid w:val="00D012D0"/>
    <w:rsid w:val="00D1628B"/>
    <w:rsid w:val="00D17E82"/>
    <w:rsid w:val="00D20DC4"/>
    <w:rsid w:val="00D25FBB"/>
    <w:rsid w:val="00D37C5E"/>
    <w:rsid w:val="00D465E0"/>
    <w:rsid w:val="00D4665F"/>
    <w:rsid w:val="00D50A05"/>
    <w:rsid w:val="00D53928"/>
    <w:rsid w:val="00D542C7"/>
    <w:rsid w:val="00D549B9"/>
    <w:rsid w:val="00D65CF2"/>
    <w:rsid w:val="00D66929"/>
    <w:rsid w:val="00D719AB"/>
    <w:rsid w:val="00D76A5A"/>
    <w:rsid w:val="00D81846"/>
    <w:rsid w:val="00D85F89"/>
    <w:rsid w:val="00D919A5"/>
    <w:rsid w:val="00D95C33"/>
    <w:rsid w:val="00D95C96"/>
    <w:rsid w:val="00D96860"/>
    <w:rsid w:val="00DA21BA"/>
    <w:rsid w:val="00DA3E3A"/>
    <w:rsid w:val="00DA4384"/>
    <w:rsid w:val="00DA69A4"/>
    <w:rsid w:val="00DB12DB"/>
    <w:rsid w:val="00DB7661"/>
    <w:rsid w:val="00DC0DE1"/>
    <w:rsid w:val="00DC108A"/>
    <w:rsid w:val="00DC71BE"/>
    <w:rsid w:val="00DD2E27"/>
    <w:rsid w:val="00DD59C2"/>
    <w:rsid w:val="00DE0A00"/>
    <w:rsid w:val="00DE0B0D"/>
    <w:rsid w:val="00DE0FC7"/>
    <w:rsid w:val="00DE3C55"/>
    <w:rsid w:val="00DE5827"/>
    <w:rsid w:val="00DE7B05"/>
    <w:rsid w:val="00DF4432"/>
    <w:rsid w:val="00E02FA5"/>
    <w:rsid w:val="00E04829"/>
    <w:rsid w:val="00E070A1"/>
    <w:rsid w:val="00E106FB"/>
    <w:rsid w:val="00E16CFB"/>
    <w:rsid w:val="00E20980"/>
    <w:rsid w:val="00E228A8"/>
    <w:rsid w:val="00E23723"/>
    <w:rsid w:val="00E24A85"/>
    <w:rsid w:val="00E448A0"/>
    <w:rsid w:val="00E467DB"/>
    <w:rsid w:val="00E47A62"/>
    <w:rsid w:val="00E47DBA"/>
    <w:rsid w:val="00E47F19"/>
    <w:rsid w:val="00E52E70"/>
    <w:rsid w:val="00E53307"/>
    <w:rsid w:val="00E611D6"/>
    <w:rsid w:val="00E638E0"/>
    <w:rsid w:val="00E63C02"/>
    <w:rsid w:val="00E665C3"/>
    <w:rsid w:val="00E6742B"/>
    <w:rsid w:val="00E7415E"/>
    <w:rsid w:val="00E75FC6"/>
    <w:rsid w:val="00E81578"/>
    <w:rsid w:val="00E81A6F"/>
    <w:rsid w:val="00E82191"/>
    <w:rsid w:val="00E82C4B"/>
    <w:rsid w:val="00E84B6B"/>
    <w:rsid w:val="00E852C8"/>
    <w:rsid w:val="00E87199"/>
    <w:rsid w:val="00E87BD3"/>
    <w:rsid w:val="00E97EC3"/>
    <w:rsid w:val="00EB3501"/>
    <w:rsid w:val="00EC5B64"/>
    <w:rsid w:val="00ED0939"/>
    <w:rsid w:val="00ED4CF8"/>
    <w:rsid w:val="00EE5DF3"/>
    <w:rsid w:val="00EF0A87"/>
    <w:rsid w:val="00EF1AFE"/>
    <w:rsid w:val="00EF7B5F"/>
    <w:rsid w:val="00F0181F"/>
    <w:rsid w:val="00F018D6"/>
    <w:rsid w:val="00F07C9A"/>
    <w:rsid w:val="00F168BB"/>
    <w:rsid w:val="00F169DE"/>
    <w:rsid w:val="00F17AF3"/>
    <w:rsid w:val="00F243F3"/>
    <w:rsid w:val="00F27F10"/>
    <w:rsid w:val="00F31A3B"/>
    <w:rsid w:val="00F3633F"/>
    <w:rsid w:val="00F36B05"/>
    <w:rsid w:val="00F40BDF"/>
    <w:rsid w:val="00F42393"/>
    <w:rsid w:val="00F42C68"/>
    <w:rsid w:val="00F4425E"/>
    <w:rsid w:val="00F45E9D"/>
    <w:rsid w:val="00F73E9E"/>
    <w:rsid w:val="00F879CB"/>
    <w:rsid w:val="00F90DAA"/>
    <w:rsid w:val="00F92DC9"/>
    <w:rsid w:val="00F94DF0"/>
    <w:rsid w:val="00FB1BED"/>
    <w:rsid w:val="00FB479D"/>
    <w:rsid w:val="00FB5FEB"/>
    <w:rsid w:val="00FC1219"/>
    <w:rsid w:val="00FD21A7"/>
    <w:rsid w:val="00FD3E81"/>
    <w:rsid w:val="00FD5378"/>
    <w:rsid w:val="00FE04EF"/>
    <w:rsid w:val="00FE1BCC"/>
    <w:rsid w:val="00FE3974"/>
    <w:rsid w:val="00FE3CE5"/>
    <w:rsid w:val="00FE73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uiPriority="35" w:qFormat="1"/>
    <w:lsdException w:name="page number" w:uiPriority="0"/>
    <w:lsdException w:name="endnote text" w:uiPriority="0"/>
    <w:lsdException w:name="macro" w:uiPriority="0"/>
    <w:lsdException w:name="List"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24E"/>
    <w:rPr>
      <w:lang w:val="en-US" w:eastAsia="en-US"/>
    </w:rPr>
  </w:style>
  <w:style w:type="paragraph" w:styleId="Heading1">
    <w:name w:val="heading 1"/>
    <w:aliases w:val="Part"/>
    <w:basedOn w:val="Normal"/>
    <w:next w:val="Normal"/>
    <w:link w:val="Heading1Char"/>
    <w:qFormat/>
    <w:rsid w:val="0044624E"/>
    <w:pPr>
      <w:keepNext/>
      <w:outlineLvl w:val="0"/>
    </w:pPr>
    <w:rPr>
      <w:sz w:val="24"/>
    </w:rPr>
  </w:style>
  <w:style w:type="paragraph" w:styleId="Heading2">
    <w:name w:val="heading 2"/>
    <w:aliases w:val="Chapter Title,Chapter Title1"/>
    <w:basedOn w:val="Normal"/>
    <w:next w:val="Normal"/>
    <w:link w:val="Heading2Char"/>
    <w:qFormat/>
    <w:rsid w:val="0044624E"/>
    <w:pPr>
      <w:keepNext/>
      <w:outlineLvl w:val="1"/>
    </w:pPr>
    <w:rPr>
      <w:b/>
      <w:sz w:val="24"/>
    </w:rPr>
  </w:style>
  <w:style w:type="paragraph" w:styleId="Heading3">
    <w:name w:val="heading 3"/>
    <w:aliases w:val="Section,Section1"/>
    <w:basedOn w:val="Normal"/>
    <w:next w:val="Normal"/>
    <w:link w:val="Heading3Char"/>
    <w:qFormat/>
    <w:rsid w:val="0044624E"/>
    <w:pPr>
      <w:keepNext/>
      <w:ind w:left="720"/>
      <w:outlineLvl w:val="2"/>
    </w:pPr>
    <w:rPr>
      <w:b/>
      <w:sz w:val="24"/>
    </w:rPr>
  </w:style>
  <w:style w:type="paragraph" w:styleId="Heading4">
    <w:name w:val="heading 4"/>
    <w:aliases w:val="Map Title,Map Title1"/>
    <w:basedOn w:val="Normal"/>
    <w:next w:val="Normal"/>
    <w:link w:val="Heading4Char"/>
    <w:qFormat/>
    <w:rsid w:val="0044624E"/>
    <w:pPr>
      <w:keepNext/>
      <w:numPr>
        <w:numId w:val="8"/>
      </w:numPr>
      <w:outlineLvl w:val="3"/>
    </w:pPr>
    <w:rPr>
      <w:b/>
      <w:sz w:val="24"/>
    </w:rPr>
  </w:style>
  <w:style w:type="paragraph" w:styleId="Heading5">
    <w:name w:val="heading 5"/>
    <w:aliases w:val="Block Label,Block Label1"/>
    <w:basedOn w:val="Normal"/>
    <w:next w:val="Normal"/>
    <w:link w:val="Heading5Char"/>
    <w:qFormat/>
    <w:rsid w:val="0044624E"/>
    <w:pPr>
      <w:keepNext/>
      <w:ind w:firstLine="720"/>
      <w:outlineLvl w:val="4"/>
    </w:pPr>
    <w:rPr>
      <w:b/>
      <w:sz w:val="24"/>
    </w:rPr>
  </w:style>
  <w:style w:type="paragraph" w:styleId="Heading6">
    <w:name w:val="heading 6"/>
    <w:basedOn w:val="Normal"/>
    <w:next w:val="Normal"/>
    <w:link w:val="Heading6Char"/>
    <w:qFormat/>
    <w:rsid w:val="0044624E"/>
    <w:pPr>
      <w:keepNext/>
      <w:outlineLvl w:val="5"/>
    </w:pPr>
    <w:rPr>
      <w:sz w:val="24"/>
    </w:rPr>
  </w:style>
  <w:style w:type="paragraph" w:styleId="Heading7">
    <w:name w:val="heading 7"/>
    <w:basedOn w:val="Normal"/>
    <w:next w:val="Normal"/>
    <w:link w:val="Heading7Char"/>
    <w:qFormat/>
    <w:rsid w:val="0044624E"/>
    <w:pPr>
      <w:keepNext/>
      <w:numPr>
        <w:numId w:val="10"/>
      </w:numPr>
      <w:jc w:val="both"/>
      <w:outlineLvl w:val="6"/>
    </w:pPr>
    <w:rPr>
      <w:b/>
      <w:bCs/>
      <w:sz w:val="24"/>
    </w:rPr>
  </w:style>
  <w:style w:type="paragraph" w:styleId="Heading8">
    <w:name w:val="heading 8"/>
    <w:basedOn w:val="Normal"/>
    <w:next w:val="Normal"/>
    <w:link w:val="Heading8Char"/>
    <w:qFormat/>
    <w:rsid w:val="00A12F03"/>
    <w:pPr>
      <w:tabs>
        <w:tab w:val="num" w:pos="3141"/>
      </w:tabs>
      <w:spacing w:before="240" w:after="60"/>
      <w:ind w:left="3141" w:hanging="1440"/>
      <w:outlineLvl w:val="7"/>
    </w:pPr>
    <w:rPr>
      <w:rFonts w:ascii="Arial" w:hAnsi="Arial"/>
      <w:i/>
    </w:rPr>
  </w:style>
  <w:style w:type="paragraph" w:styleId="Heading9">
    <w:name w:val="heading 9"/>
    <w:basedOn w:val="Normal"/>
    <w:next w:val="Normal"/>
    <w:link w:val="Heading9Char"/>
    <w:qFormat/>
    <w:rsid w:val="00A12F03"/>
    <w:pPr>
      <w:tabs>
        <w:tab w:val="num" w:pos="3285"/>
      </w:tabs>
      <w:spacing w:before="240" w:after="60"/>
      <w:ind w:left="3285"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4624E"/>
    <w:pPr>
      <w:ind w:left="720"/>
    </w:pPr>
    <w:rPr>
      <w:b/>
      <w:sz w:val="24"/>
    </w:rPr>
  </w:style>
  <w:style w:type="paragraph" w:styleId="Header">
    <w:name w:val="header"/>
    <w:aliases w:val="Header H,Header H1"/>
    <w:basedOn w:val="Normal"/>
    <w:link w:val="HeaderChar"/>
    <w:rsid w:val="0044624E"/>
    <w:pPr>
      <w:tabs>
        <w:tab w:val="center" w:pos="4320"/>
        <w:tab w:val="right" w:pos="8640"/>
      </w:tabs>
    </w:pPr>
  </w:style>
  <w:style w:type="paragraph" w:styleId="Footer">
    <w:name w:val="footer"/>
    <w:basedOn w:val="Normal"/>
    <w:link w:val="FooterChar"/>
    <w:uiPriority w:val="99"/>
    <w:rsid w:val="0044624E"/>
    <w:pPr>
      <w:tabs>
        <w:tab w:val="center" w:pos="4320"/>
        <w:tab w:val="right" w:pos="8640"/>
      </w:tabs>
    </w:pPr>
  </w:style>
  <w:style w:type="character" w:styleId="PageNumber">
    <w:name w:val="page number"/>
    <w:basedOn w:val="DefaultParagraphFont"/>
    <w:rsid w:val="0044624E"/>
  </w:style>
  <w:style w:type="paragraph" w:styleId="BodyText">
    <w:name w:val="Body Text"/>
    <w:basedOn w:val="Normal"/>
    <w:link w:val="BodyTextChar"/>
    <w:uiPriority w:val="99"/>
    <w:rsid w:val="0044624E"/>
    <w:pPr>
      <w:pBdr>
        <w:top w:val="thinThickSmallGap" w:sz="24" w:space="1" w:color="auto"/>
        <w:left w:val="thinThickSmallGap" w:sz="24" w:space="4" w:color="auto"/>
        <w:bottom w:val="thickThinSmallGap" w:sz="24" w:space="1" w:color="auto"/>
        <w:right w:val="thickThinSmallGap" w:sz="24" w:space="4" w:color="auto"/>
      </w:pBdr>
      <w:jc w:val="center"/>
    </w:pPr>
    <w:rPr>
      <w:b/>
      <w:bCs/>
      <w:sz w:val="52"/>
      <w:szCs w:val="24"/>
    </w:rPr>
  </w:style>
  <w:style w:type="paragraph" w:styleId="BalloonText">
    <w:name w:val="Balloon Text"/>
    <w:basedOn w:val="Normal"/>
    <w:link w:val="BalloonTextChar"/>
    <w:semiHidden/>
    <w:unhideWhenUsed/>
    <w:rsid w:val="005E6AFF"/>
    <w:rPr>
      <w:rFonts w:ascii="Tahoma" w:hAnsi="Tahoma" w:cs="Tahoma"/>
      <w:sz w:val="16"/>
      <w:szCs w:val="16"/>
    </w:rPr>
  </w:style>
  <w:style w:type="character" w:customStyle="1" w:styleId="BalloonTextChar">
    <w:name w:val="Balloon Text Char"/>
    <w:basedOn w:val="DefaultParagraphFont"/>
    <w:link w:val="BalloonText"/>
    <w:uiPriority w:val="99"/>
    <w:semiHidden/>
    <w:rsid w:val="005E6AFF"/>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105257"/>
    <w:rPr>
      <w:sz w:val="16"/>
      <w:szCs w:val="16"/>
    </w:rPr>
  </w:style>
  <w:style w:type="paragraph" w:styleId="CommentText">
    <w:name w:val="annotation text"/>
    <w:basedOn w:val="Normal"/>
    <w:link w:val="CommentTextChar"/>
    <w:semiHidden/>
    <w:unhideWhenUsed/>
    <w:rsid w:val="00105257"/>
  </w:style>
  <w:style w:type="character" w:customStyle="1" w:styleId="CommentTextChar">
    <w:name w:val="Comment Text Char"/>
    <w:basedOn w:val="DefaultParagraphFont"/>
    <w:link w:val="CommentText"/>
    <w:semiHidden/>
    <w:rsid w:val="00105257"/>
    <w:rPr>
      <w:lang w:val="en-US" w:eastAsia="en-US"/>
    </w:rPr>
  </w:style>
  <w:style w:type="paragraph" w:styleId="CommentSubject">
    <w:name w:val="annotation subject"/>
    <w:basedOn w:val="CommentText"/>
    <w:next w:val="CommentText"/>
    <w:link w:val="CommentSubjectChar"/>
    <w:uiPriority w:val="99"/>
    <w:unhideWhenUsed/>
    <w:rsid w:val="00105257"/>
    <w:rPr>
      <w:b/>
      <w:bCs/>
    </w:rPr>
  </w:style>
  <w:style w:type="character" w:customStyle="1" w:styleId="CommentSubjectChar">
    <w:name w:val="Comment Subject Char"/>
    <w:basedOn w:val="CommentTextChar"/>
    <w:link w:val="CommentSubject"/>
    <w:uiPriority w:val="99"/>
    <w:rsid w:val="00105257"/>
    <w:rPr>
      <w:b/>
      <w:bCs/>
      <w:lang w:val="en-US" w:eastAsia="en-US"/>
    </w:rPr>
  </w:style>
  <w:style w:type="paragraph" w:styleId="ListParagraph">
    <w:name w:val="List Paragraph"/>
    <w:basedOn w:val="Normal"/>
    <w:uiPriority w:val="34"/>
    <w:qFormat/>
    <w:rsid w:val="00D95C96"/>
    <w:pPr>
      <w:ind w:left="720"/>
    </w:pPr>
  </w:style>
  <w:style w:type="character" w:customStyle="1" w:styleId="FooterChar">
    <w:name w:val="Footer Char"/>
    <w:basedOn w:val="DefaultParagraphFont"/>
    <w:link w:val="Footer"/>
    <w:uiPriority w:val="99"/>
    <w:rsid w:val="0025711B"/>
    <w:rPr>
      <w:lang w:val="en-US" w:eastAsia="en-US"/>
    </w:rPr>
  </w:style>
  <w:style w:type="paragraph" w:styleId="NormalWeb">
    <w:name w:val="Normal (Web)"/>
    <w:basedOn w:val="Normal"/>
    <w:unhideWhenUsed/>
    <w:rsid w:val="00571202"/>
    <w:pPr>
      <w:spacing w:before="100" w:beforeAutospacing="1" w:after="100" w:afterAutospacing="1"/>
    </w:pPr>
    <w:rPr>
      <w:sz w:val="24"/>
      <w:szCs w:val="24"/>
    </w:rPr>
  </w:style>
  <w:style w:type="character" w:customStyle="1" w:styleId="Heading1Char">
    <w:name w:val="Heading 1 Char"/>
    <w:aliases w:val="Part Char"/>
    <w:basedOn w:val="DefaultParagraphFont"/>
    <w:link w:val="Heading1"/>
    <w:rsid w:val="00E81A6F"/>
    <w:rPr>
      <w:sz w:val="24"/>
      <w:lang w:val="en-US" w:eastAsia="en-US"/>
    </w:rPr>
  </w:style>
  <w:style w:type="character" w:customStyle="1" w:styleId="Heading2Char">
    <w:name w:val="Heading 2 Char"/>
    <w:aliases w:val="Chapter Title Char,Chapter Title1 Char"/>
    <w:basedOn w:val="DefaultParagraphFont"/>
    <w:link w:val="Heading2"/>
    <w:rsid w:val="00E81A6F"/>
    <w:rPr>
      <w:b/>
      <w:sz w:val="24"/>
      <w:lang w:val="en-US" w:eastAsia="en-US"/>
    </w:rPr>
  </w:style>
  <w:style w:type="character" w:customStyle="1" w:styleId="BodyTextChar">
    <w:name w:val="Body Text Char"/>
    <w:basedOn w:val="DefaultParagraphFont"/>
    <w:link w:val="BodyText"/>
    <w:uiPriority w:val="99"/>
    <w:rsid w:val="00E81A6F"/>
    <w:rPr>
      <w:b/>
      <w:bCs/>
      <w:sz w:val="52"/>
      <w:szCs w:val="24"/>
      <w:lang w:val="en-US" w:eastAsia="en-US"/>
    </w:rPr>
  </w:style>
  <w:style w:type="character" w:styleId="Emphasis">
    <w:name w:val="Emphasis"/>
    <w:basedOn w:val="DefaultParagraphFont"/>
    <w:uiPriority w:val="20"/>
    <w:qFormat/>
    <w:rsid w:val="008E38CD"/>
    <w:rPr>
      <w:i/>
      <w:iCs/>
    </w:rPr>
  </w:style>
  <w:style w:type="paragraph" w:styleId="BodyTextIndent2">
    <w:name w:val="Body Text Indent 2"/>
    <w:basedOn w:val="Normal"/>
    <w:link w:val="BodyTextIndent2Char"/>
    <w:unhideWhenUsed/>
    <w:rsid w:val="0031673C"/>
    <w:pPr>
      <w:spacing w:after="120" w:line="480" w:lineRule="auto"/>
      <w:ind w:left="283"/>
    </w:pPr>
  </w:style>
  <w:style w:type="character" w:customStyle="1" w:styleId="BodyTextIndent2Char">
    <w:name w:val="Body Text Indent 2 Char"/>
    <w:basedOn w:val="DefaultParagraphFont"/>
    <w:link w:val="BodyTextIndent2"/>
    <w:uiPriority w:val="99"/>
    <w:semiHidden/>
    <w:rsid w:val="0031673C"/>
    <w:rPr>
      <w:lang w:val="en-US" w:eastAsia="en-US"/>
    </w:rPr>
  </w:style>
  <w:style w:type="paragraph" w:styleId="BodyText3">
    <w:name w:val="Body Text 3"/>
    <w:basedOn w:val="Normal"/>
    <w:link w:val="BodyText3Char"/>
    <w:rsid w:val="0031673C"/>
    <w:pPr>
      <w:spacing w:after="120"/>
    </w:pPr>
    <w:rPr>
      <w:rFonts w:ascii="Tahoma" w:hAnsi="Tahoma" w:cs="Tahoma"/>
      <w:sz w:val="16"/>
      <w:szCs w:val="16"/>
      <w:lang w:val="en-ZA" w:eastAsia="en-ZA"/>
    </w:rPr>
  </w:style>
  <w:style w:type="character" w:customStyle="1" w:styleId="BodyText3Char">
    <w:name w:val="Body Text 3 Char"/>
    <w:basedOn w:val="DefaultParagraphFont"/>
    <w:link w:val="BodyText3"/>
    <w:rsid w:val="0031673C"/>
    <w:rPr>
      <w:rFonts w:ascii="Tahoma" w:hAnsi="Tahoma" w:cs="Tahoma"/>
      <w:sz w:val="16"/>
      <w:szCs w:val="16"/>
    </w:rPr>
  </w:style>
  <w:style w:type="paragraph" w:styleId="TOC1">
    <w:name w:val="toc 1"/>
    <w:basedOn w:val="Normal"/>
    <w:next w:val="Normal"/>
    <w:autoRedefine/>
    <w:uiPriority w:val="39"/>
    <w:rsid w:val="0031673C"/>
    <w:rPr>
      <w:sz w:val="24"/>
      <w:szCs w:val="24"/>
    </w:rPr>
  </w:style>
  <w:style w:type="character" w:styleId="Hyperlink">
    <w:name w:val="Hyperlink"/>
    <w:basedOn w:val="DefaultParagraphFont"/>
    <w:uiPriority w:val="99"/>
    <w:unhideWhenUsed/>
    <w:rsid w:val="0031673C"/>
    <w:rPr>
      <w:color w:val="0000FF"/>
      <w:u w:val="single"/>
    </w:rPr>
  </w:style>
  <w:style w:type="paragraph" w:customStyle="1" w:styleId="BodySingle">
    <w:name w:val="Body Single"/>
    <w:basedOn w:val="Normal"/>
    <w:link w:val="BodySingleChar"/>
    <w:uiPriority w:val="1"/>
    <w:qFormat/>
    <w:rsid w:val="00335F97"/>
    <w:pPr>
      <w:jc w:val="both"/>
    </w:pPr>
    <w:rPr>
      <w:sz w:val="24"/>
      <w:lang w:val="en-GB"/>
    </w:rPr>
  </w:style>
  <w:style w:type="paragraph" w:styleId="BodyText2">
    <w:name w:val="Body Text 2"/>
    <w:basedOn w:val="Normal"/>
    <w:link w:val="BodyText2Char"/>
    <w:unhideWhenUsed/>
    <w:rsid w:val="00A12F03"/>
    <w:pPr>
      <w:spacing w:after="120" w:line="480" w:lineRule="auto"/>
    </w:pPr>
  </w:style>
  <w:style w:type="character" w:customStyle="1" w:styleId="BodyText2Char">
    <w:name w:val="Body Text 2 Char"/>
    <w:basedOn w:val="DefaultParagraphFont"/>
    <w:link w:val="BodyText2"/>
    <w:rsid w:val="00A12F03"/>
    <w:rPr>
      <w:lang w:val="en-US" w:eastAsia="en-US"/>
    </w:rPr>
  </w:style>
  <w:style w:type="character" w:customStyle="1" w:styleId="Heading8Char">
    <w:name w:val="Heading 8 Char"/>
    <w:basedOn w:val="DefaultParagraphFont"/>
    <w:link w:val="Heading8"/>
    <w:rsid w:val="00A12F03"/>
    <w:rPr>
      <w:rFonts w:ascii="Arial" w:hAnsi="Arial"/>
      <w:i/>
      <w:lang w:val="en-US" w:eastAsia="en-US"/>
    </w:rPr>
  </w:style>
  <w:style w:type="character" w:customStyle="1" w:styleId="Heading9Char">
    <w:name w:val="Heading 9 Char"/>
    <w:basedOn w:val="DefaultParagraphFont"/>
    <w:link w:val="Heading9"/>
    <w:rsid w:val="00A12F03"/>
    <w:rPr>
      <w:rFonts w:ascii="Arial" w:hAnsi="Arial"/>
      <w:b/>
      <w:i/>
      <w:sz w:val="18"/>
      <w:lang w:val="en-US" w:eastAsia="en-US"/>
    </w:rPr>
  </w:style>
  <w:style w:type="paragraph" w:customStyle="1" w:styleId="Address">
    <w:name w:val="Address"/>
    <w:basedOn w:val="Normal"/>
    <w:rsid w:val="00A12F03"/>
    <w:pPr>
      <w:framePr w:w="3005" w:hSpace="181" w:vSpace="181" w:wrap="around" w:hAnchor="page" w:xAlign="right" w:yAlign="top" w:anchorLock="1"/>
      <w:pBdr>
        <w:left w:val="single" w:sz="4" w:space="9" w:color="auto"/>
      </w:pBdr>
      <w:spacing w:line="200" w:lineRule="exact"/>
    </w:pPr>
    <w:rPr>
      <w:sz w:val="16"/>
      <w:lang w:val="en-GB"/>
    </w:rPr>
  </w:style>
  <w:style w:type="paragraph" w:customStyle="1" w:styleId="TableBullet1">
    <w:name w:val="Table Bullet 1"/>
    <w:basedOn w:val="Normal"/>
    <w:rsid w:val="00A12F03"/>
    <w:pPr>
      <w:numPr>
        <w:numId w:val="49"/>
      </w:numPr>
      <w:spacing w:line="290" w:lineRule="atLeast"/>
      <w:jc w:val="both"/>
    </w:pPr>
    <w:rPr>
      <w:lang w:val="en-ZA"/>
    </w:rPr>
  </w:style>
  <w:style w:type="paragraph" w:customStyle="1" w:styleId="Managementcomment">
    <w:name w:val="Management comment"/>
    <w:basedOn w:val="Normal"/>
    <w:rsid w:val="00A12F03"/>
    <w:pPr>
      <w:jc w:val="both"/>
    </w:pPr>
    <w:rPr>
      <w:b/>
      <w:lang w:val="en-ZA"/>
    </w:rPr>
  </w:style>
  <w:style w:type="paragraph" w:customStyle="1" w:styleId="Style1">
    <w:name w:val="Style1"/>
    <w:basedOn w:val="Normal"/>
    <w:rsid w:val="00A12F03"/>
    <w:pPr>
      <w:numPr>
        <w:numId w:val="48"/>
      </w:numPr>
    </w:pPr>
  </w:style>
  <w:style w:type="paragraph" w:customStyle="1" w:styleId="HorisontalHeader">
    <w:name w:val="Horisontal Header"/>
    <w:basedOn w:val="Header"/>
    <w:rsid w:val="00A12F03"/>
    <w:pPr>
      <w:tabs>
        <w:tab w:val="clear" w:pos="4320"/>
        <w:tab w:val="clear" w:pos="8640"/>
        <w:tab w:val="left" w:pos="0"/>
        <w:tab w:val="right" w:pos="12946"/>
      </w:tabs>
    </w:pPr>
    <w:rPr>
      <w:b/>
      <w:caps/>
      <w:snapToGrid w:val="0"/>
      <w:lang w:val="en-ZA"/>
    </w:rPr>
  </w:style>
  <w:style w:type="paragraph" w:customStyle="1" w:styleId="Head">
    <w:name w:val="Head"/>
    <w:basedOn w:val="Normal"/>
    <w:rsid w:val="00A12F03"/>
    <w:pPr>
      <w:ind w:left="340" w:hanging="340"/>
      <w:jc w:val="both"/>
    </w:pPr>
    <w:rPr>
      <w:b/>
      <w:smallCaps/>
      <w:sz w:val="28"/>
      <w:lang w:val="en-ZA"/>
    </w:rPr>
  </w:style>
  <w:style w:type="paragraph" w:customStyle="1" w:styleId="Bullet4">
    <w:name w:val="Bullet 4"/>
    <w:basedOn w:val="Normal"/>
    <w:rsid w:val="00A12F03"/>
    <w:pPr>
      <w:numPr>
        <w:numId w:val="50"/>
      </w:numPr>
      <w:spacing w:line="290" w:lineRule="atLeast"/>
    </w:pPr>
    <w:rPr>
      <w:lang w:val="en-GB"/>
    </w:rPr>
  </w:style>
  <w:style w:type="paragraph" w:customStyle="1" w:styleId="TableNormal1">
    <w:name w:val="Table Normal1"/>
    <w:basedOn w:val="Normal"/>
    <w:rsid w:val="00A12F03"/>
    <w:pPr>
      <w:widowControl w:val="0"/>
      <w:tabs>
        <w:tab w:val="left" w:pos="90"/>
        <w:tab w:val="left" w:pos="2700"/>
      </w:tabs>
      <w:spacing w:before="176"/>
    </w:pPr>
    <w:rPr>
      <w:rFonts w:ascii="Arial" w:hAnsi="Arial"/>
      <w:snapToGrid w:val="0"/>
      <w:color w:val="000000"/>
      <w:sz w:val="16"/>
      <w:lang w:val="en-GB"/>
    </w:rPr>
  </w:style>
  <w:style w:type="paragraph" w:customStyle="1" w:styleId="BlockLine">
    <w:name w:val="Block Line"/>
    <w:basedOn w:val="Normal"/>
    <w:next w:val="Normal"/>
    <w:rsid w:val="00A12F03"/>
    <w:pPr>
      <w:pBdr>
        <w:top w:val="single" w:sz="6" w:space="1" w:color="auto"/>
        <w:between w:val="single" w:sz="6" w:space="1" w:color="auto"/>
      </w:pBdr>
      <w:overflowPunct w:val="0"/>
      <w:autoSpaceDE w:val="0"/>
      <w:autoSpaceDN w:val="0"/>
      <w:adjustRightInd w:val="0"/>
      <w:spacing w:before="240"/>
      <w:ind w:left="1700"/>
      <w:textAlignment w:val="baseline"/>
    </w:pPr>
    <w:rPr>
      <w:szCs w:val="24"/>
    </w:rPr>
  </w:style>
  <w:style w:type="paragraph" w:customStyle="1" w:styleId="MapTitleContinued">
    <w:name w:val="Map Title. Continued"/>
    <w:basedOn w:val="Normal"/>
    <w:rsid w:val="00A12F03"/>
    <w:pPr>
      <w:overflowPunct w:val="0"/>
      <w:autoSpaceDE w:val="0"/>
      <w:autoSpaceDN w:val="0"/>
      <w:adjustRightInd w:val="0"/>
      <w:spacing w:after="240"/>
      <w:textAlignment w:val="baseline"/>
    </w:pPr>
    <w:rPr>
      <w:rFonts w:ascii="Helvetica" w:hAnsi="Helvetica"/>
      <w:b/>
      <w:sz w:val="32"/>
      <w:szCs w:val="24"/>
    </w:rPr>
  </w:style>
  <w:style w:type="paragraph" w:customStyle="1" w:styleId="ContinuedOnNextPa">
    <w:name w:val="Continued On Next Pa"/>
    <w:basedOn w:val="Normal"/>
    <w:next w:val="Normal"/>
    <w:rsid w:val="00A12F03"/>
    <w:pPr>
      <w:pBdr>
        <w:top w:val="single" w:sz="6" w:space="1" w:color="auto"/>
        <w:between w:val="single" w:sz="6" w:space="1" w:color="auto"/>
      </w:pBdr>
      <w:overflowPunct w:val="0"/>
      <w:autoSpaceDE w:val="0"/>
      <w:autoSpaceDN w:val="0"/>
      <w:adjustRightInd w:val="0"/>
      <w:ind w:left="1700"/>
      <w:jc w:val="right"/>
      <w:textAlignment w:val="baseline"/>
    </w:pPr>
    <w:rPr>
      <w:i/>
      <w:szCs w:val="24"/>
    </w:rPr>
  </w:style>
  <w:style w:type="paragraph" w:customStyle="1" w:styleId="BulletText2">
    <w:name w:val="Bullet Text 2"/>
    <w:basedOn w:val="BulletText1"/>
    <w:rsid w:val="00A12F03"/>
    <w:pPr>
      <w:ind w:left="360"/>
    </w:pPr>
  </w:style>
  <w:style w:type="paragraph" w:customStyle="1" w:styleId="BulletText1">
    <w:name w:val="Bullet Text 1"/>
    <w:basedOn w:val="Normal"/>
    <w:rsid w:val="00A12F03"/>
    <w:pPr>
      <w:overflowPunct w:val="0"/>
      <w:autoSpaceDE w:val="0"/>
      <w:autoSpaceDN w:val="0"/>
      <w:adjustRightInd w:val="0"/>
      <w:ind w:left="187" w:hanging="187"/>
      <w:textAlignment w:val="baseline"/>
    </w:pPr>
    <w:rPr>
      <w:szCs w:val="24"/>
    </w:rPr>
  </w:style>
  <w:style w:type="character" w:styleId="FollowedHyperlink">
    <w:name w:val="FollowedHyperlink"/>
    <w:basedOn w:val="DefaultParagraphFont"/>
    <w:rsid w:val="00A12F03"/>
    <w:rPr>
      <w:color w:val="800080"/>
      <w:u w:val="single"/>
    </w:rPr>
  </w:style>
  <w:style w:type="paragraph" w:customStyle="1" w:styleId="n">
    <w:name w:val="n"/>
    <w:basedOn w:val="Heading1"/>
    <w:rsid w:val="00A12F03"/>
    <w:pPr>
      <w:numPr>
        <w:numId w:val="51"/>
      </w:numPr>
      <w:suppressAutoHyphens/>
      <w:spacing w:after="60"/>
      <w:jc w:val="center"/>
    </w:pPr>
    <w:rPr>
      <w:b/>
      <w:kern w:val="28"/>
      <w:sz w:val="36"/>
      <w:lang w:val="en-GB"/>
    </w:rPr>
  </w:style>
  <w:style w:type="paragraph" w:styleId="EndnoteText">
    <w:name w:val="endnote text"/>
    <w:basedOn w:val="Normal"/>
    <w:link w:val="EndnoteTextChar"/>
    <w:semiHidden/>
    <w:rsid w:val="00A12F03"/>
    <w:pPr>
      <w:jc w:val="both"/>
    </w:pPr>
    <w:rPr>
      <w:lang w:val="en-ZA"/>
    </w:rPr>
  </w:style>
  <w:style w:type="character" w:customStyle="1" w:styleId="EndnoteTextChar">
    <w:name w:val="Endnote Text Char"/>
    <w:basedOn w:val="DefaultParagraphFont"/>
    <w:link w:val="EndnoteText"/>
    <w:semiHidden/>
    <w:rsid w:val="00A12F03"/>
    <w:rPr>
      <w:lang w:eastAsia="en-US"/>
    </w:rPr>
  </w:style>
  <w:style w:type="paragraph" w:styleId="TOC2">
    <w:name w:val="toc 2"/>
    <w:basedOn w:val="Normal"/>
    <w:next w:val="Normal"/>
    <w:autoRedefine/>
    <w:uiPriority w:val="39"/>
    <w:rsid w:val="00A12F03"/>
    <w:pPr>
      <w:tabs>
        <w:tab w:val="left" w:pos="965"/>
        <w:tab w:val="right" w:pos="8562"/>
      </w:tabs>
      <w:spacing w:before="240"/>
      <w:ind w:left="958" w:right="567" w:hanging="720"/>
    </w:pPr>
    <w:rPr>
      <w:rFonts w:ascii="Arial" w:hAnsi="Arial" w:cs="Arial"/>
      <w:bCs/>
      <w:caps/>
      <w:noProof/>
      <w:color w:val="000000"/>
      <w:szCs w:val="28"/>
    </w:rPr>
  </w:style>
  <w:style w:type="paragraph" w:styleId="TOC3">
    <w:name w:val="toc 3"/>
    <w:basedOn w:val="Normal"/>
    <w:next w:val="Normal"/>
    <w:semiHidden/>
    <w:rsid w:val="00A12F03"/>
    <w:pPr>
      <w:tabs>
        <w:tab w:val="right" w:pos="8562"/>
      </w:tabs>
      <w:ind w:left="958" w:right="567" w:hanging="720"/>
    </w:pPr>
    <w:rPr>
      <w:color w:val="000000"/>
      <w:szCs w:val="24"/>
    </w:rPr>
  </w:style>
  <w:style w:type="paragraph" w:styleId="TOC4">
    <w:name w:val="toc 4"/>
    <w:basedOn w:val="Normal"/>
    <w:next w:val="Normal"/>
    <w:autoRedefine/>
    <w:semiHidden/>
    <w:rsid w:val="00A12F03"/>
    <w:rPr>
      <w:szCs w:val="24"/>
      <w:lang w:val="en-GB"/>
    </w:rPr>
  </w:style>
  <w:style w:type="paragraph" w:styleId="TOC5">
    <w:name w:val="toc 5"/>
    <w:basedOn w:val="Normal"/>
    <w:next w:val="Normal"/>
    <w:autoRedefine/>
    <w:semiHidden/>
    <w:rsid w:val="00A12F03"/>
    <w:pPr>
      <w:ind w:left="720"/>
    </w:pPr>
    <w:rPr>
      <w:szCs w:val="24"/>
    </w:rPr>
  </w:style>
  <w:style w:type="paragraph" w:styleId="TOC6">
    <w:name w:val="toc 6"/>
    <w:basedOn w:val="Normal"/>
    <w:next w:val="Normal"/>
    <w:autoRedefine/>
    <w:semiHidden/>
    <w:rsid w:val="00A12F03"/>
    <w:pPr>
      <w:ind w:left="960"/>
    </w:pPr>
    <w:rPr>
      <w:szCs w:val="24"/>
    </w:rPr>
  </w:style>
  <w:style w:type="paragraph" w:styleId="TOC7">
    <w:name w:val="toc 7"/>
    <w:basedOn w:val="Normal"/>
    <w:next w:val="Normal"/>
    <w:autoRedefine/>
    <w:semiHidden/>
    <w:rsid w:val="00A12F03"/>
    <w:pPr>
      <w:ind w:left="1200"/>
    </w:pPr>
    <w:rPr>
      <w:szCs w:val="24"/>
    </w:rPr>
  </w:style>
  <w:style w:type="paragraph" w:styleId="TOC8">
    <w:name w:val="toc 8"/>
    <w:basedOn w:val="Normal"/>
    <w:next w:val="Normal"/>
    <w:autoRedefine/>
    <w:semiHidden/>
    <w:rsid w:val="00A12F03"/>
    <w:pPr>
      <w:ind w:left="1440"/>
    </w:pPr>
    <w:rPr>
      <w:szCs w:val="24"/>
    </w:rPr>
  </w:style>
  <w:style w:type="paragraph" w:styleId="TOC9">
    <w:name w:val="toc 9"/>
    <w:basedOn w:val="Normal"/>
    <w:next w:val="Normal"/>
    <w:autoRedefine/>
    <w:semiHidden/>
    <w:rsid w:val="00A12F03"/>
    <w:pPr>
      <w:ind w:left="1680"/>
    </w:pPr>
    <w:rPr>
      <w:szCs w:val="24"/>
    </w:rPr>
  </w:style>
  <w:style w:type="paragraph" w:customStyle="1" w:styleId="a">
    <w:name w:val="_"/>
    <w:basedOn w:val="Normal"/>
    <w:rsid w:val="00A12F03"/>
    <w:pPr>
      <w:widowControl w:val="0"/>
      <w:ind w:left="360" w:hanging="360"/>
    </w:pPr>
    <w:rPr>
      <w:snapToGrid w:val="0"/>
    </w:rPr>
  </w:style>
  <w:style w:type="paragraph" w:customStyle="1" w:styleId="ContinuedTableLabe">
    <w:name w:val="Continued Table Labe"/>
    <w:basedOn w:val="Normal"/>
    <w:rsid w:val="00A12F03"/>
    <w:rPr>
      <w:b/>
      <w:sz w:val="22"/>
    </w:rPr>
  </w:style>
  <w:style w:type="paragraph" w:customStyle="1" w:styleId="TableHeaderText">
    <w:name w:val="Table Header Text"/>
    <w:basedOn w:val="TableText"/>
    <w:rsid w:val="00A12F03"/>
    <w:pPr>
      <w:jc w:val="center"/>
    </w:pPr>
    <w:rPr>
      <w:b/>
    </w:rPr>
  </w:style>
  <w:style w:type="paragraph" w:customStyle="1" w:styleId="TableText">
    <w:name w:val="Table Text"/>
    <w:basedOn w:val="Normal"/>
    <w:rsid w:val="00A12F03"/>
  </w:style>
  <w:style w:type="paragraph" w:customStyle="1" w:styleId="MemoLine">
    <w:name w:val="Memo Line"/>
    <w:basedOn w:val="BlockLine"/>
    <w:next w:val="Normal"/>
    <w:rsid w:val="00A12F03"/>
  </w:style>
  <w:style w:type="paragraph" w:customStyle="1" w:styleId="NoteText">
    <w:name w:val="Note Text"/>
    <w:basedOn w:val="BlockText"/>
    <w:rsid w:val="00A12F03"/>
    <w:pPr>
      <w:overflowPunct/>
      <w:autoSpaceDE/>
      <w:autoSpaceDN/>
      <w:adjustRightInd/>
      <w:textAlignment w:val="auto"/>
    </w:pPr>
    <w:rPr>
      <w:szCs w:val="20"/>
    </w:rPr>
  </w:style>
  <w:style w:type="paragraph" w:styleId="BlockText">
    <w:name w:val="Block Text"/>
    <w:basedOn w:val="Normal"/>
    <w:rsid w:val="00A12F03"/>
    <w:pPr>
      <w:overflowPunct w:val="0"/>
      <w:autoSpaceDE w:val="0"/>
      <w:autoSpaceDN w:val="0"/>
      <w:adjustRightInd w:val="0"/>
      <w:textAlignment w:val="baseline"/>
    </w:pPr>
    <w:rPr>
      <w:szCs w:val="24"/>
    </w:rPr>
  </w:style>
  <w:style w:type="paragraph" w:customStyle="1" w:styleId="EmbeddedText">
    <w:name w:val="Embedded Text"/>
    <w:basedOn w:val="TableText"/>
    <w:rsid w:val="00A12F03"/>
  </w:style>
  <w:style w:type="paragraph" w:styleId="Subtitle">
    <w:name w:val="Subtitle"/>
    <w:basedOn w:val="Normal"/>
    <w:link w:val="SubtitleChar"/>
    <w:qFormat/>
    <w:rsid w:val="00A12F03"/>
    <w:pPr>
      <w:spacing w:after="60"/>
      <w:outlineLvl w:val="1"/>
    </w:pPr>
    <w:rPr>
      <w:b/>
      <w:caps/>
    </w:rPr>
  </w:style>
  <w:style w:type="character" w:customStyle="1" w:styleId="SubtitleChar">
    <w:name w:val="Subtitle Char"/>
    <w:basedOn w:val="DefaultParagraphFont"/>
    <w:link w:val="Subtitle"/>
    <w:rsid w:val="00A12F03"/>
    <w:rPr>
      <w:b/>
      <w:caps/>
      <w:lang w:val="en-US" w:eastAsia="en-US"/>
    </w:rPr>
  </w:style>
  <w:style w:type="paragraph" w:styleId="DocumentMap">
    <w:name w:val="Document Map"/>
    <w:basedOn w:val="Normal"/>
    <w:link w:val="DocumentMapChar"/>
    <w:semiHidden/>
    <w:rsid w:val="00A12F03"/>
    <w:pPr>
      <w:shd w:val="clear" w:color="auto" w:fill="000080"/>
    </w:pPr>
    <w:rPr>
      <w:rFonts w:ascii="Tahoma" w:hAnsi="Tahoma"/>
    </w:rPr>
  </w:style>
  <w:style w:type="character" w:customStyle="1" w:styleId="DocumentMapChar">
    <w:name w:val="Document Map Char"/>
    <w:basedOn w:val="DefaultParagraphFont"/>
    <w:link w:val="DocumentMap"/>
    <w:semiHidden/>
    <w:rsid w:val="00A12F03"/>
    <w:rPr>
      <w:rFonts w:ascii="Tahoma" w:hAnsi="Tahoma"/>
      <w:shd w:val="clear" w:color="auto" w:fill="000080"/>
      <w:lang w:val="en-US" w:eastAsia="en-US"/>
    </w:rPr>
  </w:style>
  <w:style w:type="paragraph" w:styleId="BodyTextIndent3">
    <w:name w:val="Body Text Indent 3"/>
    <w:basedOn w:val="Normal"/>
    <w:link w:val="BodyTextIndent3Char"/>
    <w:rsid w:val="00A12F03"/>
    <w:pPr>
      <w:tabs>
        <w:tab w:val="left" w:pos="1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151" w:hanging="151"/>
    </w:pPr>
    <w:rPr>
      <w:lang w:val="en-GB"/>
    </w:rPr>
  </w:style>
  <w:style w:type="character" w:customStyle="1" w:styleId="BodyTextIndent3Char">
    <w:name w:val="Body Text Indent 3 Char"/>
    <w:basedOn w:val="DefaultParagraphFont"/>
    <w:link w:val="BodyTextIndent3"/>
    <w:rsid w:val="00A12F03"/>
    <w:rPr>
      <w:lang w:val="en-GB" w:eastAsia="en-US"/>
    </w:rPr>
  </w:style>
  <w:style w:type="paragraph" w:styleId="PlainText">
    <w:name w:val="Plain Text"/>
    <w:basedOn w:val="Normal"/>
    <w:link w:val="PlainTextChar"/>
    <w:rsid w:val="00A12F03"/>
    <w:rPr>
      <w:rFonts w:ascii="Courier New" w:hAnsi="Courier New"/>
    </w:rPr>
  </w:style>
  <w:style w:type="character" w:customStyle="1" w:styleId="PlainTextChar">
    <w:name w:val="Plain Text Char"/>
    <w:basedOn w:val="DefaultParagraphFont"/>
    <w:link w:val="PlainText"/>
    <w:rsid w:val="00A12F03"/>
    <w:rPr>
      <w:rFonts w:ascii="Courier New" w:hAnsi="Courier New"/>
      <w:lang w:val="en-US" w:eastAsia="en-US"/>
    </w:rPr>
  </w:style>
  <w:style w:type="paragraph" w:styleId="Title">
    <w:name w:val="Title"/>
    <w:basedOn w:val="Normal"/>
    <w:link w:val="TitleChar"/>
    <w:qFormat/>
    <w:rsid w:val="00A12F03"/>
    <w:pPr>
      <w:jc w:val="center"/>
    </w:pPr>
    <w:rPr>
      <w:b/>
      <w:bCs/>
    </w:rPr>
  </w:style>
  <w:style w:type="character" w:customStyle="1" w:styleId="TitleChar">
    <w:name w:val="Title Char"/>
    <w:basedOn w:val="DefaultParagraphFont"/>
    <w:link w:val="Title"/>
    <w:rsid w:val="00A12F03"/>
    <w:rPr>
      <w:b/>
      <w:bCs/>
      <w:lang w:val="en-US" w:eastAsia="en-US"/>
    </w:rPr>
  </w:style>
  <w:style w:type="paragraph" w:styleId="MacroText">
    <w:name w:val="macro"/>
    <w:link w:val="MacroTextChar"/>
    <w:semiHidden/>
    <w:rsid w:val="00A12F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character" w:customStyle="1" w:styleId="MacroTextChar">
    <w:name w:val="Macro Text Char"/>
    <w:basedOn w:val="DefaultParagraphFont"/>
    <w:link w:val="MacroText"/>
    <w:semiHidden/>
    <w:rsid w:val="00A12F03"/>
    <w:rPr>
      <w:rFonts w:ascii="Courier New" w:hAnsi="Courier New"/>
      <w:lang w:val="en-US" w:eastAsia="en-US"/>
    </w:rPr>
  </w:style>
  <w:style w:type="paragraph" w:styleId="List">
    <w:name w:val="List"/>
    <w:basedOn w:val="Normal"/>
    <w:rsid w:val="00A12F03"/>
    <w:pPr>
      <w:ind w:left="283" w:hanging="283"/>
    </w:pPr>
    <w:rPr>
      <w:sz w:val="16"/>
      <w:szCs w:val="24"/>
      <w:lang w:val="en-GB"/>
    </w:rPr>
  </w:style>
  <w:style w:type="paragraph" w:customStyle="1" w:styleId="Address1">
    <w:name w:val="Address1"/>
    <w:basedOn w:val="Normal"/>
    <w:rsid w:val="00A12F03"/>
    <w:pPr>
      <w:framePr w:w="3005" w:hSpace="181" w:vSpace="181" w:wrap="around" w:hAnchor="page" w:xAlign="right" w:yAlign="top" w:anchorLock="1"/>
      <w:pBdr>
        <w:left w:val="single" w:sz="4" w:space="9" w:color="auto"/>
      </w:pBdr>
      <w:spacing w:line="200" w:lineRule="exact"/>
    </w:pPr>
    <w:rPr>
      <w:sz w:val="16"/>
      <w:lang w:val="en-GB"/>
    </w:rPr>
  </w:style>
  <w:style w:type="paragraph" w:customStyle="1" w:styleId="TableBullet11">
    <w:name w:val="Table Bullet 11"/>
    <w:basedOn w:val="Normal"/>
    <w:rsid w:val="00A12F03"/>
    <w:pPr>
      <w:tabs>
        <w:tab w:val="num" w:pos="360"/>
      </w:tabs>
      <w:spacing w:line="290" w:lineRule="atLeast"/>
      <w:ind w:left="360" w:hanging="360"/>
      <w:jc w:val="both"/>
    </w:pPr>
    <w:rPr>
      <w:sz w:val="24"/>
      <w:lang w:val="en-ZA"/>
    </w:rPr>
  </w:style>
  <w:style w:type="paragraph" w:customStyle="1" w:styleId="Managementcomment1">
    <w:name w:val="Management comment1"/>
    <w:basedOn w:val="Normal"/>
    <w:rsid w:val="00A12F03"/>
    <w:pPr>
      <w:jc w:val="both"/>
    </w:pPr>
    <w:rPr>
      <w:b/>
      <w:sz w:val="24"/>
      <w:lang w:val="en-ZA"/>
    </w:rPr>
  </w:style>
  <w:style w:type="paragraph" w:customStyle="1" w:styleId="Style11">
    <w:name w:val="Style11"/>
    <w:basedOn w:val="Normal"/>
    <w:rsid w:val="00A12F03"/>
    <w:pPr>
      <w:tabs>
        <w:tab w:val="num" w:pos="360"/>
      </w:tabs>
      <w:ind w:left="360" w:hanging="360"/>
    </w:pPr>
    <w:rPr>
      <w:sz w:val="24"/>
    </w:rPr>
  </w:style>
  <w:style w:type="paragraph" w:customStyle="1" w:styleId="HorisontalHeader1">
    <w:name w:val="Horisontal Header1"/>
    <w:basedOn w:val="Header"/>
    <w:rsid w:val="00A12F03"/>
    <w:pPr>
      <w:tabs>
        <w:tab w:val="clear" w:pos="4320"/>
        <w:tab w:val="clear" w:pos="8640"/>
        <w:tab w:val="left" w:pos="0"/>
        <w:tab w:val="right" w:pos="12946"/>
      </w:tabs>
    </w:pPr>
    <w:rPr>
      <w:b/>
      <w:snapToGrid w:val="0"/>
      <w:sz w:val="24"/>
      <w:lang w:val="en-ZA"/>
    </w:rPr>
  </w:style>
  <w:style w:type="paragraph" w:customStyle="1" w:styleId="Head1">
    <w:name w:val="Head1"/>
    <w:basedOn w:val="Normal"/>
    <w:rsid w:val="00A12F03"/>
    <w:pPr>
      <w:ind w:left="340" w:hanging="340"/>
      <w:jc w:val="both"/>
    </w:pPr>
    <w:rPr>
      <w:b/>
      <w:smallCaps/>
      <w:sz w:val="28"/>
      <w:lang w:val="en-ZA"/>
    </w:rPr>
  </w:style>
  <w:style w:type="paragraph" w:customStyle="1" w:styleId="Bullet41">
    <w:name w:val="Bullet 41"/>
    <w:basedOn w:val="Normal"/>
    <w:rsid w:val="00A12F03"/>
    <w:pPr>
      <w:tabs>
        <w:tab w:val="num" w:pos="360"/>
      </w:tabs>
      <w:spacing w:line="290" w:lineRule="atLeast"/>
      <w:ind w:left="360" w:hanging="360"/>
    </w:pPr>
    <w:rPr>
      <w:sz w:val="24"/>
      <w:lang w:val="en-GB"/>
    </w:rPr>
  </w:style>
  <w:style w:type="paragraph" w:customStyle="1" w:styleId="NormalTable1">
    <w:name w:val="Normal Table1"/>
    <w:basedOn w:val="Normal"/>
    <w:rsid w:val="00A12F03"/>
    <w:pPr>
      <w:widowControl w:val="0"/>
      <w:tabs>
        <w:tab w:val="left" w:pos="90"/>
        <w:tab w:val="left" w:pos="2700"/>
      </w:tabs>
      <w:spacing w:before="176"/>
    </w:pPr>
    <w:rPr>
      <w:rFonts w:ascii="Arial" w:hAnsi="Arial"/>
      <w:snapToGrid w:val="0"/>
      <w:color w:val="000000"/>
      <w:sz w:val="16"/>
      <w:lang w:val="en-GB"/>
    </w:rPr>
  </w:style>
  <w:style w:type="paragraph" w:customStyle="1" w:styleId="BlockLine1">
    <w:name w:val="Block Line1"/>
    <w:basedOn w:val="Normal"/>
    <w:next w:val="Normal"/>
    <w:rsid w:val="00A12F03"/>
    <w:pPr>
      <w:pBdr>
        <w:top w:val="single" w:sz="6" w:space="1" w:color="auto"/>
        <w:between w:val="single" w:sz="6" w:space="1" w:color="auto"/>
      </w:pBdr>
      <w:overflowPunct w:val="0"/>
      <w:autoSpaceDE w:val="0"/>
      <w:autoSpaceDN w:val="0"/>
      <w:adjustRightInd w:val="0"/>
      <w:spacing w:before="240"/>
      <w:ind w:left="1700"/>
      <w:textAlignment w:val="baseline"/>
    </w:pPr>
    <w:rPr>
      <w:sz w:val="24"/>
      <w:szCs w:val="24"/>
    </w:rPr>
  </w:style>
  <w:style w:type="paragraph" w:customStyle="1" w:styleId="MapTitleContinued1">
    <w:name w:val="Map Title. Continued1"/>
    <w:basedOn w:val="Normal"/>
    <w:rsid w:val="00A12F03"/>
    <w:pPr>
      <w:overflowPunct w:val="0"/>
      <w:autoSpaceDE w:val="0"/>
      <w:autoSpaceDN w:val="0"/>
      <w:adjustRightInd w:val="0"/>
      <w:spacing w:after="240"/>
      <w:textAlignment w:val="baseline"/>
    </w:pPr>
    <w:rPr>
      <w:rFonts w:ascii="Helvetica" w:hAnsi="Helvetica"/>
      <w:b/>
      <w:sz w:val="32"/>
      <w:szCs w:val="24"/>
    </w:rPr>
  </w:style>
  <w:style w:type="paragraph" w:customStyle="1" w:styleId="ContinuedOnNextPa1">
    <w:name w:val="Continued On Next Pa1"/>
    <w:basedOn w:val="Normal"/>
    <w:next w:val="Normal"/>
    <w:rsid w:val="00A12F03"/>
    <w:pPr>
      <w:pBdr>
        <w:top w:val="single" w:sz="6" w:space="1" w:color="auto"/>
        <w:between w:val="single" w:sz="6" w:space="1" w:color="auto"/>
      </w:pBdr>
      <w:overflowPunct w:val="0"/>
      <w:autoSpaceDE w:val="0"/>
      <w:autoSpaceDN w:val="0"/>
      <w:adjustRightInd w:val="0"/>
      <w:ind w:left="1700"/>
      <w:jc w:val="right"/>
      <w:textAlignment w:val="baseline"/>
    </w:pPr>
    <w:rPr>
      <w:i/>
      <w:szCs w:val="24"/>
    </w:rPr>
  </w:style>
  <w:style w:type="paragraph" w:customStyle="1" w:styleId="BulletText21">
    <w:name w:val="Bullet Text 21"/>
    <w:basedOn w:val="BulletText1"/>
    <w:rsid w:val="00A12F03"/>
    <w:pPr>
      <w:ind w:left="360"/>
    </w:pPr>
    <w:rPr>
      <w:sz w:val="24"/>
    </w:rPr>
  </w:style>
  <w:style w:type="paragraph" w:customStyle="1" w:styleId="BulletText11">
    <w:name w:val="Bullet Text 11"/>
    <w:basedOn w:val="Normal"/>
    <w:rsid w:val="00A12F03"/>
    <w:pPr>
      <w:numPr>
        <w:numId w:val="54"/>
      </w:numPr>
      <w:tabs>
        <w:tab w:val="clear" w:pos="360"/>
      </w:tabs>
      <w:overflowPunct w:val="0"/>
      <w:autoSpaceDE w:val="0"/>
      <w:autoSpaceDN w:val="0"/>
      <w:adjustRightInd w:val="0"/>
      <w:ind w:left="187" w:hanging="187"/>
      <w:textAlignment w:val="baseline"/>
    </w:pPr>
    <w:rPr>
      <w:sz w:val="24"/>
      <w:szCs w:val="24"/>
    </w:rPr>
  </w:style>
  <w:style w:type="paragraph" w:customStyle="1" w:styleId="covering">
    <w:name w:val="covering"/>
    <w:basedOn w:val="EndnoteText"/>
    <w:rsid w:val="00A12F03"/>
    <w:rPr>
      <w:lang w:val="en-GB"/>
    </w:rPr>
  </w:style>
  <w:style w:type="paragraph" w:customStyle="1" w:styleId="Bullet1">
    <w:name w:val="Bullet 1"/>
    <w:basedOn w:val="Normal"/>
    <w:rsid w:val="00A12F03"/>
    <w:pPr>
      <w:numPr>
        <w:ilvl w:val="1"/>
        <w:numId w:val="53"/>
      </w:numPr>
    </w:pPr>
  </w:style>
  <w:style w:type="paragraph" w:customStyle="1" w:styleId="DefaultText">
    <w:name w:val="Default Text"/>
    <w:basedOn w:val="Normal"/>
    <w:rsid w:val="00A12F03"/>
    <w:pPr>
      <w:jc w:val="both"/>
    </w:pPr>
    <w:rPr>
      <w:sz w:val="24"/>
      <w:lang w:val="en-GB"/>
    </w:rPr>
  </w:style>
  <w:style w:type="character" w:customStyle="1" w:styleId="style71">
    <w:name w:val="style71"/>
    <w:basedOn w:val="DefaultParagraphFont"/>
    <w:rsid w:val="00A12F03"/>
    <w:rPr>
      <w:rFonts w:ascii="Arial" w:hAnsi="Arial" w:cs="Arial" w:hint="default"/>
      <w:b w:val="0"/>
      <w:bCs w:val="0"/>
      <w:color w:val="4E4E4E"/>
      <w:sz w:val="17"/>
      <w:szCs w:val="17"/>
    </w:rPr>
  </w:style>
  <w:style w:type="table" w:styleId="TableGrid">
    <w:name w:val="Table Grid"/>
    <w:basedOn w:val="TableNormal"/>
    <w:uiPriority w:val="59"/>
    <w:rsid w:val="00A12F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Section Char,Section1 Char"/>
    <w:basedOn w:val="DefaultParagraphFont"/>
    <w:link w:val="Heading3"/>
    <w:rsid w:val="00DA69A4"/>
    <w:rPr>
      <w:b/>
      <w:sz w:val="24"/>
      <w:lang w:val="en-US" w:eastAsia="en-US"/>
    </w:rPr>
  </w:style>
  <w:style w:type="character" w:customStyle="1" w:styleId="Heading4Char">
    <w:name w:val="Heading 4 Char"/>
    <w:aliases w:val="Map Title Char,Map Title1 Char"/>
    <w:basedOn w:val="DefaultParagraphFont"/>
    <w:link w:val="Heading4"/>
    <w:rsid w:val="00DA69A4"/>
    <w:rPr>
      <w:b/>
      <w:sz w:val="24"/>
      <w:lang w:val="en-US" w:eastAsia="en-US"/>
    </w:rPr>
  </w:style>
  <w:style w:type="character" w:customStyle="1" w:styleId="Heading5Char">
    <w:name w:val="Heading 5 Char"/>
    <w:aliases w:val="Block Label Char,Block Label1 Char"/>
    <w:basedOn w:val="DefaultParagraphFont"/>
    <w:link w:val="Heading5"/>
    <w:rsid w:val="00DA69A4"/>
    <w:rPr>
      <w:b/>
      <w:sz w:val="24"/>
      <w:lang w:val="en-US" w:eastAsia="en-US"/>
    </w:rPr>
  </w:style>
  <w:style w:type="character" w:customStyle="1" w:styleId="Heading6Char">
    <w:name w:val="Heading 6 Char"/>
    <w:basedOn w:val="DefaultParagraphFont"/>
    <w:link w:val="Heading6"/>
    <w:rsid w:val="00DA69A4"/>
    <w:rPr>
      <w:sz w:val="24"/>
      <w:lang w:val="en-US" w:eastAsia="en-US"/>
    </w:rPr>
  </w:style>
  <w:style w:type="character" w:customStyle="1" w:styleId="Heading7Char">
    <w:name w:val="Heading 7 Char"/>
    <w:basedOn w:val="DefaultParagraphFont"/>
    <w:link w:val="Heading7"/>
    <w:rsid w:val="00DA69A4"/>
    <w:rPr>
      <w:b/>
      <w:bCs/>
      <w:sz w:val="24"/>
      <w:lang w:val="en-US" w:eastAsia="en-US"/>
    </w:rPr>
  </w:style>
  <w:style w:type="paragraph" w:customStyle="1" w:styleId="Default">
    <w:name w:val="Default"/>
    <w:rsid w:val="00DA69A4"/>
    <w:pPr>
      <w:autoSpaceDE w:val="0"/>
      <w:autoSpaceDN w:val="0"/>
      <w:adjustRightInd w:val="0"/>
    </w:pPr>
    <w:rPr>
      <w:rFonts w:ascii="Gill Sans MT" w:hAnsi="Gill Sans MT" w:cs="Gill Sans MT"/>
      <w:color w:val="000000"/>
      <w:sz w:val="24"/>
      <w:szCs w:val="24"/>
      <w:lang w:val="en-GB" w:eastAsia="en-GB"/>
    </w:rPr>
  </w:style>
  <w:style w:type="character" w:customStyle="1" w:styleId="BodySingleChar">
    <w:name w:val="Body Single Char"/>
    <w:basedOn w:val="DefaultParagraphFont"/>
    <w:link w:val="BodySingle"/>
    <w:uiPriority w:val="99"/>
    <w:rsid w:val="00DA69A4"/>
    <w:rPr>
      <w:sz w:val="24"/>
      <w:lang w:val="en-GB" w:eastAsia="en-US"/>
    </w:rPr>
  </w:style>
  <w:style w:type="paragraph" w:customStyle="1" w:styleId="Bullet">
    <w:name w:val="Bullet"/>
    <w:basedOn w:val="Normal"/>
    <w:rsid w:val="00DA69A4"/>
    <w:pPr>
      <w:numPr>
        <w:numId w:val="84"/>
      </w:numPr>
      <w:spacing w:after="120"/>
      <w:jc w:val="both"/>
    </w:pPr>
    <w:rPr>
      <w:rFonts w:ascii="Verdana" w:hAnsi="Verdana"/>
      <w:lang w:val="en-ZA"/>
    </w:rPr>
  </w:style>
  <w:style w:type="character" w:customStyle="1" w:styleId="HeaderChar">
    <w:name w:val="Header Char"/>
    <w:aliases w:val="Header H Char,Header H1 Char"/>
    <w:basedOn w:val="DefaultParagraphFont"/>
    <w:link w:val="Header"/>
    <w:uiPriority w:val="99"/>
    <w:rsid w:val="00DA69A4"/>
    <w:rPr>
      <w:lang w:val="en-US" w:eastAsia="en-US"/>
    </w:rPr>
  </w:style>
  <w:style w:type="paragraph" w:customStyle="1" w:styleId="BodyText5">
    <w:name w:val="Body Text 5"/>
    <w:basedOn w:val="Normal"/>
    <w:rsid w:val="00DA69A4"/>
    <w:pPr>
      <w:tabs>
        <w:tab w:val="num" w:pos="1531"/>
      </w:tabs>
      <w:spacing w:after="120"/>
      <w:ind w:left="1531" w:hanging="567"/>
      <w:jc w:val="both"/>
      <w:outlineLvl w:val="4"/>
    </w:pPr>
    <w:rPr>
      <w:rFonts w:ascii="Trebuchet MS" w:hAnsi="Trebuchet MS"/>
      <w:sz w:val="24"/>
      <w:szCs w:val="16"/>
      <w:lang w:val="en-ZA"/>
    </w:rPr>
  </w:style>
  <w:style w:type="paragraph" w:customStyle="1" w:styleId="BodyText4">
    <w:name w:val="Body Text 4"/>
    <w:basedOn w:val="Normal"/>
    <w:rsid w:val="00DA69A4"/>
    <w:pPr>
      <w:tabs>
        <w:tab w:val="num" w:pos="964"/>
      </w:tabs>
      <w:ind w:left="964" w:hanging="964"/>
      <w:jc w:val="both"/>
    </w:pPr>
    <w:rPr>
      <w:rFonts w:ascii="Trebuchet MS" w:hAnsi="Trebuchet MS"/>
      <w:sz w:val="24"/>
      <w:szCs w:val="24"/>
      <w:lang w:val="en-ZA"/>
    </w:rPr>
  </w:style>
  <w:style w:type="paragraph" w:styleId="TOCHeading">
    <w:name w:val="TOC Heading"/>
    <w:basedOn w:val="Heading1"/>
    <w:next w:val="Normal"/>
    <w:uiPriority w:val="39"/>
    <w:unhideWhenUsed/>
    <w:qFormat/>
    <w:rsid w:val="003D6C3E"/>
    <w:pPr>
      <w:keepLines/>
      <w:spacing w:before="480" w:line="276" w:lineRule="auto"/>
      <w:outlineLvl w:val="9"/>
    </w:pPr>
    <w:rPr>
      <w:rFonts w:ascii="Cambria" w:hAnsi="Cambria"/>
      <w:b/>
      <w:bCs/>
      <w:color w:val="4F81BD"/>
      <w:sz w:val="28"/>
      <w:szCs w:val="28"/>
    </w:rPr>
  </w:style>
  <w:style w:type="character" w:styleId="Strong">
    <w:name w:val="Strong"/>
    <w:basedOn w:val="DefaultParagraphFont"/>
    <w:uiPriority w:val="22"/>
    <w:qFormat/>
    <w:rsid w:val="003D6C3E"/>
    <w:rPr>
      <w:b/>
      <w:bCs/>
    </w:rPr>
  </w:style>
  <w:style w:type="paragraph" w:customStyle="1" w:styleId="Bullet2">
    <w:name w:val="Bullet2"/>
    <w:basedOn w:val="Normal"/>
    <w:rsid w:val="003D6C3E"/>
    <w:pPr>
      <w:numPr>
        <w:numId w:val="144"/>
      </w:numPr>
      <w:jc w:val="both"/>
    </w:pPr>
    <w:rPr>
      <w:rFonts w:ascii="Verdana" w:hAnsi="Verdana"/>
      <w:lang w:val="en-GB"/>
    </w:rPr>
  </w:style>
  <w:style w:type="paragraph" w:styleId="Revision">
    <w:name w:val="Revision"/>
    <w:hidden/>
    <w:uiPriority w:val="99"/>
    <w:semiHidden/>
    <w:rsid w:val="001946C7"/>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uiPriority="35" w:qFormat="1"/>
    <w:lsdException w:name="page number" w:uiPriority="0"/>
    <w:lsdException w:name="endnote text" w:uiPriority="0"/>
    <w:lsdException w:name="macro" w:uiPriority="0"/>
    <w:lsdException w:name="List"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24E"/>
    <w:rPr>
      <w:lang w:val="en-US" w:eastAsia="en-US"/>
    </w:rPr>
  </w:style>
  <w:style w:type="paragraph" w:styleId="Heading1">
    <w:name w:val="heading 1"/>
    <w:aliases w:val="Part"/>
    <w:basedOn w:val="Normal"/>
    <w:next w:val="Normal"/>
    <w:link w:val="Heading1Char"/>
    <w:qFormat/>
    <w:rsid w:val="0044624E"/>
    <w:pPr>
      <w:keepNext/>
      <w:outlineLvl w:val="0"/>
    </w:pPr>
    <w:rPr>
      <w:sz w:val="24"/>
    </w:rPr>
  </w:style>
  <w:style w:type="paragraph" w:styleId="Heading2">
    <w:name w:val="heading 2"/>
    <w:aliases w:val="Chapter Title,Chapter Title1"/>
    <w:basedOn w:val="Normal"/>
    <w:next w:val="Normal"/>
    <w:link w:val="Heading2Char"/>
    <w:qFormat/>
    <w:rsid w:val="0044624E"/>
    <w:pPr>
      <w:keepNext/>
      <w:outlineLvl w:val="1"/>
    </w:pPr>
    <w:rPr>
      <w:b/>
      <w:sz w:val="24"/>
    </w:rPr>
  </w:style>
  <w:style w:type="paragraph" w:styleId="Heading3">
    <w:name w:val="heading 3"/>
    <w:aliases w:val="Section,Section1"/>
    <w:basedOn w:val="Normal"/>
    <w:next w:val="Normal"/>
    <w:link w:val="Heading3Char"/>
    <w:qFormat/>
    <w:rsid w:val="0044624E"/>
    <w:pPr>
      <w:keepNext/>
      <w:ind w:left="720"/>
      <w:outlineLvl w:val="2"/>
    </w:pPr>
    <w:rPr>
      <w:b/>
      <w:sz w:val="24"/>
    </w:rPr>
  </w:style>
  <w:style w:type="paragraph" w:styleId="Heading4">
    <w:name w:val="heading 4"/>
    <w:aliases w:val="Map Title,Map Title1"/>
    <w:basedOn w:val="Normal"/>
    <w:next w:val="Normal"/>
    <w:link w:val="Heading4Char"/>
    <w:qFormat/>
    <w:rsid w:val="0044624E"/>
    <w:pPr>
      <w:keepNext/>
      <w:numPr>
        <w:numId w:val="8"/>
      </w:numPr>
      <w:outlineLvl w:val="3"/>
    </w:pPr>
    <w:rPr>
      <w:b/>
      <w:sz w:val="24"/>
    </w:rPr>
  </w:style>
  <w:style w:type="paragraph" w:styleId="Heading5">
    <w:name w:val="heading 5"/>
    <w:aliases w:val="Block Label,Block Label1"/>
    <w:basedOn w:val="Normal"/>
    <w:next w:val="Normal"/>
    <w:link w:val="Heading5Char"/>
    <w:qFormat/>
    <w:rsid w:val="0044624E"/>
    <w:pPr>
      <w:keepNext/>
      <w:ind w:firstLine="720"/>
      <w:outlineLvl w:val="4"/>
    </w:pPr>
    <w:rPr>
      <w:b/>
      <w:sz w:val="24"/>
    </w:rPr>
  </w:style>
  <w:style w:type="paragraph" w:styleId="Heading6">
    <w:name w:val="heading 6"/>
    <w:basedOn w:val="Normal"/>
    <w:next w:val="Normal"/>
    <w:link w:val="Heading6Char"/>
    <w:qFormat/>
    <w:rsid w:val="0044624E"/>
    <w:pPr>
      <w:keepNext/>
      <w:outlineLvl w:val="5"/>
    </w:pPr>
    <w:rPr>
      <w:sz w:val="24"/>
    </w:rPr>
  </w:style>
  <w:style w:type="paragraph" w:styleId="Heading7">
    <w:name w:val="heading 7"/>
    <w:basedOn w:val="Normal"/>
    <w:next w:val="Normal"/>
    <w:link w:val="Heading7Char"/>
    <w:qFormat/>
    <w:rsid w:val="0044624E"/>
    <w:pPr>
      <w:keepNext/>
      <w:numPr>
        <w:numId w:val="10"/>
      </w:numPr>
      <w:jc w:val="both"/>
      <w:outlineLvl w:val="6"/>
    </w:pPr>
    <w:rPr>
      <w:b/>
      <w:bCs/>
      <w:sz w:val="24"/>
    </w:rPr>
  </w:style>
  <w:style w:type="paragraph" w:styleId="Heading8">
    <w:name w:val="heading 8"/>
    <w:basedOn w:val="Normal"/>
    <w:next w:val="Normal"/>
    <w:link w:val="Heading8Char"/>
    <w:qFormat/>
    <w:rsid w:val="00A12F03"/>
    <w:pPr>
      <w:tabs>
        <w:tab w:val="num" w:pos="3141"/>
      </w:tabs>
      <w:spacing w:before="240" w:after="60"/>
      <w:ind w:left="3141" w:hanging="1440"/>
      <w:outlineLvl w:val="7"/>
    </w:pPr>
    <w:rPr>
      <w:rFonts w:ascii="Arial" w:hAnsi="Arial"/>
      <w:i/>
    </w:rPr>
  </w:style>
  <w:style w:type="paragraph" w:styleId="Heading9">
    <w:name w:val="heading 9"/>
    <w:basedOn w:val="Normal"/>
    <w:next w:val="Normal"/>
    <w:link w:val="Heading9Char"/>
    <w:qFormat/>
    <w:rsid w:val="00A12F03"/>
    <w:pPr>
      <w:tabs>
        <w:tab w:val="num" w:pos="3285"/>
      </w:tabs>
      <w:spacing w:before="240" w:after="60"/>
      <w:ind w:left="3285"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4624E"/>
    <w:pPr>
      <w:ind w:left="720"/>
    </w:pPr>
    <w:rPr>
      <w:b/>
      <w:sz w:val="24"/>
    </w:rPr>
  </w:style>
  <w:style w:type="paragraph" w:styleId="Header">
    <w:name w:val="header"/>
    <w:aliases w:val="Header H,Header H1"/>
    <w:basedOn w:val="Normal"/>
    <w:link w:val="HeaderChar"/>
    <w:rsid w:val="0044624E"/>
    <w:pPr>
      <w:tabs>
        <w:tab w:val="center" w:pos="4320"/>
        <w:tab w:val="right" w:pos="8640"/>
      </w:tabs>
    </w:pPr>
  </w:style>
  <w:style w:type="paragraph" w:styleId="Footer">
    <w:name w:val="footer"/>
    <w:basedOn w:val="Normal"/>
    <w:link w:val="FooterChar"/>
    <w:uiPriority w:val="99"/>
    <w:rsid w:val="0044624E"/>
    <w:pPr>
      <w:tabs>
        <w:tab w:val="center" w:pos="4320"/>
        <w:tab w:val="right" w:pos="8640"/>
      </w:tabs>
    </w:pPr>
  </w:style>
  <w:style w:type="character" w:styleId="PageNumber">
    <w:name w:val="page number"/>
    <w:basedOn w:val="DefaultParagraphFont"/>
    <w:rsid w:val="0044624E"/>
  </w:style>
  <w:style w:type="paragraph" w:styleId="BodyText">
    <w:name w:val="Body Text"/>
    <w:basedOn w:val="Normal"/>
    <w:link w:val="BodyTextChar"/>
    <w:uiPriority w:val="99"/>
    <w:rsid w:val="0044624E"/>
    <w:pPr>
      <w:pBdr>
        <w:top w:val="thinThickSmallGap" w:sz="24" w:space="1" w:color="auto"/>
        <w:left w:val="thinThickSmallGap" w:sz="24" w:space="4" w:color="auto"/>
        <w:bottom w:val="thickThinSmallGap" w:sz="24" w:space="1" w:color="auto"/>
        <w:right w:val="thickThinSmallGap" w:sz="24" w:space="4" w:color="auto"/>
      </w:pBdr>
      <w:jc w:val="center"/>
    </w:pPr>
    <w:rPr>
      <w:b/>
      <w:bCs/>
      <w:sz w:val="52"/>
      <w:szCs w:val="24"/>
    </w:rPr>
  </w:style>
  <w:style w:type="paragraph" w:styleId="BalloonText">
    <w:name w:val="Balloon Text"/>
    <w:basedOn w:val="Normal"/>
    <w:link w:val="BalloonTextChar"/>
    <w:semiHidden/>
    <w:unhideWhenUsed/>
    <w:rsid w:val="005E6AFF"/>
    <w:rPr>
      <w:rFonts w:ascii="Tahoma" w:hAnsi="Tahoma" w:cs="Tahoma"/>
      <w:sz w:val="16"/>
      <w:szCs w:val="16"/>
    </w:rPr>
  </w:style>
  <w:style w:type="character" w:customStyle="1" w:styleId="BalloonTextChar">
    <w:name w:val="Balloon Text Char"/>
    <w:basedOn w:val="DefaultParagraphFont"/>
    <w:link w:val="BalloonText"/>
    <w:uiPriority w:val="99"/>
    <w:semiHidden/>
    <w:rsid w:val="005E6AFF"/>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105257"/>
    <w:rPr>
      <w:sz w:val="16"/>
      <w:szCs w:val="16"/>
    </w:rPr>
  </w:style>
  <w:style w:type="paragraph" w:styleId="CommentText">
    <w:name w:val="annotation text"/>
    <w:basedOn w:val="Normal"/>
    <w:link w:val="CommentTextChar"/>
    <w:semiHidden/>
    <w:unhideWhenUsed/>
    <w:rsid w:val="00105257"/>
  </w:style>
  <w:style w:type="character" w:customStyle="1" w:styleId="CommentTextChar">
    <w:name w:val="Comment Text Char"/>
    <w:basedOn w:val="DefaultParagraphFont"/>
    <w:link w:val="CommentText"/>
    <w:semiHidden/>
    <w:rsid w:val="00105257"/>
    <w:rPr>
      <w:lang w:val="en-US" w:eastAsia="en-US"/>
    </w:rPr>
  </w:style>
  <w:style w:type="paragraph" w:styleId="CommentSubject">
    <w:name w:val="annotation subject"/>
    <w:basedOn w:val="CommentText"/>
    <w:next w:val="CommentText"/>
    <w:link w:val="CommentSubjectChar"/>
    <w:uiPriority w:val="99"/>
    <w:unhideWhenUsed/>
    <w:rsid w:val="00105257"/>
    <w:rPr>
      <w:b/>
      <w:bCs/>
    </w:rPr>
  </w:style>
  <w:style w:type="character" w:customStyle="1" w:styleId="CommentSubjectChar">
    <w:name w:val="Comment Subject Char"/>
    <w:basedOn w:val="CommentTextChar"/>
    <w:link w:val="CommentSubject"/>
    <w:uiPriority w:val="99"/>
    <w:rsid w:val="00105257"/>
    <w:rPr>
      <w:b/>
      <w:bCs/>
      <w:lang w:val="en-US" w:eastAsia="en-US"/>
    </w:rPr>
  </w:style>
  <w:style w:type="paragraph" w:styleId="ListParagraph">
    <w:name w:val="List Paragraph"/>
    <w:basedOn w:val="Normal"/>
    <w:uiPriority w:val="34"/>
    <w:qFormat/>
    <w:rsid w:val="00D95C96"/>
    <w:pPr>
      <w:ind w:left="720"/>
    </w:pPr>
  </w:style>
  <w:style w:type="character" w:customStyle="1" w:styleId="FooterChar">
    <w:name w:val="Footer Char"/>
    <w:basedOn w:val="DefaultParagraphFont"/>
    <w:link w:val="Footer"/>
    <w:uiPriority w:val="99"/>
    <w:rsid w:val="0025711B"/>
    <w:rPr>
      <w:lang w:val="en-US" w:eastAsia="en-US"/>
    </w:rPr>
  </w:style>
  <w:style w:type="paragraph" w:styleId="NormalWeb">
    <w:name w:val="Normal (Web)"/>
    <w:basedOn w:val="Normal"/>
    <w:unhideWhenUsed/>
    <w:rsid w:val="00571202"/>
    <w:pPr>
      <w:spacing w:before="100" w:beforeAutospacing="1" w:after="100" w:afterAutospacing="1"/>
    </w:pPr>
    <w:rPr>
      <w:sz w:val="24"/>
      <w:szCs w:val="24"/>
    </w:rPr>
  </w:style>
  <w:style w:type="character" w:customStyle="1" w:styleId="Heading1Char">
    <w:name w:val="Heading 1 Char"/>
    <w:aliases w:val="Part Char"/>
    <w:basedOn w:val="DefaultParagraphFont"/>
    <w:link w:val="Heading1"/>
    <w:rsid w:val="00E81A6F"/>
    <w:rPr>
      <w:sz w:val="24"/>
      <w:lang w:val="en-US" w:eastAsia="en-US"/>
    </w:rPr>
  </w:style>
  <w:style w:type="character" w:customStyle="1" w:styleId="Heading2Char">
    <w:name w:val="Heading 2 Char"/>
    <w:aliases w:val="Chapter Title Char,Chapter Title1 Char"/>
    <w:basedOn w:val="DefaultParagraphFont"/>
    <w:link w:val="Heading2"/>
    <w:rsid w:val="00E81A6F"/>
    <w:rPr>
      <w:b/>
      <w:sz w:val="24"/>
      <w:lang w:val="en-US" w:eastAsia="en-US"/>
    </w:rPr>
  </w:style>
  <w:style w:type="character" w:customStyle="1" w:styleId="BodyTextChar">
    <w:name w:val="Body Text Char"/>
    <w:basedOn w:val="DefaultParagraphFont"/>
    <w:link w:val="BodyText"/>
    <w:uiPriority w:val="99"/>
    <w:rsid w:val="00E81A6F"/>
    <w:rPr>
      <w:b/>
      <w:bCs/>
      <w:sz w:val="52"/>
      <w:szCs w:val="24"/>
      <w:lang w:val="en-US" w:eastAsia="en-US"/>
    </w:rPr>
  </w:style>
  <w:style w:type="character" w:styleId="Emphasis">
    <w:name w:val="Emphasis"/>
    <w:basedOn w:val="DefaultParagraphFont"/>
    <w:uiPriority w:val="20"/>
    <w:qFormat/>
    <w:rsid w:val="008E38CD"/>
    <w:rPr>
      <w:i/>
      <w:iCs/>
    </w:rPr>
  </w:style>
  <w:style w:type="paragraph" w:styleId="BodyTextIndent2">
    <w:name w:val="Body Text Indent 2"/>
    <w:basedOn w:val="Normal"/>
    <w:link w:val="BodyTextIndent2Char"/>
    <w:unhideWhenUsed/>
    <w:rsid w:val="0031673C"/>
    <w:pPr>
      <w:spacing w:after="120" w:line="480" w:lineRule="auto"/>
      <w:ind w:left="283"/>
    </w:pPr>
  </w:style>
  <w:style w:type="character" w:customStyle="1" w:styleId="BodyTextIndent2Char">
    <w:name w:val="Body Text Indent 2 Char"/>
    <w:basedOn w:val="DefaultParagraphFont"/>
    <w:link w:val="BodyTextIndent2"/>
    <w:uiPriority w:val="99"/>
    <w:semiHidden/>
    <w:rsid w:val="0031673C"/>
    <w:rPr>
      <w:lang w:val="en-US" w:eastAsia="en-US"/>
    </w:rPr>
  </w:style>
  <w:style w:type="paragraph" w:styleId="BodyText3">
    <w:name w:val="Body Text 3"/>
    <w:basedOn w:val="Normal"/>
    <w:link w:val="BodyText3Char"/>
    <w:rsid w:val="0031673C"/>
    <w:pPr>
      <w:spacing w:after="120"/>
    </w:pPr>
    <w:rPr>
      <w:rFonts w:ascii="Tahoma" w:hAnsi="Tahoma" w:cs="Tahoma"/>
      <w:sz w:val="16"/>
      <w:szCs w:val="16"/>
      <w:lang w:val="en-ZA" w:eastAsia="en-ZA"/>
    </w:rPr>
  </w:style>
  <w:style w:type="character" w:customStyle="1" w:styleId="BodyText3Char">
    <w:name w:val="Body Text 3 Char"/>
    <w:basedOn w:val="DefaultParagraphFont"/>
    <w:link w:val="BodyText3"/>
    <w:rsid w:val="0031673C"/>
    <w:rPr>
      <w:rFonts w:ascii="Tahoma" w:hAnsi="Tahoma" w:cs="Tahoma"/>
      <w:sz w:val="16"/>
      <w:szCs w:val="16"/>
    </w:rPr>
  </w:style>
  <w:style w:type="paragraph" w:styleId="TOC1">
    <w:name w:val="toc 1"/>
    <w:basedOn w:val="Normal"/>
    <w:next w:val="Normal"/>
    <w:autoRedefine/>
    <w:uiPriority w:val="39"/>
    <w:rsid w:val="0031673C"/>
    <w:rPr>
      <w:sz w:val="24"/>
      <w:szCs w:val="24"/>
    </w:rPr>
  </w:style>
  <w:style w:type="character" w:styleId="Hyperlink">
    <w:name w:val="Hyperlink"/>
    <w:basedOn w:val="DefaultParagraphFont"/>
    <w:uiPriority w:val="99"/>
    <w:unhideWhenUsed/>
    <w:rsid w:val="0031673C"/>
    <w:rPr>
      <w:color w:val="0000FF"/>
      <w:u w:val="single"/>
    </w:rPr>
  </w:style>
  <w:style w:type="paragraph" w:customStyle="1" w:styleId="BodySingle">
    <w:name w:val="Body Single"/>
    <w:basedOn w:val="Normal"/>
    <w:link w:val="BodySingleChar"/>
    <w:uiPriority w:val="1"/>
    <w:qFormat/>
    <w:rsid w:val="00335F97"/>
    <w:pPr>
      <w:jc w:val="both"/>
    </w:pPr>
    <w:rPr>
      <w:sz w:val="24"/>
      <w:lang w:val="en-GB"/>
    </w:rPr>
  </w:style>
  <w:style w:type="paragraph" w:styleId="BodyText2">
    <w:name w:val="Body Text 2"/>
    <w:basedOn w:val="Normal"/>
    <w:link w:val="BodyText2Char"/>
    <w:unhideWhenUsed/>
    <w:rsid w:val="00A12F03"/>
    <w:pPr>
      <w:spacing w:after="120" w:line="480" w:lineRule="auto"/>
    </w:pPr>
  </w:style>
  <w:style w:type="character" w:customStyle="1" w:styleId="BodyText2Char">
    <w:name w:val="Body Text 2 Char"/>
    <w:basedOn w:val="DefaultParagraphFont"/>
    <w:link w:val="BodyText2"/>
    <w:rsid w:val="00A12F03"/>
    <w:rPr>
      <w:lang w:val="en-US" w:eastAsia="en-US"/>
    </w:rPr>
  </w:style>
  <w:style w:type="character" w:customStyle="1" w:styleId="Heading8Char">
    <w:name w:val="Heading 8 Char"/>
    <w:basedOn w:val="DefaultParagraphFont"/>
    <w:link w:val="Heading8"/>
    <w:rsid w:val="00A12F03"/>
    <w:rPr>
      <w:rFonts w:ascii="Arial" w:hAnsi="Arial"/>
      <w:i/>
      <w:lang w:val="en-US" w:eastAsia="en-US"/>
    </w:rPr>
  </w:style>
  <w:style w:type="character" w:customStyle="1" w:styleId="Heading9Char">
    <w:name w:val="Heading 9 Char"/>
    <w:basedOn w:val="DefaultParagraphFont"/>
    <w:link w:val="Heading9"/>
    <w:rsid w:val="00A12F03"/>
    <w:rPr>
      <w:rFonts w:ascii="Arial" w:hAnsi="Arial"/>
      <w:b/>
      <w:i/>
      <w:sz w:val="18"/>
      <w:lang w:val="en-US" w:eastAsia="en-US"/>
    </w:rPr>
  </w:style>
  <w:style w:type="paragraph" w:customStyle="1" w:styleId="Address">
    <w:name w:val="Address"/>
    <w:basedOn w:val="Normal"/>
    <w:rsid w:val="00A12F03"/>
    <w:pPr>
      <w:framePr w:w="3005" w:hSpace="181" w:vSpace="181" w:wrap="around" w:hAnchor="page" w:xAlign="right" w:yAlign="top" w:anchorLock="1"/>
      <w:pBdr>
        <w:left w:val="single" w:sz="4" w:space="9" w:color="auto"/>
      </w:pBdr>
      <w:spacing w:line="200" w:lineRule="exact"/>
    </w:pPr>
    <w:rPr>
      <w:sz w:val="16"/>
      <w:lang w:val="en-GB"/>
    </w:rPr>
  </w:style>
  <w:style w:type="paragraph" w:customStyle="1" w:styleId="TableBullet1">
    <w:name w:val="Table Bullet 1"/>
    <w:basedOn w:val="Normal"/>
    <w:rsid w:val="00A12F03"/>
    <w:pPr>
      <w:numPr>
        <w:numId w:val="49"/>
      </w:numPr>
      <w:spacing w:line="290" w:lineRule="atLeast"/>
      <w:jc w:val="both"/>
    </w:pPr>
    <w:rPr>
      <w:lang w:val="en-ZA"/>
    </w:rPr>
  </w:style>
  <w:style w:type="paragraph" w:customStyle="1" w:styleId="Managementcomment">
    <w:name w:val="Management comment"/>
    <w:basedOn w:val="Normal"/>
    <w:rsid w:val="00A12F03"/>
    <w:pPr>
      <w:jc w:val="both"/>
    </w:pPr>
    <w:rPr>
      <w:b/>
      <w:lang w:val="en-ZA"/>
    </w:rPr>
  </w:style>
  <w:style w:type="paragraph" w:customStyle="1" w:styleId="Style1">
    <w:name w:val="Style1"/>
    <w:basedOn w:val="Normal"/>
    <w:rsid w:val="00A12F03"/>
    <w:pPr>
      <w:numPr>
        <w:numId w:val="48"/>
      </w:numPr>
    </w:pPr>
  </w:style>
  <w:style w:type="paragraph" w:customStyle="1" w:styleId="HorisontalHeader">
    <w:name w:val="Horisontal Header"/>
    <w:basedOn w:val="Header"/>
    <w:rsid w:val="00A12F03"/>
    <w:pPr>
      <w:tabs>
        <w:tab w:val="clear" w:pos="4320"/>
        <w:tab w:val="clear" w:pos="8640"/>
        <w:tab w:val="left" w:pos="0"/>
        <w:tab w:val="right" w:pos="12946"/>
      </w:tabs>
    </w:pPr>
    <w:rPr>
      <w:b/>
      <w:caps/>
      <w:snapToGrid w:val="0"/>
      <w:lang w:val="en-ZA"/>
    </w:rPr>
  </w:style>
  <w:style w:type="paragraph" w:customStyle="1" w:styleId="Head">
    <w:name w:val="Head"/>
    <w:basedOn w:val="Normal"/>
    <w:rsid w:val="00A12F03"/>
    <w:pPr>
      <w:ind w:left="340" w:hanging="340"/>
      <w:jc w:val="both"/>
    </w:pPr>
    <w:rPr>
      <w:b/>
      <w:smallCaps/>
      <w:sz w:val="28"/>
      <w:lang w:val="en-ZA"/>
    </w:rPr>
  </w:style>
  <w:style w:type="paragraph" w:customStyle="1" w:styleId="Bullet4">
    <w:name w:val="Bullet 4"/>
    <w:basedOn w:val="Normal"/>
    <w:rsid w:val="00A12F03"/>
    <w:pPr>
      <w:numPr>
        <w:numId w:val="50"/>
      </w:numPr>
      <w:spacing w:line="290" w:lineRule="atLeast"/>
    </w:pPr>
    <w:rPr>
      <w:lang w:val="en-GB"/>
    </w:rPr>
  </w:style>
  <w:style w:type="paragraph" w:customStyle="1" w:styleId="TableNormal1">
    <w:name w:val="Table Normal1"/>
    <w:basedOn w:val="Normal"/>
    <w:rsid w:val="00A12F03"/>
    <w:pPr>
      <w:widowControl w:val="0"/>
      <w:tabs>
        <w:tab w:val="left" w:pos="90"/>
        <w:tab w:val="left" w:pos="2700"/>
      </w:tabs>
      <w:spacing w:before="176"/>
    </w:pPr>
    <w:rPr>
      <w:rFonts w:ascii="Arial" w:hAnsi="Arial"/>
      <w:snapToGrid w:val="0"/>
      <w:color w:val="000000"/>
      <w:sz w:val="16"/>
      <w:lang w:val="en-GB"/>
    </w:rPr>
  </w:style>
  <w:style w:type="paragraph" w:customStyle="1" w:styleId="BlockLine">
    <w:name w:val="Block Line"/>
    <w:basedOn w:val="Normal"/>
    <w:next w:val="Normal"/>
    <w:rsid w:val="00A12F03"/>
    <w:pPr>
      <w:pBdr>
        <w:top w:val="single" w:sz="6" w:space="1" w:color="auto"/>
        <w:between w:val="single" w:sz="6" w:space="1" w:color="auto"/>
      </w:pBdr>
      <w:overflowPunct w:val="0"/>
      <w:autoSpaceDE w:val="0"/>
      <w:autoSpaceDN w:val="0"/>
      <w:adjustRightInd w:val="0"/>
      <w:spacing w:before="240"/>
      <w:ind w:left="1700"/>
      <w:textAlignment w:val="baseline"/>
    </w:pPr>
    <w:rPr>
      <w:szCs w:val="24"/>
    </w:rPr>
  </w:style>
  <w:style w:type="paragraph" w:customStyle="1" w:styleId="MapTitleContinued">
    <w:name w:val="Map Title. Continued"/>
    <w:basedOn w:val="Normal"/>
    <w:rsid w:val="00A12F03"/>
    <w:pPr>
      <w:overflowPunct w:val="0"/>
      <w:autoSpaceDE w:val="0"/>
      <w:autoSpaceDN w:val="0"/>
      <w:adjustRightInd w:val="0"/>
      <w:spacing w:after="240"/>
      <w:textAlignment w:val="baseline"/>
    </w:pPr>
    <w:rPr>
      <w:rFonts w:ascii="Helvetica" w:hAnsi="Helvetica"/>
      <w:b/>
      <w:sz w:val="32"/>
      <w:szCs w:val="24"/>
    </w:rPr>
  </w:style>
  <w:style w:type="paragraph" w:customStyle="1" w:styleId="ContinuedOnNextPa">
    <w:name w:val="Continued On Next Pa"/>
    <w:basedOn w:val="Normal"/>
    <w:next w:val="Normal"/>
    <w:rsid w:val="00A12F03"/>
    <w:pPr>
      <w:pBdr>
        <w:top w:val="single" w:sz="6" w:space="1" w:color="auto"/>
        <w:between w:val="single" w:sz="6" w:space="1" w:color="auto"/>
      </w:pBdr>
      <w:overflowPunct w:val="0"/>
      <w:autoSpaceDE w:val="0"/>
      <w:autoSpaceDN w:val="0"/>
      <w:adjustRightInd w:val="0"/>
      <w:ind w:left="1700"/>
      <w:jc w:val="right"/>
      <w:textAlignment w:val="baseline"/>
    </w:pPr>
    <w:rPr>
      <w:i/>
      <w:szCs w:val="24"/>
    </w:rPr>
  </w:style>
  <w:style w:type="paragraph" w:customStyle="1" w:styleId="BulletText2">
    <w:name w:val="Bullet Text 2"/>
    <w:basedOn w:val="BulletText1"/>
    <w:rsid w:val="00A12F03"/>
    <w:pPr>
      <w:ind w:left="360"/>
    </w:pPr>
  </w:style>
  <w:style w:type="paragraph" w:customStyle="1" w:styleId="BulletText1">
    <w:name w:val="Bullet Text 1"/>
    <w:basedOn w:val="Normal"/>
    <w:rsid w:val="00A12F03"/>
    <w:pPr>
      <w:overflowPunct w:val="0"/>
      <w:autoSpaceDE w:val="0"/>
      <w:autoSpaceDN w:val="0"/>
      <w:adjustRightInd w:val="0"/>
      <w:ind w:left="187" w:hanging="187"/>
      <w:textAlignment w:val="baseline"/>
    </w:pPr>
    <w:rPr>
      <w:szCs w:val="24"/>
    </w:rPr>
  </w:style>
  <w:style w:type="character" w:styleId="FollowedHyperlink">
    <w:name w:val="FollowedHyperlink"/>
    <w:basedOn w:val="DefaultParagraphFont"/>
    <w:rsid w:val="00A12F03"/>
    <w:rPr>
      <w:color w:val="800080"/>
      <w:u w:val="single"/>
    </w:rPr>
  </w:style>
  <w:style w:type="paragraph" w:customStyle="1" w:styleId="n">
    <w:name w:val="n"/>
    <w:basedOn w:val="Heading1"/>
    <w:rsid w:val="00A12F03"/>
    <w:pPr>
      <w:numPr>
        <w:numId w:val="51"/>
      </w:numPr>
      <w:suppressAutoHyphens/>
      <w:spacing w:after="60"/>
      <w:jc w:val="center"/>
    </w:pPr>
    <w:rPr>
      <w:b/>
      <w:kern w:val="28"/>
      <w:sz w:val="36"/>
      <w:lang w:val="en-GB"/>
    </w:rPr>
  </w:style>
  <w:style w:type="paragraph" w:styleId="EndnoteText">
    <w:name w:val="endnote text"/>
    <w:basedOn w:val="Normal"/>
    <w:link w:val="EndnoteTextChar"/>
    <w:semiHidden/>
    <w:rsid w:val="00A12F03"/>
    <w:pPr>
      <w:jc w:val="both"/>
    </w:pPr>
    <w:rPr>
      <w:lang w:val="en-ZA"/>
    </w:rPr>
  </w:style>
  <w:style w:type="character" w:customStyle="1" w:styleId="EndnoteTextChar">
    <w:name w:val="Endnote Text Char"/>
    <w:basedOn w:val="DefaultParagraphFont"/>
    <w:link w:val="EndnoteText"/>
    <w:semiHidden/>
    <w:rsid w:val="00A12F03"/>
    <w:rPr>
      <w:lang w:eastAsia="en-US"/>
    </w:rPr>
  </w:style>
  <w:style w:type="paragraph" w:styleId="TOC2">
    <w:name w:val="toc 2"/>
    <w:basedOn w:val="Normal"/>
    <w:next w:val="Normal"/>
    <w:autoRedefine/>
    <w:uiPriority w:val="39"/>
    <w:rsid w:val="00A12F03"/>
    <w:pPr>
      <w:tabs>
        <w:tab w:val="left" w:pos="965"/>
        <w:tab w:val="right" w:pos="8562"/>
      </w:tabs>
      <w:spacing w:before="240"/>
      <w:ind w:left="958" w:right="567" w:hanging="720"/>
    </w:pPr>
    <w:rPr>
      <w:rFonts w:ascii="Arial" w:hAnsi="Arial" w:cs="Arial"/>
      <w:bCs/>
      <w:caps/>
      <w:noProof/>
      <w:color w:val="000000"/>
      <w:szCs w:val="28"/>
    </w:rPr>
  </w:style>
  <w:style w:type="paragraph" w:styleId="TOC3">
    <w:name w:val="toc 3"/>
    <w:basedOn w:val="Normal"/>
    <w:next w:val="Normal"/>
    <w:semiHidden/>
    <w:rsid w:val="00A12F03"/>
    <w:pPr>
      <w:tabs>
        <w:tab w:val="right" w:pos="8562"/>
      </w:tabs>
      <w:ind w:left="958" w:right="567" w:hanging="720"/>
    </w:pPr>
    <w:rPr>
      <w:color w:val="000000"/>
      <w:szCs w:val="24"/>
    </w:rPr>
  </w:style>
  <w:style w:type="paragraph" w:styleId="TOC4">
    <w:name w:val="toc 4"/>
    <w:basedOn w:val="Normal"/>
    <w:next w:val="Normal"/>
    <w:autoRedefine/>
    <w:semiHidden/>
    <w:rsid w:val="00A12F03"/>
    <w:rPr>
      <w:szCs w:val="24"/>
      <w:lang w:val="en-GB"/>
    </w:rPr>
  </w:style>
  <w:style w:type="paragraph" w:styleId="TOC5">
    <w:name w:val="toc 5"/>
    <w:basedOn w:val="Normal"/>
    <w:next w:val="Normal"/>
    <w:autoRedefine/>
    <w:semiHidden/>
    <w:rsid w:val="00A12F03"/>
    <w:pPr>
      <w:ind w:left="720"/>
    </w:pPr>
    <w:rPr>
      <w:szCs w:val="24"/>
    </w:rPr>
  </w:style>
  <w:style w:type="paragraph" w:styleId="TOC6">
    <w:name w:val="toc 6"/>
    <w:basedOn w:val="Normal"/>
    <w:next w:val="Normal"/>
    <w:autoRedefine/>
    <w:semiHidden/>
    <w:rsid w:val="00A12F03"/>
    <w:pPr>
      <w:ind w:left="960"/>
    </w:pPr>
    <w:rPr>
      <w:szCs w:val="24"/>
    </w:rPr>
  </w:style>
  <w:style w:type="paragraph" w:styleId="TOC7">
    <w:name w:val="toc 7"/>
    <w:basedOn w:val="Normal"/>
    <w:next w:val="Normal"/>
    <w:autoRedefine/>
    <w:semiHidden/>
    <w:rsid w:val="00A12F03"/>
    <w:pPr>
      <w:ind w:left="1200"/>
    </w:pPr>
    <w:rPr>
      <w:szCs w:val="24"/>
    </w:rPr>
  </w:style>
  <w:style w:type="paragraph" w:styleId="TOC8">
    <w:name w:val="toc 8"/>
    <w:basedOn w:val="Normal"/>
    <w:next w:val="Normal"/>
    <w:autoRedefine/>
    <w:semiHidden/>
    <w:rsid w:val="00A12F03"/>
    <w:pPr>
      <w:ind w:left="1440"/>
    </w:pPr>
    <w:rPr>
      <w:szCs w:val="24"/>
    </w:rPr>
  </w:style>
  <w:style w:type="paragraph" w:styleId="TOC9">
    <w:name w:val="toc 9"/>
    <w:basedOn w:val="Normal"/>
    <w:next w:val="Normal"/>
    <w:autoRedefine/>
    <w:semiHidden/>
    <w:rsid w:val="00A12F03"/>
    <w:pPr>
      <w:ind w:left="1680"/>
    </w:pPr>
    <w:rPr>
      <w:szCs w:val="24"/>
    </w:rPr>
  </w:style>
  <w:style w:type="paragraph" w:customStyle="1" w:styleId="a">
    <w:name w:val="_"/>
    <w:basedOn w:val="Normal"/>
    <w:rsid w:val="00A12F03"/>
    <w:pPr>
      <w:widowControl w:val="0"/>
      <w:ind w:left="360" w:hanging="360"/>
    </w:pPr>
    <w:rPr>
      <w:snapToGrid w:val="0"/>
    </w:rPr>
  </w:style>
  <w:style w:type="paragraph" w:customStyle="1" w:styleId="ContinuedTableLabe">
    <w:name w:val="Continued Table Labe"/>
    <w:basedOn w:val="Normal"/>
    <w:rsid w:val="00A12F03"/>
    <w:rPr>
      <w:b/>
      <w:sz w:val="22"/>
    </w:rPr>
  </w:style>
  <w:style w:type="paragraph" w:customStyle="1" w:styleId="TableHeaderText">
    <w:name w:val="Table Header Text"/>
    <w:basedOn w:val="TableText"/>
    <w:rsid w:val="00A12F03"/>
    <w:pPr>
      <w:jc w:val="center"/>
    </w:pPr>
    <w:rPr>
      <w:b/>
    </w:rPr>
  </w:style>
  <w:style w:type="paragraph" w:customStyle="1" w:styleId="TableText">
    <w:name w:val="Table Text"/>
    <w:basedOn w:val="Normal"/>
    <w:rsid w:val="00A12F03"/>
  </w:style>
  <w:style w:type="paragraph" w:customStyle="1" w:styleId="MemoLine">
    <w:name w:val="Memo Line"/>
    <w:basedOn w:val="BlockLine"/>
    <w:next w:val="Normal"/>
    <w:rsid w:val="00A12F03"/>
  </w:style>
  <w:style w:type="paragraph" w:customStyle="1" w:styleId="NoteText">
    <w:name w:val="Note Text"/>
    <w:basedOn w:val="BlockText"/>
    <w:rsid w:val="00A12F03"/>
    <w:pPr>
      <w:overflowPunct/>
      <w:autoSpaceDE/>
      <w:autoSpaceDN/>
      <w:adjustRightInd/>
      <w:textAlignment w:val="auto"/>
    </w:pPr>
    <w:rPr>
      <w:szCs w:val="20"/>
    </w:rPr>
  </w:style>
  <w:style w:type="paragraph" w:styleId="BlockText">
    <w:name w:val="Block Text"/>
    <w:basedOn w:val="Normal"/>
    <w:rsid w:val="00A12F03"/>
    <w:pPr>
      <w:overflowPunct w:val="0"/>
      <w:autoSpaceDE w:val="0"/>
      <w:autoSpaceDN w:val="0"/>
      <w:adjustRightInd w:val="0"/>
      <w:textAlignment w:val="baseline"/>
    </w:pPr>
    <w:rPr>
      <w:szCs w:val="24"/>
    </w:rPr>
  </w:style>
  <w:style w:type="paragraph" w:customStyle="1" w:styleId="EmbeddedText">
    <w:name w:val="Embedded Text"/>
    <w:basedOn w:val="TableText"/>
    <w:rsid w:val="00A12F03"/>
  </w:style>
  <w:style w:type="paragraph" w:styleId="Subtitle">
    <w:name w:val="Subtitle"/>
    <w:basedOn w:val="Normal"/>
    <w:link w:val="SubtitleChar"/>
    <w:qFormat/>
    <w:rsid w:val="00A12F03"/>
    <w:pPr>
      <w:spacing w:after="60"/>
      <w:outlineLvl w:val="1"/>
    </w:pPr>
    <w:rPr>
      <w:b/>
      <w:caps/>
    </w:rPr>
  </w:style>
  <w:style w:type="character" w:customStyle="1" w:styleId="SubtitleChar">
    <w:name w:val="Subtitle Char"/>
    <w:basedOn w:val="DefaultParagraphFont"/>
    <w:link w:val="Subtitle"/>
    <w:rsid w:val="00A12F03"/>
    <w:rPr>
      <w:b/>
      <w:caps/>
      <w:lang w:val="en-US" w:eastAsia="en-US"/>
    </w:rPr>
  </w:style>
  <w:style w:type="paragraph" w:styleId="DocumentMap">
    <w:name w:val="Document Map"/>
    <w:basedOn w:val="Normal"/>
    <w:link w:val="DocumentMapChar"/>
    <w:semiHidden/>
    <w:rsid w:val="00A12F03"/>
    <w:pPr>
      <w:shd w:val="clear" w:color="auto" w:fill="000080"/>
    </w:pPr>
    <w:rPr>
      <w:rFonts w:ascii="Tahoma" w:hAnsi="Tahoma"/>
    </w:rPr>
  </w:style>
  <w:style w:type="character" w:customStyle="1" w:styleId="DocumentMapChar">
    <w:name w:val="Document Map Char"/>
    <w:basedOn w:val="DefaultParagraphFont"/>
    <w:link w:val="DocumentMap"/>
    <w:semiHidden/>
    <w:rsid w:val="00A12F03"/>
    <w:rPr>
      <w:rFonts w:ascii="Tahoma" w:hAnsi="Tahoma"/>
      <w:shd w:val="clear" w:color="auto" w:fill="000080"/>
      <w:lang w:val="en-US" w:eastAsia="en-US"/>
    </w:rPr>
  </w:style>
  <w:style w:type="paragraph" w:styleId="BodyTextIndent3">
    <w:name w:val="Body Text Indent 3"/>
    <w:basedOn w:val="Normal"/>
    <w:link w:val="BodyTextIndent3Char"/>
    <w:rsid w:val="00A12F03"/>
    <w:pPr>
      <w:tabs>
        <w:tab w:val="left" w:pos="1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151" w:hanging="151"/>
    </w:pPr>
    <w:rPr>
      <w:lang w:val="en-GB"/>
    </w:rPr>
  </w:style>
  <w:style w:type="character" w:customStyle="1" w:styleId="BodyTextIndent3Char">
    <w:name w:val="Body Text Indent 3 Char"/>
    <w:basedOn w:val="DefaultParagraphFont"/>
    <w:link w:val="BodyTextIndent3"/>
    <w:rsid w:val="00A12F03"/>
    <w:rPr>
      <w:lang w:val="en-GB" w:eastAsia="en-US"/>
    </w:rPr>
  </w:style>
  <w:style w:type="paragraph" w:styleId="PlainText">
    <w:name w:val="Plain Text"/>
    <w:basedOn w:val="Normal"/>
    <w:link w:val="PlainTextChar"/>
    <w:rsid w:val="00A12F03"/>
    <w:rPr>
      <w:rFonts w:ascii="Courier New" w:hAnsi="Courier New"/>
    </w:rPr>
  </w:style>
  <w:style w:type="character" w:customStyle="1" w:styleId="PlainTextChar">
    <w:name w:val="Plain Text Char"/>
    <w:basedOn w:val="DefaultParagraphFont"/>
    <w:link w:val="PlainText"/>
    <w:rsid w:val="00A12F03"/>
    <w:rPr>
      <w:rFonts w:ascii="Courier New" w:hAnsi="Courier New"/>
      <w:lang w:val="en-US" w:eastAsia="en-US"/>
    </w:rPr>
  </w:style>
  <w:style w:type="paragraph" w:styleId="Title">
    <w:name w:val="Title"/>
    <w:basedOn w:val="Normal"/>
    <w:link w:val="TitleChar"/>
    <w:qFormat/>
    <w:rsid w:val="00A12F03"/>
    <w:pPr>
      <w:jc w:val="center"/>
    </w:pPr>
    <w:rPr>
      <w:b/>
      <w:bCs/>
    </w:rPr>
  </w:style>
  <w:style w:type="character" w:customStyle="1" w:styleId="TitleChar">
    <w:name w:val="Title Char"/>
    <w:basedOn w:val="DefaultParagraphFont"/>
    <w:link w:val="Title"/>
    <w:rsid w:val="00A12F03"/>
    <w:rPr>
      <w:b/>
      <w:bCs/>
      <w:lang w:val="en-US" w:eastAsia="en-US"/>
    </w:rPr>
  </w:style>
  <w:style w:type="paragraph" w:styleId="MacroText">
    <w:name w:val="macro"/>
    <w:link w:val="MacroTextChar"/>
    <w:semiHidden/>
    <w:rsid w:val="00A12F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character" w:customStyle="1" w:styleId="MacroTextChar">
    <w:name w:val="Macro Text Char"/>
    <w:basedOn w:val="DefaultParagraphFont"/>
    <w:link w:val="MacroText"/>
    <w:semiHidden/>
    <w:rsid w:val="00A12F03"/>
    <w:rPr>
      <w:rFonts w:ascii="Courier New" w:hAnsi="Courier New"/>
      <w:lang w:val="en-US" w:eastAsia="en-US"/>
    </w:rPr>
  </w:style>
  <w:style w:type="paragraph" w:styleId="List">
    <w:name w:val="List"/>
    <w:basedOn w:val="Normal"/>
    <w:rsid w:val="00A12F03"/>
    <w:pPr>
      <w:ind w:left="283" w:hanging="283"/>
    </w:pPr>
    <w:rPr>
      <w:sz w:val="16"/>
      <w:szCs w:val="24"/>
      <w:lang w:val="en-GB"/>
    </w:rPr>
  </w:style>
  <w:style w:type="paragraph" w:customStyle="1" w:styleId="Address1">
    <w:name w:val="Address1"/>
    <w:basedOn w:val="Normal"/>
    <w:rsid w:val="00A12F03"/>
    <w:pPr>
      <w:framePr w:w="3005" w:hSpace="181" w:vSpace="181" w:wrap="around" w:hAnchor="page" w:xAlign="right" w:yAlign="top" w:anchorLock="1"/>
      <w:pBdr>
        <w:left w:val="single" w:sz="4" w:space="9" w:color="auto"/>
      </w:pBdr>
      <w:spacing w:line="200" w:lineRule="exact"/>
    </w:pPr>
    <w:rPr>
      <w:sz w:val="16"/>
      <w:lang w:val="en-GB"/>
    </w:rPr>
  </w:style>
  <w:style w:type="paragraph" w:customStyle="1" w:styleId="TableBullet11">
    <w:name w:val="Table Bullet 11"/>
    <w:basedOn w:val="Normal"/>
    <w:rsid w:val="00A12F03"/>
    <w:pPr>
      <w:tabs>
        <w:tab w:val="num" w:pos="360"/>
      </w:tabs>
      <w:spacing w:line="290" w:lineRule="atLeast"/>
      <w:ind w:left="360" w:hanging="360"/>
      <w:jc w:val="both"/>
    </w:pPr>
    <w:rPr>
      <w:sz w:val="24"/>
      <w:lang w:val="en-ZA"/>
    </w:rPr>
  </w:style>
  <w:style w:type="paragraph" w:customStyle="1" w:styleId="Managementcomment1">
    <w:name w:val="Management comment1"/>
    <w:basedOn w:val="Normal"/>
    <w:rsid w:val="00A12F03"/>
    <w:pPr>
      <w:jc w:val="both"/>
    </w:pPr>
    <w:rPr>
      <w:b/>
      <w:sz w:val="24"/>
      <w:lang w:val="en-ZA"/>
    </w:rPr>
  </w:style>
  <w:style w:type="paragraph" w:customStyle="1" w:styleId="Style11">
    <w:name w:val="Style11"/>
    <w:basedOn w:val="Normal"/>
    <w:rsid w:val="00A12F03"/>
    <w:pPr>
      <w:tabs>
        <w:tab w:val="num" w:pos="360"/>
      </w:tabs>
      <w:ind w:left="360" w:hanging="360"/>
    </w:pPr>
    <w:rPr>
      <w:sz w:val="24"/>
    </w:rPr>
  </w:style>
  <w:style w:type="paragraph" w:customStyle="1" w:styleId="HorisontalHeader1">
    <w:name w:val="Horisontal Header1"/>
    <w:basedOn w:val="Header"/>
    <w:rsid w:val="00A12F03"/>
    <w:pPr>
      <w:tabs>
        <w:tab w:val="clear" w:pos="4320"/>
        <w:tab w:val="clear" w:pos="8640"/>
        <w:tab w:val="left" w:pos="0"/>
        <w:tab w:val="right" w:pos="12946"/>
      </w:tabs>
    </w:pPr>
    <w:rPr>
      <w:b/>
      <w:snapToGrid w:val="0"/>
      <w:sz w:val="24"/>
      <w:lang w:val="en-ZA"/>
    </w:rPr>
  </w:style>
  <w:style w:type="paragraph" w:customStyle="1" w:styleId="Head1">
    <w:name w:val="Head1"/>
    <w:basedOn w:val="Normal"/>
    <w:rsid w:val="00A12F03"/>
    <w:pPr>
      <w:ind w:left="340" w:hanging="340"/>
      <w:jc w:val="both"/>
    </w:pPr>
    <w:rPr>
      <w:b/>
      <w:smallCaps/>
      <w:sz w:val="28"/>
      <w:lang w:val="en-ZA"/>
    </w:rPr>
  </w:style>
  <w:style w:type="paragraph" w:customStyle="1" w:styleId="Bullet41">
    <w:name w:val="Bullet 41"/>
    <w:basedOn w:val="Normal"/>
    <w:rsid w:val="00A12F03"/>
    <w:pPr>
      <w:tabs>
        <w:tab w:val="num" w:pos="360"/>
      </w:tabs>
      <w:spacing w:line="290" w:lineRule="atLeast"/>
      <w:ind w:left="360" w:hanging="360"/>
    </w:pPr>
    <w:rPr>
      <w:sz w:val="24"/>
      <w:lang w:val="en-GB"/>
    </w:rPr>
  </w:style>
  <w:style w:type="paragraph" w:customStyle="1" w:styleId="NormalTable1">
    <w:name w:val="Normal Table1"/>
    <w:basedOn w:val="Normal"/>
    <w:rsid w:val="00A12F03"/>
    <w:pPr>
      <w:widowControl w:val="0"/>
      <w:tabs>
        <w:tab w:val="left" w:pos="90"/>
        <w:tab w:val="left" w:pos="2700"/>
      </w:tabs>
      <w:spacing w:before="176"/>
    </w:pPr>
    <w:rPr>
      <w:rFonts w:ascii="Arial" w:hAnsi="Arial"/>
      <w:snapToGrid w:val="0"/>
      <w:color w:val="000000"/>
      <w:sz w:val="16"/>
      <w:lang w:val="en-GB"/>
    </w:rPr>
  </w:style>
  <w:style w:type="paragraph" w:customStyle="1" w:styleId="BlockLine1">
    <w:name w:val="Block Line1"/>
    <w:basedOn w:val="Normal"/>
    <w:next w:val="Normal"/>
    <w:rsid w:val="00A12F03"/>
    <w:pPr>
      <w:pBdr>
        <w:top w:val="single" w:sz="6" w:space="1" w:color="auto"/>
        <w:between w:val="single" w:sz="6" w:space="1" w:color="auto"/>
      </w:pBdr>
      <w:overflowPunct w:val="0"/>
      <w:autoSpaceDE w:val="0"/>
      <w:autoSpaceDN w:val="0"/>
      <w:adjustRightInd w:val="0"/>
      <w:spacing w:before="240"/>
      <w:ind w:left="1700"/>
      <w:textAlignment w:val="baseline"/>
    </w:pPr>
    <w:rPr>
      <w:sz w:val="24"/>
      <w:szCs w:val="24"/>
    </w:rPr>
  </w:style>
  <w:style w:type="paragraph" w:customStyle="1" w:styleId="MapTitleContinued1">
    <w:name w:val="Map Title. Continued1"/>
    <w:basedOn w:val="Normal"/>
    <w:rsid w:val="00A12F03"/>
    <w:pPr>
      <w:overflowPunct w:val="0"/>
      <w:autoSpaceDE w:val="0"/>
      <w:autoSpaceDN w:val="0"/>
      <w:adjustRightInd w:val="0"/>
      <w:spacing w:after="240"/>
      <w:textAlignment w:val="baseline"/>
    </w:pPr>
    <w:rPr>
      <w:rFonts w:ascii="Helvetica" w:hAnsi="Helvetica"/>
      <w:b/>
      <w:sz w:val="32"/>
      <w:szCs w:val="24"/>
    </w:rPr>
  </w:style>
  <w:style w:type="paragraph" w:customStyle="1" w:styleId="ContinuedOnNextPa1">
    <w:name w:val="Continued On Next Pa1"/>
    <w:basedOn w:val="Normal"/>
    <w:next w:val="Normal"/>
    <w:rsid w:val="00A12F03"/>
    <w:pPr>
      <w:pBdr>
        <w:top w:val="single" w:sz="6" w:space="1" w:color="auto"/>
        <w:between w:val="single" w:sz="6" w:space="1" w:color="auto"/>
      </w:pBdr>
      <w:overflowPunct w:val="0"/>
      <w:autoSpaceDE w:val="0"/>
      <w:autoSpaceDN w:val="0"/>
      <w:adjustRightInd w:val="0"/>
      <w:ind w:left="1700"/>
      <w:jc w:val="right"/>
      <w:textAlignment w:val="baseline"/>
    </w:pPr>
    <w:rPr>
      <w:i/>
      <w:szCs w:val="24"/>
    </w:rPr>
  </w:style>
  <w:style w:type="paragraph" w:customStyle="1" w:styleId="BulletText21">
    <w:name w:val="Bullet Text 21"/>
    <w:basedOn w:val="BulletText1"/>
    <w:rsid w:val="00A12F03"/>
    <w:pPr>
      <w:ind w:left="360"/>
    </w:pPr>
    <w:rPr>
      <w:sz w:val="24"/>
    </w:rPr>
  </w:style>
  <w:style w:type="paragraph" w:customStyle="1" w:styleId="BulletText11">
    <w:name w:val="Bullet Text 11"/>
    <w:basedOn w:val="Normal"/>
    <w:rsid w:val="00A12F03"/>
    <w:pPr>
      <w:numPr>
        <w:numId w:val="54"/>
      </w:numPr>
      <w:tabs>
        <w:tab w:val="clear" w:pos="360"/>
      </w:tabs>
      <w:overflowPunct w:val="0"/>
      <w:autoSpaceDE w:val="0"/>
      <w:autoSpaceDN w:val="0"/>
      <w:adjustRightInd w:val="0"/>
      <w:ind w:left="187" w:hanging="187"/>
      <w:textAlignment w:val="baseline"/>
    </w:pPr>
    <w:rPr>
      <w:sz w:val="24"/>
      <w:szCs w:val="24"/>
    </w:rPr>
  </w:style>
  <w:style w:type="paragraph" w:customStyle="1" w:styleId="covering">
    <w:name w:val="covering"/>
    <w:basedOn w:val="EndnoteText"/>
    <w:rsid w:val="00A12F03"/>
    <w:rPr>
      <w:lang w:val="en-GB"/>
    </w:rPr>
  </w:style>
  <w:style w:type="paragraph" w:customStyle="1" w:styleId="Bullet1">
    <w:name w:val="Bullet 1"/>
    <w:basedOn w:val="Normal"/>
    <w:rsid w:val="00A12F03"/>
    <w:pPr>
      <w:numPr>
        <w:ilvl w:val="1"/>
        <w:numId w:val="53"/>
      </w:numPr>
    </w:pPr>
  </w:style>
  <w:style w:type="paragraph" w:customStyle="1" w:styleId="DefaultText">
    <w:name w:val="Default Text"/>
    <w:basedOn w:val="Normal"/>
    <w:rsid w:val="00A12F03"/>
    <w:pPr>
      <w:jc w:val="both"/>
    </w:pPr>
    <w:rPr>
      <w:sz w:val="24"/>
      <w:lang w:val="en-GB"/>
    </w:rPr>
  </w:style>
  <w:style w:type="character" w:customStyle="1" w:styleId="style71">
    <w:name w:val="style71"/>
    <w:basedOn w:val="DefaultParagraphFont"/>
    <w:rsid w:val="00A12F03"/>
    <w:rPr>
      <w:rFonts w:ascii="Arial" w:hAnsi="Arial" w:cs="Arial" w:hint="default"/>
      <w:b w:val="0"/>
      <w:bCs w:val="0"/>
      <w:color w:val="4E4E4E"/>
      <w:sz w:val="17"/>
      <w:szCs w:val="17"/>
    </w:rPr>
  </w:style>
  <w:style w:type="table" w:styleId="TableGrid">
    <w:name w:val="Table Grid"/>
    <w:basedOn w:val="TableNormal"/>
    <w:uiPriority w:val="59"/>
    <w:rsid w:val="00A12F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aliases w:val="Section Char,Section1 Char"/>
    <w:basedOn w:val="DefaultParagraphFont"/>
    <w:link w:val="Heading3"/>
    <w:rsid w:val="00DA69A4"/>
    <w:rPr>
      <w:b/>
      <w:sz w:val="24"/>
      <w:lang w:val="en-US" w:eastAsia="en-US"/>
    </w:rPr>
  </w:style>
  <w:style w:type="character" w:customStyle="1" w:styleId="Heading4Char">
    <w:name w:val="Heading 4 Char"/>
    <w:aliases w:val="Map Title Char,Map Title1 Char"/>
    <w:basedOn w:val="DefaultParagraphFont"/>
    <w:link w:val="Heading4"/>
    <w:rsid w:val="00DA69A4"/>
    <w:rPr>
      <w:b/>
      <w:sz w:val="24"/>
      <w:lang w:val="en-US" w:eastAsia="en-US"/>
    </w:rPr>
  </w:style>
  <w:style w:type="character" w:customStyle="1" w:styleId="Heading5Char">
    <w:name w:val="Heading 5 Char"/>
    <w:aliases w:val="Block Label Char,Block Label1 Char"/>
    <w:basedOn w:val="DefaultParagraphFont"/>
    <w:link w:val="Heading5"/>
    <w:rsid w:val="00DA69A4"/>
    <w:rPr>
      <w:b/>
      <w:sz w:val="24"/>
      <w:lang w:val="en-US" w:eastAsia="en-US"/>
    </w:rPr>
  </w:style>
  <w:style w:type="character" w:customStyle="1" w:styleId="Heading6Char">
    <w:name w:val="Heading 6 Char"/>
    <w:basedOn w:val="DefaultParagraphFont"/>
    <w:link w:val="Heading6"/>
    <w:rsid w:val="00DA69A4"/>
    <w:rPr>
      <w:sz w:val="24"/>
      <w:lang w:val="en-US" w:eastAsia="en-US"/>
    </w:rPr>
  </w:style>
  <w:style w:type="character" w:customStyle="1" w:styleId="Heading7Char">
    <w:name w:val="Heading 7 Char"/>
    <w:basedOn w:val="DefaultParagraphFont"/>
    <w:link w:val="Heading7"/>
    <w:rsid w:val="00DA69A4"/>
    <w:rPr>
      <w:b/>
      <w:bCs/>
      <w:sz w:val="24"/>
      <w:lang w:val="en-US" w:eastAsia="en-US"/>
    </w:rPr>
  </w:style>
  <w:style w:type="paragraph" w:customStyle="1" w:styleId="Default">
    <w:name w:val="Default"/>
    <w:rsid w:val="00DA69A4"/>
    <w:pPr>
      <w:autoSpaceDE w:val="0"/>
      <w:autoSpaceDN w:val="0"/>
      <w:adjustRightInd w:val="0"/>
    </w:pPr>
    <w:rPr>
      <w:rFonts w:ascii="Gill Sans MT" w:hAnsi="Gill Sans MT" w:cs="Gill Sans MT"/>
      <w:color w:val="000000"/>
      <w:sz w:val="24"/>
      <w:szCs w:val="24"/>
      <w:lang w:val="en-GB" w:eastAsia="en-GB"/>
    </w:rPr>
  </w:style>
  <w:style w:type="character" w:customStyle="1" w:styleId="BodySingleChar">
    <w:name w:val="Body Single Char"/>
    <w:basedOn w:val="DefaultParagraphFont"/>
    <w:link w:val="BodySingle"/>
    <w:uiPriority w:val="99"/>
    <w:rsid w:val="00DA69A4"/>
    <w:rPr>
      <w:sz w:val="24"/>
      <w:lang w:val="en-GB" w:eastAsia="en-US"/>
    </w:rPr>
  </w:style>
  <w:style w:type="paragraph" w:customStyle="1" w:styleId="Bullet">
    <w:name w:val="Bullet"/>
    <w:basedOn w:val="Normal"/>
    <w:rsid w:val="00DA69A4"/>
    <w:pPr>
      <w:numPr>
        <w:numId w:val="84"/>
      </w:numPr>
      <w:spacing w:after="120"/>
      <w:jc w:val="both"/>
    </w:pPr>
    <w:rPr>
      <w:rFonts w:ascii="Verdana" w:hAnsi="Verdana"/>
      <w:lang w:val="en-ZA"/>
    </w:rPr>
  </w:style>
  <w:style w:type="character" w:customStyle="1" w:styleId="HeaderChar">
    <w:name w:val="Header Char"/>
    <w:aliases w:val="Header H Char,Header H1 Char"/>
    <w:basedOn w:val="DefaultParagraphFont"/>
    <w:link w:val="Header"/>
    <w:uiPriority w:val="99"/>
    <w:rsid w:val="00DA69A4"/>
    <w:rPr>
      <w:lang w:val="en-US" w:eastAsia="en-US"/>
    </w:rPr>
  </w:style>
  <w:style w:type="paragraph" w:customStyle="1" w:styleId="BodyText5">
    <w:name w:val="Body Text 5"/>
    <w:basedOn w:val="Normal"/>
    <w:rsid w:val="00DA69A4"/>
    <w:pPr>
      <w:tabs>
        <w:tab w:val="num" w:pos="1531"/>
      </w:tabs>
      <w:spacing w:after="120"/>
      <w:ind w:left="1531" w:hanging="567"/>
      <w:jc w:val="both"/>
      <w:outlineLvl w:val="4"/>
    </w:pPr>
    <w:rPr>
      <w:rFonts w:ascii="Trebuchet MS" w:hAnsi="Trebuchet MS"/>
      <w:sz w:val="24"/>
      <w:szCs w:val="16"/>
      <w:lang w:val="en-ZA"/>
    </w:rPr>
  </w:style>
  <w:style w:type="paragraph" w:customStyle="1" w:styleId="BodyText4">
    <w:name w:val="Body Text 4"/>
    <w:basedOn w:val="Normal"/>
    <w:rsid w:val="00DA69A4"/>
    <w:pPr>
      <w:tabs>
        <w:tab w:val="num" w:pos="964"/>
      </w:tabs>
      <w:ind w:left="964" w:hanging="964"/>
      <w:jc w:val="both"/>
    </w:pPr>
    <w:rPr>
      <w:rFonts w:ascii="Trebuchet MS" w:hAnsi="Trebuchet MS"/>
      <w:sz w:val="24"/>
      <w:szCs w:val="24"/>
      <w:lang w:val="en-ZA"/>
    </w:rPr>
  </w:style>
  <w:style w:type="paragraph" w:styleId="TOCHeading">
    <w:name w:val="TOC Heading"/>
    <w:basedOn w:val="Heading1"/>
    <w:next w:val="Normal"/>
    <w:uiPriority w:val="39"/>
    <w:unhideWhenUsed/>
    <w:qFormat/>
    <w:rsid w:val="003D6C3E"/>
    <w:pPr>
      <w:keepLines/>
      <w:spacing w:before="480" w:line="276" w:lineRule="auto"/>
      <w:outlineLvl w:val="9"/>
    </w:pPr>
    <w:rPr>
      <w:rFonts w:ascii="Cambria" w:hAnsi="Cambria"/>
      <w:b/>
      <w:bCs/>
      <w:color w:val="4F81BD"/>
      <w:sz w:val="28"/>
      <w:szCs w:val="28"/>
    </w:rPr>
  </w:style>
  <w:style w:type="character" w:styleId="Strong">
    <w:name w:val="Strong"/>
    <w:basedOn w:val="DefaultParagraphFont"/>
    <w:uiPriority w:val="22"/>
    <w:qFormat/>
    <w:rsid w:val="003D6C3E"/>
    <w:rPr>
      <w:b/>
      <w:bCs/>
    </w:rPr>
  </w:style>
  <w:style w:type="paragraph" w:customStyle="1" w:styleId="Bullet2">
    <w:name w:val="Bullet2"/>
    <w:basedOn w:val="Normal"/>
    <w:rsid w:val="003D6C3E"/>
    <w:pPr>
      <w:numPr>
        <w:numId w:val="144"/>
      </w:numPr>
      <w:jc w:val="both"/>
    </w:pPr>
    <w:rPr>
      <w:rFonts w:ascii="Verdana" w:hAnsi="Verdana"/>
      <w:lang w:val="en-GB"/>
    </w:rPr>
  </w:style>
  <w:style w:type="paragraph" w:styleId="Revision">
    <w:name w:val="Revision"/>
    <w:hidden/>
    <w:uiPriority w:val="99"/>
    <w:semiHidden/>
    <w:rsid w:val="001946C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header" Target="header21.xml"/><Relationship Id="rId21" Type="http://schemas.openxmlformats.org/officeDocument/2006/relationships/header" Target="header6.xml"/><Relationship Id="rId34" Type="http://schemas.openxmlformats.org/officeDocument/2006/relationships/header" Target="header16.xml"/><Relationship Id="rId42" Type="http://schemas.openxmlformats.org/officeDocument/2006/relationships/header" Target="header24.xml"/><Relationship Id="rId47" Type="http://schemas.openxmlformats.org/officeDocument/2006/relationships/header" Target="header29.xml"/><Relationship Id="rId50" Type="http://schemas.openxmlformats.org/officeDocument/2006/relationships/footer" Target="footer9.xml"/><Relationship Id="rId55" Type="http://schemas.openxmlformats.org/officeDocument/2006/relationships/header" Target="header34.xml"/><Relationship Id="rId63" Type="http://schemas.openxmlformats.org/officeDocument/2006/relationships/header" Target="header39.xml"/><Relationship Id="rId68" Type="http://schemas.openxmlformats.org/officeDocument/2006/relationships/footer" Target="footer16.xml"/><Relationship Id="rId76" Type="http://schemas.openxmlformats.org/officeDocument/2006/relationships/footer" Target="footer18.xml"/><Relationship Id="rId84" Type="http://schemas.openxmlformats.org/officeDocument/2006/relationships/header" Target="header50.xm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eader" Target="header44.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2.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oter" Target="footer8.xml"/><Relationship Id="rId37" Type="http://schemas.openxmlformats.org/officeDocument/2006/relationships/header" Target="header19.xml"/><Relationship Id="rId40" Type="http://schemas.openxmlformats.org/officeDocument/2006/relationships/header" Target="header22.xml"/><Relationship Id="rId45" Type="http://schemas.openxmlformats.org/officeDocument/2006/relationships/header" Target="header27.xml"/><Relationship Id="rId53" Type="http://schemas.openxmlformats.org/officeDocument/2006/relationships/footer" Target="footer11.xml"/><Relationship Id="rId58" Type="http://schemas.openxmlformats.org/officeDocument/2006/relationships/header" Target="header36.xml"/><Relationship Id="rId66" Type="http://schemas.openxmlformats.org/officeDocument/2006/relationships/header" Target="header42.xml"/><Relationship Id="rId74" Type="http://schemas.openxmlformats.org/officeDocument/2006/relationships/header" Target="header47.xml"/><Relationship Id="rId79" Type="http://schemas.openxmlformats.org/officeDocument/2006/relationships/footer" Target="footer21.xml"/><Relationship Id="rId87" Type="http://schemas.openxmlformats.org/officeDocument/2006/relationships/header" Target="header53.xml"/><Relationship Id="rId5" Type="http://schemas.openxmlformats.org/officeDocument/2006/relationships/settings" Target="settings.xml"/><Relationship Id="rId61" Type="http://schemas.openxmlformats.org/officeDocument/2006/relationships/header" Target="header37.xml"/><Relationship Id="rId82" Type="http://schemas.openxmlformats.org/officeDocument/2006/relationships/footer" Target="footer24.xml"/><Relationship Id="rId90" Type="http://schemas.openxmlformats.org/officeDocument/2006/relationships/theme" Target="theme/theme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7.xml"/><Relationship Id="rId43" Type="http://schemas.openxmlformats.org/officeDocument/2006/relationships/header" Target="header25.xml"/><Relationship Id="rId48" Type="http://schemas.openxmlformats.org/officeDocument/2006/relationships/header" Target="header30.xml"/><Relationship Id="rId56" Type="http://schemas.openxmlformats.org/officeDocument/2006/relationships/footer" Target="footer12.xml"/><Relationship Id="rId64" Type="http://schemas.openxmlformats.org/officeDocument/2006/relationships/header" Target="header40.xml"/><Relationship Id="rId69" Type="http://schemas.openxmlformats.org/officeDocument/2006/relationships/header" Target="header43.xml"/><Relationship Id="rId77" Type="http://schemas.openxmlformats.org/officeDocument/2006/relationships/footer" Target="footer19.xml"/><Relationship Id="rId8" Type="http://schemas.openxmlformats.org/officeDocument/2006/relationships/endnotes" Target="endnotes.xml"/><Relationship Id="rId51" Type="http://schemas.openxmlformats.org/officeDocument/2006/relationships/footer" Target="footer10.xml"/><Relationship Id="rId72" Type="http://schemas.openxmlformats.org/officeDocument/2006/relationships/header" Target="header45.xml"/><Relationship Id="rId80" Type="http://schemas.openxmlformats.org/officeDocument/2006/relationships/footer" Target="footer22.xml"/><Relationship Id="rId85" Type="http://schemas.openxmlformats.org/officeDocument/2006/relationships/header" Target="header5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header" Target="header9.xml"/><Relationship Id="rId33" Type="http://schemas.openxmlformats.org/officeDocument/2006/relationships/header" Target="header15.xml"/><Relationship Id="rId38" Type="http://schemas.openxmlformats.org/officeDocument/2006/relationships/header" Target="header20.xml"/><Relationship Id="rId46" Type="http://schemas.openxmlformats.org/officeDocument/2006/relationships/header" Target="header28.xml"/><Relationship Id="rId59" Type="http://schemas.openxmlformats.org/officeDocument/2006/relationships/footer" Target="footer13.xml"/><Relationship Id="rId67" Type="http://schemas.openxmlformats.org/officeDocument/2006/relationships/footer" Target="footer15.xml"/><Relationship Id="rId20" Type="http://schemas.openxmlformats.org/officeDocument/2006/relationships/footer" Target="footer5.xml"/><Relationship Id="rId41" Type="http://schemas.openxmlformats.org/officeDocument/2006/relationships/header" Target="header23.xml"/><Relationship Id="rId54" Type="http://schemas.openxmlformats.org/officeDocument/2006/relationships/header" Target="header33.xml"/><Relationship Id="rId62" Type="http://schemas.openxmlformats.org/officeDocument/2006/relationships/header" Target="header38.xml"/><Relationship Id="rId70" Type="http://schemas.openxmlformats.org/officeDocument/2006/relationships/footer" Target="footer17.xml"/><Relationship Id="rId75" Type="http://schemas.openxmlformats.org/officeDocument/2006/relationships/header" Target="header48.xml"/><Relationship Id="rId83" Type="http://schemas.openxmlformats.org/officeDocument/2006/relationships/header" Target="header49.xml"/><Relationship Id="rId88" Type="http://schemas.openxmlformats.org/officeDocument/2006/relationships/header" Target="header5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header" Target="header18.xml"/><Relationship Id="rId49" Type="http://schemas.openxmlformats.org/officeDocument/2006/relationships/header" Target="header31.xml"/><Relationship Id="rId57" Type="http://schemas.openxmlformats.org/officeDocument/2006/relationships/header" Target="header35.xml"/><Relationship Id="rId10" Type="http://schemas.openxmlformats.org/officeDocument/2006/relationships/header" Target="header1.xml"/><Relationship Id="rId31" Type="http://schemas.openxmlformats.org/officeDocument/2006/relationships/header" Target="header14.xml"/><Relationship Id="rId44" Type="http://schemas.openxmlformats.org/officeDocument/2006/relationships/header" Target="header26.xml"/><Relationship Id="rId52" Type="http://schemas.openxmlformats.org/officeDocument/2006/relationships/header" Target="header32.xml"/><Relationship Id="rId60" Type="http://schemas.openxmlformats.org/officeDocument/2006/relationships/footer" Target="footer14.xml"/><Relationship Id="rId65" Type="http://schemas.openxmlformats.org/officeDocument/2006/relationships/header" Target="header41.xml"/><Relationship Id="rId73" Type="http://schemas.openxmlformats.org/officeDocument/2006/relationships/header" Target="header46.xml"/><Relationship Id="rId78" Type="http://schemas.openxmlformats.org/officeDocument/2006/relationships/footer" Target="footer20.xml"/><Relationship Id="rId81" Type="http://schemas.openxmlformats.org/officeDocument/2006/relationships/footer" Target="footer23.xml"/><Relationship Id="rId86" Type="http://schemas.openxmlformats.org/officeDocument/2006/relationships/header" Target="header5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21.xml.rels><?xml version="1.0" encoding="UTF-8" standalone="yes"?>
<Relationships xmlns="http://schemas.openxmlformats.org/package/2006/relationships"><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1" Type="http://schemas.openxmlformats.org/officeDocument/2006/relationships/image" Target="media/image1.jpeg"/></Relationships>
</file>

<file path=word/_rels/header23.xml.rels><?xml version="1.0" encoding="UTF-8" standalone="yes"?>
<Relationships xmlns="http://schemas.openxmlformats.org/package/2006/relationships"><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1" Type="http://schemas.openxmlformats.org/officeDocument/2006/relationships/image" Target="media/image1.jpeg"/></Relationships>
</file>

<file path=word/_rels/header26.xml.rels><?xml version="1.0" encoding="UTF-8" standalone="yes"?>
<Relationships xmlns="http://schemas.openxmlformats.org/package/2006/relationships"><Relationship Id="rId1" Type="http://schemas.openxmlformats.org/officeDocument/2006/relationships/image" Target="media/image1.jpeg"/></Relationships>
</file>

<file path=word/_rels/header27.xml.rels><?xml version="1.0" encoding="UTF-8" standalone="yes"?>
<Relationships xmlns="http://schemas.openxmlformats.org/package/2006/relationships"><Relationship Id="rId1" Type="http://schemas.openxmlformats.org/officeDocument/2006/relationships/image" Target="media/image1.jpeg"/></Relationships>
</file>

<file path=word/_rels/header29.xml.rels><?xml version="1.0" encoding="UTF-8" standalone="yes"?>
<Relationships xmlns="http://schemas.openxmlformats.org/package/2006/relationships"><Relationship Id="rId1" Type="http://schemas.openxmlformats.org/officeDocument/2006/relationships/image" Target="media/image1.jpeg"/></Relationships>
</file>

<file path=word/_rels/header30.xml.rels><?xml version="1.0" encoding="UTF-8" standalone="yes"?>
<Relationships xmlns="http://schemas.openxmlformats.org/package/2006/relationships"><Relationship Id="rId1" Type="http://schemas.openxmlformats.org/officeDocument/2006/relationships/image" Target="media/image1.jpeg"/></Relationships>
</file>

<file path=word/_rels/header31.xml.rels><?xml version="1.0" encoding="UTF-8" standalone="yes"?>
<Relationships xmlns="http://schemas.openxmlformats.org/package/2006/relationships"><Relationship Id="rId1" Type="http://schemas.openxmlformats.org/officeDocument/2006/relationships/image" Target="media/image1.jpeg"/></Relationships>
</file>

<file path=word/_rels/header32.xml.rels><?xml version="1.0" encoding="UTF-8" standalone="yes"?>
<Relationships xmlns="http://schemas.openxmlformats.org/package/2006/relationships"><Relationship Id="rId1" Type="http://schemas.openxmlformats.org/officeDocument/2006/relationships/image" Target="media/image1.jpeg"/></Relationships>
</file>

<file path=word/_rels/header33.xml.rels><?xml version="1.0" encoding="UTF-8" standalone="yes"?>
<Relationships xmlns="http://schemas.openxmlformats.org/package/2006/relationships"><Relationship Id="rId1" Type="http://schemas.openxmlformats.org/officeDocument/2006/relationships/image" Target="media/image1.jpeg"/></Relationships>
</file>

<file path=word/_rels/header35.xml.rels><?xml version="1.0" encoding="UTF-8" standalone="yes"?>
<Relationships xmlns="http://schemas.openxmlformats.org/package/2006/relationships"><Relationship Id="rId1" Type="http://schemas.openxmlformats.org/officeDocument/2006/relationships/image" Target="media/image1.jpeg"/></Relationships>
</file>

<file path=word/_rels/header36.xml.rels><?xml version="1.0" encoding="UTF-8" standalone="yes"?>
<Relationships xmlns="http://schemas.openxmlformats.org/package/2006/relationships"><Relationship Id="rId1" Type="http://schemas.openxmlformats.org/officeDocument/2006/relationships/image" Target="media/image1.jpeg"/></Relationships>
</file>

<file path=word/_rels/header37.xml.rels><?xml version="1.0" encoding="UTF-8" standalone="yes"?>
<Relationships xmlns="http://schemas.openxmlformats.org/package/2006/relationships"><Relationship Id="rId1" Type="http://schemas.openxmlformats.org/officeDocument/2006/relationships/image" Target="media/image1.jpeg"/></Relationships>
</file>

<file path=word/_rels/header39.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40.xml.rels><?xml version="1.0" encoding="UTF-8" standalone="yes"?>
<Relationships xmlns="http://schemas.openxmlformats.org/package/2006/relationships"><Relationship Id="rId1" Type="http://schemas.openxmlformats.org/officeDocument/2006/relationships/image" Target="media/image1.jpeg"/></Relationships>
</file>

<file path=word/_rels/header42.xml.rels><?xml version="1.0" encoding="UTF-8" standalone="yes"?>
<Relationships xmlns="http://schemas.openxmlformats.org/package/2006/relationships"><Relationship Id="rId1" Type="http://schemas.openxmlformats.org/officeDocument/2006/relationships/image" Target="media/image1.jpeg"/></Relationships>
</file>

<file path=word/_rels/header43.xml.rels><?xml version="1.0" encoding="UTF-8" standalone="yes"?>
<Relationships xmlns="http://schemas.openxmlformats.org/package/2006/relationships"><Relationship Id="rId1" Type="http://schemas.openxmlformats.org/officeDocument/2006/relationships/image" Target="media/image1.jpeg"/></Relationships>
</file>

<file path=word/_rels/header45.xml.rels><?xml version="1.0" encoding="UTF-8" standalone="yes"?>
<Relationships xmlns="http://schemas.openxmlformats.org/package/2006/relationships"><Relationship Id="rId1" Type="http://schemas.openxmlformats.org/officeDocument/2006/relationships/image" Target="media/image1.jpeg"/></Relationships>
</file>

<file path=word/_rels/header46.xml.rels><?xml version="1.0" encoding="UTF-8" standalone="yes"?>
<Relationships xmlns="http://schemas.openxmlformats.org/package/2006/relationships"><Relationship Id="rId1" Type="http://schemas.openxmlformats.org/officeDocument/2006/relationships/image" Target="media/image1.jpeg"/></Relationships>
</file>

<file path=word/_rels/header47.xml.rels><?xml version="1.0" encoding="UTF-8" standalone="yes"?>
<Relationships xmlns="http://schemas.openxmlformats.org/package/2006/relationships"><Relationship Id="rId1" Type="http://schemas.openxmlformats.org/officeDocument/2006/relationships/image" Target="media/image1.jpeg"/></Relationships>
</file>

<file path=word/_rels/header48.xml.rels><?xml version="1.0" encoding="UTF-8" standalone="yes"?>
<Relationships xmlns="http://schemas.openxmlformats.org/package/2006/relationships"><Relationship Id="rId1" Type="http://schemas.openxmlformats.org/officeDocument/2006/relationships/image" Target="media/image1.jpeg"/></Relationships>
</file>

<file path=word/_rels/header49.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51.xml.rels><?xml version="1.0" encoding="UTF-8" standalone="yes"?>
<Relationships xmlns="http://schemas.openxmlformats.org/package/2006/relationships"><Relationship Id="rId1" Type="http://schemas.openxmlformats.org/officeDocument/2006/relationships/image" Target="media/image1.jpeg"/></Relationships>
</file>

<file path=word/_rels/header53.xml.rels><?xml version="1.0" encoding="UTF-8" standalone="yes"?>
<Relationships xmlns="http://schemas.openxmlformats.org/package/2006/relationships"><Relationship Id="rId1" Type="http://schemas.openxmlformats.org/officeDocument/2006/relationships/image" Target="media/image1.jpeg"/></Relationships>
</file>

<file path=word/_rels/header5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97E942-624A-4218-83A7-D16A51B43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197</Pages>
  <Words>53329</Words>
  <Characters>303976</Characters>
  <Application>Microsoft Office Word</Application>
  <DocSecurity>0</DocSecurity>
  <Lines>2533</Lines>
  <Paragraphs>713</Paragraphs>
  <ScaleCrop>false</ScaleCrop>
  <HeadingPairs>
    <vt:vector size="2" baseType="variant">
      <vt:variant>
        <vt:lpstr>Title</vt:lpstr>
      </vt:variant>
      <vt:variant>
        <vt:i4>1</vt:i4>
      </vt:variant>
    </vt:vector>
  </HeadingPairs>
  <TitlesOfParts>
    <vt:vector size="1" baseType="lpstr">
      <vt:lpstr>TERMS OF REFERENCE OF COMMITTEES – Contents</vt:lpstr>
    </vt:vector>
  </TitlesOfParts>
  <Company>MME</Company>
  <LinksUpToDate>false</LinksUpToDate>
  <CharactersWithSpaces>356592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 OF COMMITTEES – Contents</dc:title>
  <dc:creator>FS VAHEKENI</dc:creator>
  <cp:lastModifiedBy>Cesilie Haukambe</cp:lastModifiedBy>
  <cp:revision>2</cp:revision>
  <cp:lastPrinted>2012-11-16T10:43:00Z</cp:lastPrinted>
  <dcterms:created xsi:type="dcterms:W3CDTF">2015-11-12T10:31:00Z</dcterms:created>
  <dcterms:modified xsi:type="dcterms:W3CDTF">2015-11-12T10:31:00Z</dcterms:modified>
</cp:coreProperties>
</file>